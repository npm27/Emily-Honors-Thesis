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commentRangeStart w:id="0"/>
      <w:r>
        <w:rPr>
          <w:rFonts w:cs="Times New Roman"/>
          <w:szCs w:val="24"/>
        </w:rPr>
        <w:t xml:space="preserve">Emily E. Cates, Nicholas P. Maxwell, &amp; Mark J. Huff </w:t>
      </w:r>
      <w:commentRangeEnd w:id="0"/>
      <w:r w:rsidR="0058144B">
        <w:rPr>
          <w:rStyle w:val="CommentReference"/>
        </w:rPr>
        <w:commentReference w:id="0"/>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6AC32311" w:rsidR="005E5539" w:rsidRPr="005E5539" w:rsidRDefault="005E5539" w:rsidP="00754101">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bookmarkStart w:id="1" w:name="_Hlk55983449"/>
      <w:r w:rsidRPr="008030A9">
        <w:rPr>
          <w:rFonts w:cs="Times New Roman"/>
          <w:szCs w:val="24"/>
        </w:rPr>
        <w:t>osf.io/k73r4</w:t>
      </w:r>
      <w:bookmarkEnd w:id="1"/>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156E8C" w:rsidRPr="00156E8C">
        <w:rPr>
          <w:rFonts w:cs="Times New Roman"/>
          <w:szCs w:val="24"/>
        </w:rPr>
        <w:t>osf.io/cgse6/</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2AD347F"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w:t>
      </w:r>
      <w:r w:rsidR="00FF0192">
        <w:rPr>
          <w:rFonts w:cs="Times New Roman"/>
        </w:rPr>
        <w:t xml:space="preserve"> prior to study</w:t>
      </w:r>
      <w:r w:rsidR="00980872">
        <w:rPr>
          <w:rFonts w:cs="Times New Roman"/>
        </w:rPr>
        <w:t xml:space="preserve">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 however, warnings did not improve JOL estimations. Thus, the method of encoding, but not warnings, can facilitate JOL accuracy</w:t>
      </w:r>
      <w:r w:rsidR="00FF0192">
        <w:rPr>
          <w:rFonts w:cs="Times New Roman"/>
        </w:rPr>
        <w:t>.</w:t>
      </w:r>
      <w:r w:rsidR="00980872">
        <w:rPr>
          <w:rFonts w:cs="Times New Roman"/>
        </w:rPr>
        <w:t xml:space="preserve"> </w:t>
      </w:r>
    </w:p>
    <w:p w14:paraId="6D844933" w14:textId="77777777" w:rsidR="00E7156F" w:rsidRDefault="00E7156F" w:rsidP="00E7156F">
      <w:pPr>
        <w:rPr>
          <w:rFonts w:cs="Times New Roman"/>
          <w:szCs w:val="24"/>
        </w:rPr>
      </w:pPr>
    </w:p>
    <w:p w14:paraId="1F3FB92A" w14:textId="19C39DD1" w:rsidR="00E7156F" w:rsidRDefault="00E7156F" w:rsidP="00E7156F">
      <w:pPr>
        <w:rPr>
          <w:rFonts w:cs="Times New Roman"/>
          <w:szCs w:val="24"/>
        </w:rPr>
      </w:pPr>
      <w:r>
        <w:rPr>
          <w:rFonts w:cs="Times New Roman"/>
          <w:szCs w:val="24"/>
        </w:rPr>
        <w:t xml:space="preserve">Word count: </w:t>
      </w:r>
      <w:r w:rsidR="00FF0192">
        <w:rPr>
          <w:rFonts w:cs="Times New Roman"/>
          <w:szCs w:val="24"/>
        </w:rPr>
        <w:t>199</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2"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2"/>
    <w:p w14:paraId="722A562A" w14:textId="008A1ED1"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 xml:space="preserve">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 however</w:t>
      </w:r>
      <w:r w:rsidR="00841566">
        <w:rPr>
          <w:rFonts w:cs="Times New Roman"/>
          <w:szCs w:val="24"/>
        </w:rPr>
        <w:t xml:space="preserve">, JOLs are </w:t>
      </w:r>
      <w:r w:rsidR="00754101">
        <w:rPr>
          <w:rFonts w:cs="Times New Roman"/>
          <w:szCs w:val="24"/>
        </w:rPr>
        <w:t xml:space="preserve">more </w:t>
      </w:r>
      <w:r w:rsidR="00D0109A">
        <w:rPr>
          <w:rFonts w:cs="Times New Roman"/>
          <w:szCs w:val="24"/>
        </w:rPr>
        <w:t xml:space="preserve">often </w:t>
      </w:r>
      <w:r w:rsidR="00841566">
        <w:rPr>
          <w:rFonts w:cs="Times New Roman"/>
          <w:szCs w:val="24"/>
        </w:rPr>
        <w:t xml:space="preserve">elicited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4DCCDAC4" w:rsidR="00841566" w:rsidRDefault="00841566" w:rsidP="00841566">
      <w:pPr>
        <w:ind w:firstLine="720"/>
        <w:rPr>
          <w:rFonts w:cs="Times New Roman"/>
          <w:szCs w:val="24"/>
        </w:rPr>
      </w:pPr>
      <w:r>
        <w:rPr>
          <w:rFonts w:cs="Times New Roman"/>
          <w:szCs w:val="24"/>
        </w:rPr>
        <w:t>Although JOL ratings can be 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in press).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705A19A0"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2CD2A376"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D0109A">
        <w:rPr>
          <w:rFonts w:cs="Times New Roman"/>
          <w:szCs w:val="24"/>
        </w:rPr>
        <w:t xml:space="preserve">have </w:t>
      </w:r>
      <w:r w:rsidR="007D6BCD">
        <w:rPr>
          <w:rFonts w:cs="Times New Roman"/>
          <w:szCs w:val="24"/>
        </w:rPr>
        <w:t xml:space="preserve">shown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through the use of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free association tasks in which </w:t>
      </w:r>
      <w:r>
        <w:rPr>
          <w:rFonts w:cs="Times New Roman"/>
          <w:szCs w:val="24"/>
        </w:rPr>
        <w:lastRenderedPageBreak/>
        <w:t>participants are 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Similar to </w:t>
      </w:r>
      <w:r w:rsidRPr="004903E1">
        <w:rPr>
          <w:rFonts w:cs="Times New Roman"/>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613ABF">
        <w:rPr>
          <w:rFonts w:cs="Times New Roman"/>
          <w:szCs w:val="24"/>
        </w:rPr>
        <w:t>Nelson</w:t>
      </w:r>
      <w:r w:rsidRPr="008979B1">
        <w:rPr>
          <w:rFonts w:cs="Times New Roman"/>
          <w:szCs w:val="24"/>
        </w:rPr>
        <w:t>, McEvoy, &amp; Dennis, 2000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37E1714E"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w:t>
      </w:r>
      <w:r w:rsidR="00D0109A" w:rsidRPr="004903E1">
        <w:rPr>
          <w:rFonts w:cs="Times New Roman"/>
          <w:szCs w:val="24"/>
        </w:rPr>
        <w:t xml:space="preserve"> the</w:t>
      </w:r>
      <w:r w:rsidRPr="004903E1">
        <w:rPr>
          <w:rFonts w:cs="Times New Roman"/>
          <w:szCs w:val="24"/>
        </w:rPr>
        <w:t xml:space="preserve">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6B313388"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40E2B641" w:rsidR="000A6463" w:rsidDel="008F4366" w:rsidRDefault="00841566" w:rsidP="00841566">
      <w:pPr>
        <w:ind w:firstLine="720"/>
        <w:rPr>
          <w:del w:id="3" w:author="Nick Maxwell" w:date="2020-11-11T10:16:00Z"/>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sidR="00FF0192">
        <w:rPr>
          <w:rFonts w:cs="Times New Roman"/>
          <w:szCs w:val="24"/>
        </w:rPr>
        <w:t>).</w:t>
      </w:r>
      <w:r>
        <w:rPr>
          <w:rFonts w:cs="Times New Roman"/>
          <w:szCs w:val="24"/>
        </w:rPr>
        <w:t xml:space="preserve">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FF0192">
        <w:rPr>
          <w:rFonts w:cs="Times New Roman"/>
          <w:szCs w:val="24"/>
        </w:rPr>
        <w:t>extended</w:t>
      </w:r>
      <w:r>
        <w:rPr>
          <w:rFonts w:cs="Times New Roman"/>
          <w:szCs w:val="24"/>
        </w:rPr>
        <w:t xml:space="preserve">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 xml:space="preserve">the symmetrical pairs even though only the forward association </w:t>
      </w:r>
      <w:r w:rsidR="00FC1BD3">
        <w:rPr>
          <w:rFonts w:cs="Times New Roman"/>
          <w:szCs w:val="24"/>
        </w:rPr>
        <w:lastRenderedPageBreak/>
        <w:t>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12763AA6" w:rsidR="00841566" w:rsidRDefault="000A6463" w:rsidP="008F4366">
      <w:pPr>
        <w:ind w:firstLine="720"/>
        <w:rPr>
          <w:rFonts w:cs="Times New Roman"/>
          <w:szCs w:val="24"/>
        </w:rPr>
      </w:pPr>
      <w:del w:id="4" w:author="Nick Maxwell" w:date="2020-11-11T10:16:00Z">
        <w:r w:rsidDel="008F4366">
          <w:rPr>
            <w:rFonts w:cs="Times New Roman"/>
            <w:szCs w:val="24"/>
          </w:rPr>
          <w:delText xml:space="preserve">An additional contribution </w:delText>
        </w:r>
        <w:r w:rsidR="003165EF" w:rsidDel="008F4366">
          <w:rPr>
            <w:rFonts w:cs="Times New Roman"/>
            <w:szCs w:val="24"/>
          </w:rPr>
          <w:delText xml:space="preserve">of </w:delText>
        </w:r>
        <w:r w:rsidR="003165EF" w:rsidRPr="00613ABF" w:rsidDel="008F4366">
          <w:rPr>
            <w:rFonts w:cs="Times New Roman"/>
            <w:szCs w:val="24"/>
          </w:rPr>
          <w:delText>Maxwell</w:delText>
        </w:r>
        <w:r w:rsidR="00841566" w:rsidDel="008F4366">
          <w:rPr>
            <w:rFonts w:cs="Times New Roman"/>
            <w:szCs w:val="24"/>
          </w:rPr>
          <w:delText xml:space="preserve"> and Huff</w:delText>
        </w:r>
        <w:r w:rsidDel="008F4366">
          <w:rPr>
            <w:rFonts w:cs="Times New Roman"/>
            <w:szCs w:val="24"/>
          </w:rPr>
          <w:delText xml:space="preserve">’s (in press) study was </w:delText>
        </w:r>
        <w:r w:rsidR="00754101" w:rsidDel="008F4366">
          <w:rPr>
            <w:rFonts w:cs="Times New Roman"/>
            <w:szCs w:val="24"/>
          </w:rPr>
          <w:delText>the use of</w:delText>
        </w:r>
        <w:r w:rsidR="00841566" w:rsidDel="008F4366">
          <w:rPr>
            <w:rFonts w:cs="Times New Roman"/>
            <w:szCs w:val="24"/>
          </w:rPr>
          <w:delText xml:space="preserve"> calibration plots in which JOL ratings</w:delText>
        </w:r>
        <w:r w:rsidDel="008F4366">
          <w:rPr>
            <w:rFonts w:cs="Times New Roman"/>
            <w:szCs w:val="24"/>
          </w:rPr>
          <w:delText xml:space="preserve"> for pairs were rounded to each 10% </w:delText>
        </w:r>
        <w:r w:rsidR="00436F51" w:rsidDel="008F4366">
          <w:rPr>
            <w:rFonts w:cs="Times New Roman"/>
            <w:szCs w:val="24"/>
          </w:rPr>
          <w:delText>interval and</w:delText>
        </w:r>
        <w:r w:rsidDel="008F4366">
          <w:rPr>
            <w:rFonts w:cs="Times New Roman"/>
            <w:szCs w:val="24"/>
          </w:rPr>
          <w:delText xml:space="preserve"> </w:delText>
        </w:r>
        <w:r w:rsidR="00841566" w:rsidDel="008F4366">
          <w:rPr>
            <w:rFonts w:cs="Times New Roman"/>
            <w:szCs w:val="24"/>
          </w:rPr>
          <w:delText xml:space="preserve">plotted against their corresponding recall accuracy </w:delText>
        </w:r>
        <w:r w:rsidR="0043331E" w:rsidDel="008F4366">
          <w:rPr>
            <w:rFonts w:cs="Times New Roman"/>
            <w:szCs w:val="24"/>
          </w:rPr>
          <w:delText>(</w:delText>
        </w:r>
        <w:r w:rsidDel="008F4366">
          <w:rPr>
            <w:rFonts w:cs="Times New Roman"/>
            <w:szCs w:val="24"/>
          </w:rPr>
          <w:delText xml:space="preserve">see </w:delText>
        </w:r>
        <w:r w:rsidR="00841566" w:rsidRPr="00613ABF" w:rsidDel="008F4366">
          <w:rPr>
            <w:rFonts w:cs="Times New Roman"/>
            <w:szCs w:val="24"/>
          </w:rPr>
          <w:delText>Nelson</w:delText>
        </w:r>
        <w:r w:rsidR="00841566" w:rsidRPr="00633395" w:rsidDel="008F4366">
          <w:rPr>
            <w:rFonts w:cs="Times New Roman"/>
            <w:szCs w:val="24"/>
          </w:rPr>
          <w:delText xml:space="preserve"> &amp; Dunlosky, 1991</w:delText>
        </w:r>
        <w:r w:rsidR="00841566" w:rsidRPr="001C4EFE" w:rsidDel="008F4366">
          <w:rPr>
            <w:rFonts w:cs="Times New Roman"/>
            <w:szCs w:val="24"/>
          </w:rPr>
          <w:delText>)</w:delText>
        </w:r>
        <w:r w:rsidDel="008F4366">
          <w:rPr>
            <w:rFonts w:cs="Times New Roman"/>
            <w:szCs w:val="24"/>
          </w:rPr>
          <w:delText xml:space="preserve">. </w:delText>
        </w:r>
        <w:r w:rsidRPr="00E3649B" w:rsidDel="008F4366">
          <w:rPr>
            <w:rFonts w:cs="Times New Roman"/>
            <w:szCs w:val="24"/>
          </w:rPr>
          <w:delText xml:space="preserve">Calibration plots are useful because they provide qualitative information regarding specific JOL ratings </w:delText>
        </w:r>
        <w:r w:rsidR="00244359" w:rsidRPr="00E3649B" w:rsidDel="008F4366">
          <w:rPr>
            <w:rFonts w:cs="Times New Roman"/>
            <w:szCs w:val="24"/>
          </w:rPr>
          <w:delText>where</w:delText>
        </w:r>
        <w:r w:rsidRPr="00E3649B" w:rsidDel="008F4366">
          <w:rPr>
            <w:rFonts w:cs="Times New Roman"/>
            <w:szCs w:val="24"/>
          </w:rPr>
          <w:delText xml:space="preserve"> participants are well-calibrated (i.e., pairs given a 40% JOL rating should be correctly recalled 40% of the time, pairs with a 60% ratings are recall</w:delText>
        </w:r>
        <w:r w:rsidR="00E3649B" w:rsidRPr="00E3649B" w:rsidDel="008F4366">
          <w:rPr>
            <w:rFonts w:cs="Times New Roman"/>
            <w:szCs w:val="24"/>
          </w:rPr>
          <w:delText>ed</w:delText>
        </w:r>
        <w:r w:rsidRPr="00E3649B" w:rsidDel="008F4366">
          <w:rPr>
            <w:rFonts w:cs="Times New Roman"/>
            <w:szCs w:val="24"/>
          </w:rPr>
          <w:delText xml:space="preserve"> 60% of the time, etc.), compared to those ratings that are not.</w:delText>
        </w:r>
        <w:r w:rsidDel="008F4366">
          <w:rPr>
            <w:rFonts w:cs="Times New Roman"/>
            <w:szCs w:val="24"/>
          </w:rPr>
          <w:delText xml:space="preserve"> Across experiments, </w:delText>
        </w:r>
        <w:r w:rsidRPr="00613ABF" w:rsidDel="008F4366">
          <w:rPr>
            <w:rFonts w:cs="Times New Roman"/>
            <w:szCs w:val="24"/>
          </w:rPr>
          <w:delText>Maxwell</w:delText>
        </w:r>
        <w:r w:rsidDel="008F4366">
          <w:rPr>
            <w:rFonts w:cs="Times New Roman"/>
            <w:szCs w:val="24"/>
          </w:rPr>
          <w:delText xml:space="preserve"> and Huff found that forward and symmetrical pairs were generally well</w:delText>
        </w:r>
        <w:r w:rsidR="004814F2" w:rsidDel="008F4366">
          <w:rPr>
            <w:rFonts w:cs="Times New Roman"/>
            <w:szCs w:val="24"/>
          </w:rPr>
          <w:delText>-</w:delText>
        </w:r>
        <w:r w:rsidDel="008F4366">
          <w:rPr>
            <w:rFonts w:cs="Times New Roman"/>
            <w:szCs w:val="24"/>
          </w:rPr>
          <w:delText xml:space="preserve">calibrated </w:delText>
        </w:r>
        <w:r w:rsidR="0045594F" w:rsidDel="008F4366">
          <w:rPr>
            <w:rFonts w:cs="Times New Roman"/>
            <w:szCs w:val="24"/>
          </w:rPr>
          <w:delText>at</w:delText>
        </w:r>
        <w:r w:rsidDel="008F4366">
          <w:rPr>
            <w:rFonts w:cs="Times New Roman"/>
            <w:szCs w:val="24"/>
          </w:rPr>
          <w:delText xml:space="preserve"> JOL ratings</w:delText>
        </w:r>
        <w:r w:rsidR="0045594F" w:rsidDel="008F4366">
          <w:rPr>
            <w:rFonts w:cs="Times New Roman"/>
            <w:szCs w:val="24"/>
          </w:rPr>
          <w:delText xml:space="preserve"> below 80%</w:delText>
        </w:r>
        <w:r w:rsidR="004814F2" w:rsidDel="008F4366">
          <w:rPr>
            <w:rFonts w:cs="Times New Roman"/>
            <w:szCs w:val="24"/>
          </w:rPr>
          <w:delText xml:space="preserve">, but for backward and unrelated pairs, </w:delText>
        </w:r>
        <w:r w:rsidR="0045594F" w:rsidDel="008F4366">
          <w:rPr>
            <w:rFonts w:cs="Times New Roman"/>
            <w:szCs w:val="24"/>
          </w:rPr>
          <w:delText xml:space="preserve">an illusion of competence pattern emerged </w:delText>
        </w:r>
        <w:r w:rsidR="004814F2" w:rsidDel="008F4366">
          <w:rPr>
            <w:rFonts w:cs="Times New Roman"/>
            <w:szCs w:val="24"/>
          </w:rPr>
          <w:delText xml:space="preserve">at JOL ratings </w:delText>
        </w:r>
        <w:r w:rsidR="0045594F" w:rsidDel="008F4366">
          <w:rPr>
            <w:rFonts w:cs="Times New Roman"/>
            <w:szCs w:val="24"/>
          </w:rPr>
          <w:delText xml:space="preserve">greater than </w:delText>
        </w:r>
        <w:r w:rsidR="004814F2" w:rsidDel="008F4366">
          <w:rPr>
            <w:rFonts w:cs="Times New Roman"/>
            <w:szCs w:val="24"/>
          </w:rPr>
          <w:delText xml:space="preserve">30%. Thus, </w:delText>
        </w:r>
        <w:r w:rsidR="00C8052E" w:rsidDel="008F4366">
          <w:rPr>
            <w:rFonts w:cs="Times New Roman"/>
            <w:szCs w:val="24"/>
          </w:rPr>
          <w:delText xml:space="preserve">the calibration plots revealed that an illusion of competence pattern emerged for all pair types, however this pattern was only found at the highest JOLs for forward and symmetrical pairs </w:delText>
        </w:r>
        <w:r w:rsidR="003165EF" w:rsidDel="008F4366">
          <w:rPr>
            <w:rFonts w:cs="Times New Roman"/>
            <w:szCs w:val="24"/>
          </w:rPr>
          <w:delText>but</w:delText>
        </w:r>
        <w:r w:rsidR="00C8052E" w:rsidDel="008F4366">
          <w:rPr>
            <w:rFonts w:cs="Times New Roman"/>
            <w:szCs w:val="24"/>
          </w:rPr>
          <w:delText xml:space="preserve"> occurred at much lower JOL ratings</w:delText>
        </w:r>
        <w:r w:rsidR="00E3649B" w:rsidDel="008F4366">
          <w:rPr>
            <w:rFonts w:cs="Times New Roman"/>
            <w:szCs w:val="24"/>
          </w:rPr>
          <w:delText xml:space="preserve"> for backward and unrelated pairs</w:delText>
        </w:r>
        <w:r w:rsidR="00C8052E" w:rsidDel="008F4366">
          <w:rPr>
            <w:rFonts w:cs="Times New Roman"/>
            <w:szCs w:val="24"/>
          </w:rPr>
          <w:delText>.</w:delText>
        </w:r>
      </w:del>
    </w:p>
    <w:p w14:paraId="022AFC28" w14:textId="41A4246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95C1EDD"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 memory as “deep” tasks, while less successful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7B7E33ED"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lastRenderedPageBreak/>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likely to improve recall and recognition when </w:t>
      </w:r>
      <w:r w:rsidR="0022266F">
        <w:rPr>
          <w:rFonts w:cs="Times New Roman"/>
          <w:szCs w:val="24"/>
        </w:rPr>
        <w:t xml:space="preserve">study items were strongly related, but not when study items were weakly related. Similarly, relational tasks were more likely to improve recall and recognition when study items were weakly </w:t>
      </w:r>
      <w:r w:rsidR="006E76A4">
        <w:rPr>
          <w:rFonts w:cs="Times New Roman"/>
          <w:szCs w:val="24"/>
        </w:rPr>
        <w:t xml:space="preserve">rather </w:t>
      </w:r>
      <w:r w:rsidR="0022266F">
        <w:rPr>
          <w:rFonts w:cs="Times New Roman"/>
          <w:szCs w:val="24"/>
        </w:rPr>
        <w:t>than strongly related (argued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4B961240"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improve the calibration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in press; </w:t>
      </w:r>
      <w:r w:rsidR="00CB7A0D" w:rsidRPr="00613ABF">
        <w:rPr>
          <w:rFonts w:cs="Times New Roman"/>
          <w:szCs w:val="24"/>
        </w:rPr>
        <w:t>Soderstrom</w:t>
      </w:r>
      <w:r w:rsidR="00CB7A0D">
        <w:rPr>
          <w:rFonts w:cs="Times New Roman"/>
          <w:szCs w:val="24"/>
        </w:rPr>
        <w:t>,</w:t>
      </w:r>
      <w:r w:rsidR="00C33681">
        <w:rPr>
          <w:rFonts w:cs="Times New Roman"/>
          <w:szCs w:val="24"/>
        </w:rPr>
        <w:t xml:space="preserve"> Clark, Halamish,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encode cue-target pairs using </w:t>
      </w:r>
      <w:r w:rsidR="0022266F">
        <w:rPr>
          <w:rFonts w:cs="Times New Roman"/>
          <w:szCs w:val="24"/>
        </w:rPr>
        <w:lastRenderedPageBreak/>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 xml:space="preserve">further reduce </w:t>
      </w:r>
      <w:r w:rsidR="00F144FD">
        <w:rPr>
          <w:rFonts w:cs="Times New Roman"/>
          <w:szCs w:val="24"/>
        </w:rPr>
        <w:t xml:space="preserve">JOL </w:t>
      </w:r>
      <w:r w:rsidR="00FF0192">
        <w:rPr>
          <w:rFonts w:cs="Times New Roman"/>
          <w:szCs w:val="24"/>
        </w:rPr>
        <w:t>mis</w:t>
      </w:r>
      <w:r w:rsidR="00F144FD">
        <w:rPr>
          <w:rFonts w:cs="Times New Roman"/>
          <w:szCs w:val="24"/>
        </w:rPr>
        <w:t>calibration</w:t>
      </w:r>
      <w:r>
        <w:rPr>
          <w:rFonts w:cs="Times New Roman"/>
          <w:szCs w:val="24"/>
        </w:rPr>
        <w:t xml:space="preserve">. Finally, </w:t>
      </w:r>
      <w:r w:rsidR="0022266F">
        <w:rPr>
          <w:rFonts w:cs="Times New Roman"/>
          <w:szCs w:val="24"/>
        </w:rPr>
        <w:t xml:space="preserve">in </w:t>
      </w:r>
      <w:r>
        <w:rPr>
          <w:rFonts w:cs="Times New Roman"/>
          <w:szCs w:val="24"/>
        </w:rPr>
        <w:t xml:space="preserve">both experiments, we follow analyses used by </w:t>
      </w:r>
      <w:r w:rsidRPr="00613ABF">
        <w:rPr>
          <w:rFonts w:cs="Times New Roman"/>
          <w:szCs w:val="24"/>
        </w:rPr>
        <w:t>Maxwell</w:t>
      </w:r>
      <w:r>
        <w:rPr>
          <w:rFonts w:cs="Times New Roman"/>
          <w:szCs w:val="24"/>
        </w:rPr>
        <w:t xml:space="preserve"> </w:t>
      </w:r>
      <w:r w:rsidR="009C4A54">
        <w:rPr>
          <w:rFonts w:cs="Times New Roman"/>
          <w:szCs w:val="24"/>
        </w:rPr>
        <w:t xml:space="preserve">and </w:t>
      </w:r>
      <w:r>
        <w:rPr>
          <w:rFonts w:cs="Times New Roman"/>
          <w:szCs w:val="24"/>
        </w:rPr>
        <w:t>Huff (in press) by plotting participants</w:t>
      </w:r>
      <w:r w:rsidR="00D14E3C">
        <w:rPr>
          <w:rFonts w:cs="Times New Roman"/>
          <w:szCs w:val="24"/>
        </w:rPr>
        <w:t>’</w:t>
      </w:r>
      <w:r>
        <w:rPr>
          <w:rFonts w:cs="Times New Roman"/>
          <w:szCs w:val="24"/>
        </w:rPr>
        <w:t xml:space="preserve">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recall, or both. 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w:t>
      </w:r>
      <w:r w:rsidRPr="00613ABF">
        <w:rPr>
          <w:rFonts w:cs="Times New Roman"/>
          <w:szCs w:val="24"/>
        </w:rPr>
        <w:t>Huff</w:t>
      </w:r>
      <w:r w:rsidRPr="0085197E">
        <w:rPr>
          <w:rFonts w:cs="Times New Roman"/>
          <w:szCs w:val="24"/>
        </w:rPr>
        <w:t xml:space="preserve">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Thus, the qualitative differences in item-</w:t>
      </w:r>
      <w:r w:rsidR="009B1936">
        <w:rPr>
          <w:rFonts w:cs="Times New Roman"/>
          <w:szCs w:val="24"/>
        </w:rPr>
        <w:lastRenderedPageBreak/>
        <w:t xml:space="preserve">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273CDCE2"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A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Erdfelder, Lang, &amp; Buchner, 2007) indicated</w:t>
      </w:r>
      <w:r w:rsidR="0013616E" w:rsidRPr="003E7264">
        <w:rPr>
          <w:rFonts w:eastAsia="Arial" w:cs="Times New Roman"/>
          <w:szCs w:val="24"/>
        </w:rPr>
        <w:t xml:space="preserve"> that </w:t>
      </w:r>
      <w:r w:rsidR="0013616E">
        <w:rPr>
          <w:rFonts w:eastAsia="Arial" w:cs="Times New Roman"/>
          <w:szCs w:val="24"/>
        </w:rPr>
        <w:t>th</w:t>
      </w:r>
      <w:r w:rsidR="000B663C">
        <w:rPr>
          <w:rFonts w:eastAsia="Arial" w:cs="Times New Roman"/>
          <w:szCs w:val="24"/>
        </w:rPr>
        <w:t>is</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36F4C">
        <w:t>in press</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58637B4E" w:rsidR="00CE3633" w:rsidRDefault="00CE3633">
      <w:r>
        <w:lastRenderedPageBreak/>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88D9D3"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t>in press</w:t>
      </w:r>
      <w:r w:rsidR="00760A3C">
        <w:t xml:space="preserve">). </w:t>
      </w:r>
      <w:r w:rsidR="00554E47">
        <w:t xml:space="preserve">All </w:t>
      </w:r>
      <w:r w:rsidR="0042278A">
        <w:t xml:space="preserve">participants </w:t>
      </w:r>
      <w:bookmarkStart w:id="5"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5"/>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lastRenderedPageBreak/>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7373A5AC"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ins w:id="6" w:author="Nicholas Maxwell" w:date="2020-11-11T14:47:00Z">
        <w:r w:rsidR="001A4FFC">
          <w:t xml:space="preserve"> Finally, </w:t>
        </w:r>
      </w:ins>
      <w:ins w:id="7" w:author="Nicholas Maxwell" w:date="2020-11-11T14:48:00Z">
        <w:r w:rsidR="001A4FFC">
          <w:t xml:space="preserve">after studying half of the item pairs, </w:t>
        </w:r>
      </w:ins>
      <w:ins w:id="8" w:author="Nicholas Maxwell" w:date="2020-11-11T14:47:00Z">
        <w:r w:rsidR="001A4FFC">
          <w:t xml:space="preserve">participants were presented </w:t>
        </w:r>
      </w:ins>
      <w:ins w:id="9" w:author="Nicholas Maxwell" w:date="2020-11-11T14:48:00Z">
        <w:r w:rsidR="001A4FFC">
          <w:t>a quick</w:t>
        </w:r>
      </w:ins>
      <w:ins w:id="10" w:author="Nicholas Maxwell" w:date="2020-11-11T14:47:00Z">
        <w:r w:rsidR="001A4FFC">
          <w:t xml:space="preserve"> </w:t>
        </w:r>
      </w:ins>
      <w:ins w:id="11" w:author="Nicholas Maxwell" w:date="2020-11-11T14:48:00Z">
        <w:r w:rsidR="001A4FFC">
          <w:t>reminder</w:t>
        </w:r>
      </w:ins>
      <w:ins w:id="12" w:author="Nicholas Maxwell" w:date="2020-11-11T14:47:00Z">
        <w:r w:rsidR="001A4FFC">
          <w:t xml:space="preserve"> to </w:t>
        </w:r>
      </w:ins>
      <w:ins w:id="13" w:author="Nicholas Maxwell" w:date="2020-11-11T14:48:00Z">
        <w:r w:rsidR="001A4FFC">
          <w:t>use their respective encoding strategy.</w:t>
        </w:r>
      </w:ins>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w:t>
      </w:r>
      <w:r w:rsidR="004D2F67">
        <w:lastRenderedPageBreak/>
        <w:t xml:space="preserve">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1B9EDD2E" w:rsidR="003E7264" w:rsidRPr="00F00238"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6E76A4" w:rsidRPr="00156E8C">
        <w:rPr>
          <w:rFonts w:cs="Times New Roman"/>
          <w:szCs w:val="24"/>
        </w:rPr>
        <w:t>osf.io/cgse6/</w:t>
      </w:r>
      <w:r w:rsidR="00AC21E6">
        <w:rPr>
          <w:rFonts w:eastAsia="Arial" w:cs="Times New Roman"/>
          <w:szCs w:val="24"/>
        </w:rPr>
        <w:t>)</w:t>
      </w:r>
      <w:r w:rsidR="00284C91">
        <w:rPr>
          <w:rFonts w:eastAsia="Arial" w:cs="Times New Roman"/>
          <w:szCs w:val="24"/>
        </w:rPr>
        <w:t>, and we note that the data patterns were stable as a function of block</w:t>
      </w:r>
      <w:r w:rsidR="00AC21E6">
        <w:rPr>
          <w:rFonts w:eastAsia="Arial" w:cs="Times New Roman"/>
          <w:szCs w:val="24"/>
        </w:rPr>
        <w:t xml:space="preserve">.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For non-significant comparisons reported,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xml:space="preserve">, 2007). In this analysis, a model that assumes an effect is 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5476A471" w:rsidR="008A5056" w:rsidRDefault="00C110AE" w:rsidP="003E7264">
      <w:pPr>
        <w:spacing w:after="160"/>
        <w:ind w:firstLine="720"/>
        <w:contextualSpacing/>
        <w:rPr>
          <w:rFonts w:eastAsia="Arial" w:cs="Times New Roman"/>
          <w:szCs w:val="24"/>
        </w:rPr>
      </w:pPr>
      <w:bookmarkStart w:id="14" w:name="_Hlk50496322"/>
      <w:r>
        <w:rPr>
          <w:rFonts w:eastAsia="Arial" w:cs="Times New Roman"/>
          <w:szCs w:val="24"/>
        </w:rPr>
        <w:lastRenderedPageBreak/>
        <w:t xml:space="preserve">Mean JOL and recall rates as a function of pair type are reported in Figure 1. </w:t>
      </w:r>
      <w:r w:rsidR="003E7264" w:rsidRPr="003E7264">
        <w:rPr>
          <w:rFonts w:eastAsia="Arial" w:cs="Times New Roman"/>
          <w:szCs w:val="24"/>
        </w:rPr>
        <w:t xml:space="preserve">A 2 </w:t>
      </w:r>
      <w:bookmarkStart w:id="15"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5"/>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the three encoding </w:t>
      </w:r>
      <w:r w:rsidR="00F00238">
        <w:rPr>
          <w:rFonts w:eastAsia="Arial" w:cs="Times New Roman"/>
          <w:szCs w:val="24"/>
        </w:rPr>
        <w:t>groups</w:t>
      </w:r>
      <w:r w:rsidR="003E7264" w:rsidRPr="003E7264">
        <w:rPr>
          <w:rFonts w:eastAsia="Arial" w:cs="Times New Roman"/>
          <w:szCs w:val="24"/>
        </w:rPr>
        <w:t>.</w:t>
      </w:r>
      <w:bookmarkEnd w:id="14"/>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16" w:name="_Hlk11070471"/>
      <w:r w:rsidR="00EF566A">
        <w:rPr>
          <w:rFonts w:eastAsia="Arial" w:cs="Times New Roman"/>
          <w:szCs w:val="24"/>
        </w:rPr>
        <w:t>62.66</w:t>
      </w:r>
      <w:r w:rsidR="003E7264" w:rsidRPr="003E7264">
        <w:rPr>
          <w:rFonts w:eastAsia="Arial" w:cs="Times New Roman"/>
          <w:szCs w:val="24"/>
        </w:rPr>
        <w:t xml:space="preserve"> </w:t>
      </w:r>
      <w:bookmarkEnd w:id="1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1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18" w:name="_Hlk9617943"/>
      <w:r w:rsidR="003E7264" w:rsidRPr="003E7264">
        <w:rPr>
          <w:rFonts w:ascii="Cambria Math" w:eastAsia="Arial" w:hAnsi="Cambria Math" w:cs="Times New Roman"/>
          <w:szCs w:val="24"/>
        </w:rPr>
        <w:t>≥</w:t>
      </w:r>
      <w:bookmarkEnd w:id="18"/>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9" w:name="_Hlk9618293"/>
      <w:r w:rsidR="003E7264" w:rsidRPr="003E7264">
        <w:rPr>
          <w:rFonts w:eastAsia="Arial" w:cs="Times New Roman"/>
          <w:szCs w:val="24"/>
        </w:rPr>
        <w:t>≥</w:t>
      </w:r>
      <w:bookmarkEnd w:id="1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20"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20"/>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6795DB8E"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w:t>
      </w:r>
      <w:r w:rsidR="006E76A4">
        <w:rPr>
          <w:rFonts w:eastAsia="Arial" w:cs="Times New Roman"/>
          <w:szCs w:val="24"/>
        </w:rPr>
        <w:t xml:space="preserve">each of </w:t>
      </w:r>
      <w:r w:rsidR="005D704E">
        <w:rPr>
          <w:rFonts w:eastAsia="Arial" w:cs="Times New Roman"/>
          <w:szCs w:val="24"/>
        </w:rPr>
        <w:t>the three encoding groups, though at different rates</w:t>
      </w:r>
      <w:r w:rsidR="001D3E87">
        <w:rPr>
          <w:rFonts w:eastAsia="Arial" w:cs="Times New Roman"/>
          <w:szCs w:val="24"/>
        </w:rPr>
        <w:t xml:space="preserve">. </w:t>
      </w:r>
      <w:r w:rsidR="006E76A4">
        <w:rPr>
          <w:rFonts w:eastAsia="Arial" w:cs="Times New Roman"/>
          <w:szCs w:val="24"/>
        </w:rPr>
        <w:t>First, starting with the read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 xml:space="preserve">JOLs </w:t>
      </w:r>
      <w:r w:rsidR="00B9450B">
        <w:rPr>
          <w:rFonts w:eastAsia="Arial" w:cs="Times New Roman"/>
          <w:szCs w:val="24"/>
        </w:rPr>
        <w:lastRenderedPageBreak/>
        <w:t>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3AF4E3C1"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21"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21"/>
      <w:r w:rsidR="00680AC3">
        <w:rPr>
          <w:rFonts w:eastAsia="Arial" w:cs="Times New Roman"/>
          <w:szCs w:val="24"/>
        </w:rPr>
        <w:t>.19</w:t>
      </w:r>
      <w:r w:rsidR="00AC21E6">
        <w:rPr>
          <w:rFonts w:eastAsia="Arial" w:cs="Times New Roman"/>
          <w:szCs w:val="24"/>
        </w:rPr>
        <w:t>,</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22"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22"/>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58CB75BF"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668F722B"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lastRenderedPageBreak/>
        <w:t>Taken together, item-specific and relational processing tasks were both found to reduce and/or eliminate the illusion of competence pattern, but these reductions depended upon the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pairs.</w:t>
      </w:r>
    </w:p>
    <w:p w14:paraId="36CCA179" w14:textId="4453758C" w:rsidR="003E7264" w:rsidRPr="003E7264" w:rsidDel="005016AE" w:rsidRDefault="003E7264" w:rsidP="003E7264">
      <w:pPr>
        <w:spacing w:after="160"/>
        <w:ind w:firstLine="720"/>
        <w:contextualSpacing/>
        <w:rPr>
          <w:del w:id="23" w:author="Nick Maxwell" w:date="2020-11-11T10:05:00Z"/>
          <w:rFonts w:eastAsia="Arial" w:cs="Times New Roman"/>
          <w:szCs w:val="24"/>
        </w:rPr>
      </w:pPr>
      <w:del w:id="24" w:author="Nick Maxwell" w:date="2020-11-11T10:05:00Z">
        <w:r w:rsidRPr="003E7264" w:rsidDel="005016AE">
          <w:rPr>
            <w:rFonts w:eastAsia="Arial" w:cs="Times New Roman"/>
            <w:szCs w:val="24"/>
          </w:rPr>
          <w:delText>We next assessed the correspondence between JOLs provided at study and correct recall for each of the pair types using a series of calibration plots</w:delText>
        </w:r>
        <w:r w:rsidR="00C110AE" w:rsidDel="005016AE">
          <w:rPr>
            <w:rFonts w:eastAsia="Arial" w:cs="Times New Roman"/>
            <w:szCs w:val="24"/>
          </w:rPr>
          <w:delText xml:space="preserve"> (cf. </w:delText>
        </w:r>
        <w:r w:rsidR="00C110AE" w:rsidRPr="00613ABF" w:rsidDel="005016AE">
          <w:rPr>
            <w:rFonts w:eastAsia="Arial" w:cs="Times New Roman"/>
            <w:szCs w:val="24"/>
          </w:rPr>
          <w:delText>Maxwell</w:delText>
        </w:r>
        <w:r w:rsidR="00C110AE" w:rsidDel="005016AE">
          <w:rPr>
            <w:rFonts w:eastAsia="Arial" w:cs="Times New Roman"/>
            <w:szCs w:val="24"/>
          </w:rPr>
          <w:delText xml:space="preserve"> and Huff, in press)</w:delText>
        </w:r>
        <w:r w:rsidRPr="003E7264" w:rsidDel="005016AE">
          <w:rPr>
            <w:rFonts w:eastAsia="Arial" w:cs="Times New Roman"/>
            <w:szCs w:val="24"/>
          </w:rPr>
          <w:delTex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delText>
        </w:r>
      </w:del>
    </w:p>
    <w:p w14:paraId="6BE11B01" w14:textId="3C9897E3" w:rsidR="00FB4F9B" w:rsidDel="005016AE" w:rsidRDefault="003E7264" w:rsidP="00013442">
      <w:pPr>
        <w:spacing w:after="160"/>
        <w:ind w:firstLine="720"/>
        <w:contextualSpacing/>
        <w:rPr>
          <w:del w:id="25" w:author="Nick Maxwell" w:date="2020-11-11T10:05:00Z"/>
          <w:rFonts w:eastAsia="Arial" w:cs="Times New Roman"/>
          <w:szCs w:val="24"/>
        </w:rPr>
      </w:pPr>
      <w:del w:id="26" w:author="Nick Maxwell" w:date="2020-11-11T10:05:00Z">
        <w:r w:rsidRPr="003E7264" w:rsidDel="005016AE">
          <w:rPr>
            <w:rFonts w:eastAsia="Arial" w:cs="Times New Roman"/>
            <w:szCs w:val="24"/>
          </w:rPr>
          <w:delText>Calibration plots for each of the four pair types are reported in Figure</w:delText>
        </w:r>
        <w:r w:rsidR="00C110AE" w:rsidDel="005016AE">
          <w:rPr>
            <w:rFonts w:eastAsia="Arial" w:cs="Times New Roman"/>
            <w:szCs w:val="24"/>
          </w:rPr>
          <w:delText xml:space="preserve"> </w:delText>
        </w:r>
        <w:r w:rsidR="005433DE" w:rsidRPr="00633395" w:rsidDel="005016AE">
          <w:rPr>
            <w:rFonts w:eastAsia="Arial" w:cs="Times New Roman"/>
            <w:szCs w:val="24"/>
          </w:rPr>
          <w:delText>2</w:delText>
        </w:r>
        <w:r w:rsidR="0013616E" w:rsidDel="005016AE">
          <w:rPr>
            <w:rFonts w:eastAsia="Arial" w:cs="Times New Roman"/>
            <w:szCs w:val="24"/>
          </w:rPr>
          <w:delText xml:space="preserve"> as a function of encoding group</w:delText>
        </w:r>
        <w:r w:rsidR="00EB43D4" w:rsidDel="005016AE">
          <w:rPr>
            <w:rFonts w:eastAsia="Arial" w:cs="Times New Roman"/>
            <w:szCs w:val="24"/>
          </w:rPr>
          <w:delText>.</w:delText>
        </w:r>
        <w:r w:rsidRPr="003E7264" w:rsidDel="005016AE">
          <w:rPr>
            <w:rFonts w:eastAsia="Arial" w:cs="Times New Roman"/>
            <w:szCs w:val="24"/>
          </w:rPr>
          <w:delText xml:space="preserve"> </w:delText>
        </w:r>
        <w:r w:rsidR="00EB43D4" w:rsidDel="005016AE">
          <w:rPr>
            <w:rFonts w:eastAsia="Arial" w:cs="Times New Roman"/>
            <w:szCs w:val="24"/>
          </w:rPr>
          <w:delText>Plots are structured such that they</w:delText>
        </w:r>
        <w:r w:rsidRPr="003E7264" w:rsidDel="005016AE">
          <w:rPr>
            <w:rFonts w:eastAsia="Arial" w:cs="Times New Roman"/>
            <w:szCs w:val="24"/>
          </w:rPr>
          <w:delText xml:space="preserve"> include </w:delText>
        </w:r>
        <w:r w:rsidR="00FB4F9B" w:rsidDel="005016AE">
          <w:rPr>
            <w:rFonts w:eastAsia="Arial" w:cs="Times New Roman"/>
            <w:szCs w:val="24"/>
          </w:rPr>
          <w:delText xml:space="preserve">a </w:delText>
        </w:r>
        <w:r w:rsidRPr="003E7264" w:rsidDel="005016AE">
          <w:rPr>
            <w:rFonts w:eastAsia="Arial" w:cs="Times New Roman"/>
            <w:szCs w:val="24"/>
          </w:rPr>
          <w:delText xml:space="preserve">calibration line which </w:delText>
        </w:r>
        <w:r w:rsidR="00FB4F9B" w:rsidDel="005016AE">
          <w:rPr>
            <w:rFonts w:eastAsia="Arial" w:cs="Times New Roman"/>
            <w:szCs w:val="24"/>
          </w:rPr>
          <w:delText xml:space="preserve">depicts </w:delText>
        </w:r>
        <w:r w:rsidR="00EB43D4" w:rsidDel="005016AE">
          <w:rPr>
            <w:rFonts w:eastAsia="Arial" w:cs="Times New Roman"/>
            <w:szCs w:val="24"/>
          </w:rPr>
          <w:delText xml:space="preserve">a </w:delText>
        </w:r>
        <w:r w:rsidRPr="003E7264" w:rsidDel="005016AE">
          <w:rPr>
            <w:rFonts w:eastAsia="Arial" w:cs="Times New Roman"/>
            <w:szCs w:val="24"/>
          </w:rPr>
          <w:delText xml:space="preserve">perfect </w:delText>
        </w:r>
        <w:r w:rsidR="00EB43D4" w:rsidDel="005016AE">
          <w:rPr>
            <w:rFonts w:eastAsia="Arial" w:cs="Times New Roman"/>
            <w:szCs w:val="24"/>
          </w:rPr>
          <w:delText xml:space="preserve">one-to-one </w:delText>
        </w:r>
        <w:r w:rsidRPr="003E7264" w:rsidDel="005016AE">
          <w:rPr>
            <w:rFonts w:eastAsia="Arial" w:cs="Times New Roman"/>
            <w:szCs w:val="24"/>
          </w:rPr>
          <w:delText>correspondence between JOL ratings and correct recall</w:delText>
        </w:r>
        <w:r w:rsidR="00FB4F9B" w:rsidDel="005016AE">
          <w:rPr>
            <w:rFonts w:eastAsia="Arial" w:cs="Times New Roman"/>
            <w:szCs w:val="24"/>
          </w:rPr>
          <w:delText xml:space="preserve"> percentage</w:delText>
        </w:r>
        <w:r w:rsidRPr="003E7264" w:rsidDel="005016AE">
          <w:rPr>
            <w:rFonts w:eastAsia="Arial" w:cs="Times New Roman"/>
            <w:szCs w:val="24"/>
          </w:rPr>
          <w:delText xml:space="preserve"> (e.g., </w:delText>
        </w:r>
        <w:r w:rsidR="0013616E" w:rsidDel="005016AE">
          <w:rPr>
            <w:rFonts w:eastAsia="Arial" w:cs="Times New Roman"/>
            <w:szCs w:val="24"/>
          </w:rPr>
          <w:delText xml:space="preserve">a </w:delText>
        </w:r>
        <w:r w:rsidRPr="003E7264" w:rsidDel="005016AE">
          <w:rPr>
            <w:rFonts w:eastAsia="Arial" w:cs="Times New Roman"/>
            <w:szCs w:val="24"/>
          </w:rPr>
          <w:delText xml:space="preserve">30% JOL and </w:delText>
        </w:r>
        <w:r w:rsidR="0013616E" w:rsidDel="005016AE">
          <w:rPr>
            <w:rFonts w:eastAsia="Arial" w:cs="Times New Roman"/>
            <w:szCs w:val="24"/>
          </w:rPr>
          <w:delText xml:space="preserve">a </w:delText>
        </w:r>
        <w:r w:rsidRPr="003E7264" w:rsidDel="005016AE">
          <w:rPr>
            <w:rFonts w:eastAsia="Arial" w:cs="Times New Roman"/>
            <w:szCs w:val="24"/>
          </w:rPr>
          <w:delText>30% correct recall</w:delText>
        </w:r>
        <w:r w:rsidR="0013616E" w:rsidDel="005016AE">
          <w:rPr>
            <w:rFonts w:eastAsia="Arial" w:cs="Times New Roman"/>
            <w:szCs w:val="24"/>
          </w:rPr>
          <w:delText xml:space="preserve"> rate would be perfectly calibrated</w:delText>
        </w:r>
        <w:r w:rsidRPr="003E7264" w:rsidDel="005016AE">
          <w:rPr>
            <w:rFonts w:eastAsia="Arial" w:cs="Times New Roman"/>
            <w:szCs w:val="24"/>
          </w:rPr>
          <w:delText xml:space="preserve">). </w:delText>
        </w:r>
        <w:r w:rsidR="00FB4F9B" w:rsidDel="005016AE">
          <w:rPr>
            <w:rFonts w:eastAsia="Arial" w:cs="Times New Roman"/>
            <w:szCs w:val="24"/>
          </w:rPr>
          <w:delText>Using these plots, o</w:delText>
        </w:r>
        <w:r w:rsidRPr="003E7264" w:rsidDel="005016AE">
          <w:rPr>
            <w:rFonts w:eastAsia="Arial" w:cs="Times New Roman"/>
            <w:szCs w:val="24"/>
          </w:rPr>
          <w:delText>verestimations</w:delText>
        </w:r>
        <w:r w:rsidR="0013616E" w:rsidDel="005016AE">
          <w:rPr>
            <w:rFonts w:eastAsia="Arial" w:cs="Times New Roman"/>
            <w:szCs w:val="24"/>
          </w:rPr>
          <w:delText xml:space="preserve"> reflected</w:delText>
        </w:r>
        <w:r w:rsidRPr="003E7264" w:rsidDel="005016AE">
          <w:rPr>
            <w:rFonts w:eastAsia="Arial" w:cs="Times New Roman"/>
            <w:szCs w:val="24"/>
          </w:rPr>
          <w:delText xml:space="preserve"> data points </w:delText>
        </w:r>
        <w:r w:rsidR="00FB4F9B" w:rsidDel="005016AE">
          <w:rPr>
            <w:rFonts w:eastAsia="Arial" w:cs="Times New Roman"/>
            <w:szCs w:val="24"/>
          </w:rPr>
          <w:delText>falling</w:delText>
        </w:r>
        <w:r w:rsidRPr="003E7264" w:rsidDel="005016AE">
          <w:rPr>
            <w:rFonts w:eastAsia="Arial" w:cs="Times New Roman"/>
            <w:szCs w:val="24"/>
          </w:rPr>
          <w:delText xml:space="preserve"> below the calibration line</w:delText>
        </w:r>
        <w:r w:rsidR="0013616E" w:rsidDel="005016AE">
          <w:rPr>
            <w:rFonts w:eastAsia="Arial" w:cs="Times New Roman"/>
            <w:szCs w:val="24"/>
          </w:rPr>
          <w:delText xml:space="preserve"> whereas underestimations reflected data points falling above the calibration lines</w:delText>
        </w:r>
        <w:r w:rsidR="00FB4F9B" w:rsidDel="005016AE">
          <w:rPr>
            <w:rFonts w:eastAsia="Arial" w:cs="Times New Roman"/>
            <w:szCs w:val="24"/>
          </w:rPr>
          <w:delText>.</w:delText>
        </w:r>
      </w:del>
    </w:p>
    <w:p w14:paraId="26AE91EB" w14:textId="58310304" w:rsidR="00F3435E" w:rsidDel="005016AE" w:rsidRDefault="00F3435E" w:rsidP="00EA4152">
      <w:pPr>
        <w:spacing w:after="160"/>
        <w:ind w:firstLine="720"/>
        <w:contextualSpacing/>
        <w:rPr>
          <w:del w:id="27" w:author="Nick Maxwell" w:date="2020-11-11T10:05:00Z"/>
          <w:rFonts w:eastAsia="Arial" w:cs="Times New Roman"/>
          <w:szCs w:val="24"/>
        </w:rPr>
      </w:pPr>
      <w:bookmarkStart w:id="28" w:name="_Hlk53317233"/>
      <w:del w:id="29" w:author="Nick Maxwell" w:date="2020-11-11T10:05:00Z">
        <w:r w:rsidDel="005016AE">
          <w:rPr>
            <w:rFonts w:eastAsia="Arial" w:cs="Times New Roman"/>
            <w:szCs w:val="24"/>
          </w:rPr>
          <w:delText xml:space="preserve">Calibration plots were initially analyzed using a 3 (Encoding Group) </w:delText>
        </w:r>
        <w:r w:rsidRPr="003E7264" w:rsidDel="005016AE">
          <w:rPr>
            <w:rFonts w:eastAsia="Arial" w:cs="Times New Roman"/>
            <w:szCs w:val="24"/>
          </w:rPr>
          <w:delText>× 4 (Pair Type)</w:delText>
        </w:r>
        <w:r w:rsidDel="005016AE">
          <w:rPr>
            <w:rFonts w:eastAsia="Arial" w:cs="Times New Roman"/>
            <w:szCs w:val="24"/>
          </w:rPr>
          <w:delText xml:space="preserve"> × 11 (JOL </w:delText>
        </w:r>
        <w:r w:rsidR="00C53B4C" w:rsidDel="005016AE">
          <w:rPr>
            <w:rFonts w:eastAsia="Arial" w:cs="Times New Roman"/>
            <w:szCs w:val="24"/>
          </w:rPr>
          <w:delText>Increment</w:delText>
        </w:r>
        <w:r w:rsidDel="005016AE">
          <w:rPr>
            <w:rFonts w:eastAsia="Arial" w:cs="Times New Roman"/>
            <w:szCs w:val="24"/>
          </w:rPr>
          <w:delText>) mixed ANOVA</w:delText>
        </w:r>
        <w:r w:rsidR="009854A8" w:rsidDel="005016AE">
          <w:rPr>
            <w:rFonts w:eastAsia="Arial" w:cs="Times New Roman"/>
            <w:szCs w:val="24"/>
          </w:rPr>
          <w:delText xml:space="preserve">. Overall, this analysis yielded effects of Encoding Group </w:delText>
        </w:r>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1</w:delText>
        </w:r>
        <w:r w:rsidR="00C53B4C" w:rsidRPr="003E7264" w:rsidDel="005016AE">
          <w:rPr>
            <w:rFonts w:eastAsia="Arial" w:cs="Times New Roman"/>
            <w:szCs w:val="24"/>
          </w:rPr>
          <w:delText xml:space="preserve">, </w:delText>
        </w:r>
        <w:r w:rsidR="00C53B4C" w:rsidDel="005016AE">
          <w:rPr>
            <w:rFonts w:eastAsia="Arial" w:cs="Times New Roman"/>
            <w:szCs w:val="24"/>
          </w:rPr>
          <w:delText>85</w:delText>
        </w:r>
        <w:r w:rsidR="00C53B4C" w:rsidRPr="003E7264" w:rsidDel="005016AE">
          <w:rPr>
            <w:rFonts w:eastAsia="Arial" w:cs="Times New Roman"/>
            <w:szCs w:val="24"/>
          </w:rPr>
          <w:delText xml:space="preserve">) = </w:delText>
        </w:r>
        <w:r w:rsidR="00C53B4C" w:rsidDel="005016AE">
          <w:rPr>
            <w:rFonts w:eastAsia="Arial" w:cs="Times New Roman"/>
            <w:szCs w:val="24"/>
          </w:rPr>
          <w:delText>3.36</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C53B4C" w:rsidDel="005016AE">
          <w:rPr>
            <w:rFonts w:eastAsia="Arial" w:cs="Times New Roman"/>
            <w:szCs w:val="24"/>
          </w:rPr>
          <w:delText>2394802</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C53B4C" w:rsidDel="005016AE">
          <w:rPr>
            <w:rFonts w:eastAsia="Arial" w:cs="Times New Roman"/>
            <w:szCs w:val="24"/>
          </w:rPr>
          <w:delText>07</w:delText>
        </w:r>
        <w:r w:rsidR="009854A8" w:rsidDel="005016AE">
          <w:rPr>
            <w:rFonts w:eastAsia="Arial" w:cs="Times New Roman"/>
            <w:szCs w:val="24"/>
          </w:rPr>
          <w:delText>, Pair Type</w:delText>
        </w:r>
        <w:r w:rsidR="00C53B4C" w:rsidDel="005016AE">
          <w:rPr>
            <w:rFonts w:eastAsia="Arial" w:cs="Times New Roman"/>
            <w:szCs w:val="24"/>
          </w:rPr>
          <w:delText>,</w:delText>
        </w:r>
        <w:r w:rsidR="009854A8" w:rsidDel="005016AE">
          <w:rPr>
            <w:rFonts w:eastAsia="Arial" w:cs="Times New Roman"/>
            <w:szCs w:val="24"/>
          </w:rPr>
          <w:delText xml:space="preserve"> </w:delText>
        </w:r>
        <w:bookmarkStart w:id="30" w:name="_Hlk55488865"/>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3</w:delText>
        </w:r>
        <w:r w:rsidR="00C53B4C" w:rsidRPr="003E7264" w:rsidDel="005016AE">
          <w:rPr>
            <w:rFonts w:eastAsia="Arial" w:cs="Times New Roman"/>
            <w:szCs w:val="24"/>
          </w:rPr>
          <w:delText xml:space="preserve">, </w:delText>
        </w:r>
        <w:r w:rsidR="00C53B4C" w:rsidDel="005016AE">
          <w:rPr>
            <w:rFonts w:eastAsia="Arial" w:cs="Times New Roman"/>
            <w:szCs w:val="24"/>
          </w:rPr>
          <w:delText>255</w:delText>
        </w:r>
        <w:r w:rsidR="00C53B4C" w:rsidRPr="003E7264" w:rsidDel="005016AE">
          <w:rPr>
            <w:rFonts w:eastAsia="Arial" w:cs="Times New Roman"/>
            <w:szCs w:val="24"/>
          </w:rPr>
          <w:delText xml:space="preserve">) = </w:delText>
        </w:r>
        <w:r w:rsidR="00C53B4C" w:rsidDel="005016AE">
          <w:rPr>
            <w:rFonts w:eastAsia="Arial" w:cs="Times New Roman"/>
            <w:szCs w:val="24"/>
          </w:rPr>
          <w:delText>113.64</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C53B4C" w:rsidDel="005016AE">
          <w:rPr>
            <w:rFonts w:eastAsia="Arial" w:cs="Times New Roman"/>
            <w:szCs w:val="24"/>
          </w:rPr>
          <w:delText>176766.84</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C53B4C" w:rsidDel="005016AE">
          <w:rPr>
            <w:rFonts w:eastAsia="Arial" w:cs="Times New Roman"/>
            <w:szCs w:val="24"/>
          </w:rPr>
          <w:delText>57</w:delText>
        </w:r>
        <w:bookmarkEnd w:id="30"/>
        <w:r w:rsidR="009854A8" w:rsidDel="005016AE">
          <w:rPr>
            <w:rFonts w:eastAsia="Arial" w:cs="Times New Roman"/>
            <w:szCs w:val="24"/>
          </w:rPr>
          <w:delText>, and JOL Increment</w:delText>
        </w:r>
        <w:r w:rsidR="00C53B4C" w:rsidDel="005016AE">
          <w:rPr>
            <w:rFonts w:eastAsia="Arial" w:cs="Times New Roman"/>
            <w:szCs w:val="24"/>
          </w:rPr>
          <w:delText>,</w:delText>
        </w:r>
        <w:r w:rsidR="009854A8" w:rsidDel="005016AE">
          <w:rPr>
            <w:rFonts w:eastAsia="Arial" w:cs="Times New Roman"/>
            <w:szCs w:val="24"/>
          </w:rPr>
          <w:delText xml:space="preserve"> </w:delText>
        </w:r>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10</w:delText>
        </w:r>
        <w:r w:rsidR="00C53B4C" w:rsidRPr="003E7264" w:rsidDel="005016AE">
          <w:rPr>
            <w:rFonts w:eastAsia="Arial" w:cs="Times New Roman"/>
            <w:szCs w:val="24"/>
          </w:rPr>
          <w:delText xml:space="preserve">, </w:delText>
        </w:r>
        <w:r w:rsidR="00C53B4C" w:rsidDel="005016AE">
          <w:rPr>
            <w:rFonts w:eastAsia="Arial" w:cs="Times New Roman"/>
            <w:szCs w:val="24"/>
          </w:rPr>
          <w:delText>850</w:delText>
        </w:r>
        <w:r w:rsidR="00C53B4C" w:rsidRPr="003E7264" w:rsidDel="005016AE">
          <w:rPr>
            <w:rFonts w:eastAsia="Arial" w:cs="Times New Roman"/>
            <w:szCs w:val="24"/>
          </w:rPr>
          <w:delText xml:space="preserve">) = </w:delText>
        </w:r>
        <w:r w:rsidR="00C53B4C" w:rsidDel="005016AE">
          <w:rPr>
            <w:rFonts w:eastAsia="Arial" w:cs="Times New Roman"/>
            <w:szCs w:val="24"/>
          </w:rPr>
          <w:delText>31.28</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C53B4C" w:rsidDel="005016AE">
          <w:rPr>
            <w:rFonts w:eastAsia="Arial" w:cs="Times New Roman"/>
            <w:szCs w:val="24"/>
          </w:rPr>
          <w:delText>51954.33</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C53B4C" w:rsidDel="005016AE">
          <w:rPr>
            <w:rFonts w:eastAsia="Arial" w:cs="Times New Roman"/>
            <w:szCs w:val="24"/>
          </w:rPr>
          <w:delText>27</w:delText>
        </w:r>
        <w:r w:rsidR="009854A8" w:rsidDel="005016AE">
          <w:rPr>
            <w:rFonts w:eastAsia="Arial" w:cs="Times New Roman"/>
            <w:szCs w:val="24"/>
          </w:rPr>
          <w:delText xml:space="preserve">. Additionally, significant </w:delText>
        </w:r>
        <w:r w:rsidR="00C53B4C" w:rsidDel="005016AE">
          <w:rPr>
            <w:rFonts w:eastAsia="Arial" w:cs="Times New Roman"/>
            <w:szCs w:val="24"/>
          </w:rPr>
          <w:delText xml:space="preserve">2-way </w:delText>
        </w:r>
        <w:r w:rsidR="009854A8" w:rsidDel="005016AE">
          <w:rPr>
            <w:rFonts w:eastAsia="Arial" w:cs="Times New Roman"/>
            <w:szCs w:val="24"/>
          </w:rPr>
          <w:delText>interactions</w:delText>
        </w:r>
        <w:r w:rsidR="0069097D" w:rsidDel="005016AE">
          <w:rPr>
            <w:rFonts w:eastAsia="Arial" w:cs="Times New Roman"/>
            <w:szCs w:val="24"/>
          </w:rPr>
          <w:delText xml:space="preserve"> emerged</w:delText>
        </w:r>
        <w:r w:rsidR="009854A8" w:rsidDel="005016AE">
          <w:rPr>
            <w:rFonts w:eastAsia="Arial" w:cs="Times New Roman"/>
            <w:szCs w:val="24"/>
          </w:rPr>
          <w:delText xml:space="preserve"> between </w:delText>
        </w:r>
        <w:r w:rsidR="00C53B4C" w:rsidDel="005016AE">
          <w:rPr>
            <w:rFonts w:eastAsia="Arial" w:cs="Times New Roman"/>
            <w:szCs w:val="24"/>
          </w:rPr>
          <w:delText>Pair Type</w:delText>
        </w:r>
        <w:r w:rsidR="009854A8" w:rsidDel="005016AE">
          <w:rPr>
            <w:rFonts w:eastAsia="Arial" w:cs="Times New Roman"/>
            <w:szCs w:val="24"/>
          </w:rPr>
          <w:delText xml:space="preserve"> and </w:delText>
        </w:r>
        <w:r w:rsidR="00C53B4C" w:rsidDel="005016AE">
          <w:rPr>
            <w:rFonts w:eastAsia="Arial" w:cs="Times New Roman"/>
            <w:szCs w:val="24"/>
          </w:rPr>
          <w:delText xml:space="preserve">JOL Increment, </w:delText>
        </w:r>
        <w:r w:rsidR="00C53B4C" w:rsidRPr="003E7264" w:rsidDel="005016AE">
          <w:rPr>
            <w:rFonts w:eastAsia="Arial" w:cs="Times New Roman"/>
            <w:i/>
            <w:szCs w:val="24"/>
          </w:rPr>
          <w:delText>F</w:delText>
        </w:r>
        <w:r w:rsidR="00C53B4C" w:rsidRPr="003E7264" w:rsidDel="005016AE">
          <w:rPr>
            <w:rFonts w:eastAsia="Arial" w:cs="Times New Roman"/>
            <w:szCs w:val="24"/>
          </w:rPr>
          <w:delText>(</w:delText>
        </w:r>
        <w:r w:rsidR="00C53B4C" w:rsidDel="005016AE">
          <w:rPr>
            <w:rFonts w:eastAsia="Arial" w:cs="Times New Roman"/>
            <w:szCs w:val="24"/>
          </w:rPr>
          <w:delText>3</w:delText>
        </w:r>
        <w:r w:rsidR="001C73D4" w:rsidDel="005016AE">
          <w:rPr>
            <w:rFonts w:eastAsia="Arial" w:cs="Times New Roman"/>
            <w:szCs w:val="24"/>
          </w:rPr>
          <w:delText>0</w:delText>
        </w:r>
        <w:r w:rsidR="00C53B4C" w:rsidRPr="003E7264" w:rsidDel="005016AE">
          <w:rPr>
            <w:rFonts w:eastAsia="Arial" w:cs="Times New Roman"/>
            <w:szCs w:val="24"/>
          </w:rPr>
          <w:delText xml:space="preserve">, </w:delText>
        </w:r>
        <w:r w:rsidR="00C53B4C" w:rsidDel="005016AE">
          <w:rPr>
            <w:rFonts w:eastAsia="Arial" w:cs="Times New Roman"/>
            <w:szCs w:val="24"/>
          </w:rPr>
          <w:delText>255</w:delText>
        </w:r>
        <w:r w:rsidR="001C73D4" w:rsidDel="005016AE">
          <w:rPr>
            <w:rFonts w:eastAsia="Arial" w:cs="Times New Roman"/>
            <w:szCs w:val="24"/>
          </w:rPr>
          <w:delText>0</w:delText>
        </w:r>
        <w:r w:rsidR="00C53B4C" w:rsidRPr="003E7264" w:rsidDel="005016AE">
          <w:rPr>
            <w:rFonts w:eastAsia="Arial" w:cs="Times New Roman"/>
            <w:szCs w:val="24"/>
          </w:rPr>
          <w:delText xml:space="preserve">) = </w:delText>
        </w:r>
        <w:r w:rsidR="001C73D4" w:rsidDel="005016AE">
          <w:rPr>
            <w:rFonts w:eastAsia="Arial" w:cs="Times New Roman"/>
            <w:szCs w:val="24"/>
          </w:rPr>
          <w:delText>6.99</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MSE</w:delText>
        </w:r>
        <w:r w:rsidR="00C53B4C" w:rsidRPr="003E7264" w:rsidDel="005016AE">
          <w:rPr>
            <w:rFonts w:eastAsia="Arial" w:cs="Times New Roman"/>
            <w:szCs w:val="24"/>
          </w:rPr>
          <w:delText xml:space="preserve"> = </w:delText>
        </w:r>
        <w:r w:rsidR="001C73D4" w:rsidDel="005016AE">
          <w:rPr>
            <w:rFonts w:eastAsia="Arial" w:cs="Times New Roman"/>
            <w:szCs w:val="24"/>
          </w:rPr>
          <w:delText>6409.98</w:delText>
        </w:r>
        <w:r w:rsidR="00C53B4C" w:rsidRPr="003E7264" w:rsidDel="005016AE">
          <w:rPr>
            <w:rFonts w:eastAsia="Arial" w:cs="Times New Roman"/>
            <w:szCs w:val="24"/>
          </w:rPr>
          <w:delText xml:space="preserve">, </w:delText>
        </w:r>
        <w:r w:rsidR="00C53B4C" w:rsidRPr="003E7264" w:rsidDel="005016AE">
          <w:rPr>
            <w:rFonts w:eastAsia="Arial" w:cs="Times New Roman"/>
            <w:i/>
            <w:iCs/>
            <w:szCs w:val="24"/>
          </w:rPr>
          <w:delText>η</w:delText>
        </w:r>
        <w:r w:rsidR="00C53B4C" w:rsidRPr="003E7264" w:rsidDel="005016AE">
          <w:rPr>
            <w:rFonts w:eastAsia="Arial" w:cs="Times New Roman"/>
            <w:szCs w:val="24"/>
            <w:vertAlign w:val="subscript"/>
          </w:rPr>
          <w:delText>p</w:delText>
        </w:r>
        <w:r w:rsidR="00C53B4C" w:rsidRPr="003E7264" w:rsidDel="005016AE">
          <w:rPr>
            <w:rFonts w:eastAsia="Arial" w:cs="Times New Roman"/>
            <w:szCs w:val="24"/>
            <w:vertAlign w:val="superscript"/>
          </w:rPr>
          <w:delText>2</w:delText>
        </w:r>
        <w:r w:rsidR="00C53B4C" w:rsidRPr="003E7264" w:rsidDel="005016AE">
          <w:rPr>
            <w:rFonts w:eastAsia="Arial" w:cs="Times New Roman"/>
            <w:i/>
            <w:szCs w:val="24"/>
          </w:rPr>
          <w:delText xml:space="preserve"> </w:delText>
        </w:r>
        <w:r w:rsidR="00C53B4C" w:rsidRPr="003E7264" w:rsidDel="005016AE">
          <w:rPr>
            <w:rFonts w:eastAsia="Arial" w:cs="Times New Roman"/>
            <w:szCs w:val="24"/>
          </w:rPr>
          <w:delText>= .</w:delText>
        </w:r>
        <w:r w:rsidR="001C73D4" w:rsidDel="005016AE">
          <w:rPr>
            <w:rFonts w:eastAsia="Arial" w:cs="Times New Roman"/>
            <w:szCs w:val="24"/>
          </w:rPr>
          <w:delText>12</w:delText>
        </w:r>
        <w:r w:rsidR="00C53B4C" w:rsidDel="005016AE">
          <w:rPr>
            <w:rFonts w:eastAsia="Arial" w:cs="Times New Roman"/>
            <w:szCs w:val="24"/>
          </w:rPr>
          <w:delText>,</w:delText>
        </w:r>
        <w:r w:rsidR="009854A8" w:rsidDel="005016AE">
          <w:rPr>
            <w:rFonts w:eastAsia="Arial" w:cs="Times New Roman"/>
            <w:szCs w:val="24"/>
          </w:rPr>
          <w:delText xml:space="preserve"> and </w:delText>
        </w:r>
        <w:r w:rsidR="001C73D4" w:rsidDel="005016AE">
          <w:rPr>
            <w:rFonts w:eastAsia="Arial" w:cs="Times New Roman"/>
            <w:szCs w:val="24"/>
          </w:rPr>
          <w:delText>Pair Type</w:delText>
        </w:r>
        <w:r w:rsidR="009854A8" w:rsidDel="005016AE">
          <w:rPr>
            <w:rFonts w:eastAsia="Arial" w:cs="Times New Roman"/>
            <w:szCs w:val="24"/>
          </w:rPr>
          <w:delText xml:space="preserve"> and </w:delText>
        </w:r>
        <w:r w:rsidR="001C73D4" w:rsidDel="005016AE">
          <w:rPr>
            <w:rFonts w:eastAsia="Arial" w:cs="Times New Roman"/>
            <w:szCs w:val="24"/>
          </w:rPr>
          <w:delText>Encoding Group</w:delText>
        </w:r>
        <w:r w:rsidR="009854A8" w:rsidDel="005016AE">
          <w:rPr>
            <w:rFonts w:eastAsia="Arial" w:cs="Times New Roman"/>
            <w:szCs w:val="24"/>
          </w:rPr>
          <w:delText xml:space="preserve">, </w:delText>
        </w:r>
        <w:r w:rsidR="001C73D4" w:rsidRPr="003E7264" w:rsidDel="005016AE">
          <w:rPr>
            <w:rFonts w:eastAsia="Arial" w:cs="Times New Roman"/>
            <w:i/>
            <w:szCs w:val="24"/>
          </w:rPr>
          <w:delText>F</w:delText>
        </w:r>
        <w:r w:rsidR="001C73D4" w:rsidRPr="003E7264" w:rsidDel="005016AE">
          <w:rPr>
            <w:rFonts w:eastAsia="Arial" w:cs="Times New Roman"/>
            <w:szCs w:val="24"/>
          </w:rPr>
          <w:delText>(</w:delText>
        </w:r>
        <w:r w:rsidR="001C73D4" w:rsidDel="005016AE">
          <w:rPr>
            <w:rFonts w:eastAsia="Arial" w:cs="Times New Roman"/>
            <w:szCs w:val="24"/>
          </w:rPr>
          <w:delText>6</w:delText>
        </w:r>
        <w:r w:rsidR="001C73D4" w:rsidRPr="003E7264" w:rsidDel="005016AE">
          <w:rPr>
            <w:rFonts w:eastAsia="Arial" w:cs="Times New Roman"/>
            <w:szCs w:val="24"/>
          </w:rPr>
          <w:delText xml:space="preserve">, </w:delText>
        </w:r>
        <w:r w:rsidR="001C73D4" w:rsidDel="005016AE">
          <w:rPr>
            <w:rFonts w:eastAsia="Arial" w:cs="Times New Roman"/>
            <w:szCs w:val="24"/>
          </w:rPr>
          <w:delText>255</w:delText>
        </w:r>
        <w:r w:rsidR="001C73D4" w:rsidRPr="003E7264" w:rsidDel="005016AE">
          <w:rPr>
            <w:rFonts w:eastAsia="Arial" w:cs="Times New Roman"/>
            <w:szCs w:val="24"/>
          </w:rPr>
          <w:delText xml:space="preserve">) = </w:delText>
        </w:r>
        <w:r w:rsidR="001C73D4" w:rsidDel="005016AE">
          <w:rPr>
            <w:rFonts w:eastAsia="Arial" w:cs="Times New Roman"/>
            <w:szCs w:val="24"/>
          </w:rPr>
          <w:delText>5.77</w:delText>
        </w:r>
        <w:r w:rsidR="001C73D4" w:rsidRPr="003E7264" w:rsidDel="005016AE">
          <w:rPr>
            <w:rFonts w:eastAsia="Arial" w:cs="Times New Roman"/>
            <w:szCs w:val="24"/>
          </w:rPr>
          <w:delText xml:space="preserve">, </w:delText>
        </w:r>
        <w:r w:rsidR="001C73D4" w:rsidRPr="003E7264" w:rsidDel="005016AE">
          <w:rPr>
            <w:rFonts w:eastAsia="Arial" w:cs="Times New Roman"/>
            <w:i/>
            <w:iCs/>
            <w:szCs w:val="24"/>
          </w:rPr>
          <w:delText>MSE</w:delText>
        </w:r>
        <w:r w:rsidR="001C73D4" w:rsidRPr="003E7264" w:rsidDel="005016AE">
          <w:rPr>
            <w:rFonts w:eastAsia="Arial" w:cs="Times New Roman"/>
            <w:szCs w:val="24"/>
          </w:rPr>
          <w:delText xml:space="preserve"> = </w:delText>
        </w:r>
        <w:r w:rsidR="001C73D4" w:rsidDel="005016AE">
          <w:rPr>
            <w:rFonts w:eastAsia="Arial" w:cs="Times New Roman"/>
            <w:szCs w:val="24"/>
          </w:rPr>
          <w:delText>8972.79</w:delText>
        </w:r>
        <w:r w:rsidR="001C73D4" w:rsidRPr="003E7264" w:rsidDel="005016AE">
          <w:rPr>
            <w:rFonts w:eastAsia="Arial" w:cs="Times New Roman"/>
            <w:szCs w:val="24"/>
          </w:rPr>
          <w:delText xml:space="preserve">, </w:delText>
        </w:r>
        <w:r w:rsidR="001C73D4" w:rsidRPr="003E7264" w:rsidDel="005016AE">
          <w:rPr>
            <w:rFonts w:eastAsia="Arial" w:cs="Times New Roman"/>
            <w:i/>
            <w:iCs/>
            <w:szCs w:val="24"/>
          </w:rPr>
          <w:delText>η</w:delText>
        </w:r>
        <w:r w:rsidR="001C73D4" w:rsidRPr="003E7264" w:rsidDel="005016AE">
          <w:rPr>
            <w:rFonts w:eastAsia="Arial" w:cs="Times New Roman"/>
            <w:szCs w:val="24"/>
            <w:vertAlign w:val="subscript"/>
          </w:rPr>
          <w:delText>p</w:delText>
        </w:r>
        <w:r w:rsidR="001C73D4" w:rsidRPr="003E7264" w:rsidDel="005016AE">
          <w:rPr>
            <w:rFonts w:eastAsia="Arial" w:cs="Times New Roman"/>
            <w:szCs w:val="24"/>
            <w:vertAlign w:val="superscript"/>
          </w:rPr>
          <w:delText>2</w:delText>
        </w:r>
        <w:r w:rsidR="001C73D4" w:rsidRPr="003E7264" w:rsidDel="005016AE">
          <w:rPr>
            <w:rFonts w:eastAsia="Arial" w:cs="Times New Roman"/>
            <w:i/>
            <w:szCs w:val="24"/>
          </w:rPr>
          <w:delText xml:space="preserve"> </w:delText>
        </w:r>
        <w:r w:rsidR="001C73D4" w:rsidRPr="003E7264" w:rsidDel="005016AE">
          <w:rPr>
            <w:rFonts w:eastAsia="Arial" w:cs="Times New Roman"/>
            <w:szCs w:val="24"/>
          </w:rPr>
          <w:delText>= .</w:delText>
        </w:r>
        <w:r w:rsidR="001C73D4" w:rsidDel="005016AE">
          <w:rPr>
            <w:rFonts w:eastAsia="Arial" w:cs="Times New Roman"/>
            <w:szCs w:val="24"/>
          </w:rPr>
          <w:delText>57</w:delText>
        </w:r>
        <w:r w:rsidR="009854A8" w:rsidDel="005016AE">
          <w:rPr>
            <w:rFonts w:eastAsia="Arial" w:cs="Times New Roman"/>
            <w:szCs w:val="24"/>
          </w:rPr>
          <w:delText>. H</w:delText>
        </w:r>
        <w:r w:rsidR="00A35CB2" w:rsidDel="005016AE">
          <w:rPr>
            <w:rFonts w:eastAsia="Arial" w:cs="Times New Roman"/>
            <w:szCs w:val="24"/>
          </w:rPr>
          <w:delText xml:space="preserve">owever, the </w:delText>
        </w:r>
        <w:r w:rsidR="006C03C2" w:rsidDel="005016AE">
          <w:rPr>
            <w:rFonts w:eastAsia="Arial" w:cs="Times New Roman"/>
            <w:szCs w:val="24"/>
          </w:rPr>
          <w:delText>3</w:delText>
        </w:r>
        <w:r w:rsidDel="005016AE">
          <w:rPr>
            <w:rFonts w:eastAsia="Arial" w:cs="Times New Roman"/>
            <w:szCs w:val="24"/>
          </w:rPr>
          <w:delText>-way interaction</w:delText>
        </w:r>
        <w:r w:rsidR="00A35CB2" w:rsidDel="005016AE">
          <w:rPr>
            <w:rFonts w:eastAsia="Arial" w:cs="Times New Roman"/>
            <w:szCs w:val="24"/>
          </w:rPr>
          <w:delText xml:space="preserve"> was non-significant</w:delText>
        </w:r>
        <w:r w:rsidR="00A35CB2" w:rsidRPr="003E7264" w:rsidDel="005016AE">
          <w:rPr>
            <w:rFonts w:eastAsia="Arial" w:cs="Times New Roman"/>
            <w:szCs w:val="24"/>
          </w:rPr>
          <w:delText xml:space="preserve">, </w:delText>
        </w:r>
        <w:r w:rsidR="00A35CB2" w:rsidRPr="003E7264" w:rsidDel="005016AE">
          <w:rPr>
            <w:rFonts w:eastAsia="Arial" w:cs="Times New Roman"/>
            <w:i/>
            <w:szCs w:val="24"/>
          </w:rPr>
          <w:delText>F</w:delText>
        </w:r>
        <w:r w:rsidR="00A35CB2" w:rsidRPr="003E7264" w:rsidDel="005016AE">
          <w:rPr>
            <w:rFonts w:eastAsia="Arial" w:cs="Times New Roman"/>
            <w:szCs w:val="24"/>
          </w:rPr>
          <w:delText>(</w:delText>
        </w:r>
        <w:r w:rsidR="00A35CB2" w:rsidDel="005016AE">
          <w:rPr>
            <w:rFonts w:eastAsia="Arial" w:cs="Times New Roman"/>
            <w:szCs w:val="24"/>
          </w:rPr>
          <w:delText>60</w:delText>
        </w:r>
        <w:r w:rsidR="00A35CB2" w:rsidRPr="003E7264" w:rsidDel="005016AE">
          <w:rPr>
            <w:rFonts w:eastAsia="Arial" w:cs="Times New Roman"/>
            <w:szCs w:val="24"/>
          </w:rPr>
          <w:delText xml:space="preserve">, </w:delText>
        </w:r>
        <w:r w:rsidR="00A35CB2" w:rsidDel="005016AE">
          <w:rPr>
            <w:rFonts w:eastAsia="Arial" w:cs="Times New Roman"/>
            <w:szCs w:val="24"/>
          </w:rPr>
          <w:delText>25</w:delText>
        </w:r>
        <w:r w:rsidR="00664104" w:rsidDel="005016AE">
          <w:rPr>
            <w:rFonts w:eastAsia="Arial" w:cs="Times New Roman"/>
            <w:szCs w:val="24"/>
          </w:rPr>
          <w:delText>5</w:delText>
        </w:r>
        <w:r w:rsidR="00A35CB2" w:rsidDel="005016AE">
          <w:rPr>
            <w:rFonts w:eastAsia="Arial" w:cs="Times New Roman"/>
            <w:szCs w:val="24"/>
          </w:rPr>
          <w:delText>0</w:delText>
        </w:r>
        <w:r w:rsidR="00A35CB2" w:rsidRPr="003E7264" w:rsidDel="005016AE">
          <w:rPr>
            <w:rFonts w:eastAsia="Arial" w:cs="Times New Roman"/>
            <w:szCs w:val="24"/>
          </w:rPr>
          <w:delText xml:space="preserve">) = </w:delText>
        </w:r>
        <w:r w:rsidR="00664104" w:rsidDel="005016AE">
          <w:rPr>
            <w:rFonts w:eastAsia="Arial" w:cs="Times New Roman"/>
            <w:szCs w:val="24"/>
          </w:rPr>
          <w:delText>1.05</w:delText>
        </w:r>
        <w:r w:rsidR="00A35CB2" w:rsidRPr="003E7264" w:rsidDel="005016AE">
          <w:rPr>
            <w:rFonts w:eastAsia="Arial" w:cs="Times New Roman"/>
            <w:szCs w:val="24"/>
          </w:rPr>
          <w:delText xml:space="preserve">, </w:delText>
        </w:r>
        <w:r w:rsidR="00A35CB2" w:rsidRPr="003E7264" w:rsidDel="005016AE">
          <w:rPr>
            <w:rFonts w:eastAsia="Arial" w:cs="Times New Roman"/>
            <w:i/>
            <w:iCs/>
            <w:szCs w:val="24"/>
          </w:rPr>
          <w:delText>MSE</w:delText>
        </w:r>
        <w:r w:rsidR="00A35CB2" w:rsidRPr="003E7264" w:rsidDel="005016AE">
          <w:rPr>
            <w:rFonts w:eastAsia="Arial" w:cs="Times New Roman"/>
            <w:szCs w:val="24"/>
          </w:rPr>
          <w:delText xml:space="preserve"> = </w:delText>
        </w:r>
        <w:r w:rsidR="00664104" w:rsidDel="005016AE">
          <w:rPr>
            <w:rFonts w:eastAsia="Arial" w:cs="Times New Roman"/>
            <w:szCs w:val="24"/>
          </w:rPr>
          <w:delText>958.27</w:delText>
        </w:r>
        <w:r w:rsidR="00A35CB2" w:rsidRPr="003E7264" w:rsidDel="005016AE">
          <w:rPr>
            <w:rFonts w:eastAsia="Arial" w:cs="Times New Roman"/>
            <w:szCs w:val="24"/>
          </w:rPr>
          <w:delText xml:space="preserve">, </w:delText>
        </w:r>
        <w:r w:rsidR="00A35CB2" w:rsidDel="005016AE">
          <w:rPr>
            <w:rFonts w:eastAsia="Arial" w:cs="Times New Roman"/>
            <w:i/>
            <w:iCs/>
            <w:szCs w:val="24"/>
          </w:rPr>
          <w:delText>p</w:delText>
        </w:r>
        <w:r w:rsidR="00A35CB2" w:rsidRPr="003E7264" w:rsidDel="005016AE">
          <w:rPr>
            <w:rFonts w:eastAsia="Arial" w:cs="Times New Roman"/>
            <w:szCs w:val="24"/>
          </w:rPr>
          <w:delText xml:space="preserve"> = .</w:delText>
        </w:r>
        <w:r w:rsidR="00664104" w:rsidDel="005016AE">
          <w:rPr>
            <w:rFonts w:eastAsia="Arial" w:cs="Times New Roman"/>
            <w:szCs w:val="24"/>
          </w:rPr>
          <w:delText>38</w:delText>
        </w:r>
        <w:r w:rsidR="00A35CB2" w:rsidDel="005016AE">
          <w:rPr>
            <w:rFonts w:eastAsia="Arial" w:cs="Times New Roman"/>
            <w:szCs w:val="24"/>
          </w:rPr>
          <w:delText xml:space="preserve">, </w:delText>
        </w:r>
        <w:r w:rsidR="00A35CB2" w:rsidRPr="00A35CB2" w:rsidDel="005016AE">
          <w:rPr>
            <w:rFonts w:eastAsia="Arial" w:cs="Times New Roman"/>
            <w:i/>
            <w:iCs/>
            <w:szCs w:val="24"/>
          </w:rPr>
          <w:delText>p</w:delText>
        </w:r>
        <w:r w:rsidR="00A35CB2" w:rsidDel="005016AE">
          <w:rPr>
            <w:rFonts w:eastAsia="Arial" w:cs="Times New Roman"/>
            <w:i/>
            <w:iCs/>
            <w:szCs w:val="24"/>
            <w:vertAlign w:val="subscript"/>
          </w:rPr>
          <w:delText>BIC</w:delText>
        </w:r>
        <w:r w:rsidR="00737BDA" w:rsidDel="005016AE">
          <w:rPr>
            <w:rFonts w:eastAsia="Arial" w:cs="Times New Roman"/>
            <w:i/>
            <w:iCs/>
            <w:szCs w:val="24"/>
            <w:vertAlign w:val="subscript"/>
          </w:rPr>
          <w:delText xml:space="preserve"> </w:delText>
        </w:r>
        <w:r w:rsidR="00664104" w:rsidDel="005016AE">
          <w:rPr>
            <w:rFonts w:eastAsia="Arial" w:cs="Times New Roman"/>
            <w:szCs w:val="24"/>
          </w:rPr>
          <w:delText>=</w:delText>
        </w:r>
        <w:r w:rsidR="003B4B71" w:rsidDel="005016AE">
          <w:rPr>
            <w:rFonts w:eastAsia="Arial" w:cs="Times New Roman"/>
            <w:szCs w:val="24"/>
          </w:rPr>
          <w:delText xml:space="preserve"> .</w:delText>
        </w:r>
        <w:r w:rsidR="00664104" w:rsidDel="005016AE">
          <w:rPr>
            <w:rFonts w:eastAsia="Arial" w:cs="Times New Roman"/>
            <w:szCs w:val="24"/>
          </w:rPr>
          <w:delText>76</w:delText>
        </w:r>
        <w:r w:rsidDel="005016AE">
          <w:rPr>
            <w:rFonts w:eastAsia="Arial" w:cs="Times New Roman"/>
            <w:szCs w:val="24"/>
          </w:rPr>
          <w:delText xml:space="preserve">. </w:delText>
        </w:r>
        <w:r w:rsidR="00481B1B" w:rsidDel="005016AE">
          <w:rPr>
            <w:rFonts w:eastAsia="Arial" w:cs="Times New Roman"/>
            <w:szCs w:val="24"/>
          </w:rPr>
          <w:delText>Alt</w:delText>
        </w:r>
        <w:r w:rsidR="00B62538" w:rsidDel="005016AE">
          <w:rPr>
            <w:rFonts w:eastAsia="Arial" w:cs="Times New Roman"/>
            <w:szCs w:val="24"/>
          </w:rPr>
          <w:delText xml:space="preserve">hough this interaction failed to reach statistical significance, we </w:delText>
        </w:r>
        <w:r w:rsidR="00481B1B" w:rsidDel="005016AE">
          <w:rPr>
            <w:rFonts w:eastAsia="Arial" w:cs="Times New Roman"/>
            <w:szCs w:val="24"/>
          </w:rPr>
          <w:delText>conducted</w:delText>
        </w:r>
        <w:r w:rsidR="00B62538" w:rsidDel="005016AE">
          <w:rPr>
            <w:rFonts w:eastAsia="Arial" w:cs="Times New Roman"/>
            <w:szCs w:val="24"/>
          </w:rPr>
          <w:delText xml:space="preserve"> a series of planned analyses </w:delText>
        </w:r>
        <w:r w:rsidR="00BD0EF5" w:rsidDel="005016AE">
          <w:rPr>
            <w:rFonts w:eastAsia="Arial" w:cs="Times New Roman"/>
            <w:szCs w:val="24"/>
          </w:rPr>
          <w:delText xml:space="preserve">based on our predictions </w:delText>
        </w:r>
        <w:r w:rsidR="00B62538" w:rsidDel="005016AE">
          <w:rPr>
            <w:rFonts w:eastAsia="Arial" w:cs="Times New Roman"/>
            <w:szCs w:val="24"/>
          </w:rPr>
          <w:delText>in which</w:delText>
        </w:r>
        <w:r w:rsidDel="005016AE">
          <w:rPr>
            <w:rFonts w:eastAsia="Arial" w:cs="Times New Roman"/>
            <w:szCs w:val="24"/>
          </w:rPr>
          <w:delText xml:space="preserve"> calibration plots</w:delText>
        </w:r>
        <w:r w:rsidR="00B62538" w:rsidDel="005016AE">
          <w:rPr>
            <w:rFonts w:eastAsia="Arial" w:cs="Times New Roman"/>
            <w:szCs w:val="24"/>
          </w:rPr>
          <w:delText xml:space="preserve"> were analyzed</w:delText>
        </w:r>
        <w:r w:rsidDel="005016AE">
          <w:rPr>
            <w:rFonts w:eastAsia="Arial" w:cs="Times New Roman"/>
            <w:szCs w:val="24"/>
          </w:rPr>
          <w:delText xml:space="preserve"> separately for each of the </w:delText>
        </w:r>
        <w:r w:rsidR="00B62538" w:rsidDel="005016AE">
          <w:rPr>
            <w:rFonts w:eastAsia="Arial" w:cs="Times New Roman"/>
            <w:szCs w:val="24"/>
          </w:rPr>
          <w:delText xml:space="preserve">three </w:delText>
        </w:r>
        <w:r w:rsidDel="005016AE">
          <w:rPr>
            <w:rFonts w:eastAsia="Arial" w:cs="Times New Roman"/>
            <w:szCs w:val="24"/>
          </w:rPr>
          <w:delText>encoding groups.</w:delText>
        </w:r>
      </w:del>
    </w:p>
    <w:p w14:paraId="0E678972" w14:textId="4B289960" w:rsidR="00594076" w:rsidDel="005016AE" w:rsidRDefault="00F3435E" w:rsidP="00013442">
      <w:pPr>
        <w:spacing w:after="160"/>
        <w:ind w:firstLine="720"/>
        <w:contextualSpacing/>
        <w:rPr>
          <w:del w:id="31" w:author="Nick Maxwell" w:date="2020-11-11T10:05:00Z"/>
          <w:rFonts w:eastAsia="Arial" w:cs="Times New Roman"/>
          <w:szCs w:val="24"/>
        </w:rPr>
      </w:pPr>
      <w:del w:id="32" w:author="Nick Maxwell" w:date="2020-11-11T10:05:00Z">
        <w:r w:rsidRPr="003E7264" w:rsidDel="005016AE">
          <w:rPr>
            <w:rFonts w:eastAsia="Arial" w:cs="Times New Roman"/>
            <w:szCs w:val="24"/>
          </w:rPr>
          <w:delText xml:space="preserve"> </w:delText>
        </w:r>
        <w:r w:rsidR="00FB4F9B" w:rsidDel="005016AE">
          <w:rPr>
            <w:rFonts w:eastAsia="Arial" w:cs="Times New Roman"/>
            <w:szCs w:val="24"/>
          </w:rPr>
          <w:delText xml:space="preserve">Starting with the </w:delText>
        </w:r>
        <w:r w:rsidDel="005016AE">
          <w:rPr>
            <w:rFonts w:eastAsia="Arial" w:cs="Times New Roman"/>
            <w:szCs w:val="24"/>
          </w:rPr>
          <w:delText>read</w:delText>
        </w:r>
        <w:r w:rsidR="00FB4F9B" w:rsidDel="005016AE">
          <w:rPr>
            <w:rFonts w:eastAsia="Arial" w:cs="Times New Roman"/>
            <w:szCs w:val="24"/>
          </w:rPr>
          <w:delText xml:space="preserve"> group,</w:delText>
        </w:r>
        <w:r w:rsidR="003E7264" w:rsidRPr="003E7264" w:rsidDel="005016AE">
          <w:rPr>
            <w:rFonts w:eastAsia="Arial" w:cs="Times New Roman"/>
            <w:szCs w:val="24"/>
          </w:rPr>
          <w:delText xml:space="preserve"> </w:delText>
        </w:r>
        <w:r w:rsidR="00FB4F9B" w:rsidDel="005016AE">
          <w:rPr>
            <w:rFonts w:eastAsia="Arial" w:cs="Times New Roman"/>
            <w:szCs w:val="24"/>
          </w:rPr>
          <w:delText>f</w:delText>
        </w:r>
        <w:r w:rsidR="00FB4F9B" w:rsidRPr="003E7264" w:rsidDel="005016AE">
          <w:rPr>
            <w:rFonts w:eastAsia="Arial" w:cs="Times New Roman"/>
            <w:szCs w:val="24"/>
          </w:rPr>
          <w:delText xml:space="preserve">or </w:delText>
        </w:r>
        <w:r w:rsidR="003E7264" w:rsidRPr="003E7264" w:rsidDel="005016AE">
          <w:rPr>
            <w:rFonts w:eastAsia="Arial" w:cs="Times New Roman"/>
            <w:szCs w:val="24"/>
          </w:rPr>
          <w:delText>unrelated pairs, JOL</w:delText>
        </w:r>
        <w:r w:rsidDel="005016AE">
          <w:rPr>
            <w:rFonts w:eastAsia="Arial" w:cs="Times New Roman"/>
            <w:szCs w:val="24"/>
          </w:rPr>
          <w:delText>s were found to overestimate later recall</w:delText>
        </w:r>
        <w:r w:rsidR="005A7E9D" w:rsidDel="005016AE">
          <w:rPr>
            <w:rFonts w:eastAsia="Arial" w:cs="Times New Roman"/>
            <w:szCs w:val="24"/>
          </w:rPr>
          <w:delText xml:space="preserve"> at JOL increments of 30% or greater</w:delText>
        </w:r>
        <w:r w:rsidR="006C0C57" w:rsidDel="005016AE">
          <w:rPr>
            <w:rFonts w:eastAsia="Arial" w:cs="Times New Roman"/>
            <w:szCs w:val="24"/>
          </w:rPr>
          <w:delText>. H</w:delText>
        </w:r>
        <w:r w:rsidR="003E7264" w:rsidRPr="003E7264" w:rsidDel="005016AE">
          <w:rPr>
            <w:rFonts w:eastAsia="Arial" w:cs="Times New Roman"/>
            <w:szCs w:val="24"/>
          </w:rPr>
          <w:delText>owever</w:delText>
        </w:r>
        <w:r w:rsidR="006C0C57" w:rsidDel="005016AE">
          <w:rPr>
            <w:rFonts w:eastAsia="Arial" w:cs="Times New Roman"/>
            <w:szCs w:val="24"/>
          </w:rPr>
          <w:delText>, for associative pairs</w:delText>
        </w:r>
        <w:r w:rsidR="003E7264" w:rsidRPr="003E7264" w:rsidDel="005016AE">
          <w:rPr>
            <w:rFonts w:eastAsia="Arial" w:cs="Times New Roman"/>
            <w:szCs w:val="24"/>
          </w:rPr>
          <w:delText xml:space="preserve"> overestimations emerged </w:delText>
        </w:r>
        <w:r w:rsidR="006C0C57" w:rsidDel="005016AE">
          <w:rPr>
            <w:rFonts w:eastAsia="Arial" w:cs="Times New Roman"/>
            <w:szCs w:val="24"/>
          </w:rPr>
          <w:delText>at higher JOL ratings</w:delText>
        </w:r>
        <w:r w:rsidR="003E7264" w:rsidRPr="003E7264" w:rsidDel="005016AE">
          <w:rPr>
            <w:rFonts w:eastAsia="Arial" w:cs="Times New Roman"/>
            <w:szCs w:val="24"/>
          </w:rPr>
          <w:delText xml:space="preserve">. For backward pairs, overestimations occurred at JOLs greater than </w:delText>
        </w:r>
        <w:r w:rsidR="009841D3" w:rsidDel="005016AE">
          <w:rPr>
            <w:rFonts w:eastAsia="Arial" w:cs="Times New Roman"/>
            <w:szCs w:val="24"/>
          </w:rPr>
          <w:delText>50</w:delText>
        </w:r>
        <w:r w:rsidR="003E7264" w:rsidRPr="003E7264" w:rsidDel="005016AE">
          <w:rPr>
            <w:rFonts w:eastAsia="Arial" w:cs="Times New Roman"/>
            <w:szCs w:val="24"/>
          </w:rPr>
          <w:delText xml:space="preserve">%, </w:delText>
        </w:r>
        <w:r w:rsidR="009841D3" w:rsidDel="005016AE">
          <w:rPr>
            <w:rFonts w:eastAsia="Arial" w:cs="Times New Roman"/>
            <w:szCs w:val="24"/>
          </w:rPr>
          <w:delText xml:space="preserve">while </w:delText>
        </w:r>
        <w:r w:rsidR="003E7264" w:rsidRPr="003E7264" w:rsidDel="005016AE">
          <w:rPr>
            <w:rFonts w:eastAsia="Arial" w:cs="Times New Roman"/>
            <w:szCs w:val="24"/>
          </w:rPr>
          <w:delText>overestimations</w:delText>
        </w:r>
        <w:r w:rsidR="006C0C57" w:rsidDel="005016AE">
          <w:rPr>
            <w:rFonts w:eastAsia="Arial" w:cs="Times New Roman"/>
            <w:szCs w:val="24"/>
          </w:rPr>
          <w:delText xml:space="preserve"> of symmetrical </w:delText>
        </w:r>
        <w:r w:rsidR="009841D3" w:rsidDel="005016AE">
          <w:rPr>
            <w:rFonts w:eastAsia="Arial" w:cs="Times New Roman"/>
            <w:szCs w:val="24"/>
          </w:rPr>
          <w:delText xml:space="preserve">and forward </w:delText>
        </w:r>
        <w:r w:rsidR="006C0C57" w:rsidDel="005016AE">
          <w:rPr>
            <w:rFonts w:eastAsia="Arial" w:cs="Times New Roman"/>
            <w:szCs w:val="24"/>
          </w:rPr>
          <w:delText>associates</w:delText>
        </w:r>
        <w:r w:rsidR="003E7264" w:rsidRPr="003E7264" w:rsidDel="005016AE">
          <w:rPr>
            <w:rFonts w:eastAsia="Arial" w:cs="Times New Roman"/>
            <w:szCs w:val="24"/>
          </w:rPr>
          <w:delText xml:space="preserve"> </w:delText>
        </w:r>
        <w:r w:rsidR="009841D3" w:rsidDel="005016AE">
          <w:rPr>
            <w:rFonts w:eastAsia="Arial" w:cs="Times New Roman"/>
            <w:szCs w:val="24"/>
          </w:rPr>
          <w:delText xml:space="preserve">each </w:delText>
        </w:r>
        <w:r w:rsidR="003E7264" w:rsidRPr="003E7264" w:rsidDel="005016AE">
          <w:rPr>
            <w:rFonts w:eastAsia="Arial" w:cs="Times New Roman"/>
            <w:szCs w:val="24"/>
          </w:rPr>
          <w:delText>occurred at the highest JOL ratings (</w:delText>
        </w:r>
        <w:r w:rsidR="009841D3" w:rsidDel="005016AE">
          <w:rPr>
            <w:rFonts w:eastAsia="Arial" w:cs="Times New Roman"/>
            <w:szCs w:val="24"/>
          </w:rPr>
          <w:delText xml:space="preserve">&lt; </w:delText>
        </w:r>
        <w:r w:rsidR="005A7E9D" w:rsidDel="005016AE">
          <w:rPr>
            <w:rFonts w:eastAsia="Arial" w:cs="Times New Roman"/>
            <w:szCs w:val="24"/>
          </w:rPr>
          <w:delText>9</w:delText>
        </w:r>
        <w:r w:rsidR="009841D3" w:rsidDel="005016AE">
          <w:rPr>
            <w:rFonts w:eastAsia="Arial" w:cs="Times New Roman"/>
            <w:szCs w:val="24"/>
          </w:rPr>
          <w:delText>0</w:delText>
        </w:r>
        <w:r w:rsidR="003E7264" w:rsidRPr="003E7264" w:rsidDel="005016AE">
          <w:rPr>
            <w:rFonts w:eastAsia="Arial" w:cs="Times New Roman"/>
            <w:szCs w:val="24"/>
          </w:rPr>
          <w:delText xml:space="preserve">%). </w:delText>
        </w:r>
        <w:r w:rsidR="006C03C2" w:rsidDel="005016AE">
          <w:rPr>
            <w:rFonts w:eastAsia="Arial" w:cs="Times New Roman"/>
            <w:szCs w:val="24"/>
          </w:rPr>
          <w:delText xml:space="preserve">Using a </w:delText>
        </w:r>
        <w:r w:rsidR="006C03C2" w:rsidRPr="003E7264" w:rsidDel="005016AE">
          <w:rPr>
            <w:rFonts w:eastAsia="Arial" w:cs="Times New Roman"/>
            <w:szCs w:val="24"/>
          </w:rPr>
          <w:delText>4 (Pair Type)</w:delText>
        </w:r>
        <w:r w:rsidR="006C03C2" w:rsidDel="005016AE">
          <w:rPr>
            <w:rFonts w:eastAsia="Arial" w:cs="Times New Roman"/>
            <w:szCs w:val="24"/>
          </w:rPr>
          <w:delText xml:space="preserve"> × 11 (JOL increment) mixed ANOVA,</w:delText>
        </w:r>
        <w:r w:rsidR="006C03C2" w:rsidRPr="003E7264" w:rsidDel="005016AE">
          <w:rPr>
            <w:rFonts w:eastAsia="Arial" w:cs="Times New Roman"/>
            <w:szCs w:val="24"/>
          </w:rPr>
          <w:delText xml:space="preserve"> </w:delText>
        </w:r>
        <w:r w:rsidR="006C03C2" w:rsidDel="005016AE">
          <w:rPr>
            <w:rFonts w:eastAsia="Arial" w:cs="Times New Roman"/>
            <w:szCs w:val="24"/>
          </w:rPr>
          <w:delText>t</w:delText>
        </w:r>
        <w:r w:rsidR="003E7264" w:rsidRPr="003E7264" w:rsidDel="005016AE">
          <w:rPr>
            <w:rFonts w:eastAsia="Arial" w:cs="Times New Roman"/>
            <w:szCs w:val="24"/>
          </w:rPr>
          <w:delText xml:space="preserve">hese patterns were confirmed by effects of Pair Type, </w:delText>
        </w:r>
        <w:r w:rsidR="003E7264" w:rsidRPr="003E7264" w:rsidDel="005016AE">
          <w:rPr>
            <w:rFonts w:eastAsia="Arial" w:cs="Times New Roman"/>
            <w:i/>
            <w:szCs w:val="24"/>
          </w:rPr>
          <w:delText>F</w:delText>
        </w:r>
        <w:r w:rsidR="003E7264" w:rsidRPr="003E7264" w:rsidDel="005016AE">
          <w:rPr>
            <w:rFonts w:eastAsia="Arial" w:cs="Times New Roman"/>
            <w:szCs w:val="24"/>
          </w:rPr>
          <w:delText>(</w:delText>
        </w:r>
        <w:r w:rsidR="00C75435" w:rsidDel="005016AE">
          <w:rPr>
            <w:rFonts w:eastAsia="Arial" w:cs="Times New Roman"/>
            <w:szCs w:val="24"/>
          </w:rPr>
          <w:delText>3</w:delText>
        </w:r>
        <w:r w:rsidR="003E7264" w:rsidRPr="003E7264" w:rsidDel="005016AE">
          <w:rPr>
            <w:rFonts w:eastAsia="Arial" w:cs="Times New Roman"/>
            <w:szCs w:val="24"/>
          </w:rPr>
          <w:delText xml:space="preserve">, </w:delText>
        </w:r>
        <w:r w:rsidR="00096F57" w:rsidDel="005016AE">
          <w:rPr>
            <w:rFonts w:eastAsia="Arial" w:cs="Times New Roman"/>
            <w:szCs w:val="24"/>
          </w:rPr>
          <w:delText>81</w:delText>
        </w:r>
        <w:r w:rsidR="003E7264" w:rsidRPr="003E7264" w:rsidDel="005016AE">
          <w:rPr>
            <w:rFonts w:eastAsia="Arial" w:cs="Times New Roman"/>
            <w:szCs w:val="24"/>
          </w:rPr>
          <w:delText xml:space="preserve">) = </w:delText>
        </w:r>
        <w:r w:rsidR="00F17D92" w:rsidDel="005016AE">
          <w:rPr>
            <w:rFonts w:eastAsia="Arial" w:cs="Times New Roman"/>
            <w:szCs w:val="24"/>
          </w:rPr>
          <w:delText>34.53</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MSE</w:delText>
        </w:r>
        <w:r w:rsidR="003E7264" w:rsidRPr="003E7264" w:rsidDel="005016AE">
          <w:rPr>
            <w:rFonts w:eastAsia="Arial" w:cs="Times New Roman"/>
            <w:szCs w:val="24"/>
          </w:rPr>
          <w:delText xml:space="preserve"> = </w:delText>
        </w:r>
        <w:r w:rsidR="00F17D92" w:rsidDel="005016AE">
          <w:rPr>
            <w:rFonts w:eastAsia="Arial" w:cs="Times New Roman"/>
            <w:szCs w:val="24"/>
          </w:rPr>
          <w:delText>60024.55</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η</w:delText>
        </w:r>
        <w:r w:rsidR="003E7264" w:rsidRPr="003E7264" w:rsidDel="005016AE">
          <w:rPr>
            <w:rFonts w:eastAsia="Arial" w:cs="Times New Roman"/>
            <w:szCs w:val="24"/>
            <w:vertAlign w:val="subscript"/>
          </w:rPr>
          <w:delText>p</w:delText>
        </w:r>
        <w:r w:rsidR="003E7264" w:rsidRPr="003E7264" w:rsidDel="005016AE">
          <w:rPr>
            <w:rFonts w:eastAsia="Arial" w:cs="Times New Roman"/>
            <w:szCs w:val="24"/>
            <w:vertAlign w:val="superscript"/>
          </w:rPr>
          <w:delText>2</w:delText>
        </w:r>
        <w:r w:rsidR="003E7264" w:rsidRPr="003E7264" w:rsidDel="005016AE">
          <w:rPr>
            <w:rFonts w:eastAsia="Arial" w:cs="Times New Roman"/>
            <w:i/>
            <w:szCs w:val="24"/>
          </w:rPr>
          <w:delText xml:space="preserve"> </w:delText>
        </w:r>
        <w:r w:rsidR="003E7264" w:rsidRPr="003E7264" w:rsidDel="005016AE">
          <w:rPr>
            <w:rFonts w:eastAsia="Arial" w:cs="Times New Roman"/>
            <w:szCs w:val="24"/>
          </w:rPr>
          <w:delText>= .</w:delText>
        </w:r>
        <w:r w:rsidR="00F17D92" w:rsidDel="005016AE">
          <w:rPr>
            <w:rFonts w:eastAsia="Arial" w:cs="Times New Roman"/>
            <w:szCs w:val="24"/>
          </w:rPr>
          <w:delText>56</w:delText>
        </w:r>
        <w:r w:rsidR="003E7264" w:rsidRPr="003E7264" w:rsidDel="005016AE">
          <w:rPr>
            <w:rFonts w:eastAsia="Arial" w:cs="Times New Roman"/>
            <w:szCs w:val="24"/>
          </w:rPr>
          <w:delText xml:space="preserve">, JOL Increment, </w:delText>
        </w:r>
        <w:r w:rsidR="003E7264" w:rsidRPr="003E7264" w:rsidDel="005016AE">
          <w:rPr>
            <w:rFonts w:eastAsia="Arial" w:cs="Times New Roman"/>
            <w:i/>
            <w:szCs w:val="24"/>
          </w:rPr>
          <w:delText>F</w:delText>
        </w:r>
        <w:r w:rsidR="003E7264" w:rsidRPr="003E7264" w:rsidDel="005016AE">
          <w:rPr>
            <w:rFonts w:eastAsia="Arial" w:cs="Times New Roman"/>
            <w:szCs w:val="24"/>
          </w:rPr>
          <w:delText>(</w:delText>
        </w:r>
        <w:r w:rsidR="000B6571" w:rsidDel="005016AE">
          <w:rPr>
            <w:rFonts w:eastAsia="Arial" w:cs="Times New Roman"/>
            <w:szCs w:val="24"/>
          </w:rPr>
          <w:delText>10</w:delText>
        </w:r>
        <w:r w:rsidR="003E7264" w:rsidRPr="003E7264" w:rsidDel="005016AE">
          <w:rPr>
            <w:rFonts w:eastAsia="Arial" w:cs="Times New Roman"/>
            <w:szCs w:val="24"/>
          </w:rPr>
          <w:delText xml:space="preserve">, </w:delText>
        </w:r>
        <w:r w:rsidR="000B6571" w:rsidDel="005016AE">
          <w:rPr>
            <w:rFonts w:eastAsia="Arial" w:cs="Times New Roman"/>
            <w:szCs w:val="24"/>
          </w:rPr>
          <w:delText>270</w:delText>
        </w:r>
        <w:r w:rsidR="003E7264" w:rsidRPr="003E7264" w:rsidDel="005016AE">
          <w:rPr>
            <w:rFonts w:eastAsia="Arial" w:cs="Times New Roman"/>
            <w:szCs w:val="24"/>
          </w:rPr>
          <w:delText xml:space="preserve">) = </w:delText>
        </w:r>
        <w:r w:rsidR="000B6571" w:rsidDel="005016AE">
          <w:rPr>
            <w:rFonts w:eastAsia="Arial" w:cs="Times New Roman"/>
            <w:szCs w:val="24"/>
          </w:rPr>
          <w:delText>9.</w:delText>
        </w:r>
        <w:r w:rsidR="00F17D92" w:rsidDel="005016AE">
          <w:rPr>
            <w:rFonts w:eastAsia="Arial" w:cs="Times New Roman"/>
            <w:szCs w:val="24"/>
          </w:rPr>
          <w:delText>98</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MSE</w:delText>
        </w:r>
        <w:r w:rsidR="003E7264" w:rsidRPr="003E7264" w:rsidDel="005016AE">
          <w:rPr>
            <w:rFonts w:eastAsia="Arial" w:cs="Times New Roman"/>
            <w:szCs w:val="24"/>
          </w:rPr>
          <w:delText xml:space="preserve"> = </w:delText>
        </w:r>
        <w:r w:rsidR="00F17D92" w:rsidDel="005016AE">
          <w:rPr>
            <w:rFonts w:eastAsia="Arial" w:cs="Times New Roman"/>
            <w:szCs w:val="24"/>
          </w:rPr>
          <w:delText>12827.46</w:delText>
        </w:r>
        <w:r w:rsidR="003E7264" w:rsidRPr="003E7264" w:rsidDel="005016AE">
          <w:rPr>
            <w:rFonts w:eastAsia="Arial" w:cs="Times New Roman"/>
            <w:szCs w:val="24"/>
          </w:rPr>
          <w:delText xml:space="preserve">, </w:delText>
        </w:r>
        <w:bookmarkStart w:id="33" w:name="_Hlk10733659"/>
        <w:r w:rsidR="003E7264" w:rsidRPr="003E7264" w:rsidDel="005016AE">
          <w:rPr>
            <w:rFonts w:eastAsia="Arial" w:cs="Times New Roman"/>
            <w:i/>
            <w:iCs/>
            <w:szCs w:val="24"/>
          </w:rPr>
          <w:delText>η</w:delText>
        </w:r>
        <w:r w:rsidR="003E7264" w:rsidRPr="003E7264" w:rsidDel="005016AE">
          <w:rPr>
            <w:rFonts w:eastAsia="Arial" w:cs="Times New Roman"/>
            <w:szCs w:val="24"/>
            <w:vertAlign w:val="subscript"/>
          </w:rPr>
          <w:delText>p</w:delText>
        </w:r>
        <w:r w:rsidR="003E7264" w:rsidRPr="003E7264" w:rsidDel="005016AE">
          <w:rPr>
            <w:rFonts w:eastAsia="Arial" w:cs="Times New Roman"/>
            <w:szCs w:val="24"/>
            <w:vertAlign w:val="superscript"/>
          </w:rPr>
          <w:delText xml:space="preserve">2 </w:delText>
        </w:r>
        <w:r w:rsidR="003E7264" w:rsidRPr="003E7264" w:rsidDel="005016AE">
          <w:rPr>
            <w:rFonts w:eastAsia="Arial" w:cs="Times New Roman"/>
            <w:szCs w:val="24"/>
          </w:rPr>
          <w:delText>= .</w:delText>
        </w:r>
        <w:bookmarkEnd w:id="33"/>
        <w:r w:rsidR="00E23D5B" w:rsidDel="005016AE">
          <w:rPr>
            <w:rFonts w:eastAsia="Arial" w:cs="Times New Roman"/>
            <w:szCs w:val="24"/>
          </w:rPr>
          <w:delText>27</w:delText>
        </w:r>
        <w:r w:rsidR="003E7264" w:rsidRPr="003E7264" w:rsidDel="005016AE">
          <w:rPr>
            <w:rFonts w:eastAsia="Arial" w:cs="Times New Roman"/>
            <w:szCs w:val="24"/>
          </w:rPr>
          <w:delText xml:space="preserve">, and a significant interaction, </w:delText>
        </w:r>
        <w:r w:rsidR="003E7264" w:rsidRPr="003E7264" w:rsidDel="005016AE">
          <w:rPr>
            <w:rFonts w:eastAsia="Arial" w:cs="Times New Roman"/>
            <w:i/>
            <w:szCs w:val="24"/>
          </w:rPr>
          <w:delText>F</w:delText>
        </w:r>
        <w:r w:rsidR="003E7264" w:rsidRPr="003E7264" w:rsidDel="005016AE">
          <w:rPr>
            <w:rFonts w:eastAsia="Arial" w:cs="Times New Roman"/>
            <w:szCs w:val="24"/>
          </w:rPr>
          <w:delText>(</w:delText>
        </w:r>
        <w:r w:rsidR="00B918DD" w:rsidDel="005016AE">
          <w:rPr>
            <w:rFonts w:eastAsia="Arial" w:cs="Times New Roman"/>
            <w:szCs w:val="24"/>
          </w:rPr>
          <w:delText>30</w:delText>
        </w:r>
        <w:r w:rsidR="003E7264" w:rsidRPr="003E7264" w:rsidDel="005016AE">
          <w:rPr>
            <w:rFonts w:eastAsia="Arial" w:cs="Times New Roman"/>
            <w:szCs w:val="24"/>
          </w:rPr>
          <w:delText xml:space="preserve">, </w:delText>
        </w:r>
        <w:r w:rsidR="00B918DD" w:rsidDel="005016AE">
          <w:rPr>
            <w:rFonts w:eastAsia="Arial" w:cs="Times New Roman"/>
            <w:szCs w:val="24"/>
          </w:rPr>
          <w:delText>810</w:delText>
        </w:r>
        <w:r w:rsidR="003E7264" w:rsidRPr="003E7264" w:rsidDel="005016AE">
          <w:rPr>
            <w:rFonts w:eastAsia="Arial" w:cs="Times New Roman"/>
            <w:szCs w:val="24"/>
          </w:rPr>
          <w:delText xml:space="preserve">) = </w:delText>
        </w:r>
        <w:r w:rsidR="003C3EA6" w:rsidDel="005016AE">
          <w:rPr>
            <w:rFonts w:eastAsia="Arial" w:cs="Times New Roman"/>
            <w:szCs w:val="24"/>
          </w:rPr>
          <w:delText>2.</w:delText>
        </w:r>
        <w:r w:rsidR="00F17D92" w:rsidDel="005016AE">
          <w:rPr>
            <w:rFonts w:eastAsia="Arial" w:cs="Times New Roman"/>
            <w:szCs w:val="24"/>
          </w:rPr>
          <w:delText>32</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MSE</w:delText>
        </w:r>
        <w:r w:rsidR="003E7264" w:rsidRPr="003E7264" w:rsidDel="005016AE">
          <w:rPr>
            <w:rFonts w:eastAsia="Arial" w:cs="Times New Roman"/>
            <w:szCs w:val="24"/>
          </w:rPr>
          <w:delText xml:space="preserve"> = </w:delText>
        </w:r>
        <w:r w:rsidR="00F17D92" w:rsidDel="005016AE">
          <w:rPr>
            <w:rFonts w:eastAsia="Arial" w:cs="Times New Roman"/>
            <w:szCs w:val="24"/>
          </w:rPr>
          <w:delText>2006.78</w:delText>
        </w:r>
        <w:r w:rsidR="003E7264" w:rsidRPr="003E7264" w:rsidDel="005016AE">
          <w:rPr>
            <w:rFonts w:eastAsia="Arial" w:cs="Times New Roman"/>
            <w:szCs w:val="24"/>
          </w:rPr>
          <w:delText xml:space="preserve">, </w:delText>
        </w:r>
        <w:r w:rsidR="003E7264" w:rsidRPr="003E7264" w:rsidDel="005016AE">
          <w:rPr>
            <w:rFonts w:eastAsia="Arial" w:cs="Times New Roman"/>
            <w:i/>
            <w:iCs/>
            <w:szCs w:val="24"/>
          </w:rPr>
          <w:delText>η</w:delText>
        </w:r>
        <w:r w:rsidR="003E7264" w:rsidRPr="003E7264" w:rsidDel="005016AE">
          <w:rPr>
            <w:rFonts w:eastAsia="Arial" w:cs="Times New Roman"/>
            <w:szCs w:val="24"/>
            <w:vertAlign w:val="subscript"/>
          </w:rPr>
          <w:delText>p</w:delText>
        </w:r>
        <w:r w:rsidR="003E7264" w:rsidRPr="003E7264" w:rsidDel="005016AE">
          <w:rPr>
            <w:rFonts w:eastAsia="Arial" w:cs="Times New Roman"/>
            <w:szCs w:val="24"/>
            <w:vertAlign w:val="superscript"/>
          </w:rPr>
          <w:delText>2</w:delText>
        </w:r>
        <w:r w:rsidR="003E7264" w:rsidRPr="003E7264" w:rsidDel="005016AE">
          <w:rPr>
            <w:rFonts w:eastAsia="Arial" w:cs="Times New Roman"/>
            <w:szCs w:val="24"/>
          </w:rPr>
          <w:delText xml:space="preserve"> = .</w:delText>
        </w:r>
        <w:r w:rsidR="00A01A92" w:rsidDel="005016AE">
          <w:rPr>
            <w:rFonts w:eastAsia="Arial" w:cs="Times New Roman"/>
            <w:szCs w:val="24"/>
          </w:rPr>
          <w:delText>0</w:delText>
        </w:r>
        <w:r w:rsidR="00F17D92" w:rsidDel="005016AE">
          <w:rPr>
            <w:rFonts w:eastAsia="Arial" w:cs="Times New Roman"/>
            <w:szCs w:val="24"/>
          </w:rPr>
          <w:delText>8</w:delText>
        </w:r>
        <w:r w:rsidR="003E7264" w:rsidRPr="003E7264" w:rsidDel="005016AE">
          <w:rPr>
            <w:rFonts w:eastAsia="Arial" w:cs="Times New Roman"/>
            <w:szCs w:val="24"/>
          </w:rPr>
          <w:delText xml:space="preserve">. </w:delText>
        </w:r>
      </w:del>
    </w:p>
    <w:p w14:paraId="108F5C4A" w14:textId="2AA8ECE9" w:rsidR="00594076" w:rsidDel="005016AE" w:rsidRDefault="00405034">
      <w:pPr>
        <w:spacing w:after="160"/>
        <w:ind w:firstLine="720"/>
        <w:contextualSpacing/>
        <w:rPr>
          <w:del w:id="34" w:author="Nick Maxwell" w:date="2020-11-11T10:05:00Z"/>
          <w:rFonts w:eastAsia="Arial" w:cs="Times New Roman"/>
          <w:szCs w:val="24"/>
        </w:rPr>
      </w:pPr>
      <w:del w:id="35" w:author="Nick Maxwell" w:date="2020-11-11T10:05:00Z">
        <w:r w:rsidDel="005016AE">
          <w:rPr>
            <w:rFonts w:eastAsia="Arial" w:cs="Times New Roman"/>
            <w:szCs w:val="24"/>
          </w:rPr>
          <w:delText>Next, f</w:delText>
        </w:r>
        <w:r w:rsidR="00594076" w:rsidDel="005016AE">
          <w:rPr>
            <w:rFonts w:eastAsia="Arial" w:cs="Times New Roman"/>
            <w:szCs w:val="24"/>
          </w:rPr>
          <w:delText>or the item-specific group</w:delText>
        </w:r>
        <w:r w:rsidR="009B2B0B" w:rsidDel="005016AE">
          <w:rPr>
            <w:rFonts w:eastAsia="Arial" w:cs="Times New Roman"/>
            <w:szCs w:val="24"/>
          </w:rPr>
          <w:delText xml:space="preserve">, </w:delText>
        </w:r>
        <w:r w:rsidR="009B2B0B" w:rsidRPr="003E7264" w:rsidDel="005016AE">
          <w:rPr>
            <w:rFonts w:eastAsia="Arial" w:cs="Times New Roman"/>
            <w:szCs w:val="24"/>
          </w:rPr>
          <w:delText xml:space="preserve">overestimations </w:delText>
        </w:r>
        <w:r w:rsidR="00841566" w:rsidDel="005016AE">
          <w:rPr>
            <w:rFonts w:eastAsia="Arial" w:cs="Times New Roman"/>
            <w:szCs w:val="24"/>
          </w:rPr>
          <w:delText xml:space="preserve">of unrelated pairs </w:delText>
        </w:r>
        <w:r w:rsidR="009B2B0B" w:rsidDel="005016AE">
          <w:rPr>
            <w:rFonts w:eastAsia="Arial" w:cs="Times New Roman"/>
            <w:szCs w:val="24"/>
          </w:rPr>
          <w:delText xml:space="preserve">were observed </w:delText>
        </w:r>
        <w:r w:rsidDel="005016AE">
          <w:rPr>
            <w:rFonts w:eastAsia="Arial" w:cs="Times New Roman"/>
            <w:szCs w:val="24"/>
          </w:rPr>
          <w:delText>for</w:delText>
        </w:r>
        <w:r w:rsidR="009B2B0B" w:rsidRPr="003E7264" w:rsidDel="005016AE">
          <w:rPr>
            <w:rFonts w:eastAsia="Arial" w:cs="Times New Roman"/>
            <w:szCs w:val="24"/>
          </w:rPr>
          <w:delText xml:space="preserve"> JOL ratings </w:delText>
        </w:r>
        <w:r w:rsidDel="005016AE">
          <w:rPr>
            <w:rFonts w:eastAsia="Arial" w:cs="Times New Roman"/>
            <w:szCs w:val="24"/>
          </w:rPr>
          <w:delText>above 40%.</w:delText>
        </w:r>
        <w:r w:rsidR="009B2B0B" w:rsidDel="005016AE">
          <w:rPr>
            <w:rFonts w:eastAsia="Arial" w:cs="Times New Roman"/>
            <w:szCs w:val="24"/>
          </w:rPr>
          <w:delText xml:space="preserve"> </w:delText>
        </w:r>
        <w:r w:rsidR="009B2B0B" w:rsidRPr="003E7264" w:rsidDel="005016AE">
          <w:rPr>
            <w:rFonts w:eastAsia="Arial" w:cs="Times New Roman"/>
            <w:szCs w:val="24"/>
          </w:rPr>
          <w:delText xml:space="preserve">For backward pairs, </w:delText>
        </w:r>
        <w:r w:rsidDel="005016AE">
          <w:rPr>
            <w:rFonts w:eastAsia="Arial" w:cs="Times New Roman"/>
            <w:szCs w:val="24"/>
          </w:rPr>
          <w:delText xml:space="preserve">calibration of JOLs and recall was improved relative to silent reading, as </w:delText>
        </w:r>
        <w:r w:rsidR="009B2B0B" w:rsidRPr="003E7264" w:rsidDel="005016AE">
          <w:rPr>
            <w:rFonts w:eastAsia="Arial" w:cs="Times New Roman"/>
            <w:szCs w:val="24"/>
          </w:rPr>
          <w:delText>overestimations occurred at JOL</w:delText>
        </w:r>
        <w:r w:rsidDel="005016AE">
          <w:rPr>
            <w:rFonts w:eastAsia="Arial" w:cs="Times New Roman"/>
            <w:szCs w:val="24"/>
          </w:rPr>
          <w:delText xml:space="preserve"> rating</w:delText>
        </w:r>
        <w:r w:rsidR="009B2B0B" w:rsidRPr="003E7264" w:rsidDel="005016AE">
          <w:rPr>
            <w:rFonts w:eastAsia="Arial" w:cs="Times New Roman"/>
            <w:szCs w:val="24"/>
          </w:rPr>
          <w:delText xml:space="preserve">s greater than </w:delText>
        </w:r>
        <w:r w:rsidDel="005016AE">
          <w:rPr>
            <w:rFonts w:eastAsia="Arial" w:cs="Times New Roman"/>
            <w:szCs w:val="24"/>
          </w:rPr>
          <w:delText>80</w:delText>
        </w:r>
        <w:r w:rsidR="009B2B0B" w:rsidRPr="003E7264" w:rsidDel="005016AE">
          <w:rPr>
            <w:rFonts w:eastAsia="Arial" w:cs="Times New Roman"/>
            <w:szCs w:val="24"/>
          </w:rPr>
          <w:delText>%</w:delText>
        </w:r>
        <w:r w:rsidR="00FA1736" w:rsidDel="005016AE">
          <w:rPr>
            <w:rFonts w:eastAsia="Arial" w:cs="Times New Roman"/>
            <w:szCs w:val="24"/>
          </w:rPr>
          <w:delText>.</w:delText>
        </w:r>
        <w:r w:rsidR="009B2B0B" w:rsidRPr="003E7264" w:rsidDel="005016AE">
          <w:rPr>
            <w:rFonts w:eastAsia="Arial" w:cs="Times New Roman"/>
            <w:szCs w:val="24"/>
          </w:rPr>
          <w:delText xml:space="preserve"> </w:delText>
        </w:r>
        <w:r w:rsidR="00FA1736" w:rsidDel="005016AE">
          <w:rPr>
            <w:rFonts w:eastAsia="Arial" w:cs="Times New Roman"/>
            <w:szCs w:val="24"/>
          </w:rPr>
          <w:delText>Finally, for</w:delText>
        </w:r>
        <w:r w:rsidR="009B2B0B" w:rsidDel="005016AE">
          <w:rPr>
            <w:rFonts w:eastAsia="Arial" w:cs="Times New Roman"/>
            <w:szCs w:val="24"/>
          </w:rPr>
          <w:delText xml:space="preserve"> symmetrical </w:delText>
        </w:r>
        <w:r w:rsidR="00FA1736" w:rsidDel="005016AE">
          <w:rPr>
            <w:rFonts w:eastAsia="Arial" w:cs="Times New Roman"/>
            <w:szCs w:val="24"/>
          </w:rPr>
          <w:delText xml:space="preserve">and forward </w:delText>
        </w:r>
        <w:r w:rsidR="009B2B0B" w:rsidDel="005016AE">
          <w:rPr>
            <w:rFonts w:eastAsia="Arial" w:cs="Times New Roman"/>
            <w:szCs w:val="24"/>
          </w:rPr>
          <w:delText>associates</w:delText>
        </w:r>
        <w:r w:rsidR="00FA1736" w:rsidDel="005016AE">
          <w:rPr>
            <w:rFonts w:eastAsia="Arial" w:cs="Times New Roman"/>
            <w:szCs w:val="24"/>
          </w:rPr>
          <w:delText>, overestimation again</w:delText>
        </w:r>
        <w:r w:rsidR="009B2B0B" w:rsidRPr="003E7264" w:rsidDel="005016AE">
          <w:rPr>
            <w:rFonts w:eastAsia="Arial" w:cs="Times New Roman"/>
            <w:szCs w:val="24"/>
          </w:rPr>
          <w:delText xml:space="preserve"> occurred </w:delText>
        </w:r>
        <w:r w:rsidR="00FA1736" w:rsidDel="005016AE">
          <w:rPr>
            <w:rFonts w:eastAsia="Arial" w:cs="Times New Roman"/>
            <w:szCs w:val="24"/>
          </w:rPr>
          <w:delText>only for</w:delText>
        </w:r>
        <w:r w:rsidR="009B2B0B" w:rsidRPr="003E7264" w:rsidDel="005016AE">
          <w:rPr>
            <w:rFonts w:eastAsia="Arial" w:cs="Times New Roman"/>
            <w:szCs w:val="24"/>
          </w:rPr>
          <w:delText xml:space="preserve"> JOLs greater than </w:delText>
        </w:r>
        <w:r w:rsidR="00FA1736" w:rsidDel="005016AE">
          <w:rPr>
            <w:rFonts w:eastAsia="Arial" w:cs="Times New Roman"/>
            <w:szCs w:val="24"/>
          </w:rPr>
          <w:delText>90</w:delText>
        </w:r>
        <w:r w:rsidR="009B2B0B" w:rsidRPr="003E7264" w:rsidDel="005016AE">
          <w:rPr>
            <w:rFonts w:eastAsia="Arial" w:cs="Times New Roman"/>
            <w:szCs w:val="24"/>
          </w:rPr>
          <w:delText>%</w:delText>
        </w:r>
        <w:r w:rsidR="00FA1736" w:rsidDel="005016AE">
          <w:rPr>
            <w:rFonts w:eastAsia="Arial" w:cs="Times New Roman"/>
            <w:szCs w:val="24"/>
          </w:rPr>
          <w:delText xml:space="preserve">. </w:delText>
        </w:r>
        <w:r w:rsidR="009B2B0B" w:rsidRPr="003E7264" w:rsidDel="005016AE">
          <w:rPr>
            <w:rFonts w:eastAsia="Arial" w:cs="Times New Roman"/>
            <w:szCs w:val="24"/>
          </w:rPr>
          <w:delText xml:space="preserve">These patterns were </w:delText>
        </w:r>
        <w:r w:rsidR="00FA1736" w:rsidDel="005016AE">
          <w:rPr>
            <w:rFonts w:eastAsia="Arial" w:cs="Times New Roman"/>
            <w:szCs w:val="24"/>
          </w:rPr>
          <w:delText xml:space="preserve">again </w:delText>
        </w:r>
        <w:r w:rsidR="009B2B0B" w:rsidRPr="003E7264" w:rsidDel="005016AE">
          <w:rPr>
            <w:rFonts w:eastAsia="Arial" w:cs="Times New Roman"/>
            <w:szCs w:val="24"/>
          </w:rPr>
          <w:delText xml:space="preserve">confirmed by effects of Pair Type, </w:delText>
        </w:r>
        <w:r w:rsidR="009B2B0B" w:rsidRPr="003E7264" w:rsidDel="005016AE">
          <w:rPr>
            <w:rFonts w:eastAsia="Arial" w:cs="Times New Roman"/>
            <w:i/>
            <w:szCs w:val="24"/>
          </w:rPr>
          <w:delText>F</w:delText>
        </w:r>
        <w:r w:rsidR="009B2B0B" w:rsidRPr="003E7264" w:rsidDel="005016AE">
          <w:rPr>
            <w:rFonts w:eastAsia="Arial" w:cs="Times New Roman"/>
            <w:szCs w:val="24"/>
          </w:rPr>
          <w:delText>(</w:delText>
        </w:r>
        <w:r w:rsidR="00BB4A1D" w:rsidDel="005016AE">
          <w:rPr>
            <w:rFonts w:eastAsia="Arial" w:cs="Times New Roman"/>
            <w:szCs w:val="24"/>
          </w:rPr>
          <w:delText>3</w:delText>
        </w:r>
        <w:r w:rsidR="009B2B0B" w:rsidRPr="003E7264" w:rsidDel="005016AE">
          <w:rPr>
            <w:rFonts w:eastAsia="Arial" w:cs="Times New Roman"/>
            <w:szCs w:val="24"/>
          </w:rPr>
          <w:delText xml:space="preserve">, </w:delText>
        </w:r>
        <w:r w:rsidR="00BB4A1D" w:rsidDel="005016AE">
          <w:rPr>
            <w:rFonts w:eastAsia="Arial" w:cs="Times New Roman"/>
            <w:szCs w:val="24"/>
          </w:rPr>
          <w:delText>84</w:delText>
        </w:r>
        <w:r w:rsidR="009B2B0B" w:rsidRPr="003E7264" w:rsidDel="005016AE">
          <w:rPr>
            <w:rFonts w:eastAsia="Arial" w:cs="Times New Roman"/>
            <w:szCs w:val="24"/>
          </w:rPr>
          <w:delText xml:space="preserve">) = </w:delText>
        </w:r>
        <w:r w:rsidR="00664104" w:rsidRPr="00664104" w:rsidDel="005016AE">
          <w:rPr>
            <w:rFonts w:eastAsia="Arial" w:cs="Times New Roman"/>
            <w:szCs w:val="24"/>
          </w:rPr>
          <w:delText xml:space="preserve">59.58, </w:delText>
        </w:r>
        <w:r w:rsidR="00664104" w:rsidRPr="00EA4152" w:rsidDel="005016AE">
          <w:rPr>
            <w:rFonts w:eastAsia="Arial" w:cs="Times New Roman"/>
            <w:i/>
            <w:iCs/>
            <w:szCs w:val="24"/>
          </w:rPr>
          <w:delText>MSE</w:delText>
        </w:r>
        <w:r w:rsidR="00664104" w:rsidRPr="00664104" w:rsidDel="005016AE">
          <w:rPr>
            <w:rFonts w:eastAsia="Arial" w:cs="Times New Roman"/>
            <w:szCs w:val="24"/>
          </w:rPr>
          <w:delText xml:space="preserve"> = 89671.24, </w:delText>
        </w:r>
        <w:r w:rsidR="00964138" w:rsidRPr="003E7264" w:rsidDel="005016AE">
          <w:rPr>
            <w:rFonts w:eastAsia="Arial" w:cs="Times New Roman"/>
            <w:i/>
            <w:iCs/>
            <w:szCs w:val="24"/>
          </w:rPr>
          <w:delText>η</w:delText>
        </w:r>
        <w:r w:rsidR="00964138" w:rsidRPr="003E7264" w:rsidDel="005016AE">
          <w:rPr>
            <w:rFonts w:eastAsia="Arial" w:cs="Times New Roman"/>
            <w:szCs w:val="24"/>
            <w:vertAlign w:val="subscript"/>
          </w:rPr>
          <w:delText>p</w:delText>
        </w:r>
        <w:r w:rsidR="00964138" w:rsidRPr="003E7264" w:rsidDel="005016AE">
          <w:rPr>
            <w:rFonts w:eastAsia="Arial" w:cs="Times New Roman"/>
            <w:szCs w:val="24"/>
            <w:vertAlign w:val="superscript"/>
          </w:rPr>
          <w:delText>2</w:delText>
        </w:r>
        <w:r w:rsidR="00664104" w:rsidRPr="00664104" w:rsidDel="005016AE">
          <w:rPr>
            <w:rFonts w:eastAsia="Arial" w:cs="Times New Roman"/>
            <w:szCs w:val="24"/>
          </w:rPr>
          <w:delText xml:space="preserve"> = .68</w:delText>
        </w:r>
        <w:r w:rsidR="00664104" w:rsidDel="005016AE">
          <w:rPr>
            <w:rFonts w:eastAsia="Arial" w:cs="Times New Roman"/>
            <w:szCs w:val="24"/>
          </w:rPr>
          <w:delText xml:space="preserve">, </w:delText>
        </w:r>
        <w:r w:rsidR="009B2B0B" w:rsidRPr="003E7264" w:rsidDel="005016AE">
          <w:rPr>
            <w:rFonts w:eastAsia="Arial" w:cs="Times New Roman"/>
            <w:szCs w:val="24"/>
          </w:rPr>
          <w:delText xml:space="preserve">JOL Increment, </w:delText>
        </w:r>
        <w:r w:rsidR="009B2B0B" w:rsidRPr="003E7264" w:rsidDel="005016AE">
          <w:rPr>
            <w:rFonts w:eastAsia="Arial" w:cs="Times New Roman"/>
            <w:i/>
            <w:szCs w:val="24"/>
          </w:rPr>
          <w:delText>F</w:delText>
        </w:r>
        <w:r w:rsidR="009B2B0B" w:rsidRPr="003E7264" w:rsidDel="005016AE">
          <w:rPr>
            <w:rFonts w:eastAsia="Arial" w:cs="Times New Roman"/>
            <w:szCs w:val="24"/>
          </w:rPr>
          <w:delText>(</w:delText>
        </w:r>
        <w:r w:rsidR="00BB4A1D" w:rsidDel="005016AE">
          <w:rPr>
            <w:rFonts w:eastAsia="Arial" w:cs="Times New Roman"/>
            <w:szCs w:val="24"/>
          </w:rPr>
          <w:delText>10</w:delText>
        </w:r>
        <w:r w:rsidR="009B2B0B" w:rsidRPr="003E7264" w:rsidDel="005016AE">
          <w:rPr>
            <w:rFonts w:eastAsia="Arial" w:cs="Times New Roman"/>
            <w:szCs w:val="24"/>
          </w:rPr>
          <w:delText xml:space="preserve">, </w:delText>
        </w:r>
        <w:r w:rsidR="00BB4A1D" w:rsidDel="005016AE">
          <w:rPr>
            <w:rFonts w:eastAsia="Arial" w:cs="Times New Roman"/>
            <w:szCs w:val="24"/>
          </w:rPr>
          <w:delText>280</w:delText>
        </w:r>
        <w:r w:rsidR="009B2B0B" w:rsidRPr="003E7264" w:rsidDel="005016AE">
          <w:rPr>
            <w:rFonts w:eastAsia="Arial" w:cs="Times New Roman"/>
            <w:szCs w:val="24"/>
          </w:rPr>
          <w:delText xml:space="preserve">) = </w:delText>
        </w:r>
        <w:r w:rsidR="00664104" w:rsidDel="005016AE">
          <w:rPr>
            <w:rFonts w:eastAsia="Arial" w:cs="Times New Roman"/>
            <w:szCs w:val="24"/>
          </w:rPr>
          <w:delText>11.34</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MSE</w:delText>
        </w:r>
        <w:r w:rsidR="009B2B0B" w:rsidRPr="003E7264" w:rsidDel="005016AE">
          <w:rPr>
            <w:rFonts w:eastAsia="Arial" w:cs="Times New Roman"/>
            <w:szCs w:val="24"/>
          </w:rPr>
          <w:delText xml:space="preserve"> = </w:delText>
        </w:r>
        <w:r w:rsidR="00664104" w:rsidDel="005016AE">
          <w:rPr>
            <w:rFonts w:eastAsia="Arial" w:cs="Times New Roman"/>
            <w:szCs w:val="24"/>
          </w:rPr>
          <w:delText>21592.66</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η</w:delText>
        </w:r>
        <w:r w:rsidR="009B2B0B" w:rsidRPr="003E7264" w:rsidDel="005016AE">
          <w:rPr>
            <w:rFonts w:eastAsia="Arial" w:cs="Times New Roman"/>
            <w:szCs w:val="24"/>
            <w:vertAlign w:val="subscript"/>
          </w:rPr>
          <w:delText>p</w:delText>
        </w:r>
        <w:r w:rsidR="009B2B0B" w:rsidRPr="003E7264" w:rsidDel="005016AE">
          <w:rPr>
            <w:rFonts w:eastAsia="Arial" w:cs="Times New Roman"/>
            <w:szCs w:val="24"/>
            <w:vertAlign w:val="superscript"/>
          </w:rPr>
          <w:delText xml:space="preserve">2 </w:delText>
        </w:r>
        <w:r w:rsidR="009B2B0B" w:rsidRPr="003E7264" w:rsidDel="005016AE">
          <w:rPr>
            <w:rFonts w:eastAsia="Arial" w:cs="Times New Roman"/>
            <w:szCs w:val="24"/>
          </w:rPr>
          <w:delText>= .</w:delText>
        </w:r>
        <w:r w:rsidR="00BB4A1D" w:rsidDel="005016AE">
          <w:rPr>
            <w:rFonts w:eastAsia="Arial" w:cs="Times New Roman"/>
            <w:szCs w:val="24"/>
          </w:rPr>
          <w:delText>2</w:delText>
        </w:r>
        <w:r w:rsidR="00664104" w:rsidDel="005016AE">
          <w:rPr>
            <w:rFonts w:eastAsia="Arial" w:cs="Times New Roman"/>
            <w:szCs w:val="24"/>
          </w:rPr>
          <w:delText>9</w:delText>
        </w:r>
        <w:r w:rsidR="009B2B0B" w:rsidRPr="003E7264" w:rsidDel="005016AE">
          <w:rPr>
            <w:rFonts w:eastAsia="Arial" w:cs="Times New Roman"/>
            <w:szCs w:val="24"/>
          </w:rPr>
          <w:delText xml:space="preserve">, and a significant interaction, </w:delText>
        </w:r>
        <w:r w:rsidR="009B2B0B" w:rsidRPr="003E7264" w:rsidDel="005016AE">
          <w:rPr>
            <w:rFonts w:eastAsia="Arial" w:cs="Times New Roman"/>
            <w:i/>
            <w:szCs w:val="24"/>
          </w:rPr>
          <w:delText>F</w:delText>
        </w:r>
        <w:r w:rsidR="009B2B0B" w:rsidRPr="003E7264" w:rsidDel="005016AE">
          <w:rPr>
            <w:rFonts w:eastAsia="Arial" w:cs="Times New Roman"/>
            <w:szCs w:val="24"/>
          </w:rPr>
          <w:delText>(</w:delText>
        </w:r>
        <w:r w:rsidR="00BB4A1D" w:rsidDel="005016AE">
          <w:rPr>
            <w:rFonts w:eastAsia="Arial" w:cs="Times New Roman"/>
            <w:szCs w:val="24"/>
          </w:rPr>
          <w:delText>30</w:delText>
        </w:r>
        <w:r w:rsidR="009B2B0B" w:rsidRPr="003E7264" w:rsidDel="005016AE">
          <w:rPr>
            <w:rFonts w:eastAsia="Arial" w:cs="Times New Roman"/>
            <w:szCs w:val="24"/>
          </w:rPr>
          <w:delText xml:space="preserve">, </w:delText>
        </w:r>
        <w:r w:rsidR="00BB4A1D" w:rsidDel="005016AE">
          <w:rPr>
            <w:rFonts w:eastAsia="Arial" w:cs="Times New Roman"/>
            <w:szCs w:val="24"/>
          </w:rPr>
          <w:delText>840</w:delText>
        </w:r>
        <w:r w:rsidR="009B2B0B" w:rsidRPr="003E7264" w:rsidDel="005016AE">
          <w:rPr>
            <w:rFonts w:eastAsia="Arial" w:cs="Times New Roman"/>
            <w:szCs w:val="24"/>
          </w:rPr>
          <w:delText xml:space="preserve">) = </w:delText>
        </w:r>
        <w:r w:rsidR="00BB4A1D" w:rsidDel="005016AE">
          <w:rPr>
            <w:rFonts w:eastAsia="Arial" w:cs="Times New Roman"/>
            <w:szCs w:val="24"/>
          </w:rPr>
          <w:delText>3.3</w:delText>
        </w:r>
        <w:r w:rsidR="00664104" w:rsidDel="005016AE">
          <w:rPr>
            <w:rFonts w:eastAsia="Arial" w:cs="Times New Roman"/>
            <w:szCs w:val="24"/>
          </w:rPr>
          <w:delText>9</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MSE</w:delText>
        </w:r>
        <w:r w:rsidR="009B2B0B" w:rsidRPr="003E7264" w:rsidDel="005016AE">
          <w:rPr>
            <w:rFonts w:eastAsia="Arial" w:cs="Times New Roman"/>
            <w:szCs w:val="24"/>
          </w:rPr>
          <w:delText xml:space="preserve"> = </w:delText>
        </w:r>
        <w:r w:rsidR="00664104" w:rsidDel="005016AE">
          <w:rPr>
            <w:rFonts w:eastAsia="Arial" w:cs="Times New Roman"/>
            <w:szCs w:val="24"/>
          </w:rPr>
          <w:delText>3064.65</w:delText>
        </w:r>
        <w:r w:rsidR="009B2B0B" w:rsidRPr="003E7264" w:rsidDel="005016AE">
          <w:rPr>
            <w:rFonts w:eastAsia="Arial" w:cs="Times New Roman"/>
            <w:szCs w:val="24"/>
          </w:rPr>
          <w:delText xml:space="preserve">, </w:delText>
        </w:r>
        <w:r w:rsidR="009B2B0B" w:rsidRPr="003E7264" w:rsidDel="005016AE">
          <w:rPr>
            <w:rFonts w:eastAsia="Arial" w:cs="Times New Roman"/>
            <w:i/>
            <w:iCs/>
            <w:szCs w:val="24"/>
          </w:rPr>
          <w:delText>η</w:delText>
        </w:r>
        <w:r w:rsidR="009B2B0B" w:rsidRPr="003E7264" w:rsidDel="005016AE">
          <w:rPr>
            <w:rFonts w:eastAsia="Arial" w:cs="Times New Roman"/>
            <w:szCs w:val="24"/>
            <w:vertAlign w:val="subscript"/>
          </w:rPr>
          <w:delText>p</w:delText>
        </w:r>
        <w:r w:rsidR="009B2B0B" w:rsidRPr="003E7264" w:rsidDel="005016AE">
          <w:rPr>
            <w:rFonts w:eastAsia="Arial" w:cs="Times New Roman"/>
            <w:szCs w:val="24"/>
            <w:vertAlign w:val="superscript"/>
          </w:rPr>
          <w:delText>2</w:delText>
        </w:r>
        <w:r w:rsidR="009B2B0B" w:rsidRPr="003E7264" w:rsidDel="005016AE">
          <w:rPr>
            <w:rFonts w:eastAsia="Arial" w:cs="Times New Roman"/>
            <w:szCs w:val="24"/>
          </w:rPr>
          <w:delText xml:space="preserve"> = .</w:delText>
        </w:r>
        <w:r w:rsidR="00BB4A1D" w:rsidDel="005016AE">
          <w:rPr>
            <w:rFonts w:eastAsia="Arial" w:cs="Times New Roman"/>
            <w:szCs w:val="24"/>
          </w:rPr>
          <w:delText>11</w:delText>
        </w:r>
        <w:r w:rsidR="009B2B0B" w:rsidRPr="003E7264" w:rsidDel="005016AE">
          <w:rPr>
            <w:rFonts w:eastAsia="Arial" w:cs="Times New Roman"/>
            <w:szCs w:val="24"/>
          </w:rPr>
          <w:delText>.</w:delText>
        </w:r>
      </w:del>
    </w:p>
    <w:p w14:paraId="7E6595C2" w14:textId="133602E7" w:rsidR="009841D3" w:rsidDel="005016AE" w:rsidRDefault="00594076" w:rsidP="00F17D92">
      <w:pPr>
        <w:spacing w:after="160"/>
        <w:ind w:firstLine="720"/>
        <w:contextualSpacing/>
        <w:rPr>
          <w:del w:id="36" w:author="Nick Maxwell" w:date="2020-11-11T10:05:00Z"/>
          <w:rFonts w:eastAsia="Arial" w:cs="Times New Roman"/>
          <w:szCs w:val="24"/>
        </w:rPr>
      </w:pPr>
      <w:del w:id="37" w:author="Nick Maxwell" w:date="2020-11-11T10:05:00Z">
        <w:r w:rsidDel="005016AE">
          <w:rPr>
            <w:rFonts w:eastAsia="Arial" w:cs="Times New Roman"/>
            <w:szCs w:val="24"/>
          </w:rPr>
          <w:delText>Finally, for the relational group</w:delText>
        </w:r>
        <w:r w:rsidR="00A137F0" w:rsidRPr="003E7264" w:rsidDel="005016AE">
          <w:rPr>
            <w:rFonts w:eastAsia="Arial" w:cs="Times New Roman"/>
            <w:szCs w:val="24"/>
          </w:rPr>
          <w:delText>, JOL overestimations</w:delText>
        </w:r>
        <w:r w:rsidR="00FA1736" w:rsidDel="005016AE">
          <w:rPr>
            <w:rFonts w:eastAsia="Arial" w:cs="Times New Roman"/>
            <w:szCs w:val="24"/>
          </w:rPr>
          <w:delText xml:space="preserve"> of unrelated pairs</w:delText>
        </w:r>
        <w:r w:rsidR="00A137F0" w:rsidRPr="003E7264" w:rsidDel="005016AE">
          <w:rPr>
            <w:rFonts w:eastAsia="Arial" w:cs="Times New Roman"/>
            <w:szCs w:val="24"/>
          </w:rPr>
          <w:delText xml:space="preserve"> </w:delText>
        </w:r>
        <w:r w:rsidR="00FA1736" w:rsidDel="005016AE">
          <w:rPr>
            <w:rFonts w:eastAsia="Arial" w:cs="Times New Roman"/>
            <w:szCs w:val="24"/>
          </w:rPr>
          <w:delText xml:space="preserve">were reduced relative to the read and item-specific groups, as overestimations emerged </w:delText>
        </w:r>
        <w:r w:rsidR="00EC15F5" w:rsidDel="005016AE">
          <w:rPr>
            <w:rFonts w:eastAsia="Arial" w:cs="Times New Roman"/>
            <w:szCs w:val="24"/>
          </w:rPr>
          <w:delText xml:space="preserve">at </w:delText>
        </w:r>
        <w:r w:rsidR="00A137F0" w:rsidRPr="003E7264" w:rsidDel="005016AE">
          <w:rPr>
            <w:rFonts w:eastAsia="Arial" w:cs="Times New Roman"/>
            <w:szCs w:val="24"/>
          </w:rPr>
          <w:delText xml:space="preserve">JOL ratings </w:delText>
        </w:r>
        <w:r w:rsidR="00FA1736" w:rsidDel="005016AE">
          <w:rPr>
            <w:rFonts w:eastAsia="Arial" w:cs="Times New Roman"/>
            <w:szCs w:val="24"/>
          </w:rPr>
          <w:delText xml:space="preserve">above 50%. </w:delText>
        </w:r>
        <w:r w:rsidR="00A137F0" w:rsidDel="005016AE">
          <w:rPr>
            <w:rFonts w:eastAsia="Arial" w:cs="Times New Roman"/>
            <w:szCs w:val="24"/>
          </w:rPr>
          <w:delText>H</w:delText>
        </w:r>
        <w:r w:rsidR="00A137F0" w:rsidRPr="003E7264" w:rsidDel="005016AE">
          <w:rPr>
            <w:rFonts w:eastAsia="Arial" w:cs="Times New Roman"/>
            <w:szCs w:val="24"/>
          </w:rPr>
          <w:delText>owever</w:delText>
        </w:r>
        <w:r w:rsidR="00A137F0" w:rsidDel="005016AE">
          <w:rPr>
            <w:rFonts w:eastAsia="Arial" w:cs="Times New Roman"/>
            <w:szCs w:val="24"/>
          </w:rPr>
          <w:delText xml:space="preserve">, </w:delText>
        </w:r>
        <w:r w:rsidR="00A137F0" w:rsidRPr="003E7264" w:rsidDel="005016AE">
          <w:rPr>
            <w:rFonts w:eastAsia="Arial" w:cs="Times New Roman"/>
            <w:szCs w:val="24"/>
          </w:rPr>
          <w:delText xml:space="preserve">overestimations </w:delText>
        </w:r>
        <w:r w:rsidR="00FA1736" w:rsidDel="005016AE">
          <w:rPr>
            <w:rFonts w:eastAsia="Arial" w:cs="Times New Roman"/>
            <w:szCs w:val="24"/>
          </w:rPr>
          <w:delText xml:space="preserve">of associative pairs followed similar patterns as observed for the item-specific and read groups. Specifically, overestimations of backward pairs </w:delText>
        </w:r>
        <w:r w:rsidR="00A137F0" w:rsidRPr="003E7264" w:rsidDel="005016AE">
          <w:rPr>
            <w:rFonts w:eastAsia="Arial" w:cs="Times New Roman"/>
            <w:szCs w:val="24"/>
          </w:rPr>
          <w:delText xml:space="preserve">emerged </w:delText>
        </w:r>
        <w:r w:rsidR="00A137F0" w:rsidDel="005016AE">
          <w:rPr>
            <w:rFonts w:eastAsia="Arial" w:cs="Times New Roman"/>
            <w:szCs w:val="24"/>
          </w:rPr>
          <w:delText xml:space="preserve">at </w:delText>
        </w:r>
        <w:r w:rsidR="00FA1736" w:rsidDel="005016AE">
          <w:rPr>
            <w:rFonts w:eastAsia="Arial" w:cs="Times New Roman"/>
            <w:szCs w:val="24"/>
          </w:rPr>
          <w:delText>JOL</w:delText>
        </w:r>
        <w:r w:rsidR="00B036C7" w:rsidDel="005016AE">
          <w:rPr>
            <w:rFonts w:eastAsia="Arial" w:cs="Times New Roman"/>
            <w:szCs w:val="24"/>
          </w:rPr>
          <w:delText>s</w:delText>
        </w:r>
        <w:r w:rsidR="00FA1736" w:rsidDel="005016AE">
          <w:rPr>
            <w:rFonts w:eastAsia="Arial" w:cs="Times New Roman"/>
            <w:szCs w:val="24"/>
          </w:rPr>
          <w:delText xml:space="preserve"> greater than 60%</w:delText>
        </w:r>
        <w:r w:rsidR="00A137F0" w:rsidRPr="003E7264" w:rsidDel="005016AE">
          <w:rPr>
            <w:rFonts w:eastAsia="Arial" w:cs="Times New Roman"/>
            <w:szCs w:val="24"/>
          </w:rPr>
          <w:delText xml:space="preserve">, </w:delText>
        </w:r>
        <w:r w:rsidR="00FA1736" w:rsidDel="005016AE">
          <w:rPr>
            <w:rFonts w:eastAsia="Arial" w:cs="Times New Roman"/>
            <w:szCs w:val="24"/>
          </w:rPr>
          <w:delText xml:space="preserve">while </w:delText>
        </w:r>
        <w:r w:rsidR="00A137F0" w:rsidRPr="003E7264" w:rsidDel="005016AE">
          <w:rPr>
            <w:rFonts w:eastAsia="Arial" w:cs="Times New Roman"/>
            <w:szCs w:val="24"/>
          </w:rPr>
          <w:delText>overestimations</w:delText>
        </w:r>
        <w:r w:rsidR="00A137F0" w:rsidDel="005016AE">
          <w:rPr>
            <w:rFonts w:eastAsia="Arial" w:cs="Times New Roman"/>
            <w:szCs w:val="24"/>
          </w:rPr>
          <w:delText xml:space="preserve"> of symmetrical </w:delText>
        </w:r>
        <w:r w:rsidR="00FA1736" w:rsidDel="005016AE">
          <w:rPr>
            <w:rFonts w:eastAsia="Arial" w:cs="Times New Roman"/>
            <w:szCs w:val="24"/>
          </w:rPr>
          <w:delText xml:space="preserve">and forward </w:delText>
        </w:r>
        <w:r w:rsidR="00A137F0" w:rsidDel="005016AE">
          <w:rPr>
            <w:rFonts w:eastAsia="Arial" w:cs="Times New Roman"/>
            <w:szCs w:val="24"/>
          </w:rPr>
          <w:delText>associates</w:delText>
        </w:r>
        <w:r w:rsidR="00A137F0" w:rsidRPr="003E7264" w:rsidDel="005016AE">
          <w:rPr>
            <w:rFonts w:eastAsia="Arial" w:cs="Times New Roman"/>
            <w:szCs w:val="24"/>
          </w:rPr>
          <w:delText xml:space="preserve"> </w:delText>
        </w:r>
        <w:r w:rsidR="00FA1736" w:rsidDel="005016AE">
          <w:rPr>
            <w:rFonts w:eastAsia="Arial" w:cs="Times New Roman"/>
            <w:szCs w:val="24"/>
          </w:rPr>
          <w:delText xml:space="preserve">again </w:delText>
        </w:r>
        <w:r w:rsidR="00A137F0" w:rsidRPr="003E7264" w:rsidDel="005016AE">
          <w:rPr>
            <w:rFonts w:eastAsia="Arial" w:cs="Times New Roman"/>
            <w:szCs w:val="24"/>
          </w:rPr>
          <w:delText xml:space="preserve">occurred at JOLs greater than </w:delText>
        </w:r>
        <w:r w:rsidR="00FA1736" w:rsidDel="005016AE">
          <w:rPr>
            <w:rFonts w:eastAsia="Arial" w:cs="Times New Roman"/>
            <w:szCs w:val="24"/>
          </w:rPr>
          <w:delText>90</w:delText>
        </w:r>
        <w:r w:rsidR="00A137F0" w:rsidRPr="003E7264" w:rsidDel="005016AE">
          <w:rPr>
            <w:rFonts w:eastAsia="Arial" w:cs="Times New Roman"/>
            <w:szCs w:val="24"/>
          </w:rPr>
          <w:delText>%</w:delText>
        </w:r>
        <w:r w:rsidR="00FA1736" w:rsidDel="005016AE">
          <w:rPr>
            <w:rFonts w:eastAsia="Arial" w:cs="Times New Roman"/>
            <w:szCs w:val="24"/>
          </w:rPr>
          <w:delText xml:space="preserve">. </w:delText>
        </w:r>
        <w:r w:rsidR="00A137F0" w:rsidRPr="003E7264" w:rsidDel="005016AE">
          <w:rPr>
            <w:rFonts w:eastAsia="Arial" w:cs="Times New Roman"/>
            <w:szCs w:val="24"/>
          </w:rPr>
          <w:delText xml:space="preserve">These patterns were confirmed by effects of Pair Type, </w:delText>
        </w:r>
        <w:r w:rsidR="00A137F0" w:rsidRPr="003E7264" w:rsidDel="005016AE">
          <w:rPr>
            <w:rFonts w:eastAsia="Arial" w:cs="Times New Roman"/>
            <w:i/>
            <w:szCs w:val="24"/>
          </w:rPr>
          <w:delText>F</w:delText>
        </w:r>
        <w:r w:rsidR="00A137F0" w:rsidRPr="003E7264" w:rsidDel="005016AE">
          <w:rPr>
            <w:rFonts w:eastAsia="Arial" w:cs="Times New Roman"/>
            <w:szCs w:val="24"/>
          </w:rPr>
          <w:delText>(</w:delText>
        </w:r>
        <w:r w:rsidR="00CC2BFC" w:rsidDel="005016AE">
          <w:rPr>
            <w:rFonts w:eastAsia="Arial" w:cs="Times New Roman"/>
            <w:szCs w:val="24"/>
          </w:rPr>
          <w:delText>3</w:delText>
        </w:r>
        <w:r w:rsidR="00A137F0" w:rsidRPr="003E7264" w:rsidDel="005016AE">
          <w:rPr>
            <w:rFonts w:eastAsia="Arial" w:cs="Times New Roman"/>
            <w:szCs w:val="24"/>
          </w:rPr>
          <w:delText xml:space="preserve">, </w:delText>
        </w:r>
        <w:r w:rsidR="00F17D92" w:rsidDel="005016AE">
          <w:rPr>
            <w:rFonts w:eastAsia="Arial" w:cs="Times New Roman"/>
            <w:szCs w:val="24"/>
          </w:rPr>
          <w:delText>90</w:delText>
        </w:r>
        <w:r w:rsidR="00A137F0" w:rsidRPr="003E7264" w:rsidDel="005016AE">
          <w:rPr>
            <w:rFonts w:eastAsia="Arial" w:cs="Times New Roman"/>
            <w:szCs w:val="24"/>
          </w:rPr>
          <w:delText xml:space="preserve">) = </w:delText>
        </w:r>
        <w:r w:rsidR="00F17D92" w:rsidDel="005016AE">
          <w:rPr>
            <w:rFonts w:eastAsia="Arial" w:cs="Times New Roman"/>
            <w:szCs w:val="24"/>
          </w:rPr>
          <w:delText>30.15</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MSE</w:delText>
        </w:r>
        <w:r w:rsidR="00A137F0" w:rsidRPr="003E7264" w:rsidDel="005016AE">
          <w:rPr>
            <w:rFonts w:eastAsia="Arial" w:cs="Times New Roman"/>
            <w:szCs w:val="24"/>
          </w:rPr>
          <w:delText xml:space="preserve"> = </w:delText>
        </w:r>
        <w:r w:rsidR="00F17D92" w:rsidDel="005016AE">
          <w:rPr>
            <w:rFonts w:eastAsia="Arial" w:cs="Times New Roman"/>
            <w:szCs w:val="24"/>
          </w:rPr>
          <w:delText>43368.74</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η</w:delText>
        </w:r>
        <w:r w:rsidR="00A137F0" w:rsidRPr="003E7264" w:rsidDel="005016AE">
          <w:rPr>
            <w:rFonts w:eastAsia="Arial" w:cs="Times New Roman"/>
            <w:szCs w:val="24"/>
            <w:vertAlign w:val="subscript"/>
          </w:rPr>
          <w:delText>p</w:delText>
        </w:r>
        <w:r w:rsidR="00A137F0" w:rsidRPr="003E7264" w:rsidDel="005016AE">
          <w:rPr>
            <w:rFonts w:eastAsia="Arial" w:cs="Times New Roman"/>
            <w:szCs w:val="24"/>
            <w:vertAlign w:val="superscript"/>
          </w:rPr>
          <w:delText>2</w:delText>
        </w:r>
        <w:r w:rsidR="00A137F0" w:rsidRPr="003E7264" w:rsidDel="005016AE">
          <w:rPr>
            <w:rFonts w:eastAsia="Arial" w:cs="Times New Roman"/>
            <w:i/>
            <w:szCs w:val="24"/>
          </w:rPr>
          <w:delText xml:space="preserve"> </w:delText>
        </w:r>
        <w:r w:rsidR="00A137F0" w:rsidRPr="003E7264" w:rsidDel="005016AE">
          <w:rPr>
            <w:rFonts w:eastAsia="Arial" w:cs="Times New Roman"/>
            <w:szCs w:val="24"/>
          </w:rPr>
          <w:delText>= .</w:delText>
        </w:r>
        <w:r w:rsidR="00F17D92" w:rsidDel="005016AE">
          <w:rPr>
            <w:rFonts w:eastAsia="Arial" w:cs="Times New Roman"/>
            <w:szCs w:val="24"/>
          </w:rPr>
          <w:delText>50</w:delText>
        </w:r>
        <w:r w:rsidR="00A137F0" w:rsidRPr="003E7264" w:rsidDel="005016AE">
          <w:rPr>
            <w:rFonts w:eastAsia="Arial" w:cs="Times New Roman"/>
            <w:szCs w:val="24"/>
          </w:rPr>
          <w:delText xml:space="preserve">, JOL Increment, </w:delText>
        </w:r>
        <w:r w:rsidR="00A137F0" w:rsidRPr="003E7264" w:rsidDel="005016AE">
          <w:rPr>
            <w:rFonts w:eastAsia="Arial" w:cs="Times New Roman"/>
            <w:i/>
            <w:szCs w:val="24"/>
          </w:rPr>
          <w:delText>F</w:delText>
        </w:r>
        <w:r w:rsidR="00A137F0" w:rsidRPr="003E7264" w:rsidDel="005016AE">
          <w:rPr>
            <w:rFonts w:eastAsia="Arial" w:cs="Times New Roman"/>
            <w:szCs w:val="24"/>
          </w:rPr>
          <w:delText>(</w:delText>
        </w:r>
        <w:r w:rsidR="00CC2BFC" w:rsidDel="005016AE">
          <w:rPr>
            <w:rFonts w:eastAsia="Arial" w:cs="Times New Roman"/>
            <w:szCs w:val="24"/>
          </w:rPr>
          <w:delText>10</w:delText>
        </w:r>
        <w:r w:rsidR="00A137F0" w:rsidRPr="003E7264" w:rsidDel="005016AE">
          <w:rPr>
            <w:rFonts w:eastAsia="Arial" w:cs="Times New Roman"/>
            <w:szCs w:val="24"/>
          </w:rPr>
          <w:delText xml:space="preserve">, </w:delText>
        </w:r>
        <w:r w:rsidR="00F17D92" w:rsidDel="005016AE">
          <w:rPr>
            <w:rFonts w:eastAsia="Arial" w:cs="Times New Roman"/>
            <w:szCs w:val="24"/>
          </w:rPr>
          <w:delText>300</w:delText>
        </w:r>
        <w:r w:rsidR="00A137F0" w:rsidRPr="003E7264" w:rsidDel="005016AE">
          <w:rPr>
            <w:rFonts w:eastAsia="Arial" w:cs="Times New Roman"/>
            <w:szCs w:val="24"/>
          </w:rPr>
          <w:delText xml:space="preserve">) = </w:delText>
        </w:r>
        <w:r w:rsidR="00F17D92" w:rsidDel="005016AE">
          <w:rPr>
            <w:rFonts w:eastAsia="Arial" w:cs="Times New Roman"/>
            <w:szCs w:val="24"/>
          </w:rPr>
          <w:delText>12.90</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MSE</w:delText>
        </w:r>
        <w:r w:rsidR="00A137F0" w:rsidRPr="003E7264" w:rsidDel="005016AE">
          <w:rPr>
            <w:rFonts w:eastAsia="Arial" w:cs="Times New Roman"/>
            <w:szCs w:val="24"/>
          </w:rPr>
          <w:delText xml:space="preserve"> = </w:delText>
        </w:r>
        <w:r w:rsidR="00F17D92" w:rsidDel="005016AE">
          <w:rPr>
            <w:rFonts w:eastAsia="Arial" w:cs="Times New Roman"/>
            <w:szCs w:val="24"/>
          </w:rPr>
          <w:delText>22868.15</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η</w:delText>
        </w:r>
        <w:r w:rsidR="00A137F0" w:rsidRPr="003E7264" w:rsidDel="005016AE">
          <w:rPr>
            <w:rFonts w:eastAsia="Arial" w:cs="Times New Roman"/>
            <w:szCs w:val="24"/>
            <w:vertAlign w:val="subscript"/>
          </w:rPr>
          <w:delText>p</w:delText>
        </w:r>
        <w:r w:rsidR="00A137F0" w:rsidRPr="003E7264" w:rsidDel="005016AE">
          <w:rPr>
            <w:rFonts w:eastAsia="Arial" w:cs="Times New Roman"/>
            <w:szCs w:val="24"/>
            <w:vertAlign w:val="superscript"/>
          </w:rPr>
          <w:delText xml:space="preserve">2 </w:delText>
        </w:r>
        <w:r w:rsidR="00A137F0" w:rsidRPr="003E7264" w:rsidDel="005016AE">
          <w:rPr>
            <w:rFonts w:eastAsia="Arial" w:cs="Times New Roman"/>
            <w:szCs w:val="24"/>
          </w:rPr>
          <w:delText>= .</w:delText>
        </w:r>
        <w:r w:rsidR="00F17D92" w:rsidDel="005016AE">
          <w:rPr>
            <w:rFonts w:eastAsia="Arial" w:cs="Times New Roman"/>
            <w:szCs w:val="24"/>
          </w:rPr>
          <w:delText>30</w:delText>
        </w:r>
        <w:r w:rsidR="00A137F0" w:rsidRPr="003E7264" w:rsidDel="005016AE">
          <w:rPr>
            <w:rFonts w:eastAsia="Arial" w:cs="Times New Roman"/>
            <w:szCs w:val="24"/>
          </w:rPr>
          <w:delText xml:space="preserve">, and a significant interaction, </w:delText>
        </w:r>
        <w:r w:rsidR="00A137F0" w:rsidRPr="003E7264" w:rsidDel="005016AE">
          <w:rPr>
            <w:rFonts w:eastAsia="Arial" w:cs="Times New Roman"/>
            <w:i/>
            <w:szCs w:val="24"/>
          </w:rPr>
          <w:delText>F</w:delText>
        </w:r>
        <w:r w:rsidR="00A137F0" w:rsidRPr="003E7264" w:rsidDel="005016AE">
          <w:rPr>
            <w:rFonts w:eastAsia="Arial" w:cs="Times New Roman"/>
            <w:szCs w:val="24"/>
          </w:rPr>
          <w:delText>(</w:delText>
        </w:r>
        <w:r w:rsidR="00CC2BFC" w:rsidDel="005016AE">
          <w:rPr>
            <w:rFonts w:eastAsia="Arial" w:cs="Times New Roman"/>
            <w:szCs w:val="24"/>
          </w:rPr>
          <w:delText>30</w:delText>
        </w:r>
        <w:r w:rsidR="00A137F0" w:rsidRPr="003E7264" w:rsidDel="005016AE">
          <w:rPr>
            <w:rFonts w:eastAsia="Arial" w:cs="Times New Roman"/>
            <w:szCs w:val="24"/>
          </w:rPr>
          <w:delText xml:space="preserve">, </w:delText>
        </w:r>
        <w:r w:rsidR="00F17D92" w:rsidDel="005016AE">
          <w:rPr>
            <w:rFonts w:eastAsia="Arial" w:cs="Times New Roman"/>
            <w:szCs w:val="24"/>
          </w:rPr>
          <w:delText>900</w:delText>
        </w:r>
        <w:r w:rsidR="00A137F0" w:rsidRPr="003E7264" w:rsidDel="005016AE">
          <w:rPr>
            <w:rFonts w:eastAsia="Arial" w:cs="Times New Roman"/>
            <w:szCs w:val="24"/>
          </w:rPr>
          <w:delText xml:space="preserve">) = </w:delText>
        </w:r>
        <w:r w:rsidR="00F17D92" w:rsidDel="005016AE">
          <w:rPr>
            <w:rFonts w:eastAsia="Arial" w:cs="Times New Roman"/>
            <w:szCs w:val="24"/>
          </w:rPr>
          <w:delText>3.83</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MSE</w:delText>
        </w:r>
        <w:r w:rsidR="00A137F0" w:rsidRPr="003E7264" w:rsidDel="005016AE">
          <w:rPr>
            <w:rFonts w:eastAsia="Arial" w:cs="Times New Roman"/>
            <w:szCs w:val="24"/>
          </w:rPr>
          <w:delText xml:space="preserve"> = </w:delText>
        </w:r>
        <w:r w:rsidR="00F17D92" w:rsidDel="005016AE">
          <w:rPr>
            <w:rFonts w:eastAsia="Arial" w:cs="Times New Roman"/>
            <w:szCs w:val="24"/>
          </w:rPr>
          <w:delText>3305.73</w:delText>
        </w:r>
        <w:r w:rsidR="00A137F0" w:rsidRPr="003E7264" w:rsidDel="005016AE">
          <w:rPr>
            <w:rFonts w:eastAsia="Arial" w:cs="Times New Roman"/>
            <w:szCs w:val="24"/>
          </w:rPr>
          <w:delText xml:space="preserve">, </w:delText>
        </w:r>
        <w:r w:rsidR="00A137F0" w:rsidRPr="003E7264" w:rsidDel="005016AE">
          <w:rPr>
            <w:rFonts w:eastAsia="Arial" w:cs="Times New Roman"/>
            <w:i/>
            <w:iCs/>
            <w:szCs w:val="24"/>
          </w:rPr>
          <w:delText>η</w:delText>
        </w:r>
        <w:r w:rsidR="00A137F0" w:rsidRPr="003E7264" w:rsidDel="005016AE">
          <w:rPr>
            <w:rFonts w:eastAsia="Arial" w:cs="Times New Roman"/>
            <w:szCs w:val="24"/>
            <w:vertAlign w:val="subscript"/>
          </w:rPr>
          <w:delText>p</w:delText>
        </w:r>
        <w:r w:rsidR="00A137F0" w:rsidRPr="003E7264" w:rsidDel="005016AE">
          <w:rPr>
            <w:rFonts w:eastAsia="Arial" w:cs="Times New Roman"/>
            <w:szCs w:val="24"/>
            <w:vertAlign w:val="superscript"/>
          </w:rPr>
          <w:delText>2</w:delText>
        </w:r>
        <w:r w:rsidR="00A137F0" w:rsidRPr="003E7264" w:rsidDel="005016AE">
          <w:rPr>
            <w:rFonts w:eastAsia="Arial" w:cs="Times New Roman"/>
            <w:szCs w:val="24"/>
          </w:rPr>
          <w:delText xml:space="preserve"> = .</w:delText>
        </w:r>
        <w:r w:rsidR="00F17D92" w:rsidDel="005016AE">
          <w:rPr>
            <w:rFonts w:eastAsia="Arial" w:cs="Times New Roman"/>
            <w:szCs w:val="24"/>
          </w:rPr>
          <w:delText>10</w:delText>
        </w:r>
        <w:r w:rsidR="00A137F0" w:rsidRPr="003E7264" w:rsidDel="005016AE">
          <w:rPr>
            <w:rFonts w:eastAsia="Arial" w:cs="Times New Roman"/>
            <w:szCs w:val="24"/>
          </w:rPr>
          <w:delText xml:space="preserve">. </w:delText>
        </w:r>
      </w:del>
    </w:p>
    <w:p w14:paraId="23E9F1F1" w14:textId="07A03591" w:rsidR="008565C4" w:rsidDel="005016AE" w:rsidRDefault="00F3435E" w:rsidP="008565C4">
      <w:pPr>
        <w:spacing w:after="160"/>
        <w:ind w:firstLine="720"/>
        <w:contextualSpacing/>
        <w:rPr>
          <w:del w:id="38" w:author="Nick Maxwell" w:date="2020-11-11T10:05:00Z"/>
          <w:rFonts w:eastAsia="Arial" w:cs="Times New Roman"/>
          <w:szCs w:val="24"/>
        </w:rPr>
      </w:pPr>
      <w:bookmarkStart w:id="39" w:name="_Hlk54621272"/>
      <w:del w:id="40" w:author="Nick Maxwell" w:date="2020-11-11T10:05:00Z">
        <w:r w:rsidDel="005016AE">
          <w:rPr>
            <w:rFonts w:eastAsia="Arial" w:cs="Times New Roman"/>
            <w:szCs w:val="24"/>
          </w:rPr>
          <w:delText xml:space="preserve">Collectively, the calibration plots reveal important qualitative differences regarding specific JOL increments in which item-specific and relational encoding tasks </w:delText>
        </w:r>
        <w:r w:rsidR="00AD1824" w:rsidDel="005016AE">
          <w:rPr>
            <w:rFonts w:eastAsia="Arial" w:cs="Times New Roman"/>
            <w:szCs w:val="24"/>
          </w:rPr>
          <w:delText>start to reduce the illusion of competence pattern. For forward and symmetrical pairs, where illusions of competence are generally not found, all encoding groups showed similar calibration patterns</w:delText>
        </w:r>
        <w:r w:rsidR="00964138" w:rsidDel="005016AE">
          <w:rPr>
            <w:rFonts w:eastAsia="Arial" w:cs="Times New Roman"/>
            <w:szCs w:val="24"/>
          </w:rPr>
          <w:delText xml:space="preserve"> in which overestimations were only found at JOLs greater than 90%</w:delText>
        </w:r>
        <w:r w:rsidR="00AD1824" w:rsidDel="005016AE">
          <w:rPr>
            <w:rFonts w:eastAsia="Arial" w:cs="Times New Roman"/>
            <w:szCs w:val="24"/>
          </w:rPr>
          <w:delText>. However, for unrelated and backward pairs, the illusion of competence pattern emerged at higher JOL increments</w:delText>
        </w:r>
        <w:r w:rsidR="00964138" w:rsidDel="005016AE">
          <w:rPr>
            <w:rFonts w:eastAsia="Arial" w:cs="Times New Roman"/>
            <w:szCs w:val="24"/>
          </w:rPr>
          <w:delText xml:space="preserve"> in the item-specific and relational groups</w:delText>
        </w:r>
        <w:r w:rsidR="00AD1824" w:rsidDel="005016AE">
          <w:rPr>
            <w:rFonts w:eastAsia="Arial" w:cs="Times New Roman"/>
            <w:szCs w:val="24"/>
          </w:rPr>
          <w:delText xml:space="preserve"> relative to the read group. In particular, item-specific encoding was most effective at increasing the JOL increment in which the illusion of competence pattern was detected for backward pairs (&gt; 80%), whereas relational encoding was most effective at increas</w:delText>
        </w:r>
        <w:r w:rsidR="00262E4B" w:rsidDel="005016AE">
          <w:rPr>
            <w:rFonts w:eastAsia="Arial" w:cs="Times New Roman"/>
            <w:szCs w:val="24"/>
          </w:rPr>
          <w:delText>ing</w:delText>
        </w:r>
        <w:r w:rsidR="00AD1824" w:rsidDel="005016AE">
          <w:rPr>
            <w:rFonts w:eastAsia="Arial" w:cs="Times New Roman"/>
            <w:szCs w:val="24"/>
          </w:rPr>
          <w:delText xml:space="preserve"> the JOL increment for unrelated pairs (&gt; 50%), again demonstrating </w:delText>
        </w:r>
        <w:r w:rsidR="00262E4B" w:rsidDel="005016AE">
          <w:rPr>
            <w:rFonts w:eastAsia="Arial" w:cs="Times New Roman"/>
            <w:szCs w:val="24"/>
          </w:rPr>
          <w:delText>the</w:delText>
        </w:r>
        <w:r w:rsidR="00AD1824" w:rsidDel="005016AE">
          <w:rPr>
            <w:rFonts w:eastAsia="Arial" w:cs="Times New Roman"/>
            <w:szCs w:val="24"/>
          </w:rPr>
          <w:delText xml:space="preserve"> differential benefits</w:delText>
        </w:r>
        <w:r w:rsidR="00262E4B" w:rsidDel="005016AE">
          <w:rPr>
            <w:rFonts w:eastAsia="Arial" w:cs="Times New Roman"/>
            <w:szCs w:val="24"/>
          </w:rPr>
          <w:delText xml:space="preserve"> of item-specific and relational encoding at improving JOL accuracy.</w:delText>
        </w:r>
      </w:del>
    </w:p>
    <w:bookmarkEnd w:id="28"/>
    <w:bookmarkEnd w:id="39"/>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EE7239" w14:textId="31C85473" w:rsidR="00C26110" w:rsidDel="005016AE" w:rsidRDefault="00291F88" w:rsidP="00DC0733">
      <w:pPr>
        <w:spacing w:after="160"/>
        <w:contextualSpacing/>
        <w:rPr>
          <w:del w:id="41" w:author="Nick Maxwell" w:date="2020-11-11T10:05:00Z"/>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964138">
        <w:rPr>
          <w:rFonts w:eastAsia="Arial" w:cs="Times New Roman"/>
          <w:szCs w:val="24"/>
        </w:rPr>
        <w:t xml:space="preserve">, </w:t>
      </w:r>
      <w:r w:rsidR="00DC0733">
        <w:rPr>
          <w:rFonts w:eastAsia="Arial" w:cs="Times New Roman"/>
          <w:szCs w:val="24"/>
        </w:rPr>
        <w:t>though this pattern</w:t>
      </w:r>
      <w:r w:rsidR="005D79FE">
        <w:rPr>
          <w:rFonts w:eastAsia="Arial" w:cs="Times New Roman"/>
          <w:szCs w:val="24"/>
        </w:rPr>
        <w:t xml:space="preserve"> was moderated by pair direction and encoding group. </w:t>
      </w:r>
      <w:r w:rsidR="00CB3BB5">
        <w:rPr>
          <w:rFonts w:eastAsia="Arial" w:cs="Times New Roman"/>
          <w:szCs w:val="24"/>
        </w:rPr>
        <w:t>Consistent with our predictions, participants who engaged in the item-specific and relational encoding strategies showed a reduction in the illusion of competence through improved correct recall rates relative to the read group</w:t>
      </w:r>
      <w:r w:rsidR="00103DCB">
        <w:rPr>
          <w:rFonts w:eastAsia="Arial" w:cs="Times New Roman"/>
          <w:szCs w:val="24"/>
        </w:rPr>
        <w:t>. Starting with</w:t>
      </w:r>
      <w:r w:rsidR="005D79FE">
        <w:rPr>
          <w:rFonts w:eastAsia="Arial" w:cs="Times New Roman"/>
          <w:szCs w:val="24"/>
        </w:rPr>
        <w:t xml:space="preserve">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 xml:space="preserve">illusion of competence </w:t>
      </w:r>
      <w:r w:rsidR="00957F3F">
        <w:rPr>
          <w:rFonts w:eastAsia="Arial" w:cs="Times New Roman"/>
          <w:szCs w:val="24"/>
        </w:rPr>
        <w:t xml:space="preserve">was </w:t>
      </w:r>
      <w:r w:rsidR="00005D52">
        <w:rPr>
          <w:rFonts w:eastAsia="Arial" w:cs="Times New Roman"/>
          <w:szCs w:val="24"/>
        </w:rPr>
        <w:t>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xml:space="preserve">. </w:t>
      </w:r>
      <w:r w:rsidR="00B411A0">
        <w:rPr>
          <w:rFonts w:eastAsia="Arial" w:cs="Times New Roman"/>
          <w:szCs w:val="24"/>
        </w:rPr>
        <w:t xml:space="preserve">These results were consistent with our predictions that item-specific encoding would be most beneficial in reducing the illusion of competence for </w:t>
      </w:r>
      <w:r w:rsidR="00B32874">
        <w:rPr>
          <w:rFonts w:eastAsia="Arial" w:cs="Times New Roman"/>
          <w:szCs w:val="24"/>
        </w:rPr>
        <w:t>related</w:t>
      </w:r>
      <w:r w:rsidR="00B411A0">
        <w:rPr>
          <w:rFonts w:eastAsia="Arial" w:cs="Times New Roman"/>
          <w:szCs w:val="24"/>
        </w:rPr>
        <w:t xml:space="preserve"> pairs</w:t>
      </w:r>
      <w:r w:rsidR="00B32874">
        <w:rPr>
          <w:rFonts w:eastAsia="Arial" w:cs="Times New Roman"/>
          <w:szCs w:val="24"/>
        </w:rPr>
        <w:t xml:space="preserve"> (cf. </w:t>
      </w:r>
      <w:r w:rsidR="00B32874" w:rsidRPr="00613ABF">
        <w:rPr>
          <w:rFonts w:eastAsia="Arial" w:cs="Times New Roman"/>
          <w:szCs w:val="24"/>
        </w:rPr>
        <w:t>Maxwell</w:t>
      </w:r>
      <w:r w:rsidR="00B32874">
        <w:rPr>
          <w:rFonts w:eastAsia="Arial" w:cs="Times New Roman"/>
          <w:szCs w:val="24"/>
        </w:rPr>
        <w:t xml:space="preserve"> &amp; Huff, in press)</w:t>
      </w:r>
      <w:r w:rsidR="00B411A0">
        <w:rPr>
          <w:rFonts w:eastAsia="Arial" w:cs="Times New Roman"/>
          <w:szCs w:val="24"/>
        </w:rPr>
        <w:t xml:space="preserve">. </w:t>
      </w:r>
      <w:r w:rsidR="00005D52">
        <w:rPr>
          <w:rFonts w:eastAsia="Arial" w:cs="Times New Roman"/>
          <w:szCs w:val="24"/>
        </w:rPr>
        <w:t>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t>
      </w:r>
      <w:r w:rsidR="00B32874">
        <w:rPr>
          <w:rFonts w:eastAsia="Arial" w:cs="Times New Roman"/>
          <w:szCs w:val="24"/>
        </w:rPr>
        <w:t xml:space="preserve">findings </w:t>
      </w:r>
      <w:r w:rsidR="005D79FE">
        <w:rPr>
          <w:rFonts w:eastAsia="Arial" w:cs="Times New Roman"/>
          <w:szCs w:val="24"/>
        </w:rPr>
        <w:t xml:space="preserve">(e.g., </w:t>
      </w:r>
      <w:r w:rsidR="005D79FE" w:rsidRPr="00613ABF">
        <w:rPr>
          <w:rFonts w:eastAsia="Arial" w:cs="Times New Roman"/>
          <w:szCs w:val="24"/>
        </w:rPr>
        <w:t>Koriat</w:t>
      </w:r>
      <w:r w:rsidR="005D79FE">
        <w:rPr>
          <w:rFonts w:eastAsia="Arial" w:cs="Times New Roman"/>
          <w:szCs w:val="24"/>
        </w:rPr>
        <w:t xml:space="preserve"> &amp; Bjork, 2005; </w:t>
      </w:r>
      <w:r w:rsidR="005D79FE" w:rsidRPr="00613ABF">
        <w:rPr>
          <w:rFonts w:eastAsia="Arial" w:cs="Times New Roman"/>
          <w:szCs w:val="24"/>
        </w:rPr>
        <w:t>Maxwell</w:t>
      </w:r>
      <w:r w:rsidR="005D79FE">
        <w:rPr>
          <w:rFonts w:eastAsia="Arial" w:cs="Times New Roman"/>
          <w:szCs w:val="24"/>
        </w:rPr>
        <w:t xml:space="preserve"> &amp; Huff)</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t>
      </w:r>
      <w:r w:rsidR="00103DCB">
        <w:rPr>
          <w:rFonts w:eastAsia="Arial" w:cs="Times New Roman"/>
          <w:szCs w:val="24"/>
        </w:rPr>
        <w:t xml:space="preserve">of competence </w:t>
      </w:r>
      <w:r w:rsidR="00DC0733">
        <w:rPr>
          <w:rFonts w:eastAsia="Arial" w:cs="Times New Roman"/>
          <w:szCs w:val="24"/>
        </w:rPr>
        <w:t xml:space="preserve">was </w:t>
      </w:r>
      <w:r w:rsidR="00456EF1">
        <w:rPr>
          <w:rFonts w:eastAsia="Arial" w:cs="Times New Roman"/>
          <w:szCs w:val="24"/>
        </w:rPr>
        <w:t xml:space="preserve">eliminated for the relational group. </w:t>
      </w:r>
      <w:r w:rsidR="0063477B">
        <w:rPr>
          <w:rFonts w:eastAsia="Arial" w:cs="Times New Roman"/>
          <w:szCs w:val="24"/>
        </w:rPr>
        <w:t>As such, t</w:t>
      </w:r>
      <w:r w:rsidR="00957F3F">
        <w:rPr>
          <w:rFonts w:eastAsia="Arial" w:cs="Times New Roman"/>
          <w:szCs w:val="24"/>
        </w:rPr>
        <w:t>h</w:t>
      </w:r>
      <w:r w:rsidR="0063477B">
        <w:rPr>
          <w:rFonts w:eastAsia="Arial" w:cs="Times New Roman"/>
          <w:szCs w:val="24"/>
        </w:rPr>
        <w:t>is pattern of findings</w:t>
      </w:r>
      <w:r w:rsidR="00957F3F">
        <w:rPr>
          <w:rFonts w:eastAsia="Arial" w:cs="Times New Roman"/>
          <w:szCs w:val="24"/>
        </w:rPr>
        <w:t xml:space="preserve"> </w:t>
      </w:r>
      <w:r w:rsidR="0063477B">
        <w:rPr>
          <w:rFonts w:eastAsia="Arial" w:cs="Times New Roman"/>
          <w:szCs w:val="24"/>
        </w:rPr>
        <w:t>was</w:t>
      </w:r>
      <w:r w:rsidR="00957F3F">
        <w:rPr>
          <w:rFonts w:eastAsia="Arial" w:cs="Times New Roman"/>
          <w:szCs w:val="24"/>
        </w:rPr>
        <w:t xml:space="preserve"> </w:t>
      </w:r>
      <w:r w:rsidR="00B411A0">
        <w:rPr>
          <w:rFonts w:eastAsia="Arial" w:cs="Times New Roman"/>
          <w:szCs w:val="24"/>
        </w:rPr>
        <w:lastRenderedPageBreak/>
        <w:t>consistent</w:t>
      </w:r>
      <w:r w:rsidR="00957F3F">
        <w:rPr>
          <w:rFonts w:eastAsia="Arial" w:cs="Times New Roman"/>
          <w:szCs w:val="24"/>
        </w:rPr>
        <w:t xml:space="preserve"> with </w:t>
      </w:r>
      <w:r w:rsidR="00B411A0">
        <w:rPr>
          <w:rFonts w:eastAsia="Arial" w:cs="Times New Roman"/>
          <w:szCs w:val="24"/>
        </w:rPr>
        <w:t xml:space="preserve">our prediction that relational encoding would benefit </w:t>
      </w:r>
      <w:r w:rsidR="0063477B">
        <w:rPr>
          <w:rFonts w:eastAsia="Arial" w:cs="Times New Roman"/>
          <w:szCs w:val="24"/>
        </w:rPr>
        <w:t xml:space="preserve">recall </w:t>
      </w:r>
      <w:r w:rsidR="00B411A0">
        <w:rPr>
          <w:rFonts w:eastAsia="Arial" w:cs="Times New Roman"/>
          <w:szCs w:val="24"/>
        </w:rPr>
        <w:t>across pair types, especially for backward and unrelated pairs</w:t>
      </w:r>
      <w:r w:rsidR="00103DCB">
        <w:rPr>
          <w:rFonts w:eastAsia="Arial" w:cs="Times New Roman"/>
          <w:szCs w:val="24"/>
        </w:rPr>
        <w:t>.</w:t>
      </w:r>
      <w:r w:rsidR="00B411A0">
        <w:rPr>
          <w:rFonts w:eastAsia="Arial" w:cs="Times New Roman"/>
          <w:szCs w:val="24"/>
        </w:rPr>
        <w:t xml:space="preserve"> </w:t>
      </w:r>
    </w:p>
    <w:p w14:paraId="3B1364F5" w14:textId="57EC76FE" w:rsidR="00C6211D" w:rsidRDefault="00C26110" w:rsidP="00C6211D">
      <w:pPr>
        <w:spacing w:after="160"/>
        <w:contextualSpacing/>
        <w:rPr>
          <w:rFonts w:eastAsia="Arial" w:cs="Times New Roman"/>
          <w:szCs w:val="24"/>
        </w:rPr>
      </w:pPr>
      <w:del w:id="42" w:author="Nick Maxwell" w:date="2020-11-11T10:05:00Z">
        <w:r w:rsidDel="005016AE">
          <w:rPr>
            <w:rFonts w:eastAsia="Arial" w:cs="Times New Roman"/>
            <w:szCs w:val="24"/>
          </w:rPr>
          <w:tab/>
        </w:r>
        <w:r w:rsidR="00DC0733" w:rsidDel="005016AE">
          <w:rPr>
            <w:rFonts w:eastAsia="Arial" w:cs="Times New Roman"/>
            <w:szCs w:val="24"/>
          </w:rPr>
          <w:delText>C</w:delText>
        </w:r>
        <w:r w:rsidR="006D1BCA" w:rsidDel="005016AE">
          <w:rPr>
            <w:rFonts w:eastAsia="Arial" w:cs="Times New Roman"/>
            <w:szCs w:val="24"/>
          </w:rPr>
          <w:delText>alibration plots were</w:delText>
        </w:r>
        <w:r w:rsidR="00DC0733" w:rsidDel="005016AE">
          <w:rPr>
            <w:rFonts w:eastAsia="Arial" w:cs="Times New Roman"/>
            <w:szCs w:val="24"/>
          </w:rPr>
          <w:delText xml:space="preserve"> then</w:delText>
        </w:r>
        <w:r w:rsidR="006D1BCA" w:rsidDel="005016AE">
          <w:rPr>
            <w:rFonts w:eastAsia="Arial" w:cs="Times New Roman"/>
            <w:szCs w:val="24"/>
          </w:rPr>
          <w:delText xml:space="preserve"> </w:delText>
        </w:r>
        <w:r w:rsidR="001A233D" w:rsidDel="005016AE">
          <w:rPr>
            <w:rFonts w:eastAsia="Arial" w:cs="Times New Roman"/>
            <w:szCs w:val="24"/>
          </w:rPr>
          <w:delText>computed</w:delText>
        </w:r>
        <w:r w:rsidR="006D1BCA" w:rsidDel="005016AE">
          <w:rPr>
            <w:rFonts w:eastAsia="Arial" w:cs="Times New Roman"/>
            <w:szCs w:val="24"/>
          </w:rPr>
          <w:delText xml:space="preserve"> to </w:delText>
        </w:r>
        <w:r w:rsidR="00A16E7E" w:rsidDel="005016AE">
          <w:rPr>
            <w:rFonts w:eastAsia="Arial" w:cs="Times New Roman"/>
            <w:szCs w:val="24"/>
          </w:rPr>
          <w:delText>further explore the</w:delText>
        </w:r>
        <w:r w:rsidR="001A233D" w:rsidDel="005016AE">
          <w:rPr>
            <w:rFonts w:eastAsia="Arial" w:cs="Times New Roman"/>
            <w:szCs w:val="24"/>
          </w:rPr>
          <w:delText xml:space="preserve"> correspondence between JOLs and recall </w:delText>
        </w:r>
        <w:r w:rsidR="00DC0733" w:rsidDel="005016AE">
          <w:rPr>
            <w:rFonts w:eastAsia="Arial" w:cs="Times New Roman"/>
            <w:szCs w:val="24"/>
          </w:rPr>
          <w:delText>across pair types and encoding groups.</w:delText>
        </w:r>
        <w:r w:rsidR="006D1BCA" w:rsidDel="005016AE">
          <w:rPr>
            <w:rFonts w:eastAsia="Arial" w:cs="Times New Roman"/>
            <w:szCs w:val="24"/>
          </w:rPr>
          <w:delText xml:space="preserve"> </w:delText>
        </w:r>
        <w:r w:rsidR="001A233D" w:rsidDel="005016AE">
          <w:rPr>
            <w:rFonts w:eastAsia="Arial" w:cs="Times New Roman"/>
            <w:szCs w:val="24"/>
          </w:rPr>
          <w:delText xml:space="preserve">Across </w:delText>
        </w:r>
        <w:r w:rsidR="00DC0733" w:rsidDel="005016AE">
          <w:rPr>
            <w:rFonts w:eastAsia="Arial" w:cs="Times New Roman"/>
            <w:szCs w:val="24"/>
          </w:rPr>
          <w:delText xml:space="preserve">encoding </w:delText>
        </w:r>
        <w:r w:rsidR="009D4927" w:rsidDel="005016AE">
          <w:rPr>
            <w:rFonts w:eastAsia="Arial" w:cs="Times New Roman"/>
            <w:szCs w:val="24"/>
          </w:rPr>
          <w:delText xml:space="preserve">groups, participants were </w:delText>
        </w:r>
        <w:r w:rsidR="00DF2990" w:rsidDel="005016AE">
          <w:rPr>
            <w:rFonts w:eastAsia="Arial" w:cs="Times New Roman"/>
            <w:szCs w:val="24"/>
          </w:rPr>
          <w:delText>generally</w:delText>
        </w:r>
        <w:r w:rsidR="009D4927" w:rsidDel="005016AE">
          <w:rPr>
            <w:rFonts w:eastAsia="Arial" w:cs="Times New Roman"/>
            <w:szCs w:val="24"/>
          </w:rPr>
          <w:delText xml:space="preserve"> </w:delText>
        </w:r>
        <w:r w:rsidR="00DC0733" w:rsidDel="005016AE">
          <w:rPr>
            <w:rFonts w:eastAsia="Arial" w:cs="Times New Roman"/>
            <w:szCs w:val="24"/>
          </w:rPr>
          <w:delText>well-</w:delText>
        </w:r>
        <w:r w:rsidR="009D4927" w:rsidDel="005016AE">
          <w:rPr>
            <w:rFonts w:eastAsia="Arial" w:cs="Times New Roman"/>
            <w:szCs w:val="24"/>
          </w:rPr>
          <w:delText xml:space="preserve">calibrated for </w:delText>
        </w:r>
        <w:r w:rsidR="004F2C08" w:rsidDel="005016AE">
          <w:rPr>
            <w:rFonts w:eastAsia="Arial" w:cs="Times New Roman"/>
            <w:szCs w:val="24"/>
          </w:rPr>
          <w:delText>forward and symmetrical</w:delText>
        </w:r>
        <w:r w:rsidR="009D4927" w:rsidDel="005016AE">
          <w:rPr>
            <w:rFonts w:eastAsia="Arial" w:cs="Times New Roman"/>
            <w:szCs w:val="24"/>
          </w:rPr>
          <w:delText xml:space="preserve"> pair types. </w:delText>
        </w:r>
        <w:r w:rsidR="00B4421A" w:rsidDel="005016AE">
          <w:rPr>
            <w:rFonts w:eastAsia="Arial" w:cs="Times New Roman"/>
            <w:szCs w:val="24"/>
          </w:rPr>
          <w:delText>For the read group</w:delText>
        </w:r>
        <w:r w:rsidR="009D4927" w:rsidDel="005016AE">
          <w:rPr>
            <w:rFonts w:eastAsia="Arial" w:cs="Times New Roman"/>
            <w:szCs w:val="24"/>
          </w:rPr>
          <w:delText>,</w:delText>
        </w:r>
        <w:r w:rsidR="00B4421A" w:rsidDel="005016AE">
          <w:rPr>
            <w:rFonts w:eastAsia="Arial" w:cs="Times New Roman"/>
            <w:szCs w:val="24"/>
          </w:rPr>
          <w:delText xml:space="preserve"> participants </w:delText>
        </w:r>
        <w:r w:rsidR="00DC0733" w:rsidDel="005016AE">
          <w:rPr>
            <w:rFonts w:eastAsia="Arial" w:cs="Times New Roman"/>
            <w:szCs w:val="24"/>
          </w:rPr>
          <w:delText xml:space="preserve">overpredicted </w:delText>
        </w:r>
        <w:r w:rsidR="009D4927" w:rsidDel="005016AE">
          <w:rPr>
            <w:rFonts w:eastAsia="Arial" w:cs="Times New Roman"/>
            <w:szCs w:val="24"/>
          </w:rPr>
          <w:delText xml:space="preserve">unrelated pairs at all JOL increments and </w:delText>
        </w:r>
        <w:r w:rsidR="00DC0733" w:rsidDel="005016AE">
          <w:rPr>
            <w:rFonts w:eastAsia="Arial" w:cs="Times New Roman"/>
            <w:szCs w:val="24"/>
          </w:rPr>
          <w:delText xml:space="preserve">overpredicted </w:delText>
        </w:r>
        <w:r w:rsidR="009D4927" w:rsidDel="005016AE">
          <w:rPr>
            <w:rFonts w:eastAsia="Arial" w:cs="Times New Roman"/>
            <w:szCs w:val="24"/>
          </w:rPr>
          <w:delText xml:space="preserve">backward pairs </w:delText>
        </w:r>
        <w:r w:rsidR="00DC0733" w:rsidDel="005016AE">
          <w:rPr>
            <w:rFonts w:eastAsia="Arial" w:cs="Times New Roman"/>
            <w:szCs w:val="24"/>
          </w:rPr>
          <w:delText>at JOL ratings greater than 50%</w:delText>
        </w:r>
        <w:r w:rsidR="009D4927" w:rsidDel="005016AE">
          <w:rPr>
            <w:rFonts w:eastAsia="Arial" w:cs="Times New Roman"/>
            <w:szCs w:val="24"/>
          </w:rPr>
          <w:delText xml:space="preserve">. </w:delText>
        </w:r>
        <w:r w:rsidR="00581D63" w:rsidDel="005016AE">
          <w:rPr>
            <w:rFonts w:eastAsia="Arial" w:cs="Times New Roman"/>
            <w:szCs w:val="24"/>
          </w:rPr>
          <w:delText xml:space="preserve">This </w:delText>
        </w:r>
        <w:r w:rsidR="00DC0733" w:rsidDel="005016AE">
          <w:rPr>
            <w:rFonts w:eastAsia="Arial" w:cs="Times New Roman"/>
            <w:szCs w:val="24"/>
          </w:rPr>
          <w:delText>pattern indicates that</w:delText>
        </w:r>
        <w:r w:rsidR="00581D63" w:rsidDel="005016AE">
          <w:rPr>
            <w:rFonts w:eastAsia="Arial" w:cs="Times New Roman"/>
            <w:szCs w:val="24"/>
          </w:rPr>
          <w:delText xml:space="preserve"> the read group </w:delText>
        </w:r>
        <w:r w:rsidR="00DC0733" w:rsidDel="005016AE">
          <w:rPr>
            <w:rFonts w:eastAsia="Arial" w:cs="Times New Roman"/>
            <w:szCs w:val="24"/>
          </w:rPr>
          <w:delText xml:space="preserve">was unable to accurately predict later recall for pairs that did not readily converge upon the target. </w:delText>
        </w:r>
        <w:r w:rsidR="009D4927" w:rsidDel="005016AE">
          <w:rPr>
            <w:rFonts w:eastAsia="Arial" w:cs="Times New Roman"/>
            <w:szCs w:val="24"/>
          </w:rPr>
          <w:delText xml:space="preserve">For the item-specific group, participants </w:delText>
        </w:r>
        <w:r w:rsidR="00DC0733" w:rsidDel="005016AE">
          <w:rPr>
            <w:rFonts w:eastAsia="Arial" w:cs="Times New Roman"/>
            <w:szCs w:val="24"/>
          </w:rPr>
          <w:delText xml:space="preserve">similarly overpredicted </w:delText>
        </w:r>
        <w:r w:rsidR="009D4927" w:rsidDel="005016AE">
          <w:rPr>
            <w:rFonts w:eastAsia="Arial" w:cs="Times New Roman"/>
            <w:szCs w:val="24"/>
          </w:rPr>
          <w:delText>unrelated pairs at almost all JOL increments</w:delText>
        </w:r>
        <w:r w:rsidR="00DC0733" w:rsidDel="005016AE">
          <w:rPr>
            <w:rFonts w:eastAsia="Arial" w:cs="Times New Roman"/>
            <w:szCs w:val="24"/>
          </w:rPr>
          <w:delText>, but</w:delText>
        </w:r>
        <w:r w:rsidR="00C6211D" w:rsidDel="005016AE">
          <w:rPr>
            <w:rFonts w:eastAsia="Arial" w:cs="Times New Roman"/>
            <w:szCs w:val="24"/>
          </w:rPr>
          <w:delText>, unlike the read group,</w:delText>
        </w:r>
        <w:r w:rsidR="00DC0733" w:rsidDel="005016AE">
          <w:rPr>
            <w:rFonts w:eastAsia="Arial" w:cs="Times New Roman"/>
            <w:szCs w:val="24"/>
          </w:rPr>
          <w:delText xml:space="preserve"> only overpredicted backward pairs at JOL increments </w:delText>
        </w:r>
        <w:r w:rsidR="00C6211D" w:rsidDel="005016AE">
          <w:rPr>
            <w:rFonts w:eastAsia="Arial" w:cs="Times New Roman"/>
            <w:szCs w:val="24"/>
          </w:rPr>
          <w:delText>of 80% and greater</w:delText>
        </w:r>
        <w:r w:rsidR="00581D63" w:rsidDel="005016AE">
          <w:rPr>
            <w:rFonts w:eastAsia="Arial" w:cs="Times New Roman"/>
            <w:szCs w:val="24"/>
          </w:rPr>
          <w:delText xml:space="preserve">. </w:delText>
        </w:r>
        <w:r w:rsidR="00C6211D" w:rsidDel="005016AE">
          <w:rPr>
            <w:rFonts w:eastAsia="Arial" w:cs="Times New Roman"/>
            <w:szCs w:val="24"/>
          </w:rPr>
          <w:delTex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w:delText>
        </w:r>
        <w:r w:rsidR="00EC15F5" w:rsidDel="005016AE">
          <w:rPr>
            <w:rFonts w:eastAsia="Arial" w:cs="Times New Roman"/>
            <w:szCs w:val="24"/>
          </w:rPr>
          <w:delText>al</w:delText>
        </w:r>
        <w:r w:rsidR="00C6211D" w:rsidDel="005016AE">
          <w:rPr>
            <w:rFonts w:eastAsia="Arial" w:cs="Times New Roman"/>
            <w:szCs w:val="24"/>
          </w:rPr>
          <w:delText xml:space="preserve"> group showing a particular improvement on unrelated pairs given lower JOL ratings.</w:delText>
        </w:r>
      </w:del>
    </w:p>
    <w:p w14:paraId="644A5B03" w14:textId="7B96E531" w:rsidR="00581D63" w:rsidRDefault="00C6211D" w:rsidP="00FD61BB">
      <w:pPr>
        <w:spacing w:after="160"/>
        <w:contextualSpacing/>
        <w:rPr>
          <w:rFonts w:eastAsia="Arial" w:cs="Times New Roman"/>
          <w:szCs w:val="24"/>
        </w:rPr>
      </w:pPr>
      <w:r>
        <w:rPr>
          <w:rFonts w:eastAsia="Arial" w:cs="Times New Roman"/>
          <w:szCs w:val="24"/>
        </w:rPr>
        <w:tab/>
        <w:t xml:space="preserve">The improved </w:t>
      </w:r>
      <w:ins w:id="43" w:author="Nick Maxwell" w:date="2020-11-11T10:06:00Z">
        <w:r w:rsidR="005016AE">
          <w:rPr>
            <w:rFonts w:eastAsia="Arial" w:cs="Times New Roman"/>
            <w:szCs w:val="24"/>
          </w:rPr>
          <w:t>correspondence between JOLs and recall</w:t>
        </w:r>
      </w:ins>
      <w:del w:id="44" w:author="Nick Maxwell" w:date="2020-11-11T10:05:00Z">
        <w:r w:rsidDel="005016AE">
          <w:rPr>
            <w:rFonts w:eastAsia="Arial" w:cs="Times New Roman"/>
            <w:szCs w:val="24"/>
          </w:rPr>
          <w:delText>calibration</w:delText>
        </w:r>
      </w:del>
      <w:r>
        <w:rPr>
          <w:rFonts w:eastAsia="Arial" w:cs="Times New Roman"/>
          <w:szCs w:val="24"/>
        </w:rPr>
        <w:t xml:space="preserve"> for item-specific and relational tasks was likely due to both tasks increasing correct recall (vs. adjusting JOL ratings) relative to reading, given both tasks are classified as deep processing tasks. Indeed, overall JOL rates across the three encoding groups were stable </w:t>
      </w:r>
      <w:r w:rsidR="004903E1">
        <w:rPr>
          <w:rFonts w:eastAsia="Arial" w:cs="Times New Roman"/>
          <w:szCs w:val="24"/>
        </w:rPr>
        <w:t>(</w:t>
      </w:r>
      <w:r w:rsidR="004903E1" w:rsidRPr="003E7264">
        <w:rPr>
          <w:rFonts w:eastAsia="Arial" w:cs="Times New Roman"/>
          <w:i/>
          <w:iCs/>
          <w:szCs w:val="24"/>
        </w:rPr>
        <w:t>F</w:t>
      </w:r>
      <w:r w:rsidR="004903E1" w:rsidRPr="003E7264">
        <w:rPr>
          <w:rFonts w:eastAsia="Arial" w:cs="Times New Roman"/>
          <w:szCs w:val="24"/>
        </w:rPr>
        <w:t>(</w:t>
      </w:r>
      <w:r w:rsidR="004903E1">
        <w:rPr>
          <w:rFonts w:eastAsia="Arial" w:cs="Times New Roman"/>
          <w:szCs w:val="24"/>
        </w:rPr>
        <w:t>2</w:t>
      </w:r>
      <w:r w:rsidR="004903E1" w:rsidRPr="003E7264">
        <w:rPr>
          <w:rFonts w:eastAsia="Arial" w:cs="Times New Roman"/>
          <w:szCs w:val="24"/>
        </w:rPr>
        <w:t xml:space="preserve">, </w:t>
      </w:r>
      <w:r w:rsidR="004903E1">
        <w:rPr>
          <w:rFonts w:eastAsia="Arial" w:cs="Times New Roman"/>
          <w:szCs w:val="24"/>
        </w:rPr>
        <w:t>85)</w:t>
      </w:r>
      <w:r w:rsidR="004903E1" w:rsidRPr="003E7264">
        <w:rPr>
          <w:rFonts w:eastAsia="Arial" w:cs="Times New Roman"/>
          <w:szCs w:val="24"/>
        </w:rPr>
        <w:t xml:space="preserve"> </w:t>
      </w:r>
      <w:r w:rsidR="004903E1">
        <w:rPr>
          <w:rFonts w:eastAsia="Arial" w:cs="Times New Roman"/>
          <w:szCs w:val="24"/>
        </w:rPr>
        <w:t>&lt;</w:t>
      </w:r>
      <w:r w:rsidR="004903E1" w:rsidRPr="003E7264">
        <w:rPr>
          <w:rFonts w:eastAsia="Arial" w:cs="Times New Roman"/>
          <w:szCs w:val="24"/>
        </w:rPr>
        <w:t xml:space="preserve"> </w:t>
      </w:r>
      <w:r w:rsidR="004903E1">
        <w:rPr>
          <w:rFonts w:eastAsia="Arial" w:cs="Times New Roman"/>
          <w:szCs w:val="24"/>
        </w:rPr>
        <w:t>1</w:t>
      </w:r>
      <w:r w:rsidR="004903E1" w:rsidRPr="003E7264">
        <w:rPr>
          <w:rFonts w:eastAsia="Arial" w:cs="Times New Roman"/>
          <w:szCs w:val="24"/>
        </w:rPr>
        <w:t xml:space="preserve">, </w:t>
      </w:r>
      <w:r w:rsidR="004903E1" w:rsidRPr="003E7264">
        <w:rPr>
          <w:rFonts w:eastAsia="Arial" w:cs="Times New Roman"/>
          <w:i/>
          <w:iCs/>
          <w:szCs w:val="24"/>
        </w:rPr>
        <w:t>MSE</w:t>
      </w:r>
      <w:r w:rsidR="004903E1" w:rsidRPr="003E7264">
        <w:rPr>
          <w:rFonts w:eastAsia="Arial" w:cs="Times New Roman"/>
          <w:szCs w:val="24"/>
        </w:rPr>
        <w:t xml:space="preserve"> = </w:t>
      </w:r>
      <w:r w:rsidR="004903E1">
        <w:rPr>
          <w:rFonts w:eastAsia="Arial" w:cs="Times New Roman"/>
          <w:szCs w:val="24"/>
        </w:rPr>
        <w:t>147.50</w:t>
      </w:r>
      <w:r w:rsidR="004903E1" w:rsidRPr="003E7264">
        <w:rPr>
          <w:rFonts w:eastAsia="Arial" w:cs="Times New Roman"/>
          <w:szCs w:val="24"/>
        </w:rPr>
        <w:t xml:space="preserve">, </w:t>
      </w:r>
      <w:r w:rsidR="004903E1">
        <w:rPr>
          <w:rFonts w:eastAsia="Arial" w:cs="Times New Roman"/>
          <w:i/>
          <w:iCs/>
          <w:szCs w:val="24"/>
        </w:rPr>
        <w:t>p</w:t>
      </w:r>
      <w:r w:rsidR="004903E1" w:rsidRPr="003E7264">
        <w:rPr>
          <w:rFonts w:eastAsia="Arial" w:cs="Times New Roman"/>
          <w:szCs w:val="24"/>
        </w:rPr>
        <w:t xml:space="preserve"> = </w:t>
      </w:r>
      <w:r w:rsidR="004903E1">
        <w:rPr>
          <w:rFonts w:eastAsia="Arial" w:cs="Times New Roman"/>
          <w:szCs w:val="24"/>
        </w:rPr>
        <w:t xml:space="preserve">.59, </w:t>
      </w:r>
      <w:r w:rsidR="004903E1">
        <w:rPr>
          <w:rFonts w:eastAsia="Arial" w:cs="Times New Roman"/>
          <w:i/>
          <w:iCs/>
          <w:szCs w:val="24"/>
        </w:rPr>
        <w:t>p</w:t>
      </w:r>
      <w:r w:rsidR="004903E1" w:rsidRPr="00822421">
        <w:rPr>
          <w:rFonts w:eastAsia="Arial" w:cs="Times New Roman"/>
          <w:szCs w:val="24"/>
          <w:vertAlign w:val="subscript"/>
        </w:rPr>
        <w:t>BIC</w:t>
      </w:r>
      <w:r w:rsidR="004903E1">
        <w:rPr>
          <w:rFonts w:eastAsia="Arial" w:cs="Times New Roman"/>
          <w:szCs w:val="24"/>
          <w:vertAlign w:val="subscript"/>
        </w:rPr>
        <w:t xml:space="preserve"> </w:t>
      </w:r>
      <w:r w:rsidR="004903E1">
        <w:rPr>
          <w:rFonts w:eastAsia="Arial" w:cs="Times New Roman"/>
          <w:szCs w:val="24"/>
        </w:rPr>
        <w:t xml:space="preserve">= </w:t>
      </w:r>
      <w:del w:id="45" w:author="Nick Maxwell" w:date="2020-11-11T10:05:00Z">
        <w:r w:rsidR="004903E1" w:rsidDel="005016AE">
          <w:rPr>
            <w:rFonts w:eastAsia="Arial" w:cs="Times New Roman"/>
            <w:szCs w:val="24"/>
          </w:rPr>
          <w:delText>.</w:delText>
        </w:r>
      </w:del>
      <w:r w:rsidR="004903E1">
        <w:rPr>
          <w:rFonts w:eastAsia="Arial" w:cs="Times New Roman"/>
          <w:szCs w:val="24"/>
        </w:rPr>
        <w:t>98), though recall rates were greater in the item-specific (</w:t>
      </w:r>
      <w:r w:rsidR="004903E1">
        <w:rPr>
          <w:rFonts w:eastAsia="Arial" w:cs="Times New Roman"/>
          <w:i/>
          <w:iCs/>
          <w:szCs w:val="24"/>
        </w:rPr>
        <w:t>M</w:t>
      </w:r>
      <w:r w:rsidR="004903E1">
        <w:rPr>
          <w:rFonts w:eastAsia="Arial" w:cs="Times New Roman"/>
          <w:szCs w:val="24"/>
        </w:rPr>
        <w:t xml:space="preserve"> = 57.62) and relational groups (</w:t>
      </w:r>
      <w:r w:rsidR="004903E1">
        <w:rPr>
          <w:rFonts w:eastAsia="Arial" w:cs="Times New Roman"/>
          <w:i/>
          <w:iCs/>
          <w:szCs w:val="24"/>
        </w:rPr>
        <w:t>M</w:t>
      </w:r>
      <w:r w:rsidR="004903E1">
        <w:rPr>
          <w:rFonts w:eastAsia="Arial" w:cs="Times New Roman"/>
          <w:szCs w:val="24"/>
        </w:rPr>
        <w:t xml:space="preserve"> = 58.67), relative to the read group (</w:t>
      </w:r>
      <w:r w:rsidR="004903E1">
        <w:rPr>
          <w:rFonts w:eastAsia="Arial" w:cs="Times New Roman"/>
          <w:i/>
          <w:iCs/>
          <w:szCs w:val="24"/>
        </w:rPr>
        <w:t>M</w:t>
      </w:r>
      <w:r w:rsidR="004903E1">
        <w:rPr>
          <w:rFonts w:eastAsia="Arial" w:cs="Times New Roman"/>
          <w:szCs w:val="24"/>
        </w:rPr>
        <w:t xml:space="preserve"> = 45.68; </w:t>
      </w:r>
      <w:r w:rsidR="004903E1">
        <w:rPr>
          <w:rFonts w:eastAsia="Arial" w:cs="Times New Roman"/>
          <w:i/>
          <w:iCs/>
          <w:szCs w:val="24"/>
        </w:rPr>
        <w:t>t</w:t>
      </w:r>
      <w:r w:rsidR="004903E1">
        <w:rPr>
          <w:rFonts w:eastAsia="Arial" w:cs="Times New Roman"/>
          <w:szCs w:val="24"/>
        </w:rPr>
        <w:t xml:space="preserve">s ≥ 3.18, </w:t>
      </w:r>
      <w:r w:rsidR="004903E1">
        <w:rPr>
          <w:rFonts w:eastAsia="Arial" w:cs="Times New Roman"/>
          <w:i/>
          <w:iCs/>
          <w:szCs w:val="24"/>
        </w:rPr>
        <w:t>d</w:t>
      </w:r>
      <w:r w:rsidR="004903E1">
        <w:rPr>
          <w:rFonts w:eastAsia="Arial" w:cs="Times New Roman"/>
          <w:szCs w:val="24"/>
        </w:rPr>
        <w:t>s ≥ 0.57).</w:t>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w:t>
      </w:r>
      <w:r w:rsidR="00B32874">
        <w:rPr>
          <w:rFonts w:eastAsia="Arial" w:cs="Times New Roman"/>
          <w:szCs w:val="24"/>
        </w:rPr>
        <w:t>We examined this possibility in</w:t>
      </w:r>
      <w:r w:rsidR="00FD61BB">
        <w:rPr>
          <w:rFonts w:eastAsia="Arial" w:cs="Times New Roman"/>
          <w:szCs w:val="24"/>
        </w:rPr>
        <w:t xml:space="preserve"> Experiment 2</w:t>
      </w:r>
      <w:r w:rsidR="00B32874">
        <w:rPr>
          <w:rFonts w:eastAsia="Arial" w:cs="Times New Roman"/>
          <w:szCs w:val="24"/>
        </w:rPr>
        <w:t xml:space="preserve"> by testing</w:t>
      </w:r>
      <w:r w:rsidR="00FD61BB">
        <w:rPr>
          <w:rFonts w:eastAsia="Arial" w:cs="Times New Roman"/>
          <w:szCs w:val="24"/>
        </w:rPr>
        <w:t xml:space="preserve"> whether participants are able to titrate their JOLs in response to an explicit warning while also using item-specific and relational encoding tasks to boost correct recall.</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1DCCA3B1" w:rsidR="0092567A" w:rsidRDefault="00D7555E" w:rsidP="00AE1B0D">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an explicit warning regarding the illusion of competence</w:t>
      </w:r>
      <w:r w:rsidR="00AE29D5">
        <w:rPr>
          <w:rFonts w:eastAsia="Arial" w:cs="Times New Roman"/>
          <w:szCs w:val="24"/>
        </w:rPr>
        <w:t>.</w:t>
      </w:r>
      <w:r w:rsidR="00565C8B">
        <w:rPr>
          <w:rFonts w:eastAsia="Arial" w:cs="Times New Roman"/>
          <w:szCs w:val="24"/>
        </w:rPr>
        <w:t xml:space="preserve"> </w:t>
      </w:r>
      <w:r w:rsidR="002E7073">
        <w:rPr>
          <w:rFonts w:eastAsia="Arial" w:cs="Times New Roman"/>
          <w:szCs w:val="24"/>
        </w:rPr>
        <w:t xml:space="preserve">There </w:t>
      </w:r>
      <w:r w:rsidR="00322F0F">
        <w:rPr>
          <w:rFonts w:eastAsia="Arial" w:cs="Times New Roman"/>
          <w:szCs w:val="24"/>
        </w:rPr>
        <w:t xml:space="preserve">are several demonstrations </w:t>
      </w:r>
      <w:r w:rsidR="002E7073">
        <w:rPr>
          <w:rFonts w:eastAsia="Arial" w:cs="Times New Roman"/>
          <w:szCs w:val="24"/>
        </w:rPr>
        <w:t xml:space="preserve">indicating </w:t>
      </w:r>
      <w:r w:rsidR="00322F0F">
        <w:rPr>
          <w:rFonts w:eastAsia="Arial" w:cs="Times New Roman"/>
          <w:szCs w:val="24"/>
        </w:rPr>
        <w:t xml:space="preserve">that participants </w:t>
      </w:r>
      <w:r w:rsidR="002E7073">
        <w:rPr>
          <w:rFonts w:eastAsia="Arial" w:cs="Times New Roman"/>
          <w:szCs w:val="24"/>
        </w:rPr>
        <w:t>can</w:t>
      </w:r>
      <w:r w:rsidR="00322F0F">
        <w:rPr>
          <w:rFonts w:eastAsia="Arial" w:cs="Times New Roman"/>
          <w:szCs w:val="24"/>
        </w:rPr>
        <w:t xml:space="preserve"> adjust their memory responses </w:t>
      </w:r>
      <w:r w:rsidR="002E7073">
        <w:rPr>
          <w:rFonts w:eastAsia="Arial" w:cs="Times New Roman"/>
          <w:szCs w:val="24"/>
        </w:rPr>
        <w:t>when presented with</w:t>
      </w:r>
      <w:r w:rsidR="00322F0F">
        <w:rPr>
          <w:rFonts w:eastAsia="Arial" w:cs="Times New Roman"/>
          <w:szCs w:val="24"/>
        </w:rPr>
        <w:t xml:space="preserve">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xml:space="preserve">., </w:t>
      </w:r>
      <w:r w:rsidR="00322F0F" w:rsidRPr="00613ABF">
        <w:rPr>
          <w:rFonts w:eastAsia="Arial" w:cs="Times New Roman"/>
          <w:szCs w:val="24"/>
        </w:rPr>
        <w:t>Chambers</w:t>
      </w:r>
      <w:r w:rsidR="00322F0F" w:rsidRPr="008979B1">
        <w:rPr>
          <w:rFonts w:eastAsia="Arial" w:cs="Times New Roman"/>
          <w:szCs w:val="24"/>
        </w:rPr>
        <w:t xml:space="preserve"> &amp; Zaragoza, 2001; </w:t>
      </w:r>
      <w:r w:rsidR="00322F0F" w:rsidRPr="00613ABF">
        <w:rPr>
          <w:rFonts w:eastAsia="Arial" w:cs="Times New Roman"/>
          <w:szCs w:val="24"/>
        </w:rPr>
        <w:t>Eakin</w:t>
      </w:r>
      <w:r w:rsidR="0092567A" w:rsidRPr="00613ABF">
        <w:rPr>
          <w:rFonts w:eastAsia="Arial" w:cs="Times New Roman"/>
          <w:szCs w:val="24"/>
        </w:rPr>
        <w:t>,</w:t>
      </w:r>
      <w:r w:rsidR="0092567A" w:rsidRPr="008979B1">
        <w:rPr>
          <w:rFonts w:eastAsia="Arial" w:cs="Times New Roman"/>
          <w:szCs w:val="24"/>
        </w:rPr>
        <w:t xml:space="preserve"> Schreiber, &amp; Sergent-Marshall, 2003</w:t>
      </w:r>
      <w:r w:rsidR="00F446CD">
        <w:rPr>
          <w:rFonts w:eastAsia="Arial" w:cs="Times New Roman"/>
          <w:szCs w:val="24"/>
        </w:rPr>
        <w:t>;</w:t>
      </w:r>
      <w:r w:rsidR="00FD61BB">
        <w:rPr>
          <w:rFonts w:eastAsia="Arial" w:cs="Times New Roman"/>
          <w:szCs w:val="24"/>
        </w:rPr>
        <w:t xml:space="preserve"> </w:t>
      </w:r>
      <w:r w:rsidR="00FD61BB" w:rsidRPr="00613ABF">
        <w:rPr>
          <w:rFonts w:eastAsia="Arial" w:cs="Times New Roman"/>
          <w:szCs w:val="24"/>
        </w:rPr>
        <w:lastRenderedPageBreak/>
        <w:t>Karanian</w:t>
      </w:r>
      <w:r w:rsidR="00FD61BB">
        <w:rPr>
          <w:rFonts w:eastAsia="Arial" w:cs="Times New Roman"/>
          <w:szCs w:val="24"/>
        </w:rPr>
        <w:t>, Rabb, Wulff, Torrance, Thomas, and Race, 2020</w:t>
      </w:r>
      <w:r w:rsidR="0092567A" w:rsidRPr="008979B1">
        <w:rPr>
          <w:rFonts w:eastAsia="Arial" w:cs="Times New Roman"/>
          <w:szCs w:val="24"/>
        </w:rPr>
        <w:t>;</w:t>
      </w:r>
      <w:r w:rsidR="00322F0F" w:rsidRPr="008979B1">
        <w:rPr>
          <w:rFonts w:eastAsia="Arial" w:cs="Times New Roman"/>
          <w:szCs w:val="24"/>
        </w:rPr>
        <w:t xml:space="preserve"> see </w:t>
      </w:r>
      <w:r w:rsidR="00322F0F" w:rsidRPr="00613ABF">
        <w:rPr>
          <w:rFonts w:eastAsia="Arial" w:cs="Times New Roman"/>
          <w:szCs w:val="24"/>
        </w:rPr>
        <w:t>Blank</w:t>
      </w:r>
      <w:r w:rsidR="00322F0F" w:rsidRPr="008979B1">
        <w:rPr>
          <w:rFonts w:eastAsia="Arial" w:cs="Times New Roman"/>
          <w:szCs w:val="24"/>
        </w:rPr>
        <w:t xml:space="preserve">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w:t>
      </w:r>
      <w:r w:rsidR="00322F0F" w:rsidRPr="00613ABF">
        <w:rPr>
          <w:rFonts w:eastAsia="Arial" w:cs="Times New Roman"/>
          <w:szCs w:val="24"/>
        </w:rPr>
        <w:t>DRM</w:t>
      </w:r>
      <w:r w:rsidR="002E7073" w:rsidRPr="00613ABF">
        <w:rPr>
          <w:rFonts w:eastAsia="Arial" w:cs="Times New Roman"/>
          <w:szCs w:val="24"/>
        </w:rPr>
        <w:t xml:space="preserve">; Deese, 1959; Roediger &amp; McDermott, </w:t>
      </w:r>
      <w:r w:rsidR="002E7073" w:rsidRPr="00B036C7">
        <w:rPr>
          <w:rFonts w:eastAsia="Arial" w:cs="Times New Roman"/>
          <w:szCs w:val="24"/>
        </w:rPr>
        <w:t>1995</w:t>
      </w:r>
      <w:r w:rsidR="00322F0F">
        <w:rPr>
          <w:rFonts w:eastAsia="Arial" w:cs="Times New Roman"/>
          <w:szCs w:val="24"/>
        </w:rPr>
        <w:t>)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613ABF">
        <w:rPr>
          <w:rFonts w:eastAsia="Arial" w:cs="Times New Roman"/>
          <w:szCs w:val="24"/>
        </w:rPr>
        <w:t>Gallo</w:t>
      </w:r>
      <w:r w:rsidR="0092567A" w:rsidRPr="008979B1">
        <w:rPr>
          <w:rFonts w:eastAsia="Arial" w:cs="Times New Roman"/>
          <w:szCs w:val="24"/>
        </w:rPr>
        <w:t xml:space="preserve">, Roediger, &amp; McDermott, 2001; </w:t>
      </w:r>
      <w:r w:rsidR="0092567A" w:rsidRPr="00613ABF">
        <w:rPr>
          <w:rFonts w:eastAsia="Arial" w:cs="Times New Roman"/>
          <w:szCs w:val="24"/>
        </w:rPr>
        <w:t>McCabe</w:t>
      </w:r>
      <w:r w:rsidR="0092567A" w:rsidRPr="008979B1">
        <w:rPr>
          <w:rFonts w:eastAsia="Arial" w:cs="Times New Roman"/>
          <w:szCs w:val="24"/>
        </w:rPr>
        <w:t xml:space="preserve"> &amp; Smith, 2002</w:t>
      </w:r>
      <w:r w:rsidR="0092567A">
        <w:rPr>
          <w:rFonts w:eastAsia="Arial" w:cs="Times New Roman"/>
          <w:szCs w:val="24"/>
        </w:rPr>
        <w:t xml:space="preserve">; see </w:t>
      </w:r>
      <w:r w:rsidR="0092567A" w:rsidRPr="00613ABF">
        <w:rPr>
          <w:rFonts w:eastAsia="Arial" w:cs="Times New Roman"/>
          <w:szCs w:val="24"/>
        </w:rPr>
        <w:t>Gallo,</w:t>
      </w:r>
      <w:r w:rsidR="0092567A" w:rsidRPr="008979B1">
        <w:rPr>
          <w:rFonts w:eastAsia="Arial" w:cs="Times New Roman"/>
          <w:szCs w:val="24"/>
        </w:rPr>
        <w:t xml:space="preserve"> 2006 </w:t>
      </w:r>
      <w:r w:rsidR="0092567A">
        <w:rPr>
          <w:rFonts w:eastAsia="Arial" w:cs="Times New Roman"/>
          <w:szCs w:val="24"/>
        </w:rPr>
        <w:t>for review</w:t>
      </w:r>
      <w:r w:rsidR="00322F0F">
        <w:rPr>
          <w:rFonts w:eastAsia="Arial" w:cs="Times New Roman"/>
          <w:szCs w:val="24"/>
        </w:rPr>
        <w:t xml:space="preserve">). </w:t>
      </w:r>
    </w:p>
    <w:p w14:paraId="16EDBD3E" w14:textId="188B87F8" w:rsidR="002D130C" w:rsidRDefault="0092567A">
      <w:pPr>
        <w:spacing w:after="160"/>
        <w:ind w:firstLine="720"/>
        <w:contextualSpacing/>
        <w:rPr>
          <w:rFonts w:eastAsia="Arial" w:cs="Times New Roman"/>
          <w:szCs w:val="24"/>
        </w:rPr>
      </w:pPr>
      <w:r>
        <w:rPr>
          <w:rFonts w:eastAsia="Arial" w:cs="Times New Roman"/>
          <w:szCs w:val="24"/>
        </w:rPr>
        <w:t>Unlike the false memory literature</w:t>
      </w:r>
      <w:r w:rsidR="002E7073">
        <w:rPr>
          <w:rFonts w:eastAsia="Arial" w:cs="Times New Roman"/>
          <w:szCs w:val="24"/>
        </w:rPr>
        <w:t xml:space="preserve"> however</w:t>
      </w:r>
      <w:r>
        <w:rPr>
          <w:rFonts w:eastAsia="Arial" w:cs="Times New Roman"/>
          <w:szCs w:val="24"/>
        </w:rPr>
        <w:t xml:space="preserve">, few studies that have examined the effects of feedback/warnings on metamemory judgments. In one exception, </w:t>
      </w:r>
      <w:r w:rsidRPr="00613ABF">
        <w:rPr>
          <w:rFonts w:eastAsia="Arial" w:cs="Times New Roman"/>
          <w:szCs w:val="24"/>
        </w:rPr>
        <w:t>Koriat</w:t>
      </w:r>
      <w:r>
        <w:rPr>
          <w:rFonts w:eastAsia="Arial" w:cs="Times New Roman"/>
          <w:szCs w:val="24"/>
        </w:rPr>
        <w:t xml:space="preserve">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w:t>
      </w:r>
      <w:r w:rsidR="00F142E2" w:rsidRPr="00613ABF">
        <w:rPr>
          <w:rFonts w:eastAsia="Arial" w:cs="Times New Roman"/>
          <w:szCs w:val="24"/>
        </w:rPr>
        <w:t>Koriat</w:t>
      </w:r>
      <w:r w:rsidR="00F142E2">
        <w:rPr>
          <w:rFonts w:eastAsia="Arial" w:cs="Times New Roman"/>
          <w:szCs w:val="24"/>
        </w:rPr>
        <w:t xml:space="preserve">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B1517E">
        <w:rPr>
          <w:rFonts w:eastAsia="Arial" w:cs="Times New Roman"/>
          <w:szCs w:val="24"/>
        </w:rPr>
        <w:t xml:space="preserve"> would</w:t>
      </w:r>
      <w:r w:rsidR="00A109E6">
        <w:rPr>
          <w:rFonts w:eastAsia="Arial" w:cs="Times New Roman"/>
          <w:szCs w:val="24"/>
        </w:rPr>
        <w:t xml:space="preserve"> </w:t>
      </w:r>
      <w:r w:rsidR="00FD61BB">
        <w:rPr>
          <w:rFonts w:eastAsia="Arial" w:cs="Times New Roman"/>
          <w:szCs w:val="24"/>
        </w:rPr>
        <w:t>recall</w:t>
      </w:r>
      <w:r w:rsidR="00B1517E">
        <w:rPr>
          <w:rFonts w:eastAsia="Arial" w:cs="Times New Roman"/>
          <w:szCs w:val="24"/>
        </w:rPr>
        <w:t xml:space="preserve"> the</w:t>
      </w:r>
      <w:r w:rsidR="00A109E6">
        <w:rPr>
          <w:rFonts w:eastAsia="Arial" w:cs="Times New Roman"/>
          <w:szCs w:val="24"/>
        </w:rPr>
        <w:t xml:space="preserve"> target word when presented with the cue. The experimenter then showed the participants the true percentages, pointed out cue-target pairs that showed an illusion of competence, and explained to them that participants often overestimate their JOLs for </w:t>
      </w:r>
      <w:r w:rsidR="002E7073">
        <w:rPr>
          <w:rFonts w:eastAsia="Arial" w:cs="Times New Roman"/>
          <w:szCs w:val="24"/>
        </w:rPr>
        <w:t xml:space="preserve">backward </w:t>
      </w:r>
      <w:r w:rsidR="00A109E6">
        <w:rPr>
          <w:rFonts w:eastAsia="Arial" w:cs="Times New Roman"/>
          <w:szCs w:val="24"/>
        </w:rPr>
        <w:t xml:space="preserve">pairs because they </w:t>
      </w:r>
      <w:r w:rsidR="00B1517E">
        <w:rPr>
          <w:rFonts w:eastAsia="Arial" w:cs="Times New Roman"/>
          <w:szCs w:val="24"/>
        </w:rPr>
        <w:t>are perceived as</w:t>
      </w:r>
      <w:r w:rsidR="00A109E6">
        <w:rPr>
          <w:rFonts w:eastAsia="Arial" w:cs="Times New Roman"/>
          <w:szCs w:val="24"/>
        </w:rPr>
        <w:t xml:space="preserve"> </w:t>
      </w:r>
      <w:r w:rsidR="00B1517E">
        <w:rPr>
          <w:rFonts w:eastAsia="Arial" w:cs="Times New Roman"/>
          <w:szCs w:val="24"/>
        </w:rPr>
        <w:t>having</w:t>
      </w:r>
      <w:r w:rsidR="00A109E6">
        <w:rPr>
          <w:rFonts w:eastAsia="Arial" w:cs="Times New Roman"/>
          <w:szCs w:val="24"/>
        </w:rPr>
        <w:t xml:space="preserve"> a stronger association than is actually present.</w:t>
      </w:r>
      <w:r w:rsidR="00FD61BB">
        <w:rPr>
          <w:rFonts w:eastAsia="Arial" w:cs="Times New Roman"/>
          <w:szCs w:val="24"/>
        </w:rPr>
        <w:t xml:space="preserve"> Thus, the theory-based group received an experience-based warning regarding the illusion of competence </w:t>
      </w:r>
      <w:r w:rsidR="00792DDE">
        <w:rPr>
          <w:rFonts w:eastAsia="Arial" w:cs="Times New Roman"/>
          <w:szCs w:val="24"/>
        </w:rPr>
        <w:t>and</w:t>
      </w:r>
      <w:r w:rsidR="00FD61BB">
        <w:rPr>
          <w:rFonts w:eastAsia="Arial" w:cs="Times New Roman"/>
          <w:szCs w:val="24"/>
        </w:rPr>
        <w:t xml:space="preserve"> the specific pair types that were most susceptible to overestimations.</w:t>
      </w:r>
      <w:r w:rsidR="008E6DF6">
        <w:rPr>
          <w:rFonts w:eastAsia="Arial" w:cs="Times New Roman"/>
          <w:szCs w:val="24"/>
        </w:rPr>
        <w:t xml:space="preserve"> In contrast,</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w:t>
      </w:r>
      <w:r w:rsidR="002E7073">
        <w:rPr>
          <w:rFonts w:eastAsia="Arial" w:cs="Times New Roman"/>
          <w:szCs w:val="24"/>
        </w:rPr>
        <w:t>l</w:t>
      </w:r>
      <w:r w:rsidR="008E6DF6">
        <w:rPr>
          <w:rFonts w:eastAsia="Arial" w:cs="Times New Roman"/>
          <w:szCs w:val="24"/>
        </w:rPr>
        <w:t xml:space="preserve">ock, theory-based participants showed a reduction in the illusion of competence relative to the mnemonic based </w:t>
      </w:r>
      <w:r w:rsidR="008E6DF6">
        <w:rPr>
          <w:rFonts w:eastAsia="Arial" w:cs="Times New Roman"/>
          <w:szCs w:val="24"/>
        </w:rPr>
        <w:lastRenderedPageBreak/>
        <w:t xml:space="preserve">group, indicating that participants could adjust their JOLs in response to </w:t>
      </w:r>
      <w:r w:rsidR="00AE6182">
        <w:rPr>
          <w:rFonts w:eastAsia="Arial" w:cs="Times New Roman"/>
          <w:szCs w:val="24"/>
        </w:rPr>
        <w:t>experimenter</w:t>
      </w:r>
      <w:r w:rsidR="002E7073">
        <w:rPr>
          <w:rFonts w:eastAsia="Arial" w:cs="Times New Roman"/>
          <w:szCs w:val="24"/>
        </w:rPr>
        <w:t>-provided</w:t>
      </w:r>
      <w:r w:rsidR="00AE6182">
        <w:rPr>
          <w:rFonts w:eastAsia="Arial" w:cs="Times New Roman"/>
          <w:szCs w:val="24"/>
        </w:rPr>
        <w:t xml:space="preserve"> feedback.</w:t>
      </w:r>
    </w:p>
    <w:p w14:paraId="400855DC" w14:textId="4309DBF9" w:rsidR="0092567A" w:rsidRDefault="00C024B1" w:rsidP="0092567A">
      <w:pPr>
        <w:spacing w:after="160"/>
        <w:ind w:firstLine="720"/>
        <w:contextualSpacing/>
        <w:rPr>
          <w:rFonts w:eastAsia="Arial" w:cs="Times New Roman"/>
          <w:szCs w:val="24"/>
        </w:rPr>
      </w:pPr>
      <w:r>
        <w:rPr>
          <w:rFonts w:eastAsia="Arial" w:cs="Times New Roman"/>
          <w:szCs w:val="24"/>
        </w:rPr>
        <w:t xml:space="preserve">Given the warning benefits reported by </w:t>
      </w:r>
      <w:r w:rsidRPr="00613ABF">
        <w:rPr>
          <w:rFonts w:eastAsia="Arial" w:cs="Times New Roman"/>
          <w:szCs w:val="24"/>
        </w:rPr>
        <w:t>Koriat</w:t>
      </w:r>
      <w:r>
        <w:rPr>
          <w:rFonts w:eastAsia="Arial" w:cs="Times New Roman"/>
          <w:szCs w:val="24"/>
        </w:rPr>
        <w:t xml:space="preserve">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2 blocks containing separate lists of cue-target pairs were studied and immediately tested</w:t>
      </w:r>
      <w:r w:rsidR="0092567A">
        <w:rPr>
          <w:rFonts w:eastAsia="Arial" w:cs="Times New Roman"/>
          <w:szCs w:val="24"/>
        </w:rPr>
        <w:t xml:space="preserve">. </w:t>
      </w:r>
      <w:r>
        <w:rPr>
          <w:rFonts w:eastAsia="Arial" w:cs="Times New Roman"/>
          <w:szCs w:val="24"/>
        </w:rPr>
        <w:t xml:space="preserve">Modeling </w:t>
      </w:r>
      <w:proofErr w:type="spellStart"/>
      <w:r>
        <w:rPr>
          <w:rFonts w:eastAsia="Arial" w:cs="Times New Roman"/>
          <w:szCs w:val="24"/>
        </w:rPr>
        <w:t>Koriat</w:t>
      </w:r>
      <w:proofErr w:type="spellEnd"/>
      <w:r>
        <w:rPr>
          <w:rFonts w:eastAsia="Arial" w:cs="Times New Roman"/>
          <w:szCs w:val="24"/>
        </w:rPr>
        <w:t xml:space="preserve"> and Bjork’s procedure, after block 1, </w:t>
      </w:r>
      <w:r w:rsidR="0092567A">
        <w:rPr>
          <w:rFonts w:eastAsia="Arial" w:cs="Times New Roman"/>
          <w:szCs w:val="24"/>
        </w:rPr>
        <w:t xml:space="preserve">participants in the 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 xml:space="preserve">effectiveness, we also showed participants a </w:t>
      </w:r>
      <w:r w:rsidR="002E7073">
        <w:rPr>
          <w:rFonts w:eastAsia="Arial" w:cs="Times New Roman"/>
          <w:szCs w:val="24"/>
        </w:rPr>
        <w:t xml:space="preserve">data </w:t>
      </w:r>
      <w:r w:rsidR="00077CF8">
        <w:rPr>
          <w:rFonts w:eastAsia="Arial" w:cs="Times New Roman"/>
          <w:szCs w:val="24"/>
        </w:rPr>
        <w:t xml:space="preserve">figure </w:t>
      </w:r>
      <w:r w:rsidR="002E7073">
        <w:rPr>
          <w:rFonts w:eastAsia="Arial" w:cs="Times New Roman"/>
          <w:szCs w:val="24"/>
        </w:rPr>
        <w:t>taken from</w:t>
      </w:r>
      <w:r w:rsidR="00077CF8">
        <w:rPr>
          <w:rFonts w:eastAsia="Arial" w:cs="Times New Roman"/>
          <w:szCs w:val="24"/>
        </w:rPr>
        <w:t xml:space="preserve"> </w:t>
      </w:r>
      <w:r w:rsidR="00077CF8" w:rsidRPr="00613ABF">
        <w:rPr>
          <w:rFonts w:eastAsia="Arial" w:cs="Times New Roman"/>
          <w:szCs w:val="24"/>
        </w:rPr>
        <w:t xml:space="preserve">Maxwell </w:t>
      </w:r>
      <w:r w:rsidR="002E7073" w:rsidRPr="00613ABF">
        <w:rPr>
          <w:rFonts w:eastAsia="Arial" w:cs="Times New Roman"/>
          <w:szCs w:val="24"/>
        </w:rPr>
        <w:t xml:space="preserve">and </w:t>
      </w:r>
      <w:r w:rsidR="00077CF8" w:rsidRPr="00613ABF">
        <w:rPr>
          <w:rFonts w:eastAsia="Arial" w:cs="Times New Roman"/>
          <w:szCs w:val="24"/>
        </w:rPr>
        <w:t>Huff</w:t>
      </w:r>
      <w:r w:rsidR="00077CF8">
        <w:rPr>
          <w:rFonts w:eastAsia="Arial" w:cs="Times New Roman"/>
          <w:szCs w:val="24"/>
        </w:rPr>
        <w:t>, in press</w:t>
      </w:r>
      <w:r w:rsidR="00EC15F5">
        <w:rPr>
          <w:rFonts w:eastAsia="Arial" w:cs="Times New Roman"/>
          <w:szCs w:val="24"/>
        </w:rPr>
        <w:t xml:space="preserve"> </w:t>
      </w:r>
      <w:r w:rsidR="002E7073">
        <w:rPr>
          <w:rFonts w:eastAsia="Arial" w:cs="Times New Roman"/>
          <w:szCs w:val="24"/>
        </w:rPr>
        <w:t>(</w:t>
      </w:r>
      <w:r w:rsidR="005E3B74">
        <w:rPr>
          <w:rFonts w:eastAsia="Arial" w:cs="Times New Roman"/>
          <w:szCs w:val="24"/>
        </w:rPr>
        <w:t xml:space="preserve">see Figure </w:t>
      </w:r>
      <w:del w:id="46" w:author="Nick Maxwell" w:date="2020-11-11T10:10:00Z">
        <w:r w:rsidR="005E3B74" w:rsidDel="00226CE1">
          <w:rPr>
            <w:rFonts w:eastAsia="Arial" w:cs="Times New Roman"/>
            <w:szCs w:val="24"/>
          </w:rPr>
          <w:delText>3</w:delText>
        </w:r>
      </w:del>
      <w:ins w:id="47" w:author="Nick Maxwell" w:date="2020-11-11T10:10:00Z">
        <w:r w:rsidR="00226CE1">
          <w:rPr>
            <w:rFonts w:eastAsia="Arial" w:cs="Times New Roman"/>
            <w:szCs w:val="24"/>
          </w:rPr>
          <w:t>2</w:t>
        </w:r>
      </w:ins>
      <w:r w:rsidR="00077CF8">
        <w:rPr>
          <w:rFonts w:eastAsia="Arial" w:cs="Times New Roman"/>
          <w:szCs w:val="24"/>
        </w:rPr>
        <w:t xml:space="preserve">) which depicted the illusion of competence pattern. Immediately following the warning,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w:t>
      </w:r>
      <w:r w:rsidR="00077CF8" w:rsidRPr="00613ABF">
        <w:rPr>
          <w:rFonts w:eastAsia="Arial" w:cs="Times New Roman"/>
          <w:szCs w:val="24"/>
        </w:rPr>
        <w:t>Gallo</w:t>
      </w:r>
      <w:r w:rsidR="00077CF8">
        <w:rPr>
          <w:rFonts w:eastAsia="Arial" w:cs="Times New Roman"/>
          <w:szCs w:val="24"/>
        </w:rPr>
        <w:t>,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lastRenderedPageBreak/>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153257A" w:rsidR="00D7555E" w:rsidRDefault="00B036C7" w:rsidP="00D7555E">
      <w:pPr>
        <w:ind w:firstLine="720"/>
      </w:pPr>
      <w:r>
        <w:rPr>
          <w:rFonts w:eastAsia="Arial" w:cs="Times New Roman"/>
          <w:szCs w:val="24"/>
        </w:rPr>
        <w:t>M</w:t>
      </w:r>
      <w:r w:rsidR="00EB7403">
        <w:rPr>
          <w:rFonts w:eastAsia="Arial" w:cs="Times New Roman"/>
          <w:szCs w:val="24"/>
        </w:rPr>
        <w:t xml:space="preserve">aterials </w:t>
      </w:r>
      <w:r w:rsidR="00AA4E79">
        <w:rPr>
          <w:rFonts w:eastAsia="Arial" w:cs="Times New Roman"/>
          <w:szCs w:val="24"/>
        </w:rPr>
        <w:t xml:space="preserve">and procedures </w:t>
      </w:r>
      <w:r w:rsidR="00EB7403">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sidR="00EB7403">
        <w:rPr>
          <w:rFonts w:eastAsia="Arial" w:cs="Times New Roman"/>
          <w:szCs w:val="24"/>
        </w:rPr>
        <w:t>.</w:t>
      </w:r>
      <w:ins w:id="48" w:author="Nicholas Maxwell" w:date="2020-11-11T14:46:00Z">
        <w:r w:rsidR="007036D0">
          <w:rPr>
            <w:rFonts w:eastAsia="Arial" w:cs="Times New Roman"/>
            <w:szCs w:val="24"/>
          </w:rPr>
          <w:t xml:space="preserve"> Specifically</w:t>
        </w:r>
      </w:ins>
      <w:r w:rsidR="00B53EDE">
        <w:rPr>
          <w:rFonts w:eastAsia="Arial" w:cs="Times New Roman"/>
          <w:szCs w:val="24"/>
        </w:rPr>
        <w:t xml:space="preserve">, participants in the </w:t>
      </w:r>
      <w:r w:rsidR="000067BD">
        <w:rPr>
          <w:rFonts w:eastAsia="Arial" w:cs="Times New Roman"/>
          <w:szCs w:val="24"/>
        </w:rPr>
        <w:t xml:space="preserve">warning </w:t>
      </w:r>
      <w:r w:rsidR="00B53EDE">
        <w:rPr>
          <w:rFonts w:eastAsia="Arial" w:cs="Times New Roman"/>
          <w:szCs w:val="24"/>
        </w:rPr>
        <w:t>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w:t>
      </w:r>
      <w:del w:id="49" w:author="Nicholas Maxwell" w:date="2020-11-11T14:43:00Z">
        <w:r w:rsidR="00B53EDE" w:rsidDel="007036D0">
          <w:rPr>
            <w:rFonts w:eastAsia="Arial" w:cs="Times New Roman"/>
            <w:szCs w:val="24"/>
          </w:rPr>
          <w:delText xml:space="preserve">and </w:delText>
        </w:r>
      </w:del>
      <w:r w:rsidR="00B53EDE">
        <w:rPr>
          <w:rFonts w:eastAsia="Arial" w:cs="Times New Roman"/>
          <w:szCs w:val="24"/>
        </w:rPr>
        <w:t xml:space="preserve">were </w:t>
      </w:r>
      <w:del w:id="50" w:author="Nicholas Maxwell" w:date="2020-11-11T14:43:00Z">
        <w:r w:rsidR="00B53EDE" w:rsidDel="007036D0">
          <w:rPr>
            <w:rFonts w:eastAsia="Arial" w:cs="Times New Roman"/>
            <w:szCs w:val="24"/>
          </w:rPr>
          <w:delText xml:space="preserve">also </w:delText>
        </w:r>
      </w:del>
      <w:r w:rsidR="00B53EDE">
        <w:rPr>
          <w:rFonts w:eastAsia="Arial" w:cs="Times New Roman"/>
          <w:szCs w:val="24"/>
        </w:rPr>
        <w:t>shown a data figure (</w:t>
      </w:r>
      <w:r w:rsidR="000067BD">
        <w:rPr>
          <w:rFonts w:eastAsia="Arial" w:cs="Times New Roman"/>
          <w:szCs w:val="24"/>
        </w:rPr>
        <w:t>from</w:t>
      </w:r>
      <w:r w:rsidR="00B53EDE">
        <w:rPr>
          <w:rFonts w:eastAsia="Arial" w:cs="Times New Roman"/>
          <w:szCs w:val="24"/>
        </w:rPr>
        <w:t xml:space="preserve"> </w:t>
      </w:r>
      <w:r w:rsidR="00B53EDE" w:rsidRPr="00613ABF">
        <w:rPr>
          <w:rFonts w:eastAsia="Arial" w:cs="Times New Roman"/>
          <w:szCs w:val="24"/>
        </w:rPr>
        <w:t xml:space="preserve">Maxwell </w:t>
      </w:r>
      <w:r w:rsidR="000067BD" w:rsidRPr="00613ABF">
        <w:rPr>
          <w:rFonts w:eastAsia="Arial" w:cs="Times New Roman"/>
          <w:szCs w:val="24"/>
        </w:rPr>
        <w:t xml:space="preserve">&amp; </w:t>
      </w:r>
      <w:r w:rsidR="00B53EDE" w:rsidRPr="00613ABF">
        <w:rPr>
          <w:rFonts w:eastAsia="Arial" w:cs="Times New Roman"/>
          <w:szCs w:val="24"/>
        </w:rPr>
        <w:t>Huff</w:t>
      </w:r>
      <w:r w:rsidR="00B53EDE">
        <w:rPr>
          <w:rFonts w:eastAsia="Arial" w:cs="Times New Roman"/>
          <w:szCs w:val="24"/>
        </w:rPr>
        <w:t xml:space="preserve">, in press) which plotted JOLs against later recall for each of the four pair types (see Figure </w:t>
      </w:r>
      <w:del w:id="51" w:author="Nick Maxwell" w:date="2020-11-11T10:10:00Z">
        <w:r w:rsidR="00262E4B" w:rsidDel="00226CE1">
          <w:rPr>
            <w:rFonts w:eastAsia="Arial" w:cs="Times New Roman"/>
            <w:szCs w:val="24"/>
          </w:rPr>
          <w:delText>3</w:delText>
        </w:r>
      </w:del>
      <w:ins w:id="52" w:author="Nick Maxwell" w:date="2020-11-11T10:10:00Z">
        <w:r w:rsidR="00226CE1">
          <w:rPr>
            <w:rFonts w:eastAsia="Arial" w:cs="Times New Roman"/>
            <w:szCs w:val="24"/>
          </w:rPr>
          <w:t>2</w:t>
        </w:r>
      </w:ins>
      <w:r w:rsidR="00B53EDE">
        <w:rPr>
          <w:rFonts w:eastAsia="Arial" w:cs="Times New Roman"/>
          <w:szCs w:val="24"/>
        </w:rPr>
        <w:t>)</w:t>
      </w:r>
      <w:ins w:id="53" w:author="Nicholas Maxwell" w:date="2020-11-11T14:43:00Z">
        <w:r w:rsidR="007036D0">
          <w:rPr>
            <w:rFonts w:eastAsia="Arial" w:cs="Times New Roman"/>
            <w:szCs w:val="24"/>
          </w:rPr>
          <w:t xml:space="preserve">, and </w:t>
        </w:r>
        <w:r w:rsidR="007036D0">
          <w:rPr>
            <w:rFonts w:eastAsia="Arial" w:cs="Times New Roman"/>
            <w:szCs w:val="24"/>
          </w:rPr>
          <w:lastRenderedPageBreak/>
          <w:t>were required to correctly answer a question assessing what the data patterns showed (i.e., backward pairs are deceptive</w:t>
        </w:r>
      </w:ins>
      <w:ins w:id="54" w:author="Nicholas Maxwell" w:date="2020-11-11T14:44:00Z">
        <w:r w:rsidR="007036D0">
          <w:rPr>
            <w:rFonts w:eastAsia="Arial" w:cs="Times New Roman"/>
            <w:szCs w:val="24"/>
          </w:rPr>
          <w:t xml:space="preserve"> because recall is often overestimated)</w:t>
        </w:r>
      </w:ins>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21B634B7" w14:textId="716F01E8" w:rsidR="00CF086E" w:rsidRDefault="00E575E6" w:rsidP="00E14B73">
      <w:pPr>
        <w:spacing w:after="160"/>
        <w:contextualSpacing/>
        <w:rPr>
          <w:rFonts w:eastAsia="Arial" w:cs="Times New Roman"/>
          <w:szCs w:val="24"/>
        </w:rPr>
      </w:pPr>
      <w:r>
        <w:rPr>
          <w:rFonts w:eastAsia="Arial" w:cs="Times New Roman"/>
          <w:szCs w:val="24"/>
        </w:rPr>
        <w:tab/>
        <w:t>Data were initial screened for missing responses and outliers as in Experiment 1</w:t>
      </w:r>
      <w:r w:rsidR="000067BD">
        <w:rPr>
          <w:rFonts w:eastAsia="Arial" w:cs="Times New Roman"/>
          <w:szCs w:val="24"/>
        </w:rPr>
        <w:t xml:space="preserve"> which similarly removed fewer than 0.5% of trials</w:t>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9644B4">
        <w:rPr>
          <w:rFonts w:eastAsia="Arial" w:cs="Times New Roman"/>
          <w:szCs w:val="24"/>
        </w:rPr>
        <w:t>F</w:t>
      </w:r>
      <w:r w:rsidR="008136FE">
        <w:rPr>
          <w:rFonts w:eastAsia="Arial" w:cs="Times New Roman"/>
          <w:szCs w:val="24"/>
        </w:rPr>
        <w:t xml:space="preserve">or completeness, analyses for both blocks are included in the Supplemental Materials (available at: </w:t>
      </w:r>
      <w:r w:rsidR="008136FE" w:rsidRPr="008136FE">
        <w:rPr>
          <w:rFonts w:eastAsia="Arial" w:cs="Times New Roman"/>
          <w:szCs w:val="24"/>
        </w:rPr>
        <w:t>https://osf.io/cgse6/</w:t>
      </w:r>
      <w:r w:rsidR="008136FE">
        <w:rPr>
          <w:rFonts w:eastAsia="Arial" w:cs="Times New Roman"/>
          <w:szCs w:val="24"/>
        </w:rPr>
        <w:t>), and the data patterns largely follow those found in block 2.</w:t>
      </w:r>
    </w:p>
    <w:p w14:paraId="71DD3304" w14:textId="3701839B" w:rsidR="00E575E6" w:rsidRPr="00900F0D" w:rsidRDefault="00E575E6" w:rsidP="00CF086E">
      <w:pPr>
        <w:spacing w:after="160"/>
        <w:ind w:firstLine="720"/>
        <w:contextualSpacing/>
        <w:rPr>
          <w:rFonts w:eastAsia="Arial" w:cs="Times New Roman"/>
          <w:szCs w:val="24"/>
        </w:rPr>
      </w:pPr>
      <w:r>
        <w:rPr>
          <w:rFonts w:eastAsia="Arial" w:cs="Times New Roman"/>
          <w:szCs w:val="24"/>
        </w:rPr>
        <w:t>In the</w:t>
      </w:r>
      <w:r w:rsidR="00CF086E">
        <w:rPr>
          <w:rFonts w:eastAsia="Arial" w:cs="Times New Roman"/>
          <w:szCs w:val="24"/>
        </w:rPr>
        <w:t xml:space="preserve"> following</w:t>
      </w:r>
      <w:r>
        <w:rPr>
          <w:rFonts w:eastAsia="Arial" w:cs="Times New Roman"/>
          <w:szCs w:val="24"/>
        </w:rPr>
        <w:t xml:space="preserv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55" w:author="Nick Maxwell" w:date="2020-11-11T10:10:00Z">
        <w:r w:rsidR="00326E1E" w:rsidDel="00226CE1">
          <w:rPr>
            <w:rFonts w:eastAsia="Arial" w:cs="Times New Roman"/>
            <w:szCs w:val="24"/>
          </w:rPr>
          <w:delText>4</w:delText>
        </w:r>
      </w:del>
      <w:ins w:id="56" w:author="Nick Maxwell" w:date="2020-11-11T10:10:00Z">
        <w:r w:rsidR="00226CE1">
          <w:rPr>
            <w:rFonts w:eastAsia="Arial" w:cs="Times New Roman"/>
            <w:szCs w:val="24"/>
          </w:rPr>
          <w:t>3</w:t>
        </w:r>
      </w:ins>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0067BD">
        <w:rPr>
          <w:rFonts w:eastAsia="Arial" w:cs="Times New Roman"/>
          <w:szCs w:val="24"/>
        </w:rPr>
        <w:t>collapse across warning groups</w:t>
      </w:r>
      <w:r w:rsidR="00900F0D">
        <w:rPr>
          <w:rFonts w:eastAsia="Arial" w:cs="Times New Roman"/>
          <w:szCs w:val="24"/>
        </w:rPr>
        <w:t>.</w:t>
      </w:r>
    </w:p>
    <w:p w14:paraId="2E33AC8D" w14:textId="030CC32B" w:rsidR="00F40B49" w:rsidRDefault="00326E1E" w:rsidP="00704354">
      <w:pPr>
        <w:spacing w:after="160"/>
        <w:ind w:firstLine="720"/>
        <w:contextualSpacing/>
        <w:rPr>
          <w:rFonts w:eastAsia="Arial" w:cs="Times New Roman"/>
          <w:szCs w:val="24"/>
        </w:rPr>
      </w:pPr>
      <w:r>
        <w:rPr>
          <w:rFonts w:eastAsia="Arial" w:cs="Times New Roman"/>
          <w:szCs w:val="24"/>
        </w:rPr>
        <w:t xml:space="preserve">Mean JOL ratings and recall rates as a function of encoding task and pair type are reported in Figure </w:t>
      </w:r>
      <w:del w:id="57" w:author="Nick Maxwell" w:date="2020-11-11T10:11:00Z">
        <w:r w:rsidDel="00226CE1">
          <w:rPr>
            <w:rFonts w:eastAsia="Arial" w:cs="Times New Roman"/>
            <w:szCs w:val="24"/>
          </w:rPr>
          <w:delText>5</w:delText>
        </w:r>
      </w:del>
      <w:ins w:id="58" w:author="Nick Maxwell" w:date="2020-11-11T10:11:00Z">
        <w:r w:rsidR="00226CE1">
          <w:rPr>
            <w:rFonts w:eastAsia="Arial" w:cs="Times New Roman"/>
            <w:szCs w:val="24"/>
          </w:rPr>
          <w:t>4</w:t>
        </w:r>
      </w:ins>
      <w:r>
        <w:rPr>
          <w:rFonts w:eastAsia="Arial" w:cs="Times New Roman"/>
          <w:szCs w:val="24"/>
        </w:rPr>
        <w:t>.</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9854A8">
        <w:rPr>
          <w:rFonts w:eastAsia="Arial" w:cs="Times New Roman"/>
          <w:szCs w:val="24"/>
        </w:rPr>
        <w:t>Encoding</w:t>
      </w:r>
      <w:r w:rsidR="00133D00">
        <w:rPr>
          <w:rFonts w:eastAsia="Arial" w:cs="Times New Roman"/>
          <w:szCs w:val="24"/>
        </w:rPr>
        <w:t xml:space="preserve"> </w:t>
      </w:r>
      <w:r w:rsidR="009854A8">
        <w:rPr>
          <w:rFonts w:eastAsia="Arial" w:cs="Times New Roman"/>
          <w:szCs w:val="24"/>
        </w:rPr>
        <w:t>Grou</w:t>
      </w:r>
      <w:r w:rsidR="00133D00">
        <w:rPr>
          <w:rFonts w:eastAsia="Arial" w:cs="Times New Roman"/>
          <w:szCs w:val="24"/>
        </w:rPr>
        <w:t>p</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w:t>
      </w:r>
      <w:r w:rsidR="00013442">
        <w:rPr>
          <w:rFonts w:eastAsia="Arial" w:cs="Times New Roman"/>
          <w:szCs w:val="24"/>
        </w:rPr>
        <w:t xml:space="preserve"> </w:t>
      </w:r>
      <w:r w:rsidR="00013442" w:rsidRPr="003E7264">
        <w:rPr>
          <w:rFonts w:eastAsia="Arial" w:cs="Times New Roman"/>
          <w:szCs w:val="24"/>
        </w:rPr>
        <w:t xml:space="preserve">4 (Pair Type)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9854A8">
        <w:rPr>
          <w:rFonts w:eastAsia="Arial" w:cs="Times New Roman"/>
          <w:szCs w:val="24"/>
        </w:rPr>
        <w:t xml:space="preserve">encoding group </w:t>
      </w:r>
      <w:r w:rsidR="00900F0D">
        <w:rPr>
          <w:rFonts w:eastAsia="Arial" w:cs="Times New Roman"/>
          <w:szCs w:val="24"/>
        </w:rPr>
        <w:t xml:space="preserve">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t xml:space="preserve">between </w:t>
      </w:r>
      <w:r w:rsidR="00A26F41">
        <w:rPr>
          <w:rFonts w:eastAsia="Arial" w:cs="Times New Roman"/>
          <w:szCs w:val="24"/>
        </w:rPr>
        <w:lastRenderedPageBreak/>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C23BA6E" w:rsidR="00E066C7" w:rsidRDefault="00AC108F" w:rsidP="00704354">
      <w:pPr>
        <w:spacing w:after="160"/>
        <w:ind w:firstLine="720"/>
        <w:contextualSpacing/>
        <w:rPr>
          <w:rFonts w:eastAsia="Arial" w:cs="Times New Roman"/>
          <w:szCs w:val="24"/>
        </w:rPr>
      </w:pPr>
      <w:r>
        <w:rPr>
          <w:rFonts w:eastAsia="Arial" w:cs="Times New Roman"/>
          <w:szCs w:val="24"/>
        </w:rPr>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w:t>
      </w:r>
      <w:r w:rsidR="009854A8">
        <w:rPr>
          <w:rFonts w:eastAsia="Arial" w:cs="Times New Roman"/>
          <w:szCs w:val="24"/>
        </w:rPr>
        <w:t xml:space="preserve">encoding group </w:t>
      </w:r>
      <w:r w:rsidR="007529DF">
        <w:rPr>
          <w:rFonts w:eastAsia="Arial" w:cs="Times New Roman"/>
          <w:szCs w:val="24"/>
        </w:rPr>
        <w:t xml:space="preserve">×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xml:space="preserve">, and </w:t>
      </w:r>
      <w:r w:rsidR="005E3B74">
        <w:rPr>
          <w:rFonts w:eastAsia="Arial" w:cs="Times New Roman"/>
          <w:szCs w:val="24"/>
        </w:rPr>
        <w:t>consistent with</w:t>
      </w:r>
      <w:r>
        <w:rPr>
          <w:rFonts w:eastAsia="Arial" w:cs="Times New Roman"/>
          <w:szCs w:val="24"/>
        </w:rPr>
        <w:t xml:space="preserv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1A0896">
        <w:rPr>
          <w:rFonts w:eastAsia="Arial" w:cs="Times New Roman"/>
          <w:szCs w:val="24"/>
        </w:rPr>
        <w:t>,</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1A0C7DDE" w14:textId="33E78AA8" w:rsidR="000F470D" w:rsidDel="00226CE1" w:rsidRDefault="000F470D" w:rsidP="000F470D">
      <w:pPr>
        <w:spacing w:after="160"/>
        <w:ind w:firstLine="720"/>
        <w:contextualSpacing/>
        <w:rPr>
          <w:del w:id="59" w:author="Nick Maxwell" w:date="2020-11-11T10:08:00Z"/>
          <w:rFonts w:eastAsia="Arial" w:cs="Times New Roman"/>
          <w:szCs w:val="24"/>
        </w:rPr>
      </w:pPr>
      <w:del w:id="60" w:author="Nick Maxwell" w:date="2020-11-11T10:08:00Z">
        <w:r w:rsidRPr="003E7264" w:rsidDel="00226CE1">
          <w:rPr>
            <w:rFonts w:eastAsia="Arial" w:cs="Times New Roman"/>
            <w:szCs w:val="24"/>
          </w:rPr>
          <w:delText xml:space="preserve">We </w:delText>
        </w:r>
        <w:r w:rsidDel="00226CE1">
          <w:rPr>
            <w:rFonts w:eastAsia="Arial" w:cs="Times New Roman"/>
            <w:szCs w:val="24"/>
          </w:rPr>
          <w:delText>again constructed a series of calibration plots to assess</w:delText>
        </w:r>
        <w:r w:rsidRPr="003E7264" w:rsidDel="00226CE1">
          <w:rPr>
            <w:rFonts w:eastAsia="Arial" w:cs="Times New Roman"/>
            <w:szCs w:val="24"/>
          </w:rPr>
          <w:delText xml:space="preserve"> the correspondence between the JOLs provided at study and correct recall for each of the </w:delText>
        </w:r>
        <w:r w:rsidDel="00226CE1">
          <w:rPr>
            <w:rFonts w:eastAsia="Arial" w:cs="Times New Roman"/>
            <w:szCs w:val="24"/>
          </w:rPr>
          <w:delText xml:space="preserve">four </w:delText>
        </w:r>
        <w:r w:rsidRPr="003E7264" w:rsidDel="00226CE1">
          <w:rPr>
            <w:rFonts w:eastAsia="Arial" w:cs="Times New Roman"/>
            <w:szCs w:val="24"/>
          </w:rPr>
          <w:delText>pair types</w:delText>
        </w:r>
        <w:r w:rsidDel="00226CE1">
          <w:rPr>
            <w:rFonts w:eastAsia="Arial" w:cs="Times New Roman"/>
            <w:szCs w:val="24"/>
          </w:rPr>
          <w:delText xml:space="preserve"> (Figure 6). </w:delText>
        </w:r>
        <w:bookmarkStart w:id="61" w:name="_Hlk53319739"/>
        <w:r w:rsidDel="00226CE1">
          <w:rPr>
            <w:rFonts w:eastAsia="Arial" w:cs="Times New Roman"/>
            <w:szCs w:val="24"/>
          </w:rPr>
          <w:delText xml:space="preserve">Consistent with </w:delText>
        </w:r>
        <w:r w:rsidR="001A0896" w:rsidDel="00226CE1">
          <w:rPr>
            <w:rFonts w:eastAsia="Arial" w:cs="Times New Roman"/>
            <w:szCs w:val="24"/>
          </w:rPr>
          <w:delText>Experiment 1,</w:delText>
        </w:r>
        <w:r w:rsidDel="00226CE1">
          <w:rPr>
            <w:rFonts w:eastAsia="Arial" w:cs="Times New Roman"/>
            <w:szCs w:val="24"/>
          </w:rPr>
          <w:delText xml:space="preserve"> calibration plots were initially analyzed using a 3 (Encoding Group) </w:delText>
        </w:r>
        <w:r w:rsidRPr="003E7264" w:rsidDel="00226CE1">
          <w:rPr>
            <w:rFonts w:eastAsia="Arial" w:cs="Times New Roman"/>
            <w:szCs w:val="24"/>
          </w:rPr>
          <w:delText>× 4 (Pair Type)</w:delText>
        </w:r>
        <w:r w:rsidDel="00226CE1">
          <w:rPr>
            <w:rFonts w:eastAsia="Arial" w:cs="Times New Roman"/>
            <w:szCs w:val="24"/>
          </w:rPr>
          <w:delText xml:space="preserve"> × 11 (JOL increment) mixed ANOVA. </w:delText>
        </w:r>
        <w:r w:rsidR="009B12C0" w:rsidDel="00226CE1">
          <w:rPr>
            <w:rFonts w:eastAsia="Arial" w:cs="Times New Roman"/>
            <w:szCs w:val="24"/>
          </w:rPr>
          <w:delText>As in Experiment 1, the 3-way interaction failed to reach statistical significance,</w:delText>
        </w:r>
        <w:r w:rsidDel="00226CE1">
          <w:rPr>
            <w:rFonts w:eastAsia="Arial" w:cs="Times New Roman"/>
            <w:szCs w:val="24"/>
          </w:rPr>
          <w:delText xml:space="preserv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60</w:delText>
        </w:r>
        <w:r w:rsidRPr="003E7264" w:rsidDel="00226CE1">
          <w:rPr>
            <w:rFonts w:eastAsia="Arial" w:cs="Times New Roman"/>
            <w:szCs w:val="24"/>
          </w:rPr>
          <w:delText xml:space="preserve">, </w:delText>
        </w:r>
        <w:r w:rsidDel="00226CE1">
          <w:rPr>
            <w:rFonts w:eastAsia="Arial" w:cs="Times New Roman"/>
            <w:szCs w:val="24"/>
          </w:rPr>
          <w:delText>61</w:delText>
        </w:r>
        <w:r w:rsidR="00BD08C4" w:rsidDel="00226CE1">
          <w:rPr>
            <w:rFonts w:eastAsia="Arial" w:cs="Times New Roman"/>
            <w:szCs w:val="24"/>
          </w:rPr>
          <w:delText>50</w:delText>
        </w:r>
        <w:r w:rsidRPr="003E7264" w:rsidDel="00226CE1">
          <w:rPr>
            <w:rFonts w:eastAsia="Arial" w:cs="Times New Roman"/>
            <w:szCs w:val="24"/>
          </w:rPr>
          <w:delText xml:space="preserve">) = </w:delText>
        </w:r>
        <w:r w:rsidR="00BD08C4" w:rsidDel="00226CE1">
          <w:rPr>
            <w:rFonts w:eastAsia="Arial" w:cs="Times New Roman"/>
            <w:szCs w:val="24"/>
          </w:rPr>
          <w:delText>0.97</w:delText>
        </w:r>
        <w:r w:rsidDel="00226CE1">
          <w:rPr>
            <w:rFonts w:eastAsia="Arial" w:cs="Times New Roman"/>
            <w:szCs w:val="24"/>
          </w:rPr>
          <w:delText>,</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BD08C4" w:rsidDel="00226CE1">
          <w:rPr>
            <w:rFonts w:eastAsia="Arial" w:cs="Times New Roman"/>
            <w:szCs w:val="24"/>
          </w:rPr>
          <w:delText>823.39</w:delText>
        </w:r>
        <w:r w:rsidRPr="003E7264" w:rsidDel="00226CE1">
          <w:rPr>
            <w:rFonts w:eastAsia="Arial" w:cs="Times New Roman"/>
            <w:szCs w:val="24"/>
          </w:rPr>
          <w:delText xml:space="preserve">, </w:delText>
        </w:r>
        <w:r w:rsidR="00BD08C4" w:rsidRPr="00BD08C4" w:rsidDel="00226CE1">
          <w:rPr>
            <w:rFonts w:eastAsia="Arial" w:cs="Times New Roman"/>
            <w:i/>
            <w:iCs/>
            <w:szCs w:val="24"/>
          </w:rPr>
          <w:delText>p</w:delText>
        </w:r>
        <w:r w:rsidR="00BD08C4" w:rsidDel="00226CE1">
          <w:rPr>
            <w:rFonts w:eastAsia="Arial" w:cs="Times New Roman"/>
            <w:szCs w:val="24"/>
          </w:rPr>
          <w:delText xml:space="preserve"> = </w:delText>
        </w:r>
        <w:r w:rsidR="00716CB5" w:rsidDel="00226CE1">
          <w:rPr>
            <w:rFonts w:eastAsia="Arial" w:cs="Times New Roman"/>
            <w:szCs w:val="24"/>
          </w:rPr>
          <w:delText>.55</w:delText>
        </w:r>
        <w:r w:rsidR="00BD08C4" w:rsidDel="00226CE1">
          <w:rPr>
            <w:rFonts w:eastAsia="Arial" w:cs="Times New Roman"/>
            <w:szCs w:val="24"/>
          </w:rPr>
          <w:delText xml:space="preserve">, </w:delText>
        </w:r>
        <w:r w:rsidR="009B12C0" w:rsidDel="00226CE1">
          <w:rPr>
            <w:rFonts w:eastAsia="Arial" w:cs="Times New Roman"/>
            <w:i/>
            <w:iCs/>
            <w:szCs w:val="24"/>
          </w:rPr>
          <w:delText>p</w:delText>
        </w:r>
        <w:r w:rsidR="009B12C0" w:rsidRPr="009B12C0" w:rsidDel="00226CE1">
          <w:rPr>
            <w:rFonts w:eastAsia="Arial" w:cs="Times New Roman"/>
            <w:szCs w:val="24"/>
            <w:vertAlign w:val="subscript"/>
          </w:rPr>
          <w:delText>BIC</w:delText>
        </w:r>
        <w:r w:rsidR="009B12C0" w:rsidDel="00226CE1">
          <w:rPr>
            <w:rFonts w:eastAsia="Arial" w:cs="Times New Roman"/>
            <w:szCs w:val="24"/>
          </w:rPr>
          <w:delText xml:space="preserve"> </w:delText>
        </w:r>
        <w:r w:rsidR="009B12C0" w:rsidDel="00226CE1">
          <w:rPr>
            <w:rFonts w:eastAsia="Arial" w:cs="Times New Roman"/>
            <w:i/>
            <w:iCs/>
            <w:szCs w:val="24"/>
          </w:rPr>
          <w:delText xml:space="preserve">= </w:delText>
        </w:r>
        <w:r w:rsidR="00716CB5" w:rsidDel="00226CE1">
          <w:rPr>
            <w:rFonts w:eastAsia="Arial" w:cs="Times New Roman"/>
            <w:szCs w:val="24"/>
          </w:rPr>
          <w:delText>.85</w:delText>
        </w:r>
        <w:r w:rsidDel="00226CE1">
          <w:rPr>
            <w:rFonts w:eastAsia="Arial" w:cs="Times New Roman"/>
            <w:szCs w:val="24"/>
          </w:rPr>
          <w:delText xml:space="preserve">. </w:delText>
        </w:r>
        <w:r w:rsidR="00AE02A3" w:rsidDel="00226CE1">
          <w:rPr>
            <w:rFonts w:eastAsia="Arial" w:cs="Times New Roman"/>
            <w:szCs w:val="24"/>
          </w:rPr>
          <w:delText>Give</w:delText>
        </w:r>
        <w:r w:rsidR="0069097D" w:rsidDel="00226CE1">
          <w:rPr>
            <w:rFonts w:eastAsia="Arial" w:cs="Times New Roman"/>
            <w:szCs w:val="24"/>
          </w:rPr>
          <w:delText>n</w:delText>
        </w:r>
        <w:r w:rsidR="00AE02A3" w:rsidDel="00226CE1">
          <w:rPr>
            <w:rFonts w:eastAsia="Arial" w:cs="Times New Roman"/>
            <w:szCs w:val="24"/>
          </w:rPr>
          <w:delText xml:space="preserve"> our encoding group predictions</w:delText>
        </w:r>
        <w:r w:rsidR="0069097D" w:rsidDel="00226CE1">
          <w:rPr>
            <w:rFonts w:eastAsia="Arial" w:cs="Times New Roman"/>
            <w:szCs w:val="24"/>
          </w:rPr>
          <w:delText>,</w:delText>
        </w:r>
        <w:r w:rsidR="00AE02A3" w:rsidDel="00226CE1">
          <w:rPr>
            <w:rFonts w:eastAsia="Arial" w:cs="Times New Roman"/>
            <w:szCs w:val="24"/>
          </w:rPr>
          <w:delText xml:space="preserve"> however, </w:delText>
        </w:r>
        <w:r w:rsidR="0069097D" w:rsidDel="00226CE1">
          <w:rPr>
            <w:rFonts w:eastAsia="Arial" w:cs="Times New Roman"/>
            <w:szCs w:val="24"/>
          </w:rPr>
          <w:delText xml:space="preserve">we </w:delText>
        </w:r>
        <w:r w:rsidR="00AE02A3" w:rsidDel="00226CE1">
          <w:rPr>
            <w:rFonts w:eastAsia="Arial" w:cs="Times New Roman"/>
            <w:szCs w:val="24"/>
          </w:rPr>
          <w:delText>analyzed calibration plots separately for each of the encoding groups.</w:delText>
        </w:r>
      </w:del>
    </w:p>
    <w:p w14:paraId="6C456D09" w14:textId="2F676198" w:rsidR="000F470D" w:rsidDel="00226CE1" w:rsidRDefault="000F470D" w:rsidP="000F470D">
      <w:pPr>
        <w:spacing w:after="160"/>
        <w:ind w:firstLine="720"/>
        <w:contextualSpacing/>
        <w:rPr>
          <w:del w:id="62" w:author="Nick Maxwell" w:date="2020-11-11T10:08:00Z"/>
          <w:rFonts w:eastAsia="Arial" w:cs="Times New Roman"/>
          <w:szCs w:val="24"/>
        </w:rPr>
      </w:pPr>
      <w:del w:id="63" w:author="Nick Maxwell" w:date="2020-11-11T10:08:00Z">
        <w:r w:rsidDel="00226CE1">
          <w:rPr>
            <w:rFonts w:eastAsia="Arial" w:cs="Times New Roman"/>
            <w:szCs w:val="24"/>
          </w:rPr>
          <w:delText xml:space="preserve">Starting with </w:delText>
        </w:r>
        <w:r w:rsidR="00AE02A3" w:rsidDel="00226CE1">
          <w:rPr>
            <w:rFonts w:eastAsia="Arial" w:cs="Times New Roman"/>
            <w:szCs w:val="24"/>
          </w:rPr>
          <w:delText>the read group</w:delText>
        </w:r>
        <w:r w:rsidDel="00226CE1">
          <w:rPr>
            <w:rFonts w:eastAsia="Arial" w:cs="Times New Roman"/>
            <w:szCs w:val="24"/>
          </w:rPr>
          <w:delText>,</w:delText>
        </w:r>
        <w:r w:rsidRPr="003E7264" w:rsidDel="00226CE1">
          <w:rPr>
            <w:rFonts w:eastAsia="Arial" w:cs="Times New Roman"/>
            <w:szCs w:val="24"/>
          </w:rPr>
          <w:delText xml:space="preserve"> overestimations </w:delText>
        </w:r>
        <w:r w:rsidR="00C55B9D" w:rsidDel="00226CE1">
          <w:rPr>
            <w:rFonts w:eastAsia="Arial" w:cs="Times New Roman"/>
            <w:szCs w:val="24"/>
          </w:rPr>
          <w:delText xml:space="preserve">of unrelated pairs </w:delText>
        </w:r>
        <w:r w:rsidDel="00226CE1">
          <w:rPr>
            <w:rFonts w:eastAsia="Arial" w:cs="Times New Roman"/>
            <w:szCs w:val="24"/>
          </w:rPr>
          <w:delText xml:space="preserve">were observed </w:delText>
        </w:r>
        <w:r w:rsidR="00E109EF" w:rsidDel="00226CE1">
          <w:rPr>
            <w:rFonts w:eastAsia="Arial" w:cs="Times New Roman"/>
            <w:szCs w:val="24"/>
          </w:rPr>
          <w:delText xml:space="preserve">for JOL rates above </w:delText>
        </w:r>
        <w:r w:rsidR="00C55B9D" w:rsidDel="00226CE1">
          <w:rPr>
            <w:rFonts w:eastAsia="Arial" w:cs="Times New Roman"/>
            <w:szCs w:val="24"/>
          </w:rPr>
          <w:delText>2</w:delText>
        </w:r>
        <w:r w:rsidR="00E109EF" w:rsidDel="00226CE1">
          <w:rPr>
            <w:rFonts w:eastAsia="Arial" w:cs="Times New Roman"/>
            <w:szCs w:val="24"/>
          </w:rPr>
          <w:delText>0%.</w:delText>
        </w:r>
        <w:r w:rsidDel="00226CE1">
          <w:rPr>
            <w:rFonts w:eastAsia="Arial" w:cs="Times New Roman"/>
            <w:szCs w:val="24"/>
          </w:rPr>
          <w:delText xml:space="preserve"> Next, overestimation of </w:delText>
        </w:r>
        <w:r w:rsidRPr="003E7264" w:rsidDel="00226CE1">
          <w:rPr>
            <w:rFonts w:eastAsia="Arial" w:cs="Times New Roman"/>
            <w:szCs w:val="24"/>
          </w:rPr>
          <w:delText xml:space="preserve">backward pairs occurred at JOLs greater than </w:delText>
        </w:r>
        <w:r w:rsidR="00024971" w:rsidDel="00226CE1">
          <w:rPr>
            <w:rFonts w:eastAsia="Arial" w:cs="Times New Roman"/>
            <w:szCs w:val="24"/>
          </w:rPr>
          <w:delText>4</w:delText>
        </w:r>
        <w:r w:rsidDel="00226CE1">
          <w:rPr>
            <w:rFonts w:eastAsia="Arial" w:cs="Times New Roman"/>
            <w:szCs w:val="24"/>
          </w:rPr>
          <w:delText>0</w:delText>
        </w:r>
        <w:r w:rsidRPr="003E7264" w:rsidDel="00226CE1">
          <w:rPr>
            <w:rFonts w:eastAsia="Arial" w:cs="Times New Roman"/>
            <w:szCs w:val="24"/>
          </w:rPr>
          <w:delText>%</w:delText>
        </w:r>
        <w:r w:rsidDel="00226CE1">
          <w:rPr>
            <w:rFonts w:eastAsia="Arial" w:cs="Times New Roman"/>
            <w:szCs w:val="24"/>
          </w:rPr>
          <w:delText>.</w:delText>
        </w:r>
        <w:r w:rsidRPr="003E7264" w:rsidDel="00226CE1">
          <w:rPr>
            <w:rFonts w:eastAsia="Arial" w:cs="Times New Roman"/>
            <w:szCs w:val="24"/>
          </w:rPr>
          <w:delText xml:space="preserve"> </w:delText>
        </w:r>
        <w:r w:rsidDel="00226CE1">
          <w:rPr>
            <w:rFonts w:eastAsia="Arial" w:cs="Times New Roman"/>
            <w:szCs w:val="24"/>
          </w:rPr>
          <w:delText xml:space="preserve">For symmetrical associates, overestimations occurred for JOLs greater than </w:delText>
        </w:r>
        <w:r w:rsidR="00024971" w:rsidDel="00226CE1">
          <w:rPr>
            <w:rFonts w:eastAsia="Arial" w:cs="Times New Roman"/>
            <w:szCs w:val="24"/>
          </w:rPr>
          <w:delText>7</w:delText>
        </w:r>
        <w:r w:rsidDel="00226CE1">
          <w:rPr>
            <w:rFonts w:eastAsia="Arial" w:cs="Times New Roman"/>
            <w:szCs w:val="24"/>
          </w:rPr>
          <w:delText>0%. Finally, overestimation of forward associates</w:delText>
        </w:r>
        <w:r w:rsidRPr="003E7264" w:rsidDel="00226CE1">
          <w:rPr>
            <w:rFonts w:eastAsia="Arial" w:cs="Times New Roman"/>
            <w:szCs w:val="24"/>
          </w:rPr>
          <w:delText xml:space="preserve"> occurred</w:delText>
        </w:r>
        <w:r w:rsidR="00E109EF" w:rsidDel="00226CE1">
          <w:rPr>
            <w:rFonts w:eastAsia="Arial" w:cs="Times New Roman"/>
            <w:szCs w:val="24"/>
          </w:rPr>
          <w:delText xml:space="preserve"> at JOL ratings above 80%</w:delText>
        </w:r>
        <w:r w:rsidDel="00226CE1">
          <w:rPr>
            <w:rFonts w:eastAsia="Arial" w:cs="Times New Roman"/>
            <w:szCs w:val="24"/>
          </w:rPr>
          <w:delText xml:space="preserve">. Using a </w:delText>
        </w:r>
        <w:r w:rsidRPr="003E7264" w:rsidDel="00226CE1">
          <w:rPr>
            <w:rFonts w:eastAsia="Arial" w:cs="Times New Roman"/>
            <w:szCs w:val="24"/>
          </w:rPr>
          <w:delText>4 (Pair Type)</w:delText>
        </w:r>
        <w:r w:rsidDel="00226CE1">
          <w:rPr>
            <w:rFonts w:eastAsia="Arial" w:cs="Times New Roman"/>
            <w:szCs w:val="24"/>
          </w:rPr>
          <w:delText xml:space="preserve"> × 11 (JOL increment) repeated measures ANOVA, </w:delText>
        </w:r>
        <w:r w:rsidR="00AE02A3" w:rsidDel="00226CE1">
          <w:rPr>
            <w:rFonts w:eastAsia="Arial" w:cs="Times New Roman"/>
            <w:szCs w:val="24"/>
          </w:rPr>
          <w:delText>yielded</w:delText>
        </w:r>
        <w:r w:rsidRPr="003E7264" w:rsidDel="00226CE1">
          <w:rPr>
            <w:rFonts w:eastAsia="Arial" w:cs="Times New Roman"/>
            <w:szCs w:val="24"/>
          </w:rPr>
          <w:delText xml:space="preserve"> effects of Pair Type,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w:delText>
        </w:r>
        <w:r w:rsidRPr="003E7264" w:rsidDel="00226CE1">
          <w:rPr>
            <w:rFonts w:eastAsia="Arial" w:cs="Times New Roman"/>
            <w:szCs w:val="24"/>
          </w:rPr>
          <w:delText xml:space="preserve">, </w:delText>
        </w:r>
        <w:r w:rsidR="00121952" w:rsidDel="00226CE1">
          <w:rPr>
            <w:rFonts w:eastAsia="Arial" w:cs="Times New Roman"/>
            <w:szCs w:val="24"/>
          </w:rPr>
          <w:delText>207</w:delText>
        </w:r>
        <w:r w:rsidRPr="003E7264" w:rsidDel="00226CE1">
          <w:rPr>
            <w:rFonts w:eastAsia="Arial" w:cs="Times New Roman"/>
            <w:szCs w:val="24"/>
          </w:rPr>
          <w:delText xml:space="preserve">) = </w:delText>
        </w:r>
        <w:r w:rsidR="00121952" w:rsidDel="00226CE1">
          <w:rPr>
            <w:rFonts w:eastAsia="Arial" w:cs="Times New Roman"/>
            <w:szCs w:val="24"/>
          </w:rPr>
          <w:delText>163.37</w:delText>
        </w:r>
        <w:r w:rsidDel="00226CE1">
          <w:rPr>
            <w:rFonts w:eastAsia="Arial" w:cs="Times New Roman"/>
            <w:szCs w:val="24"/>
          </w:rPr>
          <w:delText>,</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219312.96</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i/>
            <w:szCs w:val="24"/>
          </w:rPr>
          <w:delText xml:space="preserve"> </w:delText>
        </w:r>
        <w:r w:rsidRPr="003E7264" w:rsidDel="00226CE1">
          <w:rPr>
            <w:rFonts w:eastAsia="Arial" w:cs="Times New Roman"/>
            <w:szCs w:val="24"/>
          </w:rPr>
          <w:delText>= .</w:delText>
        </w:r>
        <w:r w:rsidR="00121952" w:rsidDel="00226CE1">
          <w:rPr>
            <w:rFonts w:eastAsia="Arial" w:cs="Times New Roman"/>
            <w:szCs w:val="24"/>
          </w:rPr>
          <w:delText>70</w:delText>
        </w:r>
        <w:r w:rsidRPr="003E7264" w:rsidDel="00226CE1">
          <w:rPr>
            <w:rFonts w:eastAsia="Arial" w:cs="Times New Roman"/>
            <w:szCs w:val="24"/>
          </w:rPr>
          <w:delText xml:space="preserve">, JOL Increment,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10</w:delText>
        </w:r>
        <w:r w:rsidRPr="003E7264" w:rsidDel="00226CE1">
          <w:rPr>
            <w:rFonts w:eastAsia="Arial" w:cs="Times New Roman"/>
            <w:szCs w:val="24"/>
          </w:rPr>
          <w:delText xml:space="preserve">, </w:delText>
        </w:r>
        <w:r w:rsidR="00D16C6F" w:rsidDel="00226CE1">
          <w:rPr>
            <w:rFonts w:eastAsia="Arial" w:cs="Times New Roman"/>
            <w:szCs w:val="24"/>
          </w:rPr>
          <w:delText>690</w:delText>
        </w:r>
        <w:r w:rsidRPr="003E7264" w:rsidDel="00226CE1">
          <w:rPr>
            <w:rFonts w:eastAsia="Arial" w:cs="Times New Roman"/>
            <w:szCs w:val="24"/>
          </w:rPr>
          <w:delText xml:space="preserve">) = </w:delText>
        </w:r>
        <w:r w:rsidR="00D16C6F" w:rsidDel="00226CE1">
          <w:rPr>
            <w:rFonts w:eastAsia="Arial" w:cs="Times New Roman"/>
            <w:szCs w:val="24"/>
          </w:rPr>
          <w:delText>22.76</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D16C6F" w:rsidDel="00226CE1">
          <w:rPr>
            <w:rFonts w:eastAsia="Arial" w:cs="Times New Roman"/>
            <w:szCs w:val="24"/>
          </w:rPr>
          <w:delText>26835.39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 xml:space="preserve">2 </w:delText>
        </w:r>
        <w:r w:rsidRPr="003E7264" w:rsidDel="00226CE1">
          <w:rPr>
            <w:rFonts w:eastAsia="Arial" w:cs="Times New Roman"/>
            <w:szCs w:val="24"/>
          </w:rPr>
          <w:delText>= .</w:delText>
        </w:r>
        <w:r w:rsidR="00D16C6F" w:rsidDel="00226CE1">
          <w:rPr>
            <w:rFonts w:eastAsia="Arial" w:cs="Times New Roman"/>
            <w:szCs w:val="24"/>
          </w:rPr>
          <w:delText>25</w:delText>
        </w:r>
        <w:r w:rsidRPr="003E7264" w:rsidDel="00226CE1">
          <w:rPr>
            <w:rFonts w:eastAsia="Arial" w:cs="Times New Roman"/>
            <w:szCs w:val="24"/>
          </w:rPr>
          <w:delText>, and a</w:delText>
        </w:r>
        <w:r w:rsidR="00AE02A3" w:rsidDel="00226CE1">
          <w:rPr>
            <w:rFonts w:eastAsia="Arial" w:cs="Times New Roman"/>
            <w:szCs w:val="24"/>
          </w:rPr>
          <w:delText>n</w:delText>
        </w:r>
        <w:r w:rsidRPr="003E7264" w:rsidDel="00226CE1">
          <w:rPr>
            <w:rFonts w:eastAsia="Arial" w:cs="Times New Roman"/>
            <w:szCs w:val="24"/>
          </w:rPr>
          <w:delText xml:space="preserve"> interaction,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30</w:delText>
        </w:r>
        <w:r w:rsidRPr="003E7264" w:rsidDel="00226CE1">
          <w:rPr>
            <w:rFonts w:eastAsia="Arial" w:cs="Times New Roman"/>
            <w:szCs w:val="24"/>
          </w:rPr>
          <w:delText xml:space="preserve">, </w:delText>
        </w:r>
        <w:r w:rsidDel="00226CE1">
          <w:rPr>
            <w:rFonts w:eastAsia="Arial" w:cs="Times New Roman"/>
            <w:szCs w:val="24"/>
          </w:rPr>
          <w:delText>2</w:delText>
        </w:r>
        <w:r w:rsidR="00D16C6F" w:rsidDel="00226CE1">
          <w:rPr>
            <w:rFonts w:eastAsia="Arial" w:cs="Times New Roman"/>
            <w:szCs w:val="24"/>
          </w:rPr>
          <w:delText>070</w:delText>
        </w:r>
        <w:r w:rsidRPr="003E7264" w:rsidDel="00226CE1">
          <w:rPr>
            <w:rFonts w:eastAsia="Arial" w:cs="Times New Roman"/>
            <w:szCs w:val="24"/>
          </w:rPr>
          <w:delText xml:space="preserve">) = </w:delText>
        </w:r>
        <w:r w:rsidR="00D16C6F" w:rsidDel="00226CE1">
          <w:rPr>
            <w:rFonts w:eastAsia="Arial" w:cs="Times New Roman"/>
            <w:szCs w:val="24"/>
          </w:rPr>
          <w:delText>5.79</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D16C6F" w:rsidDel="00226CE1">
          <w:rPr>
            <w:rFonts w:eastAsia="Arial" w:cs="Times New Roman"/>
            <w:szCs w:val="24"/>
          </w:rPr>
          <w:delText>4698.59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szCs w:val="24"/>
          </w:rPr>
          <w:delText xml:space="preserve"> = .</w:delText>
        </w:r>
        <w:r w:rsidDel="00226CE1">
          <w:rPr>
            <w:rFonts w:eastAsia="Arial" w:cs="Times New Roman"/>
            <w:szCs w:val="24"/>
          </w:rPr>
          <w:delText>0</w:delText>
        </w:r>
        <w:r w:rsidR="00D16C6F" w:rsidDel="00226CE1">
          <w:rPr>
            <w:rFonts w:eastAsia="Arial" w:cs="Times New Roman"/>
            <w:szCs w:val="24"/>
          </w:rPr>
          <w:delText>8</w:delText>
        </w:r>
        <w:r w:rsidRPr="003E7264" w:rsidDel="00226CE1">
          <w:rPr>
            <w:rFonts w:eastAsia="Arial" w:cs="Times New Roman"/>
            <w:szCs w:val="24"/>
          </w:rPr>
          <w:delText xml:space="preserve">. </w:delText>
        </w:r>
      </w:del>
    </w:p>
    <w:p w14:paraId="3E74E5BC" w14:textId="6F0515A5" w:rsidR="000F470D" w:rsidDel="00226CE1" w:rsidRDefault="000F470D" w:rsidP="000F470D">
      <w:pPr>
        <w:spacing w:after="160"/>
        <w:ind w:firstLine="720"/>
        <w:contextualSpacing/>
        <w:rPr>
          <w:del w:id="64" w:author="Nick Maxwell" w:date="2020-11-11T10:08:00Z"/>
          <w:rFonts w:eastAsia="Arial" w:cs="Times New Roman"/>
          <w:szCs w:val="24"/>
        </w:rPr>
      </w:pPr>
      <w:del w:id="65" w:author="Nick Maxwell" w:date="2020-11-11T10:08:00Z">
        <w:r w:rsidDel="00226CE1">
          <w:rPr>
            <w:rFonts w:eastAsia="Arial" w:cs="Times New Roman"/>
            <w:szCs w:val="24"/>
          </w:rPr>
          <w:delText xml:space="preserve">Next, for the item-specific encoding group, </w:delText>
        </w:r>
        <w:r w:rsidRPr="003E7264" w:rsidDel="00226CE1">
          <w:rPr>
            <w:rFonts w:eastAsia="Arial" w:cs="Times New Roman"/>
            <w:szCs w:val="24"/>
          </w:rPr>
          <w:delText xml:space="preserve">overestimations </w:delText>
        </w:r>
        <w:r w:rsidDel="00226CE1">
          <w:rPr>
            <w:rFonts w:eastAsia="Arial" w:cs="Times New Roman"/>
            <w:szCs w:val="24"/>
          </w:rPr>
          <w:delText>of unrelated pairs emerg</w:delText>
        </w:r>
        <w:r w:rsidR="00144B46" w:rsidDel="00226CE1">
          <w:rPr>
            <w:rFonts w:eastAsia="Arial" w:cs="Times New Roman"/>
            <w:szCs w:val="24"/>
          </w:rPr>
          <w:delText>ed</w:delText>
        </w:r>
        <w:r w:rsidDel="00226CE1">
          <w:rPr>
            <w:rFonts w:eastAsia="Arial" w:cs="Times New Roman"/>
            <w:szCs w:val="24"/>
          </w:rPr>
          <w:delText xml:space="preserve"> </w:delText>
        </w:r>
        <w:r w:rsidR="00144B46" w:rsidDel="00226CE1">
          <w:rPr>
            <w:rFonts w:eastAsia="Arial" w:cs="Times New Roman"/>
            <w:szCs w:val="24"/>
          </w:rPr>
          <w:delText>at</w:delText>
        </w:r>
        <w:r w:rsidRPr="003E7264" w:rsidDel="00226CE1">
          <w:rPr>
            <w:rFonts w:eastAsia="Arial" w:cs="Times New Roman"/>
            <w:szCs w:val="24"/>
          </w:rPr>
          <w:delText xml:space="preserve"> JOL ratings </w:delText>
        </w:r>
        <w:r w:rsidDel="00226CE1">
          <w:rPr>
            <w:rFonts w:eastAsia="Arial" w:cs="Times New Roman"/>
            <w:szCs w:val="24"/>
          </w:rPr>
          <w:delText xml:space="preserve">above </w:delText>
        </w:r>
        <w:r w:rsidR="00144B46" w:rsidDel="00226CE1">
          <w:rPr>
            <w:rFonts w:eastAsia="Arial" w:cs="Times New Roman"/>
            <w:szCs w:val="24"/>
          </w:rPr>
          <w:delText>3</w:delText>
        </w:r>
        <w:r w:rsidDel="00226CE1">
          <w:rPr>
            <w:rFonts w:eastAsia="Arial" w:cs="Times New Roman"/>
            <w:szCs w:val="24"/>
          </w:rPr>
          <w:delText xml:space="preserve">0%. </w:delText>
        </w:r>
        <w:r w:rsidRPr="003E7264" w:rsidDel="00226CE1">
          <w:rPr>
            <w:rFonts w:eastAsia="Arial" w:cs="Times New Roman"/>
            <w:szCs w:val="24"/>
          </w:rPr>
          <w:delText>For backward pairs, overestimations occurred at JOL</w:delText>
        </w:r>
        <w:r w:rsidDel="00226CE1">
          <w:rPr>
            <w:rFonts w:eastAsia="Arial" w:cs="Times New Roman"/>
            <w:szCs w:val="24"/>
          </w:rPr>
          <w:delText xml:space="preserve"> rating</w:delText>
        </w:r>
        <w:r w:rsidRPr="003E7264" w:rsidDel="00226CE1">
          <w:rPr>
            <w:rFonts w:eastAsia="Arial" w:cs="Times New Roman"/>
            <w:szCs w:val="24"/>
          </w:rPr>
          <w:delText xml:space="preserve">s greater than </w:delText>
        </w:r>
        <w:r w:rsidR="00E109EF" w:rsidDel="00226CE1">
          <w:rPr>
            <w:rFonts w:eastAsia="Arial" w:cs="Times New Roman"/>
            <w:szCs w:val="24"/>
          </w:rPr>
          <w:delText>5</w:delText>
        </w:r>
        <w:r w:rsidDel="00226CE1">
          <w:rPr>
            <w:rFonts w:eastAsia="Arial" w:cs="Times New Roman"/>
            <w:szCs w:val="24"/>
          </w:rPr>
          <w:delText>0</w:delText>
        </w:r>
        <w:r w:rsidRPr="003E7264" w:rsidDel="00226CE1">
          <w:rPr>
            <w:rFonts w:eastAsia="Arial" w:cs="Times New Roman"/>
            <w:szCs w:val="24"/>
          </w:rPr>
          <w:delText>%</w:delText>
        </w:r>
        <w:r w:rsidDel="00226CE1">
          <w:rPr>
            <w:rFonts w:eastAsia="Arial" w:cs="Times New Roman"/>
            <w:szCs w:val="24"/>
          </w:rPr>
          <w:delText>.</w:delText>
        </w:r>
        <w:r w:rsidRPr="003E7264" w:rsidDel="00226CE1">
          <w:rPr>
            <w:rFonts w:eastAsia="Arial" w:cs="Times New Roman"/>
            <w:szCs w:val="24"/>
          </w:rPr>
          <w:delText xml:space="preserve"> </w:delText>
        </w:r>
        <w:r w:rsidDel="00226CE1">
          <w:rPr>
            <w:rFonts w:eastAsia="Arial" w:cs="Times New Roman"/>
            <w:szCs w:val="24"/>
          </w:rPr>
          <w:delText xml:space="preserve">Next, for symmetrical associates, overestimations were observed at JOL ratings above </w:delText>
        </w:r>
        <w:r w:rsidR="00E109EF" w:rsidDel="00226CE1">
          <w:rPr>
            <w:rFonts w:eastAsia="Arial" w:cs="Times New Roman"/>
            <w:szCs w:val="24"/>
          </w:rPr>
          <w:delText>8</w:delText>
        </w:r>
        <w:r w:rsidDel="00226CE1">
          <w:rPr>
            <w:rFonts w:eastAsia="Arial" w:cs="Times New Roman"/>
            <w:szCs w:val="24"/>
          </w:rPr>
          <w:delText>0%. Finally, for forward associates, overestimation again</w:delText>
        </w:r>
        <w:r w:rsidRPr="003E7264" w:rsidDel="00226CE1">
          <w:rPr>
            <w:rFonts w:eastAsia="Arial" w:cs="Times New Roman"/>
            <w:szCs w:val="24"/>
          </w:rPr>
          <w:delText xml:space="preserve"> occurred </w:delText>
        </w:r>
        <w:r w:rsidDel="00226CE1">
          <w:rPr>
            <w:rFonts w:eastAsia="Arial" w:cs="Times New Roman"/>
            <w:szCs w:val="24"/>
          </w:rPr>
          <w:delText>only for</w:delText>
        </w:r>
        <w:r w:rsidRPr="003E7264" w:rsidDel="00226CE1">
          <w:rPr>
            <w:rFonts w:eastAsia="Arial" w:cs="Times New Roman"/>
            <w:szCs w:val="24"/>
          </w:rPr>
          <w:delText xml:space="preserve"> JOLs greater than </w:delText>
        </w:r>
        <w:r w:rsidDel="00226CE1">
          <w:rPr>
            <w:rFonts w:eastAsia="Arial" w:cs="Times New Roman"/>
            <w:szCs w:val="24"/>
          </w:rPr>
          <w:delText>90</w:delText>
        </w:r>
        <w:r w:rsidRPr="003E7264" w:rsidDel="00226CE1">
          <w:rPr>
            <w:rFonts w:eastAsia="Arial" w:cs="Times New Roman"/>
            <w:szCs w:val="24"/>
          </w:rPr>
          <w:delText>%</w:delText>
        </w:r>
        <w:r w:rsidDel="00226CE1">
          <w:rPr>
            <w:rFonts w:eastAsia="Arial" w:cs="Times New Roman"/>
            <w:szCs w:val="24"/>
          </w:rPr>
          <w:delText xml:space="preserve">. </w:delText>
        </w:r>
        <w:r w:rsidR="00AE02A3" w:rsidDel="00226CE1">
          <w:rPr>
            <w:rFonts w:eastAsia="Arial" w:cs="Times New Roman"/>
            <w:szCs w:val="24"/>
          </w:rPr>
          <w:delText>E</w:delText>
        </w:r>
        <w:r w:rsidR="00AE02A3" w:rsidRPr="003E7264" w:rsidDel="00226CE1">
          <w:rPr>
            <w:rFonts w:eastAsia="Arial" w:cs="Times New Roman"/>
            <w:szCs w:val="24"/>
          </w:rPr>
          <w:delText xml:space="preserve">ffects </w:delText>
        </w:r>
        <w:r w:rsidRPr="003E7264" w:rsidDel="00226CE1">
          <w:rPr>
            <w:rFonts w:eastAsia="Arial" w:cs="Times New Roman"/>
            <w:szCs w:val="24"/>
          </w:rPr>
          <w:delText xml:space="preserve">of Pair Type,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w:delText>
        </w:r>
        <w:r w:rsidRPr="003E7264" w:rsidDel="00226CE1">
          <w:rPr>
            <w:rFonts w:eastAsia="Arial" w:cs="Times New Roman"/>
            <w:szCs w:val="24"/>
          </w:rPr>
          <w:delText xml:space="preserve">, </w:delText>
        </w:r>
        <w:r w:rsidR="00121952" w:rsidDel="00226CE1">
          <w:rPr>
            <w:rFonts w:eastAsia="Arial" w:cs="Times New Roman"/>
            <w:szCs w:val="24"/>
          </w:rPr>
          <w:delText>213</w:delText>
        </w:r>
        <w:r w:rsidRPr="003E7264" w:rsidDel="00226CE1">
          <w:rPr>
            <w:rFonts w:eastAsia="Arial" w:cs="Times New Roman"/>
            <w:szCs w:val="24"/>
          </w:rPr>
          <w:delText xml:space="preserve">) = </w:delText>
        </w:r>
        <w:r w:rsidR="00121952" w:rsidDel="00226CE1">
          <w:rPr>
            <w:rFonts w:eastAsia="Arial" w:cs="Times New Roman"/>
            <w:szCs w:val="24"/>
          </w:rPr>
          <w:delText>156.17</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215634.69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i/>
            <w:szCs w:val="24"/>
          </w:rPr>
          <w:delText xml:space="preserve"> </w:delText>
        </w:r>
        <w:r w:rsidRPr="003E7264" w:rsidDel="00226CE1">
          <w:rPr>
            <w:rFonts w:eastAsia="Arial" w:cs="Times New Roman"/>
            <w:szCs w:val="24"/>
          </w:rPr>
          <w:delText>= .</w:delText>
        </w:r>
        <w:r w:rsidR="00121952" w:rsidDel="00226CE1">
          <w:rPr>
            <w:rFonts w:eastAsia="Arial" w:cs="Times New Roman"/>
            <w:szCs w:val="24"/>
          </w:rPr>
          <w:delText>69</w:delText>
        </w:r>
        <w:r w:rsidRPr="003E7264" w:rsidDel="00226CE1">
          <w:rPr>
            <w:rFonts w:eastAsia="Arial" w:cs="Times New Roman"/>
            <w:szCs w:val="24"/>
          </w:rPr>
          <w:delText xml:space="preserve">, JOL Increment,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10</w:delText>
        </w:r>
        <w:r w:rsidRPr="003E7264" w:rsidDel="00226CE1">
          <w:rPr>
            <w:rFonts w:eastAsia="Arial" w:cs="Times New Roman"/>
            <w:szCs w:val="24"/>
          </w:rPr>
          <w:delText xml:space="preserve">, </w:delText>
        </w:r>
        <w:r w:rsidR="00121952" w:rsidDel="00226CE1">
          <w:rPr>
            <w:rFonts w:eastAsia="Arial" w:cs="Times New Roman"/>
            <w:szCs w:val="24"/>
          </w:rPr>
          <w:delText>710</w:delText>
        </w:r>
        <w:r w:rsidRPr="003E7264" w:rsidDel="00226CE1">
          <w:rPr>
            <w:rFonts w:eastAsia="Arial" w:cs="Times New Roman"/>
            <w:szCs w:val="24"/>
          </w:rPr>
          <w:delText xml:space="preserve">) = </w:delText>
        </w:r>
        <w:r w:rsidR="00121952" w:rsidDel="00226CE1">
          <w:rPr>
            <w:rFonts w:eastAsia="Arial" w:cs="Times New Roman"/>
            <w:szCs w:val="24"/>
          </w:rPr>
          <w:delText>30.77</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37590.21</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 xml:space="preserve">2 </w:delText>
        </w:r>
        <w:r w:rsidRPr="003E7264" w:rsidDel="00226CE1">
          <w:rPr>
            <w:rFonts w:eastAsia="Arial" w:cs="Times New Roman"/>
            <w:szCs w:val="24"/>
          </w:rPr>
          <w:delText>= .</w:delText>
        </w:r>
        <w:r w:rsidR="00121952" w:rsidDel="00226CE1">
          <w:rPr>
            <w:rFonts w:eastAsia="Arial" w:cs="Times New Roman"/>
            <w:szCs w:val="24"/>
          </w:rPr>
          <w:delText>30</w:delText>
        </w:r>
        <w:r w:rsidRPr="003E7264" w:rsidDel="00226CE1">
          <w:rPr>
            <w:rFonts w:eastAsia="Arial" w:cs="Times New Roman"/>
            <w:szCs w:val="24"/>
          </w:rPr>
          <w:delText>, and a</w:delText>
        </w:r>
        <w:r w:rsidR="00AE02A3" w:rsidDel="00226CE1">
          <w:rPr>
            <w:rFonts w:eastAsia="Arial" w:cs="Times New Roman"/>
            <w:szCs w:val="24"/>
          </w:rPr>
          <w:delText>n</w:delText>
        </w:r>
        <w:r w:rsidR="00256FBB" w:rsidDel="00226CE1">
          <w:rPr>
            <w:rFonts w:eastAsia="Arial" w:cs="Times New Roman"/>
            <w:szCs w:val="24"/>
          </w:rPr>
          <w:delText xml:space="preserve"> </w:delText>
        </w:r>
        <w:r w:rsidRPr="003E7264" w:rsidDel="00226CE1">
          <w:rPr>
            <w:rFonts w:eastAsia="Arial" w:cs="Times New Roman"/>
            <w:szCs w:val="24"/>
          </w:rPr>
          <w:delText xml:space="preserve">interaction,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30</w:delText>
        </w:r>
        <w:r w:rsidRPr="003E7264" w:rsidDel="00226CE1">
          <w:rPr>
            <w:rFonts w:eastAsia="Arial" w:cs="Times New Roman"/>
            <w:szCs w:val="24"/>
          </w:rPr>
          <w:delText xml:space="preserve">, </w:delText>
        </w:r>
        <w:r w:rsidDel="00226CE1">
          <w:rPr>
            <w:rFonts w:eastAsia="Arial" w:cs="Times New Roman"/>
            <w:szCs w:val="24"/>
          </w:rPr>
          <w:delText>21</w:delText>
        </w:r>
        <w:r w:rsidR="00121952" w:rsidDel="00226CE1">
          <w:rPr>
            <w:rFonts w:eastAsia="Arial" w:cs="Times New Roman"/>
            <w:szCs w:val="24"/>
          </w:rPr>
          <w:delText>30</w:delText>
        </w:r>
        <w:r w:rsidRPr="003E7264" w:rsidDel="00226CE1">
          <w:rPr>
            <w:rFonts w:eastAsia="Arial" w:cs="Times New Roman"/>
            <w:szCs w:val="24"/>
          </w:rPr>
          <w:delText xml:space="preserve">) = </w:delText>
        </w:r>
        <w:r w:rsidR="00121952" w:rsidDel="00226CE1">
          <w:rPr>
            <w:rFonts w:eastAsia="Arial" w:cs="Times New Roman"/>
            <w:szCs w:val="24"/>
          </w:rPr>
          <w:delText>8.21</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121952" w:rsidDel="00226CE1">
          <w:rPr>
            <w:rFonts w:eastAsia="Arial" w:cs="Times New Roman"/>
            <w:szCs w:val="24"/>
          </w:rPr>
          <w:delText>7013.33</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szCs w:val="24"/>
          </w:rPr>
          <w:delText xml:space="preserve"> = .</w:delText>
        </w:r>
        <w:r w:rsidR="00121952" w:rsidDel="00226CE1">
          <w:rPr>
            <w:rFonts w:eastAsia="Arial" w:cs="Times New Roman"/>
            <w:szCs w:val="24"/>
          </w:rPr>
          <w:delText>10</w:delText>
        </w:r>
        <w:r w:rsidDel="00226CE1">
          <w:rPr>
            <w:rFonts w:eastAsia="Arial" w:cs="Times New Roman"/>
            <w:szCs w:val="24"/>
          </w:rPr>
          <w:delText>, again confirmed these patterns.</w:delText>
        </w:r>
      </w:del>
    </w:p>
    <w:p w14:paraId="259E33B1" w14:textId="30D20B4E" w:rsidR="000F470D" w:rsidDel="00226CE1" w:rsidRDefault="000F470D" w:rsidP="000F470D">
      <w:pPr>
        <w:spacing w:after="160"/>
        <w:ind w:firstLine="720"/>
        <w:contextualSpacing/>
        <w:rPr>
          <w:del w:id="66" w:author="Nick Maxwell" w:date="2020-11-11T10:08:00Z"/>
          <w:rFonts w:eastAsia="Arial" w:cs="Times New Roman"/>
          <w:szCs w:val="24"/>
        </w:rPr>
      </w:pPr>
      <w:del w:id="67" w:author="Nick Maxwell" w:date="2020-11-11T10:08:00Z">
        <w:r w:rsidDel="00226CE1">
          <w:rPr>
            <w:rFonts w:eastAsia="Arial" w:cs="Times New Roman"/>
            <w:szCs w:val="24"/>
          </w:rPr>
          <w:delText xml:space="preserve">Finally, we assessed the calibration between JOLs and recall for participants who completed the relational encoding task. </w:delText>
        </w:r>
        <w:r w:rsidRPr="003E7264" w:rsidDel="00226CE1">
          <w:rPr>
            <w:rFonts w:eastAsia="Arial" w:cs="Times New Roman"/>
            <w:szCs w:val="24"/>
          </w:rPr>
          <w:delText>JOL overestimations</w:delText>
        </w:r>
        <w:r w:rsidDel="00226CE1">
          <w:rPr>
            <w:rFonts w:eastAsia="Arial" w:cs="Times New Roman"/>
            <w:szCs w:val="24"/>
          </w:rPr>
          <w:delText xml:space="preserve"> of unrelated pairs</w:delText>
        </w:r>
        <w:r w:rsidRPr="003E7264" w:rsidDel="00226CE1">
          <w:rPr>
            <w:rFonts w:eastAsia="Arial" w:cs="Times New Roman"/>
            <w:szCs w:val="24"/>
          </w:rPr>
          <w:delText xml:space="preserve"> </w:delText>
        </w:r>
        <w:r w:rsidDel="00226CE1">
          <w:rPr>
            <w:rFonts w:eastAsia="Arial" w:cs="Times New Roman"/>
            <w:szCs w:val="24"/>
          </w:rPr>
          <w:delText xml:space="preserve">emerged </w:delText>
        </w:r>
        <w:r w:rsidR="00035760" w:rsidDel="00226CE1">
          <w:rPr>
            <w:rFonts w:eastAsia="Arial" w:cs="Times New Roman"/>
            <w:szCs w:val="24"/>
          </w:rPr>
          <w:delText xml:space="preserve">for </w:delText>
        </w:r>
        <w:r w:rsidRPr="003E7264" w:rsidDel="00226CE1">
          <w:rPr>
            <w:rFonts w:eastAsia="Arial" w:cs="Times New Roman"/>
            <w:szCs w:val="24"/>
          </w:rPr>
          <w:delText xml:space="preserve">JOL ratings </w:delText>
        </w:r>
        <w:r w:rsidDel="00226CE1">
          <w:rPr>
            <w:rFonts w:eastAsia="Arial" w:cs="Times New Roman"/>
            <w:szCs w:val="24"/>
          </w:rPr>
          <w:delText xml:space="preserve">above </w:delText>
        </w:r>
        <w:r w:rsidR="00C55B9D" w:rsidDel="00226CE1">
          <w:rPr>
            <w:rFonts w:eastAsia="Arial" w:cs="Times New Roman"/>
            <w:szCs w:val="24"/>
          </w:rPr>
          <w:delText>4</w:delText>
        </w:r>
        <w:r w:rsidDel="00226CE1">
          <w:rPr>
            <w:rFonts w:eastAsia="Arial" w:cs="Times New Roman"/>
            <w:szCs w:val="24"/>
          </w:rPr>
          <w:delText xml:space="preserve">0%. Next, overestimations of backward pairs </w:delText>
        </w:r>
        <w:r w:rsidRPr="003E7264" w:rsidDel="00226CE1">
          <w:rPr>
            <w:rFonts w:eastAsia="Arial" w:cs="Times New Roman"/>
            <w:szCs w:val="24"/>
          </w:rPr>
          <w:delText xml:space="preserve">emerged </w:delText>
        </w:r>
        <w:r w:rsidDel="00226CE1">
          <w:rPr>
            <w:rFonts w:eastAsia="Arial" w:cs="Times New Roman"/>
            <w:szCs w:val="24"/>
          </w:rPr>
          <w:delText xml:space="preserve">when JOLs ratings were greater than </w:delText>
        </w:r>
        <w:r w:rsidR="00035760" w:rsidDel="00226CE1">
          <w:rPr>
            <w:rFonts w:eastAsia="Arial" w:cs="Times New Roman"/>
            <w:szCs w:val="24"/>
          </w:rPr>
          <w:delText>4</w:delText>
        </w:r>
        <w:r w:rsidDel="00226CE1">
          <w:rPr>
            <w:rFonts w:eastAsia="Arial" w:cs="Times New Roman"/>
            <w:szCs w:val="24"/>
          </w:rPr>
          <w:delText>0%</w:delText>
        </w:r>
        <w:r w:rsidRPr="003E7264" w:rsidDel="00226CE1">
          <w:rPr>
            <w:rFonts w:eastAsia="Arial" w:cs="Times New Roman"/>
            <w:szCs w:val="24"/>
          </w:rPr>
          <w:delText xml:space="preserve">, </w:delText>
        </w:r>
        <w:r w:rsidDel="00226CE1">
          <w:rPr>
            <w:rFonts w:eastAsia="Arial" w:cs="Times New Roman"/>
            <w:szCs w:val="24"/>
          </w:rPr>
          <w:delText xml:space="preserve">while </w:delText>
        </w:r>
        <w:r w:rsidRPr="003E7264" w:rsidDel="00226CE1">
          <w:rPr>
            <w:rFonts w:eastAsia="Arial" w:cs="Times New Roman"/>
            <w:szCs w:val="24"/>
          </w:rPr>
          <w:delText>overestimations</w:delText>
        </w:r>
        <w:r w:rsidDel="00226CE1">
          <w:rPr>
            <w:rFonts w:eastAsia="Arial" w:cs="Times New Roman"/>
            <w:szCs w:val="24"/>
          </w:rPr>
          <w:delText xml:space="preserve"> of symmetrical associates</w:delText>
        </w:r>
        <w:r w:rsidRPr="003E7264" w:rsidDel="00226CE1">
          <w:rPr>
            <w:rFonts w:eastAsia="Arial" w:cs="Times New Roman"/>
            <w:szCs w:val="24"/>
          </w:rPr>
          <w:delText xml:space="preserve"> </w:delText>
        </w:r>
        <w:r w:rsidDel="00226CE1">
          <w:rPr>
            <w:rFonts w:eastAsia="Arial" w:cs="Times New Roman"/>
            <w:szCs w:val="24"/>
          </w:rPr>
          <w:delText xml:space="preserve">again </w:delText>
        </w:r>
        <w:r w:rsidRPr="003E7264" w:rsidDel="00226CE1">
          <w:rPr>
            <w:rFonts w:eastAsia="Arial" w:cs="Times New Roman"/>
            <w:szCs w:val="24"/>
          </w:rPr>
          <w:delText xml:space="preserve">occurred at JOLs greater than </w:delText>
        </w:r>
        <w:r w:rsidDel="00226CE1">
          <w:rPr>
            <w:rFonts w:eastAsia="Arial" w:cs="Times New Roman"/>
            <w:szCs w:val="24"/>
          </w:rPr>
          <w:delText>80</w:delText>
        </w:r>
        <w:r w:rsidRPr="003E7264" w:rsidDel="00226CE1">
          <w:rPr>
            <w:rFonts w:eastAsia="Arial" w:cs="Times New Roman"/>
            <w:szCs w:val="24"/>
          </w:rPr>
          <w:delText>%</w:delText>
        </w:r>
        <w:r w:rsidDel="00226CE1">
          <w:rPr>
            <w:rFonts w:eastAsia="Arial" w:cs="Times New Roman"/>
            <w:szCs w:val="24"/>
          </w:rPr>
          <w:delText xml:space="preserve">. Finally, for forward associates, overestimations only occurred at JOLs greater than 90%. </w:delText>
        </w:r>
        <w:r w:rsidR="00AE02A3" w:rsidDel="00226CE1">
          <w:rPr>
            <w:rFonts w:eastAsia="Arial" w:cs="Times New Roman"/>
            <w:szCs w:val="24"/>
          </w:rPr>
          <w:delText>All</w:delText>
        </w:r>
        <w:r w:rsidRPr="003E7264" w:rsidDel="00226CE1">
          <w:rPr>
            <w:rFonts w:eastAsia="Arial" w:cs="Times New Roman"/>
            <w:szCs w:val="24"/>
          </w:rPr>
          <w:delText xml:space="preserve"> patterns</w:delText>
        </w:r>
        <w:r w:rsidDel="00226CE1">
          <w:rPr>
            <w:rFonts w:eastAsia="Arial" w:cs="Times New Roman"/>
            <w:szCs w:val="24"/>
          </w:rPr>
          <w:delText xml:space="preserve"> of overestimation</w:delText>
        </w:r>
        <w:r w:rsidRPr="003E7264" w:rsidDel="00226CE1">
          <w:rPr>
            <w:rFonts w:eastAsia="Arial" w:cs="Times New Roman"/>
            <w:szCs w:val="24"/>
          </w:rPr>
          <w:delText xml:space="preserve"> were </w:delText>
        </w:r>
        <w:r w:rsidR="00AE02A3" w:rsidDel="00226CE1">
          <w:rPr>
            <w:rFonts w:eastAsia="Arial" w:cs="Times New Roman"/>
            <w:szCs w:val="24"/>
          </w:rPr>
          <w:delText xml:space="preserve">again </w:delText>
        </w:r>
        <w:r w:rsidRPr="003E7264" w:rsidDel="00226CE1">
          <w:rPr>
            <w:rFonts w:eastAsia="Arial" w:cs="Times New Roman"/>
            <w:szCs w:val="24"/>
          </w:rPr>
          <w:delText>confirmed by</w:delText>
        </w:r>
        <w:r w:rsidDel="00226CE1">
          <w:rPr>
            <w:rFonts w:eastAsia="Arial" w:cs="Times New Roman"/>
            <w:szCs w:val="24"/>
          </w:rPr>
          <w:delText xml:space="preserve"> </w:delText>
        </w:r>
        <w:r w:rsidRPr="003E7264" w:rsidDel="00226CE1">
          <w:rPr>
            <w:rFonts w:eastAsia="Arial" w:cs="Times New Roman"/>
            <w:szCs w:val="24"/>
          </w:rPr>
          <w:delText xml:space="preserve">effects of Pair Type,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w:delText>
        </w:r>
        <w:r w:rsidRPr="003E7264" w:rsidDel="00226CE1">
          <w:rPr>
            <w:rFonts w:eastAsia="Arial" w:cs="Times New Roman"/>
            <w:szCs w:val="24"/>
          </w:rPr>
          <w:delText xml:space="preserve">, </w:delText>
        </w:r>
        <w:r w:rsidR="00E525A6" w:rsidDel="00226CE1">
          <w:rPr>
            <w:rFonts w:eastAsia="Arial" w:cs="Times New Roman"/>
            <w:szCs w:val="24"/>
          </w:rPr>
          <w:delText>195</w:delText>
        </w:r>
        <w:r w:rsidRPr="003E7264" w:rsidDel="00226CE1">
          <w:rPr>
            <w:rFonts w:eastAsia="Arial" w:cs="Times New Roman"/>
            <w:szCs w:val="24"/>
          </w:rPr>
          <w:delText xml:space="preserve">) = </w:delText>
        </w:r>
        <w:r w:rsidR="00E525A6" w:rsidDel="00226CE1">
          <w:rPr>
            <w:rFonts w:eastAsia="Arial" w:cs="Times New Roman"/>
            <w:szCs w:val="24"/>
          </w:rPr>
          <w:delText>86.72</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E525A6" w:rsidDel="00226CE1">
          <w:rPr>
            <w:rFonts w:eastAsia="Arial" w:cs="Times New Roman"/>
            <w:szCs w:val="24"/>
          </w:rPr>
          <w:delText>142608.89</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i/>
            <w:szCs w:val="24"/>
          </w:rPr>
          <w:delText xml:space="preserve"> </w:delText>
        </w:r>
        <w:r w:rsidRPr="003E7264" w:rsidDel="00226CE1">
          <w:rPr>
            <w:rFonts w:eastAsia="Arial" w:cs="Times New Roman"/>
            <w:szCs w:val="24"/>
          </w:rPr>
          <w:delText>= .</w:delText>
        </w:r>
        <w:r w:rsidR="00E525A6" w:rsidDel="00226CE1">
          <w:rPr>
            <w:rFonts w:eastAsia="Arial" w:cs="Times New Roman"/>
            <w:szCs w:val="24"/>
          </w:rPr>
          <w:delText>57</w:delText>
        </w:r>
        <w:r w:rsidRPr="003E7264" w:rsidDel="00226CE1">
          <w:rPr>
            <w:rFonts w:eastAsia="Arial" w:cs="Times New Roman"/>
            <w:szCs w:val="24"/>
          </w:rPr>
          <w:delText xml:space="preserve">, JOL Increment,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10</w:delText>
        </w:r>
        <w:r w:rsidRPr="003E7264" w:rsidDel="00226CE1">
          <w:rPr>
            <w:rFonts w:eastAsia="Arial" w:cs="Times New Roman"/>
            <w:szCs w:val="24"/>
          </w:rPr>
          <w:delText xml:space="preserve">, </w:delText>
        </w:r>
        <w:r w:rsidDel="00226CE1">
          <w:rPr>
            <w:rFonts w:eastAsia="Arial" w:cs="Times New Roman"/>
            <w:szCs w:val="24"/>
          </w:rPr>
          <w:delText>6</w:delText>
        </w:r>
        <w:r w:rsidR="00E525A6" w:rsidDel="00226CE1">
          <w:rPr>
            <w:rFonts w:eastAsia="Arial" w:cs="Times New Roman"/>
            <w:szCs w:val="24"/>
          </w:rPr>
          <w:delText>5</w:delText>
        </w:r>
        <w:r w:rsidDel="00226CE1">
          <w:rPr>
            <w:rFonts w:eastAsia="Arial" w:cs="Times New Roman"/>
            <w:szCs w:val="24"/>
          </w:rPr>
          <w:delText>0)</w:delText>
        </w:r>
        <w:r w:rsidRPr="003E7264" w:rsidDel="00226CE1">
          <w:rPr>
            <w:rFonts w:eastAsia="Arial" w:cs="Times New Roman"/>
            <w:szCs w:val="24"/>
          </w:rPr>
          <w:delText xml:space="preserve"> = </w:delText>
        </w:r>
        <w:r w:rsidR="00E525A6" w:rsidDel="00226CE1">
          <w:rPr>
            <w:rFonts w:eastAsia="Arial" w:cs="Times New Roman"/>
            <w:szCs w:val="24"/>
          </w:rPr>
          <w:delText>22.36</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E525A6" w:rsidDel="00226CE1">
          <w:rPr>
            <w:rFonts w:eastAsia="Arial" w:cs="Times New Roman"/>
            <w:szCs w:val="24"/>
          </w:rPr>
          <w:delText>303656.40</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 xml:space="preserve">2 </w:delText>
        </w:r>
        <w:r w:rsidRPr="003E7264" w:rsidDel="00226CE1">
          <w:rPr>
            <w:rFonts w:eastAsia="Arial" w:cs="Times New Roman"/>
            <w:szCs w:val="24"/>
          </w:rPr>
          <w:delText>= .</w:delText>
        </w:r>
        <w:r w:rsidDel="00226CE1">
          <w:rPr>
            <w:rFonts w:eastAsia="Arial" w:cs="Times New Roman"/>
            <w:szCs w:val="24"/>
          </w:rPr>
          <w:delText>2</w:delText>
        </w:r>
        <w:r w:rsidR="00E525A6" w:rsidDel="00226CE1">
          <w:rPr>
            <w:rFonts w:eastAsia="Arial" w:cs="Times New Roman"/>
            <w:szCs w:val="24"/>
          </w:rPr>
          <w:delText>6</w:delText>
        </w:r>
        <w:r w:rsidRPr="003E7264" w:rsidDel="00226CE1">
          <w:rPr>
            <w:rFonts w:eastAsia="Arial" w:cs="Times New Roman"/>
            <w:szCs w:val="24"/>
          </w:rPr>
          <w:delText>, and a</w:delText>
        </w:r>
        <w:r w:rsidR="00AE02A3" w:rsidDel="00226CE1">
          <w:rPr>
            <w:rFonts w:eastAsia="Arial" w:cs="Times New Roman"/>
            <w:szCs w:val="24"/>
          </w:rPr>
          <w:delText>n</w:delText>
        </w:r>
        <w:r w:rsidRPr="003E7264" w:rsidDel="00226CE1">
          <w:rPr>
            <w:rFonts w:eastAsia="Arial" w:cs="Times New Roman"/>
            <w:szCs w:val="24"/>
          </w:rPr>
          <w:delText xml:space="preserve"> interaction, </w:delText>
        </w:r>
        <w:r w:rsidRPr="003E7264" w:rsidDel="00226CE1">
          <w:rPr>
            <w:rFonts w:eastAsia="Arial" w:cs="Times New Roman"/>
            <w:i/>
            <w:szCs w:val="24"/>
          </w:rPr>
          <w:delText>F</w:delText>
        </w:r>
        <w:r w:rsidRPr="003E7264" w:rsidDel="00226CE1">
          <w:rPr>
            <w:rFonts w:eastAsia="Arial" w:cs="Times New Roman"/>
            <w:szCs w:val="24"/>
          </w:rPr>
          <w:delText>(</w:delText>
        </w:r>
        <w:r w:rsidDel="00226CE1">
          <w:rPr>
            <w:rFonts w:eastAsia="Arial" w:cs="Times New Roman"/>
            <w:szCs w:val="24"/>
          </w:rPr>
          <w:delText>30</w:delText>
        </w:r>
        <w:r w:rsidRPr="003E7264" w:rsidDel="00226CE1">
          <w:rPr>
            <w:rFonts w:eastAsia="Arial" w:cs="Times New Roman"/>
            <w:szCs w:val="24"/>
          </w:rPr>
          <w:delText xml:space="preserve">, </w:delText>
        </w:r>
        <w:r w:rsidDel="00226CE1">
          <w:rPr>
            <w:rFonts w:eastAsia="Arial" w:cs="Times New Roman"/>
            <w:szCs w:val="24"/>
          </w:rPr>
          <w:delText>19</w:delText>
        </w:r>
        <w:r w:rsidR="00E525A6" w:rsidDel="00226CE1">
          <w:rPr>
            <w:rFonts w:eastAsia="Arial" w:cs="Times New Roman"/>
            <w:szCs w:val="24"/>
          </w:rPr>
          <w:delText>5</w:delText>
        </w:r>
        <w:r w:rsidDel="00226CE1">
          <w:rPr>
            <w:rFonts w:eastAsia="Arial" w:cs="Times New Roman"/>
            <w:szCs w:val="24"/>
          </w:rPr>
          <w:delText>0)</w:delText>
        </w:r>
        <w:r w:rsidRPr="003E7264" w:rsidDel="00226CE1">
          <w:rPr>
            <w:rFonts w:eastAsia="Arial" w:cs="Times New Roman"/>
            <w:szCs w:val="24"/>
          </w:rPr>
          <w:delText xml:space="preserve"> = </w:delText>
        </w:r>
        <w:r w:rsidDel="00226CE1">
          <w:rPr>
            <w:rFonts w:eastAsia="Arial" w:cs="Times New Roman"/>
            <w:szCs w:val="24"/>
          </w:rPr>
          <w:delText>7.</w:delText>
        </w:r>
        <w:r w:rsidR="00E525A6" w:rsidDel="00226CE1">
          <w:rPr>
            <w:rFonts w:eastAsia="Arial" w:cs="Times New Roman"/>
            <w:szCs w:val="24"/>
          </w:rPr>
          <w:delText>08</w:delText>
        </w:r>
        <w:r w:rsidRPr="003E7264" w:rsidDel="00226CE1">
          <w:rPr>
            <w:rFonts w:eastAsia="Arial" w:cs="Times New Roman"/>
            <w:szCs w:val="24"/>
          </w:rPr>
          <w:delText xml:space="preserve">, </w:delText>
        </w:r>
        <w:r w:rsidRPr="003E7264" w:rsidDel="00226CE1">
          <w:rPr>
            <w:rFonts w:eastAsia="Arial" w:cs="Times New Roman"/>
            <w:i/>
            <w:iCs/>
            <w:szCs w:val="24"/>
          </w:rPr>
          <w:delText>MSE</w:delText>
        </w:r>
        <w:r w:rsidRPr="003E7264" w:rsidDel="00226CE1">
          <w:rPr>
            <w:rFonts w:eastAsia="Arial" w:cs="Times New Roman"/>
            <w:szCs w:val="24"/>
          </w:rPr>
          <w:delText xml:space="preserve"> = </w:delText>
        </w:r>
        <w:r w:rsidR="00E525A6" w:rsidDel="00226CE1">
          <w:rPr>
            <w:rFonts w:eastAsia="Arial" w:cs="Times New Roman"/>
            <w:szCs w:val="24"/>
          </w:rPr>
          <w:delText>885.80</w:delText>
        </w:r>
        <w:r w:rsidRPr="003E7264" w:rsidDel="00226CE1">
          <w:rPr>
            <w:rFonts w:eastAsia="Arial" w:cs="Times New Roman"/>
            <w:szCs w:val="24"/>
          </w:rPr>
          <w:delText xml:space="preserve">, </w:delText>
        </w:r>
        <w:r w:rsidRPr="003E7264" w:rsidDel="00226CE1">
          <w:rPr>
            <w:rFonts w:eastAsia="Arial" w:cs="Times New Roman"/>
            <w:i/>
            <w:iCs/>
            <w:szCs w:val="24"/>
          </w:rPr>
          <w:delText>η</w:delText>
        </w:r>
        <w:r w:rsidRPr="003E7264" w:rsidDel="00226CE1">
          <w:rPr>
            <w:rFonts w:eastAsia="Arial" w:cs="Times New Roman"/>
            <w:szCs w:val="24"/>
            <w:vertAlign w:val="subscript"/>
          </w:rPr>
          <w:delText>p</w:delText>
        </w:r>
        <w:r w:rsidRPr="003E7264" w:rsidDel="00226CE1">
          <w:rPr>
            <w:rFonts w:eastAsia="Arial" w:cs="Times New Roman"/>
            <w:szCs w:val="24"/>
            <w:vertAlign w:val="superscript"/>
          </w:rPr>
          <w:delText>2</w:delText>
        </w:r>
        <w:r w:rsidRPr="003E7264" w:rsidDel="00226CE1">
          <w:rPr>
            <w:rFonts w:eastAsia="Arial" w:cs="Times New Roman"/>
            <w:szCs w:val="24"/>
          </w:rPr>
          <w:delText xml:space="preserve"> = .</w:delText>
        </w:r>
        <w:r w:rsidDel="00226CE1">
          <w:rPr>
            <w:rFonts w:eastAsia="Arial" w:cs="Times New Roman"/>
            <w:szCs w:val="24"/>
          </w:rPr>
          <w:delText>10</w:delText>
        </w:r>
        <w:r w:rsidRPr="003E7264" w:rsidDel="00226CE1">
          <w:rPr>
            <w:rFonts w:eastAsia="Arial" w:cs="Times New Roman"/>
            <w:szCs w:val="24"/>
          </w:rPr>
          <w:delText>.</w:delText>
        </w:r>
      </w:del>
    </w:p>
    <w:bookmarkEnd w:id="61"/>
    <w:p w14:paraId="4131D156" w14:textId="4987D9E3" w:rsidR="000F470D" w:rsidDel="00226CE1" w:rsidRDefault="000F470D" w:rsidP="000F470D">
      <w:pPr>
        <w:spacing w:after="160"/>
        <w:ind w:firstLine="720"/>
        <w:contextualSpacing/>
        <w:rPr>
          <w:del w:id="68" w:author="Nick Maxwell" w:date="2020-11-11T10:08:00Z"/>
          <w:rFonts w:eastAsia="Arial" w:cs="Times New Roman"/>
          <w:szCs w:val="24"/>
        </w:rPr>
      </w:pPr>
      <w:del w:id="69" w:author="Nick Maxwell" w:date="2020-11-11T10:08:00Z">
        <w:r w:rsidDel="00226CE1">
          <w:rPr>
            <w:rFonts w:eastAsia="Arial" w:cs="Times New Roman"/>
            <w:szCs w:val="24"/>
          </w:rPr>
          <w:delText xml:space="preserve">Similar to Experiment 1, the calibration plots for Experiment 2 revealed qualitative information about specific JOL increments where encoding tasks start to reduce the illusion of competence. All encoding groups showed similar patterns for the forward and symmetrical pairs because these pairs are typically resistant to the illusion of competence. </w:delText>
        </w:r>
        <w:r w:rsidR="00716CB5" w:rsidDel="00226CE1">
          <w:rPr>
            <w:rFonts w:eastAsia="Arial" w:cs="Times New Roman"/>
            <w:szCs w:val="24"/>
          </w:rPr>
          <w:delText>However, u</w:delText>
        </w:r>
        <w:r w:rsidDel="00226CE1">
          <w:rPr>
            <w:rFonts w:eastAsia="Arial" w:cs="Times New Roman"/>
            <w:szCs w:val="24"/>
          </w:rPr>
          <w:delText xml:space="preserve">nlike Experiment 1, backward pairs also showed similar patterns across encoding groups. </w:delText>
        </w:r>
        <w:r w:rsidR="00DB1F56" w:rsidDel="00226CE1">
          <w:rPr>
            <w:rFonts w:eastAsia="Arial" w:cs="Times New Roman"/>
            <w:szCs w:val="24"/>
          </w:rPr>
          <w:delText>Thus,</w:delText>
        </w:r>
        <w:r w:rsidDel="00226CE1">
          <w:rPr>
            <w:rFonts w:eastAsia="Arial" w:cs="Times New Roman"/>
            <w:szCs w:val="24"/>
          </w:rPr>
          <w:delText xml:space="preserve"> the item-specific encoding group did not benefit backward </w:delText>
        </w:r>
        <w:r w:rsidR="00DB1F56" w:rsidDel="00226CE1">
          <w:rPr>
            <w:rFonts w:eastAsia="Arial" w:cs="Times New Roman"/>
            <w:szCs w:val="24"/>
          </w:rPr>
          <w:delText>associates to the same degree as in</w:delText>
        </w:r>
        <w:r w:rsidDel="00226CE1">
          <w:rPr>
            <w:rFonts w:eastAsia="Arial" w:cs="Times New Roman"/>
            <w:szCs w:val="24"/>
          </w:rPr>
          <w:delText xml:space="preserve"> </w:delText>
        </w:r>
        <w:r w:rsidR="00DB1F56" w:rsidDel="00226CE1">
          <w:rPr>
            <w:rFonts w:eastAsia="Arial" w:cs="Times New Roman"/>
            <w:szCs w:val="24"/>
          </w:rPr>
          <w:delText>Experiment 1</w:delText>
        </w:r>
        <w:r w:rsidDel="00226CE1">
          <w:rPr>
            <w:rFonts w:eastAsia="Arial" w:cs="Times New Roman"/>
            <w:szCs w:val="24"/>
          </w:rPr>
          <w:delText xml:space="preserve">. For unrelated pairs, the illusion of competence pattern emerged at higher JOL increments </w:delText>
        </w:r>
        <w:r w:rsidR="00AE02A3" w:rsidDel="00226CE1">
          <w:rPr>
            <w:rFonts w:eastAsia="Arial" w:cs="Times New Roman"/>
            <w:szCs w:val="24"/>
          </w:rPr>
          <w:delText>in the item-specific and relational groups.</w:delText>
        </w:r>
      </w:del>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653CC33C"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w:t>
      </w:r>
      <w:r w:rsidR="00B949F5">
        <w:rPr>
          <w:rFonts w:eastAsia="Arial" w:cs="Times New Roman"/>
          <w:szCs w:val="24"/>
        </w:rPr>
        <w:lastRenderedPageBreak/>
        <w:t xml:space="preserve">to titrate their JOL ratings in response to the different pair types. We modeled our warning manipulation after </w:t>
      </w:r>
      <w:r w:rsidR="00B949F5" w:rsidRPr="00613ABF">
        <w:rPr>
          <w:rFonts w:eastAsia="Arial" w:cs="Times New Roman"/>
          <w:szCs w:val="24"/>
        </w:rPr>
        <w:t>Koriat and Bjork</w:t>
      </w:r>
      <w:r w:rsidR="00B949F5">
        <w:rPr>
          <w:rFonts w:eastAsia="Arial" w:cs="Times New Roman"/>
          <w:szCs w:val="24"/>
        </w:rPr>
        <w:t xml:space="preserve"> (2006) by providing participants with an initial block of cue-target study trials prior to providing them with a warning about the illusion of competence</w:t>
      </w:r>
      <w:r w:rsidR="00AE02A3">
        <w:rPr>
          <w:rFonts w:eastAsia="Arial" w:cs="Times New Roman"/>
          <w:szCs w:val="24"/>
        </w:rPr>
        <w:t xml:space="preserve"> and</w:t>
      </w:r>
      <w:r w:rsidR="00B949F5">
        <w:rPr>
          <w:rFonts w:eastAsia="Arial" w:cs="Times New Roman"/>
          <w:szCs w:val="24"/>
        </w:rPr>
        <w:t xml:space="preserve"> emphasizing the deceptive nature of backward and unrelated pairs with a graphical depiction of JOLs and recall data. Despite these efforts</w:t>
      </w:r>
      <w:r w:rsidR="000D007B">
        <w:rPr>
          <w:rFonts w:eastAsia="Arial" w:cs="Times New Roman"/>
          <w:szCs w:val="24"/>
        </w:rPr>
        <w:t>,</w:t>
      </w:r>
      <w:r w:rsidR="00B949F5">
        <w:rPr>
          <w:rFonts w:eastAsia="Arial" w:cs="Times New Roman"/>
          <w:szCs w:val="24"/>
        </w:rPr>
        <w:t xml:space="preserve"> however, </w:t>
      </w:r>
      <w:r w:rsidR="00E81C6E">
        <w:rPr>
          <w:rFonts w:eastAsia="Arial" w:cs="Times New Roman"/>
          <w:szCs w:val="24"/>
        </w:rPr>
        <w:t xml:space="preserve">warnings were ineffective at reducing the illusion of competence when participants completed item-specific, relational, </w:t>
      </w:r>
      <w:r w:rsidR="00AE02A3">
        <w:rPr>
          <w:rFonts w:eastAsia="Arial" w:cs="Times New Roman"/>
          <w:szCs w:val="24"/>
        </w:rPr>
        <w:t>and read tasks</w:t>
      </w:r>
      <w:r w:rsidR="00E81C6E">
        <w:rPr>
          <w:rFonts w:eastAsia="Arial" w:cs="Times New Roman"/>
          <w:szCs w:val="24"/>
        </w:rPr>
        <w:t>.</w:t>
      </w:r>
      <w:r w:rsidR="00885F8D">
        <w:rPr>
          <w:rFonts w:eastAsia="Arial" w:cs="Times New Roman"/>
          <w:szCs w:val="24"/>
        </w:rPr>
        <w:t xml:space="preserve"> </w:t>
      </w:r>
    </w:p>
    <w:p w14:paraId="7D7A793B" w14:textId="3090C0AC" w:rsidR="005F71A1" w:rsidRDefault="00E81C6E" w:rsidP="006A2063">
      <w:pPr>
        <w:spacing w:after="160"/>
        <w:ind w:firstLine="720"/>
        <w:contextualSpacing/>
        <w:rPr>
          <w:rFonts w:eastAsia="Arial" w:cs="Times New Roman"/>
          <w:szCs w:val="24"/>
        </w:rPr>
      </w:pPr>
      <w:r>
        <w:rPr>
          <w:rFonts w:eastAsia="Arial" w:cs="Times New Roman"/>
          <w:szCs w:val="24"/>
        </w:rPr>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improved </w:t>
      </w:r>
      <w:ins w:id="70" w:author="Nick Maxwell" w:date="2020-11-11T10:12:00Z">
        <w:r w:rsidR="00DD5136">
          <w:rPr>
            <w:rFonts w:eastAsia="Arial" w:cs="Times New Roman"/>
            <w:szCs w:val="24"/>
          </w:rPr>
          <w:t xml:space="preserve">correspondence between JOLs and recall relative to the read </w:t>
        </w:r>
      </w:ins>
      <w:del w:id="71" w:author="Nick Maxwell" w:date="2020-11-11T10:12:00Z">
        <w:r w:rsidR="008F313E" w:rsidDel="00DD5136">
          <w:rPr>
            <w:rFonts w:eastAsia="Arial" w:cs="Times New Roman"/>
            <w:szCs w:val="24"/>
          </w:rPr>
          <w:delText xml:space="preserve">calibration in the calibration plots relative to the read </w:delText>
        </w:r>
      </w:del>
      <w:r w:rsidR="008F313E">
        <w:rPr>
          <w:rFonts w:eastAsia="Arial" w:cs="Times New Roman"/>
          <w:szCs w:val="24"/>
        </w:rPr>
        <w:t xml:space="preserve">group. </w:t>
      </w:r>
      <w:del w:id="72" w:author="Nick Maxwell" w:date="2020-11-11T10:12:00Z">
        <w:r w:rsidR="008F313E" w:rsidDel="00DD5136">
          <w:rPr>
            <w:rFonts w:eastAsia="Arial" w:cs="Times New Roman"/>
            <w:szCs w:val="24"/>
          </w:rPr>
          <w:delText xml:space="preserve">These </w:delText>
        </w:r>
      </w:del>
      <w:ins w:id="73" w:author="Nick Maxwell" w:date="2020-11-11T10:12:00Z">
        <w:r w:rsidR="00DD5136">
          <w:rPr>
            <w:rFonts w:eastAsia="Arial" w:cs="Times New Roman"/>
            <w:szCs w:val="24"/>
          </w:rPr>
          <w:t xml:space="preserve">However, these </w:t>
        </w:r>
      </w:ins>
      <w:del w:id="74" w:author="Nick Maxwell" w:date="2020-11-11T10:12:00Z">
        <w:r w:rsidR="008F313E" w:rsidDel="00DD5136">
          <w:rPr>
            <w:rFonts w:eastAsia="Arial" w:cs="Times New Roman"/>
            <w:szCs w:val="24"/>
          </w:rPr>
          <w:delText xml:space="preserve">calibration </w:delText>
        </w:r>
      </w:del>
      <w:r w:rsidR="008F313E">
        <w:rPr>
          <w:rFonts w:eastAsia="Arial" w:cs="Times New Roman"/>
          <w:szCs w:val="24"/>
        </w:rPr>
        <w:t>benefits were not</w:t>
      </w:r>
      <w:r w:rsidR="006A2063">
        <w:rPr>
          <w:rFonts w:eastAsia="Arial" w:cs="Times New Roman"/>
          <w:szCs w:val="24"/>
        </w:rPr>
        <w:t xml:space="preserve"> found on backward pairs</w:t>
      </w:r>
      <w:r w:rsidR="00B036C7">
        <w:rPr>
          <w:rFonts w:eastAsia="Arial" w:cs="Times New Roman"/>
          <w:szCs w:val="24"/>
        </w:rPr>
        <w:t>—</w:t>
      </w:r>
      <w:r w:rsidR="00AE02A3">
        <w:rPr>
          <w:rFonts w:eastAsia="Arial" w:cs="Times New Roman"/>
          <w:szCs w:val="24"/>
        </w:rPr>
        <w:t xml:space="preserve">a </w:t>
      </w:r>
      <w:r w:rsidR="006A2063">
        <w:rPr>
          <w:rFonts w:eastAsia="Arial" w:cs="Times New Roman"/>
          <w:szCs w:val="24"/>
        </w:rPr>
        <w:t>pattern inconsistent with Experiment</w:t>
      </w:r>
      <w:r w:rsidR="003E3CFA">
        <w:rPr>
          <w:rFonts w:eastAsia="Arial" w:cs="Times New Roman"/>
          <w:szCs w:val="24"/>
        </w:rPr>
        <w:t xml:space="preserve"> 1</w:t>
      </w:r>
      <w:r w:rsidR="006A2063">
        <w:rPr>
          <w:rFonts w:eastAsia="Arial" w:cs="Times New Roman"/>
          <w:szCs w:val="24"/>
        </w:rPr>
        <w:t xml:space="preserve">. We discuss this discrepancy further in the General </w:t>
      </w:r>
      <w:r w:rsidR="00792DDE">
        <w:rPr>
          <w:rFonts w:eastAsia="Arial" w:cs="Times New Roman"/>
          <w:szCs w:val="24"/>
        </w:rPr>
        <w:t>Discussion but</w:t>
      </w:r>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10383CF0" w14:textId="3DBA5368" w:rsidR="000F470D" w:rsidDel="00226CE1" w:rsidRDefault="000F470D" w:rsidP="000F470D">
      <w:pPr>
        <w:spacing w:after="160"/>
        <w:ind w:firstLine="720"/>
        <w:contextualSpacing/>
        <w:rPr>
          <w:del w:id="75" w:author="Nick Maxwell" w:date="2020-11-11T10:08:00Z"/>
          <w:rFonts w:eastAsia="Arial" w:cs="Times New Roman"/>
          <w:szCs w:val="24"/>
        </w:rPr>
      </w:pPr>
      <w:del w:id="76" w:author="Nick Maxwell" w:date="2020-11-11T10:08:00Z">
        <w:r w:rsidDel="00226CE1">
          <w:rPr>
            <w:rFonts w:eastAsia="Arial" w:cs="Times New Roman"/>
            <w:szCs w:val="24"/>
          </w:rPr>
          <w:delText xml:space="preserve">Calibration plots again provided a more precise assessment of the specific JOL increments in which illusions of competence emerged. Overall, the illusion of competence replicated for all backward and unrelated pair types. Furthermore, consistent with findings in Experiment 1, relational encoding improved the correspondence between JOLs and recall for unrelated pairs. </w:delText>
        </w:r>
        <w:r w:rsidR="00A75347" w:rsidDel="00226CE1">
          <w:rPr>
            <w:rFonts w:eastAsia="Arial" w:cs="Times New Roman"/>
            <w:szCs w:val="24"/>
          </w:rPr>
          <w:delText>Thus</w:delText>
        </w:r>
        <w:r w:rsidDel="00226CE1">
          <w:rPr>
            <w:rFonts w:eastAsia="Arial" w:cs="Times New Roman"/>
            <w:szCs w:val="24"/>
          </w:rPr>
          <w:delText>, even though the item-specific/relational framework was effective at increasing calibration, the illusion of competence pattern persisted.</w:delText>
        </w:r>
      </w:del>
    </w:p>
    <w:p w14:paraId="7CE03177" w14:textId="77777777" w:rsidR="000610E7" w:rsidRDefault="000610E7" w:rsidP="000610E7">
      <w:pPr>
        <w:spacing w:after="160"/>
        <w:contextualSpacing/>
        <w:jc w:val="center"/>
        <w:rPr>
          <w:rFonts w:eastAsia="Arial" w:cs="Times New Roman"/>
          <w:b/>
          <w:bCs/>
          <w:szCs w:val="24"/>
        </w:rPr>
      </w:pPr>
      <w:r w:rsidRPr="00633395">
        <w:rPr>
          <w:rFonts w:eastAsia="Arial" w:cs="Times New Roman"/>
          <w:b/>
          <w:bCs/>
          <w:szCs w:val="24"/>
        </w:rPr>
        <w:t>General Discussion</w:t>
      </w:r>
    </w:p>
    <w:p w14:paraId="4172116B" w14:textId="4F694428" w:rsidR="00E66571" w:rsidRDefault="00D85EEC" w:rsidP="00D85EEC">
      <w:pPr>
        <w:ind w:firstLine="720"/>
      </w:pPr>
      <w:r>
        <w:t>Overall, t</w:t>
      </w:r>
      <w:r w:rsidR="000610E7">
        <w:t xml:space="preserve">he </w:t>
      </w:r>
      <w:r>
        <w:t xml:space="preserve">present study sought </w:t>
      </w:r>
      <w:r w:rsidR="000610E7">
        <w:t>to improve the</w:t>
      </w:r>
      <w:r w:rsidR="00A75347">
        <w:t xml:space="preserve"> predictive efficacy of</w:t>
      </w:r>
      <w:r w:rsidR="000610E7">
        <w:t xml:space="preserve"> JOL ratings </w:t>
      </w:r>
      <w:r w:rsidR="00A75347">
        <w:t>on</w:t>
      </w:r>
      <w:r w:rsidR="000610E7">
        <w:t xml:space="preserve"> subsequent recall of forward, symmetrical, backward, and unrelated cue-target word pairs.</w:t>
      </w:r>
      <w:r w:rsidR="00A75347">
        <w:t xml:space="preserve"> Previous research has consistently shown that JOLs tend to be over predictive on unrelated and deceptive backward pairs resulting in an illusion of competence pattern (Koriat &amp; Bjork, 2005; Maxwell &amp; Huff, in press). We attempted to attenuate this pattern through the use of deep item-specific and relational encoding tasks relative to a read-control group.</w:t>
      </w:r>
      <w:r w:rsidR="007E7495">
        <w:t xml:space="preserve"> </w:t>
      </w:r>
      <w:r w:rsidR="000610E7">
        <w:t xml:space="preserve">In Experiment 1, forward pairs </w:t>
      </w:r>
      <w:r w:rsidR="00A75347">
        <w:t>did not show an illusion of competence pattern</w:t>
      </w:r>
      <w:r w:rsidR="000610E7">
        <w:t xml:space="preserve"> and symmetrical pairs </w:t>
      </w:r>
      <w:r w:rsidR="00B861D1">
        <w:t xml:space="preserve">showed </w:t>
      </w:r>
      <w:r w:rsidR="000610E7">
        <w:t>a smal</w:t>
      </w:r>
      <w:r w:rsidR="007E7495">
        <w:t xml:space="preserve">l </w:t>
      </w:r>
      <w:r w:rsidR="000610E7">
        <w:t xml:space="preserve">illusion of competence that was </w:t>
      </w:r>
      <w:r w:rsidR="00B861D1">
        <w:t xml:space="preserve">eliminated in the item-specific and relational groups relative to </w:t>
      </w:r>
      <w:r w:rsidR="00B861D1">
        <w:lastRenderedPageBreak/>
        <w:t>reading. As expected, t</w:t>
      </w:r>
      <w:r w:rsidR="000610E7">
        <w:t>he illusion of competence was highest for backward and unrelated pairs</w:t>
      </w:r>
      <w:r w:rsidR="00B861D1">
        <w:t xml:space="preserve"> and item-specific and relational tasks were found to reduce, but not eliminate, the illusion. Specifically, for backward pairs, both item-specific and relational tasks were found to reduce the illusion of competence</w:t>
      </w:r>
      <w:r w:rsidR="000D007B">
        <w:t>,</w:t>
      </w:r>
      <w:r w:rsidR="00B861D1">
        <w:t xml:space="preserve"> though the item-specific task produced the </w:t>
      </w:r>
      <w:r w:rsidR="00E66571">
        <w:t>greater reduction. In contrast however, the relational group produced a greater reduction for unrelated pairs than the item-specific group. Collectively then, both item-specific and relational encoding tasks can improve JOL accuracy over a standard read task, though their relative effectiveness depends upon the associative direction of the pair type.</w:t>
      </w:r>
    </w:p>
    <w:p w14:paraId="3FD69D43" w14:textId="39B04198" w:rsidR="000610E7" w:rsidDel="00DD5136" w:rsidRDefault="00E66571" w:rsidP="00E66571">
      <w:pPr>
        <w:ind w:firstLine="720"/>
        <w:rPr>
          <w:del w:id="77" w:author="Nick Maxwell" w:date="2020-11-11T10:14:00Z"/>
        </w:rPr>
      </w:pPr>
      <w:del w:id="78" w:author="Nick Maxwell" w:date="2020-11-11T10:14:00Z">
        <w:r w:rsidDel="00DD5136">
          <w:delText>We also comp</w:delText>
        </w:r>
        <w:r w:rsidR="003E3CFA" w:rsidDel="00DD5136">
          <w:delText>a</w:delText>
        </w:r>
        <w:r w:rsidDel="00DD5136">
          <w:delText>red encoding groups using a series of calibration plots which plotted study pairs at different JOL intervals against their subsequent recall rates. Calibration plots provide a more fine-grained assessment of the correspondence between JOLs and recall rates by revealing specific intervals in which JOLs do and do not align with subsequent recall. Although our omnibus analysis did not find an interaction between the illusion of competence and encoding task, we did find some differences in the calibration plots when encoding groups were analyzed separately. Specifically, the calibration plots revealed that</w:delText>
        </w:r>
        <w:r w:rsidR="00B861D1" w:rsidDel="00DD5136">
          <w:delText xml:space="preserve"> </w:delText>
        </w:r>
        <w:r w:rsidR="000610E7" w:rsidDel="00DD5136">
          <w:delText xml:space="preserve">across encoding groups, participants were </w:delText>
        </w:r>
        <w:r w:rsidDel="00DD5136">
          <w:delText>well-</w:delText>
        </w:r>
        <w:r w:rsidR="000610E7" w:rsidDel="00DD5136">
          <w:delText>calibrated for forward and symmetrical pairs</w:delText>
        </w:r>
        <w:r w:rsidDel="00DD5136">
          <w:delText xml:space="preserve"> but less calibrated for backward and unrelated pairs due to the presence of an illusion of competence</w:delText>
        </w:r>
        <w:r w:rsidR="000610E7" w:rsidDel="00DD5136">
          <w:delText xml:space="preserve">. </w:delText>
        </w:r>
        <w:r w:rsidDel="00DD5136">
          <w:delText xml:space="preserve">When examining the read group, participants </w:delText>
        </w:r>
        <w:r w:rsidR="000610E7" w:rsidDel="00DD5136">
          <w:delText xml:space="preserve">showed </w:delText>
        </w:r>
        <w:r w:rsidDel="00DD5136">
          <w:delText xml:space="preserve">overpredictions </w:delText>
        </w:r>
        <w:r w:rsidR="000610E7" w:rsidDel="00DD5136">
          <w:delText xml:space="preserve">at all JOL increments for unrelated pairs and </w:delText>
        </w:r>
        <w:r w:rsidDel="00DD5136">
          <w:delText xml:space="preserve">overpredictions </w:delText>
        </w:r>
        <w:r w:rsidR="000610E7" w:rsidDel="00DD5136">
          <w:delText xml:space="preserve">at all JOL increments </w:delText>
        </w:r>
        <w:r w:rsidR="00D85EEC" w:rsidDel="00DD5136">
          <w:delText>greater than 50%</w:delText>
        </w:r>
        <w:r w:rsidR="000610E7" w:rsidDel="00DD5136">
          <w:delText xml:space="preserve"> for backward pairs. </w:delText>
        </w:r>
        <w:r w:rsidDel="00DD5136">
          <w:delText xml:space="preserve">In the item-specific group, overpredictions were found </w:delText>
        </w:r>
        <w:r w:rsidR="000610E7" w:rsidDel="00DD5136">
          <w:delText>almost all JOL increments for the unrelated pairs</w:delText>
        </w:r>
        <w:r w:rsidDel="00DD5136">
          <w:delText xml:space="preserve">, but only for </w:delText>
        </w:r>
        <w:r w:rsidR="000610E7" w:rsidDel="00DD5136">
          <w:delText xml:space="preserve">JOL increments above 80% for backward pairs. </w:delText>
        </w:r>
        <w:r w:rsidR="00D85EEC" w:rsidDel="00DD5136">
          <w:delText xml:space="preserve">Finally, </w:delText>
        </w:r>
        <w:r w:rsidR="000610E7" w:rsidDel="00DD5136">
          <w:delText xml:space="preserve">the relational group showed </w:delText>
        </w:r>
        <w:r w:rsidDel="00DD5136">
          <w:delText xml:space="preserve">overpredictions </w:delText>
        </w:r>
        <w:r w:rsidR="000610E7" w:rsidDel="00DD5136">
          <w:delText xml:space="preserve">at all JOL increments over </w:delText>
        </w:r>
        <w:r w:rsidDel="00DD5136">
          <w:delText xml:space="preserve">50% </w:delText>
        </w:r>
        <w:r w:rsidR="000610E7" w:rsidDel="00DD5136">
          <w:delText xml:space="preserve">for unrelated word pairs and above 60% for backward pairs. </w:delText>
        </w:r>
        <w:r w:rsidR="00536D18" w:rsidDel="00DD5136">
          <w:delText>The JOL accuracy benefits following item-specific and relational encoding appear to be due to improvements in overall recall rates of word pairs rather than adjustments in JOL ratings in response to different pair types.</w:delText>
        </w:r>
      </w:del>
    </w:p>
    <w:p w14:paraId="275BF712" w14:textId="0F551301" w:rsidR="000610E7" w:rsidRDefault="001B5A06" w:rsidP="000610E7">
      <w:pPr>
        <w:ind w:firstLine="720"/>
      </w:pPr>
      <w:r>
        <w:t xml:space="preserve">In </w:t>
      </w:r>
      <w:r w:rsidR="000610E7">
        <w:t>Experiment 2</w:t>
      </w:r>
      <w:r>
        <w:t xml:space="preserve">, we further examined the JOL accuracy benefits following item-specific and relational encoding </w:t>
      </w:r>
      <w:r w:rsidR="000610E7">
        <w:t xml:space="preserve">by </w:t>
      </w:r>
      <w:r>
        <w:t xml:space="preserve">employing </w:t>
      </w:r>
      <w:r w:rsidR="000610E7">
        <w:t>a</w:t>
      </w:r>
      <w:r>
        <w:t>n explicit</w:t>
      </w:r>
      <w:r w:rsidR="000610E7">
        <w:t xml:space="preserve"> warning about the misleading nature of some of the word pairs. </w:t>
      </w:r>
      <w:r>
        <w:t>Specifically, participants were instructed that</w:t>
      </w:r>
      <w:r w:rsidR="000610E7">
        <w:t xml:space="preserve"> backward pairs were misleading because the</w:t>
      </w:r>
      <w:r>
        <w:t xml:space="preserve"> cue word, when presented in isolation at test, was not predictive of the studied target. Participants completed an initial study/test block containing all pair types so that they would have an opportunity to experience encoding and retrieving the different pair types and were then provided with information regarding the illusion of competence. Additionally, p</w:t>
      </w:r>
      <w:r w:rsidR="000610E7">
        <w:t xml:space="preserve">articipants were </w:t>
      </w:r>
      <w:r>
        <w:t>provided with a data</w:t>
      </w:r>
      <w:r w:rsidR="000610E7">
        <w:t xml:space="preserve"> figure depicting the illusion of competence typically found for </w:t>
      </w:r>
      <w:r>
        <w:t xml:space="preserve">backward and unrelated pairs and were told that they would study a second block of cue/target pairs and to try to avoid producing the illusion (cf. </w:t>
      </w:r>
      <w:r w:rsidRPr="00613ABF">
        <w:t>Koriat</w:t>
      </w:r>
      <w:r>
        <w:t xml:space="preserve"> &amp; Bjork, 2006). Despite this explicit warning however, the illusion of competence pattern was unchanged relative to the no warning group.</w:t>
      </w:r>
      <w:r w:rsidR="000610E7">
        <w:t xml:space="preserve"> Consistent with our </w:t>
      </w:r>
      <w:r w:rsidR="00D85EEC">
        <w:t xml:space="preserve">findings in </w:t>
      </w:r>
      <w:r w:rsidR="000610E7">
        <w:t xml:space="preserve">Experiment 1, the illusion of competence </w:t>
      </w:r>
      <w:r w:rsidR="00940BC0">
        <w:t xml:space="preserve">was </w:t>
      </w:r>
      <w:r>
        <w:t xml:space="preserve">absent or small </w:t>
      </w:r>
      <w:r w:rsidR="000610E7">
        <w:t>for forward and symmetrical pairs</w:t>
      </w:r>
      <w:r>
        <w:t>, but robust for backward and unrelated pairs</w:t>
      </w:r>
      <w:r w:rsidR="000610E7">
        <w:t xml:space="preserve">. </w:t>
      </w:r>
      <w:r>
        <w:t xml:space="preserve">Both item-specific and relational encoding groups were found to improve JOL accuracy for unrelated pairs, but unlike Experiment 1, these benefits did not extend to backward pairs as the illusion of </w:t>
      </w:r>
      <w:r>
        <w:lastRenderedPageBreak/>
        <w:t>competence was similar in magnitude to the read group.</w:t>
      </w:r>
      <w:del w:id="79" w:author="Nick Maxwell" w:date="2020-11-11T10:24:00Z">
        <w:r w:rsidR="000610E7" w:rsidDel="006F0FF8">
          <w:delText xml:space="preserve"> </w:delText>
        </w:r>
      </w:del>
      <w:r w:rsidR="00A72960">
        <w:t xml:space="preserve"> Calibration plots largely echoed these patterns where item-specific and relational tasks showed overpredictions at higher JOL increments on unrelated pairs relative to the read group.</w:t>
      </w:r>
    </w:p>
    <w:p w14:paraId="52BD558F" w14:textId="26449874" w:rsidR="000610E7" w:rsidRDefault="000610E7" w:rsidP="00FA680F">
      <w:pPr>
        <w:rPr>
          <w:rFonts w:eastAsia="Arial" w:cs="Times New Roman"/>
          <w:szCs w:val="24"/>
        </w:rPr>
      </w:pPr>
      <w:r>
        <w:tab/>
      </w:r>
      <w:bookmarkStart w:id="80" w:name="_Hlk55280250"/>
      <w:r w:rsidR="005B44F0">
        <w:t>W</w:t>
      </w:r>
      <w:r w:rsidR="005B44F0">
        <w:rPr>
          <w:rFonts w:eastAsia="Arial" w:cs="Times New Roman"/>
          <w:szCs w:val="24"/>
        </w:rPr>
        <w:t xml:space="preserve">hile </w:t>
      </w:r>
      <w:r w:rsidR="00103DCB">
        <w:rPr>
          <w:rFonts w:eastAsia="Arial" w:cs="Times New Roman"/>
          <w:szCs w:val="24"/>
        </w:rPr>
        <w:t xml:space="preserve">the </w:t>
      </w:r>
      <w:r w:rsidR="005B44F0">
        <w:rPr>
          <w:rFonts w:eastAsia="Arial" w:cs="Times New Roman"/>
          <w:szCs w:val="24"/>
        </w:rPr>
        <w:t xml:space="preserve">encoding manipulations </w:t>
      </w:r>
      <w:r w:rsidR="00A72960">
        <w:rPr>
          <w:rFonts w:eastAsia="Arial" w:cs="Times New Roman"/>
          <w:szCs w:val="24"/>
        </w:rPr>
        <w:t xml:space="preserve">remained at least partially </w:t>
      </w:r>
      <w:r w:rsidR="005B44F0">
        <w:rPr>
          <w:rFonts w:eastAsia="Arial" w:cs="Times New Roman"/>
          <w:szCs w:val="24"/>
        </w:rPr>
        <w:t xml:space="preserve">effective in Experiment 2, </w:t>
      </w:r>
      <w:r w:rsidR="00A72960">
        <w:rPr>
          <w:rFonts w:eastAsia="Arial" w:cs="Times New Roman"/>
          <w:szCs w:val="24"/>
        </w:rPr>
        <w:t xml:space="preserve">the </w:t>
      </w:r>
      <w:r w:rsidR="008C19CD">
        <w:rPr>
          <w:rFonts w:eastAsia="Arial" w:cs="Times New Roman"/>
          <w:szCs w:val="24"/>
        </w:rPr>
        <w:t xml:space="preserve">surprise finding was </w:t>
      </w:r>
      <w:r w:rsidR="005B44F0">
        <w:rPr>
          <w:rFonts w:eastAsia="Arial" w:cs="Times New Roman"/>
          <w:szCs w:val="24"/>
        </w:rPr>
        <w:t xml:space="preserve">that warnings </w:t>
      </w:r>
      <w:r w:rsidR="008C19CD">
        <w:rPr>
          <w:rFonts w:eastAsia="Arial" w:cs="Times New Roman"/>
          <w:szCs w:val="24"/>
        </w:rPr>
        <w:t xml:space="preserve">were </w:t>
      </w:r>
      <w:r w:rsidR="00A72960">
        <w:rPr>
          <w:rFonts w:eastAsia="Arial" w:cs="Times New Roman"/>
          <w:szCs w:val="24"/>
        </w:rPr>
        <w:t>in</w:t>
      </w:r>
      <w:r w:rsidR="008C19CD">
        <w:rPr>
          <w:rFonts w:eastAsia="Arial" w:cs="Times New Roman"/>
          <w:szCs w:val="24"/>
        </w:rPr>
        <w:t>effective at reducing the illusion of competence</w:t>
      </w:r>
      <w:r w:rsidR="00A72960">
        <w:rPr>
          <w:rFonts w:eastAsia="Arial" w:cs="Times New Roman"/>
          <w:szCs w:val="24"/>
        </w:rPr>
        <w:t xml:space="preserve"> despite great efforts to educate participants about deceptive word pairs prior to study</w:t>
      </w:r>
      <w:r w:rsidR="005B44F0">
        <w:rPr>
          <w:rFonts w:eastAsia="Arial" w:cs="Times New Roman"/>
          <w:szCs w:val="24"/>
        </w:rPr>
        <w:t xml:space="preserve">. Our warning instructions were modeled after </w:t>
      </w:r>
      <w:r w:rsidR="005B44F0" w:rsidRPr="00613ABF">
        <w:rPr>
          <w:rFonts w:eastAsia="Arial" w:cs="Times New Roman"/>
          <w:szCs w:val="24"/>
        </w:rPr>
        <w:t>Koriat</w:t>
      </w:r>
      <w:r w:rsidR="005B44F0" w:rsidRPr="00CC7BCF">
        <w:rPr>
          <w:rFonts w:eastAsia="Arial" w:cs="Times New Roman"/>
          <w:szCs w:val="24"/>
        </w:rPr>
        <w:t xml:space="preserve"> a</w:t>
      </w:r>
      <w:r w:rsidR="005B44F0">
        <w:rPr>
          <w:rFonts w:eastAsia="Arial" w:cs="Times New Roman"/>
          <w:szCs w:val="24"/>
        </w:rPr>
        <w:t>nd Bjork’s (2006) warning procedure wh</w:t>
      </w:r>
      <w:r w:rsidR="00940BC0">
        <w:rPr>
          <w:rFonts w:eastAsia="Arial" w:cs="Times New Roman"/>
          <w:szCs w:val="24"/>
        </w:rPr>
        <w:t>ich</w:t>
      </w:r>
      <w:r w:rsidR="005B44F0">
        <w:rPr>
          <w:rFonts w:eastAsia="Arial" w:cs="Times New Roman"/>
          <w:szCs w:val="24"/>
        </w:rPr>
        <w:t xml:space="preserve"> </w:t>
      </w:r>
      <w:r w:rsidR="00A72960">
        <w:rPr>
          <w:rFonts w:eastAsia="Arial" w:cs="Times New Roman"/>
          <w:szCs w:val="24"/>
        </w:rPr>
        <w:t>found that warnings improved JOL accuracies</w:t>
      </w:r>
      <w:r w:rsidR="00940BC0">
        <w:rPr>
          <w:rFonts w:eastAsia="Arial" w:cs="Times New Roman"/>
          <w:szCs w:val="24"/>
        </w:rPr>
        <w:t>,</w:t>
      </w:r>
      <w:r w:rsidR="00A72960">
        <w:rPr>
          <w:rFonts w:eastAsia="Arial" w:cs="Times New Roman"/>
          <w:szCs w:val="24"/>
        </w:rPr>
        <w:t xml:space="preserve"> </w:t>
      </w:r>
      <w:r w:rsidR="005B44F0">
        <w:rPr>
          <w:rFonts w:eastAsia="Arial" w:cs="Times New Roman"/>
          <w:szCs w:val="24"/>
        </w:rPr>
        <w:t xml:space="preserve">and </w:t>
      </w:r>
      <w:ins w:id="81" w:author="Nick Maxwell" w:date="2020-11-11T10:25:00Z">
        <w:r w:rsidR="006F0FF8">
          <w:rPr>
            <w:rFonts w:eastAsia="Arial" w:cs="Times New Roman"/>
            <w:szCs w:val="24"/>
          </w:rPr>
          <w:t xml:space="preserve">we </w:t>
        </w:r>
      </w:ins>
      <w:r w:rsidR="005B44F0">
        <w:rPr>
          <w:rFonts w:eastAsia="Arial" w:cs="Times New Roman"/>
          <w:szCs w:val="24"/>
        </w:rPr>
        <w:t>note that there are several examples of warnings effectively reducing associative false memory illusions (</w:t>
      </w:r>
      <w:r w:rsidR="005B44F0" w:rsidRPr="00613ABF">
        <w:rPr>
          <w:rFonts w:eastAsia="Arial" w:cs="Times New Roman"/>
          <w:szCs w:val="24"/>
        </w:rPr>
        <w:t>Huff</w:t>
      </w:r>
      <w:r w:rsidR="005B44F0">
        <w:rPr>
          <w:rFonts w:eastAsia="Arial" w:cs="Times New Roman"/>
          <w:szCs w:val="24"/>
        </w:rPr>
        <w:t xml:space="preserve">, Meade, &amp; Hutchison, 2011; </w:t>
      </w:r>
      <w:r w:rsidR="005B44F0" w:rsidRPr="00613ABF">
        <w:rPr>
          <w:rFonts w:eastAsia="Arial" w:cs="Times New Roman"/>
          <w:szCs w:val="24"/>
        </w:rPr>
        <w:t>McCabe</w:t>
      </w:r>
      <w:r w:rsidR="005B44F0">
        <w:rPr>
          <w:rFonts w:eastAsia="Arial" w:cs="Times New Roman"/>
          <w:szCs w:val="24"/>
        </w:rPr>
        <w:t xml:space="preserve"> &amp; Smith, 2002), and susceptibility to misinformation (</w:t>
      </w:r>
      <w:r w:rsidR="005B44F0" w:rsidRPr="00613ABF">
        <w:rPr>
          <w:rFonts w:eastAsia="Arial" w:cs="Times New Roman"/>
          <w:szCs w:val="24"/>
        </w:rPr>
        <w:t>Blank</w:t>
      </w:r>
      <w:r w:rsidR="005B44F0">
        <w:rPr>
          <w:rFonts w:eastAsia="Arial" w:cs="Times New Roman"/>
          <w:szCs w:val="24"/>
        </w:rPr>
        <w:t xml:space="preserve"> &amp; Launay, 2014). </w:t>
      </w:r>
      <w:r w:rsidR="001E7C41">
        <w:rPr>
          <w:rFonts w:eastAsia="Arial" w:cs="Times New Roman"/>
          <w:szCs w:val="24"/>
        </w:rPr>
        <w:t>Despite</w:t>
      </w:r>
      <w:r w:rsidR="005B44F0">
        <w:rPr>
          <w:rFonts w:eastAsia="Arial" w:cs="Times New Roman"/>
          <w:szCs w:val="24"/>
        </w:rPr>
        <w:t xml:space="preserve"> these memory and metamemory warning benefits, </w:t>
      </w:r>
      <w:r w:rsidR="00950988">
        <w:rPr>
          <w:rFonts w:eastAsia="Arial" w:cs="Times New Roman"/>
          <w:szCs w:val="24"/>
        </w:rPr>
        <w:t xml:space="preserve">we suggest </w:t>
      </w:r>
      <w:r w:rsidR="001E7C41">
        <w:rPr>
          <w:rFonts w:eastAsia="Arial" w:cs="Times New Roman"/>
          <w:szCs w:val="24"/>
        </w:rPr>
        <w:t xml:space="preserve">two </w:t>
      </w:r>
      <w:r w:rsidR="005B44F0">
        <w:rPr>
          <w:rFonts w:eastAsia="Arial" w:cs="Times New Roman"/>
          <w:szCs w:val="24"/>
        </w:rPr>
        <w:t xml:space="preserve">possibilities </w:t>
      </w:r>
      <w:r w:rsidR="00950988">
        <w:rPr>
          <w:rFonts w:eastAsia="Arial" w:cs="Times New Roman"/>
          <w:szCs w:val="24"/>
        </w:rPr>
        <w:t xml:space="preserve">as to </w:t>
      </w:r>
      <w:r w:rsidR="005B44F0">
        <w:rPr>
          <w:rFonts w:eastAsia="Arial" w:cs="Times New Roman"/>
          <w:szCs w:val="24"/>
        </w:rPr>
        <w:t xml:space="preserve">why our warnings failed to improve JOL calibration. First, </w:t>
      </w:r>
      <w:r w:rsidR="00853DDA">
        <w:rPr>
          <w:rFonts w:eastAsia="Arial" w:cs="Times New Roman"/>
          <w:szCs w:val="24"/>
        </w:rPr>
        <w:t xml:space="preserve">although the warning we provided discussed different pair types including the deceptive nature of backward pairs, the warning still may not have been specific enough to produce a reduction in the illusion of competence. </w:t>
      </w:r>
      <w:r w:rsidR="00EE7F59">
        <w:rPr>
          <w:rFonts w:eastAsia="Arial" w:cs="Times New Roman"/>
          <w:szCs w:val="24"/>
        </w:rPr>
        <w:t>For example, previous</w:t>
      </w:r>
      <w:r w:rsidR="005B44F0">
        <w:rPr>
          <w:rFonts w:eastAsia="Arial" w:cs="Times New Roman"/>
          <w:szCs w:val="24"/>
        </w:rPr>
        <w:t xml:space="preserve"> research </w:t>
      </w:r>
      <w:r w:rsidR="00EE7F59">
        <w:rPr>
          <w:rFonts w:eastAsia="Arial" w:cs="Times New Roman"/>
          <w:szCs w:val="24"/>
        </w:rPr>
        <w:t xml:space="preserve">has shown </w:t>
      </w:r>
      <w:r w:rsidR="005B44F0">
        <w:rPr>
          <w:rFonts w:eastAsia="Arial" w:cs="Times New Roman"/>
          <w:szCs w:val="24"/>
        </w:rPr>
        <w:t xml:space="preserve">that </w:t>
      </w:r>
      <w:r w:rsidR="00853DDA">
        <w:rPr>
          <w:rFonts w:eastAsia="Arial" w:cs="Times New Roman"/>
          <w:szCs w:val="24"/>
        </w:rPr>
        <w:t>broad/</w:t>
      </w:r>
      <w:r w:rsidR="005B44F0">
        <w:rPr>
          <w:rFonts w:eastAsia="Arial" w:cs="Times New Roman"/>
          <w:szCs w:val="24"/>
        </w:rPr>
        <w:t xml:space="preserve">general warnings about misinformation are </w:t>
      </w:r>
      <w:r w:rsidR="00853DDA">
        <w:rPr>
          <w:rFonts w:eastAsia="Arial" w:cs="Times New Roman"/>
          <w:szCs w:val="24"/>
        </w:rPr>
        <w:t>less</w:t>
      </w:r>
      <w:r w:rsidR="005B44F0">
        <w:rPr>
          <w:rFonts w:eastAsia="Arial" w:cs="Times New Roman"/>
          <w:szCs w:val="24"/>
        </w:rPr>
        <w:t xml:space="preserve"> effective </w:t>
      </w:r>
      <w:r w:rsidR="00853DDA">
        <w:rPr>
          <w:rFonts w:eastAsia="Arial" w:cs="Times New Roman"/>
          <w:szCs w:val="24"/>
        </w:rPr>
        <w:t>than</w:t>
      </w:r>
      <w:r w:rsidR="005B44F0">
        <w:rPr>
          <w:rFonts w:eastAsia="Arial" w:cs="Times New Roman"/>
          <w:szCs w:val="24"/>
        </w:rPr>
        <w:t xml:space="preserve"> specific warnings (</w:t>
      </w:r>
      <w:r w:rsidR="005B44F0" w:rsidRPr="00613ABF">
        <w:rPr>
          <w:rFonts w:eastAsia="Arial" w:cs="Times New Roman"/>
          <w:szCs w:val="24"/>
        </w:rPr>
        <w:t>Ecker</w:t>
      </w:r>
      <w:r w:rsidR="005B44F0">
        <w:rPr>
          <w:rFonts w:eastAsia="Arial" w:cs="Times New Roman"/>
          <w:szCs w:val="24"/>
        </w:rPr>
        <w:t xml:space="preserve">, Lewandowsky, and Tang, 2010; </w:t>
      </w:r>
      <w:r w:rsidR="005B44F0" w:rsidRPr="00613ABF">
        <w:rPr>
          <w:rFonts w:eastAsia="Arial" w:cs="Times New Roman"/>
          <w:szCs w:val="24"/>
        </w:rPr>
        <w:t>Huff</w:t>
      </w:r>
      <w:r w:rsidR="005B44F0">
        <w:rPr>
          <w:rFonts w:eastAsia="Arial" w:cs="Times New Roman"/>
          <w:szCs w:val="24"/>
        </w:rPr>
        <w:t xml:space="preserve"> &amp; Umanath, 2018) and that explicit warnings may </w:t>
      </w:r>
      <w:r w:rsidR="00853DDA">
        <w:rPr>
          <w:rFonts w:eastAsia="Arial" w:cs="Times New Roman"/>
          <w:szCs w:val="24"/>
        </w:rPr>
        <w:t>be sensitive to different types of misleading items</w:t>
      </w:r>
      <w:r w:rsidR="005B44F0">
        <w:rPr>
          <w:rFonts w:eastAsia="Arial" w:cs="Times New Roman"/>
          <w:szCs w:val="24"/>
        </w:rPr>
        <w:t xml:space="preserve"> (</w:t>
      </w:r>
      <w:r w:rsidR="005B44F0" w:rsidRPr="00613ABF">
        <w:rPr>
          <w:rFonts w:eastAsia="Arial" w:cs="Times New Roman"/>
          <w:szCs w:val="24"/>
        </w:rPr>
        <w:t>Umanath</w:t>
      </w:r>
      <w:r w:rsidR="005B44F0">
        <w:rPr>
          <w:rFonts w:eastAsia="Arial" w:cs="Times New Roman"/>
          <w:szCs w:val="24"/>
        </w:rPr>
        <w:t xml:space="preserve">, Ries, &amp; Huff, 2019). </w:t>
      </w:r>
      <w:r w:rsidR="00EE7F59">
        <w:rPr>
          <w:rFonts w:eastAsia="Arial" w:cs="Times New Roman"/>
          <w:szCs w:val="24"/>
        </w:rPr>
        <w:t>Within the context of the present study,</w:t>
      </w:r>
      <w:r w:rsidR="005B44F0">
        <w:rPr>
          <w:rFonts w:eastAsia="Arial" w:cs="Times New Roman"/>
          <w:szCs w:val="24"/>
        </w:rPr>
        <w:t xml:space="preserve"> our warning could </w:t>
      </w:r>
      <w:del w:id="82" w:author="Nick Maxwell" w:date="2020-11-11T10:27:00Z">
        <w:r w:rsidR="005B44F0" w:rsidDel="00EE251E">
          <w:rPr>
            <w:rFonts w:eastAsia="Arial" w:cs="Times New Roman"/>
            <w:szCs w:val="24"/>
          </w:rPr>
          <w:delText xml:space="preserve">be </w:delText>
        </w:r>
      </w:del>
      <w:ins w:id="83" w:author="Nick Maxwell" w:date="2020-11-11T10:27:00Z">
        <w:r w:rsidR="00EE251E">
          <w:rPr>
            <w:rFonts w:eastAsia="Arial" w:cs="Times New Roman"/>
            <w:szCs w:val="24"/>
          </w:rPr>
          <w:t xml:space="preserve">potentially have been </w:t>
        </w:r>
      </w:ins>
      <w:r w:rsidR="005B44F0">
        <w:rPr>
          <w:rFonts w:eastAsia="Arial" w:cs="Times New Roman"/>
          <w:szCs w:val="24"/>
        </w:rPr>
        <w:t>made more specific by only warning participants about the illusion of competence for</w:t>
      </w:r>
      <w:r w:rsidR="00853DDA">
        <w:rPr>
          <w:rFonts w:eastAsia="Arial" w:cs="Times New Roman"/>
          <w:szCs w:val="24"/>
        </w:rPr>
        <w:t xml:space="preserve"> </w:t>
      </w:r>
      <w:r w:rsidR="005B44F0">
        <w:rPr>
          <w:rFonts w:eastAsia="Arial" w:cs="Times New Roman"/>
          <w:szCs w:val="24"/>
        </w:rPr>
        <w:t>one type of deceptive word pair (e.g. backward pairs)</w:t>
      </w:r>
      <w:r w:rsidR="00853DDA">
        <w:rPr>
          <w:rFonts w:eastAsia="Arial" w:cs="Times New Roman"/>
          <w:szCs w:val="24"/>
        </w:rPr>
        <w:t xml:space="preserve"> and including several examples of backward pairs </w:t>
      </w:r>
      <w:r w:rsidR="001E7C41">
        <w:rPr>
          <w:rFonts w:eastAsia="Arial" w:cs="Times New Roman"/>
          <w:szCs w:val="24"/>
        </w:rPr>
        <w:t xml:space="preserve">to facilitate identification </w:t>
      </w:r>
      <w:ins w:id="84" w:author="Nick Maxwell" w:date="2020-11-11T10:27:00Z">
        <w:r w:rsidR="00EE251E">
          <w:rPr>
            <w:rFonts w:eastAsia="Arial" w:cs="Times New Roman"/>
            <w:szCs w:val="24"/>
          </w:rPr>
          <w:t xml:space="preserve">of backward pairs </w:t>
        </w:r>
      </w:ins>
      <w:r w:rsidR="001E7C41">
        <w:rPr>
          <w:rFonts w:eastAsia="Arial" w:cs="Times New Roman"/>
          <w:szCs w:val="24"/>
        </w:rPr>
        <w:t xml:space="preserve">at </w:t>
      </w:r>
      <w:del w:id="85" w:author="Nick Maxwell" w:date="2020-11-11T10:27:00Z">
        <w:r w:rsidR="001E7C41" w:rsidDel="00EE251E">
          <w:rPr>
            <w:rFonts w:eastAsia="Arial" w:cs="Times New Roman"/>
            <w:szCs w:val="24"/>
          </w:rPr>
          <w:delText>study</w:delText>
        </w:r>
      </w:del>
      <w:ins w:id="86" w:author="Nick Maxwell" w:date="2020-11-11T10:27:00Z">
        <w:r w:rsidR="00EE251E">
          <w:rPr>
            <w:rFonts w:eastAsia="Arial" w:cs="Times New Roman"/>
            <w:szCs w:val="24"/>
          </w:rPr>
          <w:t>encoding</w:t>
        </w:r>
      </w:ins>
      <w:r w:rsidR="005B44F0">
        <w:rPr>
          <w:rFonts w:eastAsia="Arial" w:cs="Times New Roman"/>
          <w:szCs w:val="24"/>
        </w:rPr>
        <w:t xml:space="preserve">. Second, </w:t>
      </w:r>
      <w:r w:rsidR="00EE7F59">
        <w:rPr>
          <w:rFonts w:eastAsia="Arial" w:cs="Times New Roman"/>
          <w:szCs w:val="24"/>
        </w:rPr>
        <w:t xml:space="preserve">though participants were provided with a graph depicting the general patterns of the illusion of competence, this graph </w:t>
      </w:r>
      <w:r w:rsidR="00853DDA">
        <w:rPr>
          <w:rFonts w:eastAsia="Arial" w:cs="Times New Roman"/>
          <w:szCs w:val="24"/>
        </w:rPr>
        <w:t xml:space="preserve">only provided </w:t>
      </w:r>
      <w:r w:rsidR="001E7C41">
        <w:rPr>
          <w:rFonts w:eastAsia="Arial" w:cs="Times New Roman"/>
          <w:szCs w:val="24"/>
        </w:rPr>
        <w:t xml:space="preserve">a general data pattern from another study </w:t>
      </w:r>
      <w:r w:rsidR="00940BC0">
        <w:rPr>
          <w:rFonts w:eastAsia="Arial" w:cs="Times New Roman"/>
          <w:szCs w:val="24"/>
        </w:rPr>
        <w:t xml:space="preserve">and </w:t>
      </w:r>
      <w:r w:rsidR="00EE7F59">
        <w:rPr>
          <w:rFonts w:eastAsia="Arial" w:cs="Times New Roman"/>
          <w:szCs w:val="24"/>
        </w:rPr>
        <w:t xml:space="preserve">did not display </w:t>
      </w:r>
      <w:r w:rsidR="001E7C41">
        <w:rPr>
          <w:rFonts w:eastAsia="Arial" w:cs="Times New Roman"/>
          <w:szCs w:val="24"/>
        </w:rPr>
        <w:t xml:space="preserve">a participant’s </w:t>
      </w:r>
      <w:r w:rsidR="001E7C41">
        <w:rPr>
          <w:rFonts w:eastAsia="Arial" w:cs="Times New Roman"/>
          <w:szCs w:val="24"/>
        </w:rPr>
        <w:lastRenderedPageBreak/>
        <w:t>individual</w:t>
      </w:r>
      <w:r w:rsidR="00EE7F59">
        <w:rPr>
          <w:rFonts w:eastAsia="Arial" w:cs="Times New Roman"/>
          <w:szCs w:val="24"/>
        </w:rPr>
        <w:t xml:space="preserve"> performance on the task</w:t>
      </w:r>
      <w:r w:rsidR="005B44F0">
        <w:rPr>
          <w:rFonts w:eastAsia="Arial" w:cs="Times New Roman"/>
          <w:szCs w:val="24"/>
        </w:rPr>
        <w:t xml:space="preserve">. </w:t>
      </w:r>
      <w:del w:id="87" w:author="Nick Maxwell" w:date="2020-11-11T10:28:00Z">
        <w:r w:rsidR="005B44F0" w:rsidDel="00556CA8">
          <w:rPr>
            <w:rFonts w:eastAsia="Arial" w:cs="Times New Roman"/>
            <w:szCs w:val="24"/>
          </w:rPr>
          <w:delText xml:space="preserve">Participants </w:delText>
        </w:r>
      </w:del>
      <w:ins w:id="88" w:author="Nick Maxwell" w:date="2020-11-11T10:28:00Z">
        <w:r w:rsidR="00556CA8">
          <w:rPr>
            <w:rFonts w:eastAsia="Arial" w:cs="Times New Roman"/>
            <w:szCs w:val="24"/>
          </w:rPr>
          <w:t xml:space="preserve">Additionally, participants </w:t>
        </w:r>
      </w:ins>
      <w:r w:rsidR="005B44F0">
        <w:rPr>
          <w:rFonts w:eastAsia="Arial" w:cs="Times New Roman"/>
          <w:szCs w:val="24"/>
        </w:rPr>
        <w:t xml:space="preserve">may have been more responsive </w:t>
      </w:r>
      <w:r w:rsidR="001E7C41">
        <w:rPr>
          <w:rFonts w:eastAsia="Arial" w:cs="Times New Roman"/>
          <w:szCs w:val="24"/>
        </w:rPr>
        <w:t>if they were provided with</w:t>
      </w:r>
      <w:r w:rsidR="005B44F0">
        <w:rPr>
          <w:rFonts w:eastAsia="Arial" w:cs="Times New Roman"/>
          <w:szCs w:val="24"/>
        </w:rPr>
        <w:t xml:space="preserve"> their own</w:t>
      </w:r>
      <w:r w:rsidR="001E7C41">
        <w:rPr>
          <w:rFonts w:eastAsia="Arial" w:cs="Times New Roman"/>
          <w:szCs w:val="24"/>
        </w:rPr>
        <w:t xml:space="preserve"> JOL/recall</w:t>
      </w:r>
      <w:r w:rsidR="005B44F0">
        <w:rPr>
          <w:rFonts w:eastAsia="Arial" w:cs="Times New Roman"/>
          <w:szCs w:val="24"/>
        </w:rPr>
        <w:t xml:space="preserve"> data </w:t>
      </w:r>
      <w:r w:rsidR="00EE7F59">
        <w:rPr>
          <w:rFonts w:eastAsia="Arial" w:cs="Times New Roman"/>
          <w:szCs w:val="24"/>
        </w:rPr>
        <w:t xml:space="preserve">when providing the </w:t>
      </w:r>
      <w:r w:rsidR="005B44F0">
        <w:rPr>
          <w:rFonts w:eastAsia="Arial" w:cs="Times New Roman"/>
          <w:szCs w:val="24"/>
        </w:rPr>
        <w:t xml:space="preserve">warning </w:t>
      </w:r>
      <w:r w:rsidR="001E7C41">
        <w:rPr>
          <w:rFonts w:eastAsia="Arial" w:cs="Times New Roman"/>
          <w:szCs w:val="24"/>
        </w:rPr>
        <w:t>which may have improved the effectiveness of the warning. Given phenomena such as the better-than-average effect (</w:t>
      </w:r>
      <w:r w:rsidR="001E7C41" w:rsidRPr="00613ABF">
        <w:rPr>
          <w:rFonts w:eastAsia="Arial" w:cs="Times New Roman"/>
          <w:szCs w:val="24"/>
        </w:rPr>
        <w:t>Cross,</w:t>
      </w:r>
      <w:r w:rsidR="001E7C41">
        <w:rPr>
          <w:rFonts w:eastAsia="Arial" w:cs="Times New Roman"/>
          <w:szCs w:val="24"/>
        </w:rPr>
        <w:t xml:space="preserve"> 1977; </w:t>
      </w:r>
      <w:r w:rsidR="001E7C41" w:rsidRPr="00613ABF">
        <w:rPr>
          <w:rFonts w:eastAsia="Arial" w:cs="Times New Roman"/>
          <w:szCs w:val="24"/>
        </w:rPr>
        <w:t>Zell</w:t>
      </w:r>
      <w:r w:rsidR="001E7C41">
        <w:rPr>
          <w:rFonts w:eastAsia="Arial" w:cs="Times New Roman"/>
          <w:szCs w:val="24"/>
        </w:rPr>
        <w:t xml:space="preserve">, Stickhouser, Sedikides, &amp; Alicke, 2020), it is </w:t>
      </w:r>
      <w:r w:rsidR="00940BC0">
        <w:rPr>
          <w:rFonts w:eastAsia="Arial" w:cs="Times New Roman"/>
          <w:szCs w:val="24"/>
        </w:rPr>
        <w:t xml:space="preserve">also </w:t>
      </w:r>
      <w:r w:rsidR="001E7C41">
        <w:rPr>
          <w:rFonts w:eastAsia="Arial" w:cs="Times New Roman"/>
          <w:szCs w:val="24"/>
        </w:rPr>
        <w:t>reasonable to expect that participants may be more dismissive of general behavioral patterns that are unfavorable relative to information regarding</w:t>
      </w:r>
      <w:ins w:id="89" w:author="Nick Maxwell" w:date="2020-11-11T10:29:00Z">
        <w:r w:rsidR="00556CA8">
          <w:rPr>
            <w:rFonts w:eastAsia="Arial" w:cs="Times New Roman"/>
            <w:szCs w:val="24"/>
          </w:rPr>
          <w:t xml:space="preserve"> their own</w:t>
        </w:r>
      </w:ins>
      <w:r w:rsidR="001E7C41">
        <w:rPr>
          <w:rFonts w:eastAsia="Arial" w:cs="Times New Roman"/>
          <w:szCs w:val="24"/>
        </w:rPr>
        <w:t xml:space="preserve"> individual </w:t>
      </w:r>
      <w:ins w:id="90" w:author="Nick Maxwell" w:date="2020-11-11T10:29:00Z">
        <w:r w:rsidR="00556CA8">
          <w:rPr>
            <w:rFonts w:eastAsia="Arial" w:cs="Times New Roman"/>
            <w:szCs w:val="24"/>
          </w:rPr>
          <w:t xml:space="preserve">response </w:t>
        </w:r>
      </w:ins>
      <w:r w:rsidR="001E7C41">
        <w:rPr>
          <w:rFonts w:eastAsia="Arial" w:cs="Times New Roman"/>
          <w:szCs w:val="24"/>
        </w:rPr>
        <w:t xml:space="preserve">patterns. </w:t>
      </w:r>
    </w:p>
    <w:p w14:paraId="56FA78A6" w14:textId="552A29FB" w:rsidR="00FF7DC3" w:rsidRDefault="002E0D3A" w:rsidP="00DD5136">
      <w:pPr>
        <w:spacing w:after="160"/>
        <w:ind w:firstLine="720"/>
        <w:contextualSpacing/>
        <w:rPr>
          <w:ins w:id="91" w:author="Nick Maxwell" w:date="2020-11-11T10:41:00Z"/>
        </w:rPr>
      </w:pPr>
      <w:r>
        <w:t xml:space="preserve">Although Experiments 1 and 2 </w:t>
      </w:r>
      <w:r w:rsidR="001E7C41">
        <w:t>similarly implemented</w:t>
      </w:r>
      <w:r>
        <w:t xml:space="preserve"> item-specific and relational encoding tasks, we note that the encoding effects on the illusion of competence were not always consistent</w:t>
      </w:r>
      <w:ins w:id="92" w:author="Nick Maxwell" w:date="2020-11-11T10:42:00Z">
        <w:r w:rsidR="00BB6461">
          <w:t xml:space="preserve"> across experiments</w:t>
        </w:r>
      </w:ins>
      <w:r w:rsidR="00387B61">
        <w:t xml:space="preserve">. </w:t>
      </w:r>
      <w:r>
        <w:t>Specifically, for backward pairs, Experiment 1 showed the greatest reduction for the illusion of competence in the item-specific group, but Experiment 2 did not show this reduction</w:t>
      </w:r>
      <w:ins w:id="93" w:author="Nick Maxwell" w:date="2020-11-11T10:43:00Z">
        <w:r w:rsidR="00333610">
          <w:t>,</w:t>
        </w:r>
      </w:ins>
      <w:r>
        <w:t xml:space="preserve"> and the illusion of competence was still observed for backward pairs. </w:t>
      </w:r>
      <w:r w:rsidR="00387B61">
        <w:t>Furthermore, b</w:t>
      </w:r>
      <w:r>
        <w:t xml:space="preserve">ackward pairs also saw a reduction </w:t>
      </w:r>
      <w:r w:rsidR="00926C48">
        <w:t>for</w:t>
      </w:r>
      <w:r>
        <w:t xml:space="preserve"> the illusion of competence in the relational group in Experiment 1, but </w:t>
      </w:r>
      <w:r w:rsidR="00387B61">
        <w:t xml:space="preserve">this reduction did not replicate in </w:t>
      </w:r>
      <w:r w:rsidR="00926C48">
        <w:t xml:space="preserve">Experiment 2. </w:t>
      </w:r>
      <w:r w:rsidR="00387B61">
        <w:t>Finally, a</w:t>
      </w:r>
      <w:r w:rsidR="00926C48">
        <w:t xml:space="preserve">nother difference in Experiment 2 was that both the item-specific and relational groups showed an elimination for the illusion of competence for unrelated pairs, whereas Experiment 1 only showed an elimination in the relational group. </w:t>
      </w:r>
      <w:bookmarkEnd w:id="80"/>
    </w:p>
    <w:p w14:paraId="29F7FA9D" w14:textId="77777777" w:rsidR="00D84745" w:rsidRDefault="001E7C41" w:rsidP="00DD5136">
      <w:pPr>
        <w:spacing w:after="160"/>
        <w:ind w:firstLine="720"/>
        <w:contextualSpacing/>
        <w:rPr>
          <w:ins w:id="94" w:author="Nick Maxwell" w:date="2020-11-11T10:46:00Z"/>
        </w:rPr>
      </w:pPr>
      <w:r>
        <w:t>We suggest that these discrepancies</w:t>
      </w:r>
      <w:r w:rsidR="00847DDC">
        <w:t xml:space="preserve"> may be attributed in part to the </w:t>
      </w:r>
      <w:r w:rsidR="007E7495">
        <w:t>e</w:t>
      </w:r>
      <w:r w:rsidR="00847DDC">
        <w:t>ffects of the warning</w:t>
      </w:r>
      <w:r w:rsidR="000610E7">
        <w:t xml:space="preserve"> </w:t>
      </w:r>
      <w:r w:rsidR="00847DDC">
        <w:t>on</w:t>
      </w:r>
      <w:r w:rsidR="000610E7">
        <w:t xml:space="preserve"> encoding. </w:t>
      </w:r>
      <w:r>
        <w:t xml:space="preserve">Although warnings were found to be ineffective, it is possible that participants may have been cognizant of the deceptive nature of some of the word pairs and may have been trying to monitor for these pairs which negatively affected their use of item-specific and relational encoding processes. Consistent with this possibility, </w:t>
      </w:r>
      <w:r w:rsidR="00BC4FEC">
        <w:t xml:space="preserve">a cross-experimental comparison of recall rates in item-specific and relational encoding groups in Experiment 1 and item-specific and relational encoding groups in Experiment 2 indicated that recall rates were lower in Experiment 2 </w:t>
      </w:r>
      <w:r w:rsidR="00BC4FEC">
        <w:lastRenderedPageBreak/>
        <w:t>where warnings were provided relative to Experiment 1 (</w:t>
      </w:r>
      <w:r w:rsidR="009644B4">
        <w:t>41.05</w:t>
      </w:r>
      <w:r w:rsidR="00BC4FEC">
        <w:t xml:space="preserve"> vs. </w:t>
      </w:r>
      <w:r w:rsidR="009644B4">
        <w:t>54.19</w:t>
      </w:r>
      <w:r w:rsidR="00BC4FEC">
        <w:t xml:space="preserve">), </w:t>
      </w:r>
      <w:r w:rsidR="00BC4FEC">
        <w:rPr>
          <w:i/>
          <w:iCs/>
        </w:rPr>
        <w:t>t</w:t>
      </w:r>
      <w:r w:rsidR="00BC4FEC">
        <w:t>(</w:t>
      </w:r>
      <w:r w:rsidR="009644B4">
        <w:t>210</w:t>
      </w:r>
      <w:r w:rsidR="00BC4FEC">
        <w:t xml:space="preserve">) = </w:t>
      </w:r>
      <w:r w:rsidR="009644B4">
        <w:t>5.92</w:t>
      </w:r>
      <w:r w:rsidR="00BC4FEC">
        <w:t xml:space="preserve">, </w:t>
      </w:r>
      <w:r w:rsidR="00BC4FEC">
        <w:rPr>
          <w:i/>
          <w:iCs/>
        </w:rPr>
        <w:t>SEM</w:t>
      </w:r>
      <w:r w:rsidR="00BC4FEC">
        <w:t xml:space="preserve"> = </w:t>
      </w:r>
      <w:r w:rsidR="009644B4">
        <w:t>2.25</w:t>
      </w:r>
      <w:r w:rsidR="00BC4FEC">
        <w:t xml:space="preserve">, </w:t>
      </w:r>
      <w:r w:rsidR="00BC4FEC">
        <w:rPr>
          <w:i/>
          <w:iCs/>
        </w:rPr>
        <w:t>d</w:t>
      </w:r>
      <w:r w:rsidR="00BC4FEC">
        <w:t xml:space="preserve"> = </w:t>
      </w:r>
      <w:r w:rsidR="009644B4">
        <w:t>0</w:t>
      </w:r>
      <w:r w:rsidR="00BC4FEC">
        <w:t>.</w:t>
      </w:r>
      <w:r w:rsidR="009644B4">
        <w:t xml:space="preserve">27, </w:t>
      </w:r>
      <w:r w:rsidR="00BC4FEC">
        <w:t>indicating that the encoding tasks may not have been completed as effectively.</w:t>
      </w:r>
    </w:p>
    <w:p w14:paraId="54F39C1D" w14:textId="2ECD2AC1" w:rsidR="0071234F" w:rsidRDefault="00BC4FEC" w:rsidP="00DD5136">
      <w:pPr>
        <w:spacing w:after="160"/>
        <w:ind w:firstLine="720"/>
        <w:contextualSpacing/>
        <w:rPr>
          <w:ins w:id="95" w:author="Nick Maxwell" w:date="2020-11-11T10:34:00Z"/>
        </w:rPr>
      </w:pPr>
      <w:del w:id="96" w:author="Nick Maxwell" w:date="2020-11-11T10:46:00Z">
        <w:r w:rsidDel="00D84745">
          <w:delText xml:space="preserve"> </w:delText>
        </w:r>
      </w:del>
      <w:r>
        <w:t xml:space="preserve">Second, in an attempt to improve the success of warnings by giving participants an opportunity to experience the different pair types, the Experiment 2 warning manipulation was only conducted on second block pairs rather than both blocks, which </w:t>
      </w:r>
      <w:del w:id="97" w:author="Nick Maxwell" w:date="2020-11-11T10:45:00Z">
        <w:r w:rsidDel="00333610">
          <w:delText>could have</w:delText>
        </w:r>
      </w:del>
      <w:ins w:id="98" w:author="Nick Maxwell" w:date="2020-11-11T10:45:00Z">
        <w:r w:rsidR="00333610">
          <w:t>may have</w:t>
        </w:r>
      </w:ins>
      <w:r>
        <w:t xml:space="preserve"> reduced the effectiveness </w:t>
      </w:r>
      <w:r w:rsidR="0002653A">
        <w:t>o</w:t>
      </w:r>
      <w:r>
        <w:t xml:space="preserve">f item-specific and relational encoding tasks. </w:t>
      </w:r>
      <w:r w:rsidR="00E05DDD">
        <w:t>Consistent with</w:t>
      </w:r>
      <w:r>
        <w:t xml:space="preserve"> this possibility, a cross-block comparison found that overall recall rates in the item-specific and relational group</w:t>
      </w:r>
      <w:r w:rsidR="007E7495">
        <w:t>s</w:t>
      </w:r>
      <w:r>
        <w:t xml:space="preserve"> in block 1 </w:t>
      </w:r>
      <w:r w:rsidR="00734FE2">
        <w:t>exceed</w:t>
      </w:r>
      <w:r w:rsidR="007E7495">
        <w:t>ed</w:t>
      </w:r>
      <w:r w:rsidR="00734FE2">
        <w:t xml:space="preserve"> that of</w:t>
      </w:r>
      <w:r>
        <w:t xml:space="preserve"> recall rates found in</w:t>
      </w:r>
      <w:r w:rsidR="007E7495">
        <w:t xml:space="preserve"> the item-specific and relational groups in</w:t>
      </w:r>
      <w:r>
        <w:t xml:space="preserve"> block 2 (</w:t>
      </w:r>
      <w:r w:rsidR="0002653A">
        <w:t>4</w:t>
      </w:r>
      <w:r w:rsidR="00E05DDD">
        <w:t>3.28</w:t>
      </w:r>
      <w:r>
        <w:t xml:space="preserve"> vs. </w:t>
      </w:r>
      <w:r w:rsidR="00E05DDD">
        <w:t>41.</w:t>
      </w:r>
      <w:r w:rsidR="007E7495">
        <w:t>05</w:t>
      </w:r>
      <w:r>
        <w:t xml:space="preserve">), </w:t>
      </w:r>
      <w:r>
        <w:rPr>
          <w:i/>
          <w:iCs/>
        </w:rPr>
        <w:t>t</w:t>
      </w:r>
      <w:r>
        <w:t>(</w:t>
      </w:r>
      <w:r w:rsidR="0002653A">
        <w:t>2</w:t>
      </w:r>
      <w:r w:rsidR="00E05DDD">
        <w:t>07</w:t>
      </w:r>
      <w:r>
        <w:t xml:space="preserve">) = </w:t>
      </w:r>
      <w:r w:rsidR="0002653A">
        <w:t>2.</w:t>
      </w:r>
      <w:r w:rsidR="00E05DDD">
        <w:t>49</w:t>
      </w:r>
      <w:r>
        <w:t xml:space="preserve">, </w:t>
      </w:r>
      <w:r>
        <w:rPr>
          <w:i/>
          <w:iCs/>
        </w:rPr>
        <w:t>SEM</w:t>
      </w:r>
      <w:r>
        <w:t xml:space="preserve"> = </w:t>
      </w:r>
      <w:r w:rsidR="00E05DDD">
        <w:t>0.73</w:t>
      </w:r>
      <w:r>
        <w:t xml:space="preserve">, </w:t>
      </w:r>
      <w:r w:rsidR="0002653A">
        <w:rPr>
          <w:i/>
          <w:iCs/>
        </w:rPr>
        <w:t>d</w:t>
      </w:r>
      <w:r>
        <w:t xml:space="preserve"> = </w:t>
      </w:r>
      <w:r w:rsidR="0002653A">
        <w:t>0</w:t>
      </w:r>
      <w:r>
        <w:t>.</w:t>
      </w:r>
      <w:r w:rsidR="00E05DDD">
        <w:t>04,</w:t>
      </w:r>
      <w:r w:rsidR="007E7495">
        <w:t xml:space="preserve"> further</w:t>
      </w:r>
      <w:r w:rsidR="00E05DDD">
        <w:t xml:space="preserve"> suggesting </w:t>
      </w:r>
      <w:r>
        <w:t xml:space="preserve">that </w:t>
      </w:r>
      <w:r w:rsidR="00485FF2">
        <w:t xml:space="preserve">differences between experiments </w:t>
      </w:r>
      <w:r w:rsidR="00E05DDD">
        <w:t>were</w:t>
      </w:r>
      <w:r w:rsidR="00485FF2">
        <w:t xml:space="preserve"> </w:t>
      </w:r>
      <w:r w:rsidR="00E05DDD">
        <w:t>in par</w:t>
      </w:r>
      <w:r w:rsidR="00485FF2">
        <w:t>t due to a block effect. Thus, it is possible</w:t>
      </w:r>
      <w:r>
        <w:t xml:space="preserve"> warnings may have reduced the effectiveness of item-specific and relational encoding at improving JOL calibration, rather than improving it</w:t>
      </w:r>
      <w:r w:rsidR="00485FF2">
        <w:t>—a</w:t>
      </w:r>
      <w:ins w:id="99" w:author="Nick Maxwell" w:date="2020-11-11T10:37:00Z">
        <w:r w:rsidR="00FF7DC3">
          <w:t>n</w:t>
        </w:r>
      </w:ins>
      <w:r w:rsidR="00485FF2">
        <w:t xml:space="preserve"> interesting pattern that suggests there may be limits to JOL accuracy benefits </w:t>
      </w:r>
      <w:r w:rsidR="007E7495">
        <w:t>when deep encoding tasks are combined with warning instructions</w:t>
      </w:r>
      <w:r>
        <w:t>.</w:t>
      </w:r>
    </w:p>
    <w:p w14:paraId="2EA8F0AA" w14:textId="7F66F088" w:rsidR="00FE24AE" w:rsidDel="00233D2F" w:rsidRDefault="00074C25" w:rsidP="007036D0">
      <w:pPr>
        <w:spacing w:after="160"/>
        <w:ind w:firstLine="720"/>
        <w:contextualSpacing/>
        <w:rPr>
          <w:del w:id="100" w:author="Nicholas Maxwell" w:date="2020-11-11T14:15:00Z"/>
        </w:rPr>
      </w:pPr>
      <w:ins w:id="101" w:author="Nick Maxwell" w:date="2020-11-11T10:51:00Z">
        <w:r w:rsidRPr="00074C25">
          <w:rPr>
            <w:rPrChange w:id="102" w:author="Nick Maxwell" w:date="2020-11-11T10:51:00Z">
              <w:rPr>
                <w:highlight w:val="yellow"/>
              </w:rPr>
            </w:rPrChange>
          </w:rPr>
          <w:t xml:space="preserve">Finally, </w:t>
        </w:r>
      </w:ins>
      <w:ins w:id="103" w:author="Nicholas Maxwell" w:date="2020-11-11T14:55:00Z">
        <w:r w:rsidR="0058144B">
          <w:t xml:space="preserve">in addition to the warning manipulation, </w:t>
        </w:r>
      </w:ins>
      <w:ins w:id="104" w:author="Nicholas Maxwell" w:date="2020-11-11T14:23:00Z">
        <w:r w:rsidR="00D91632">
          <w:t xml:space="preserve">this discrepancy may have occurred to </w:t>
        </w:r>
      </w:ins>
      <w:ins w:id="105" w:author="Nicholas Maxwell" w:date="2020-11-11T14:24:00Z">
        <w:r w:rsidR="00D91632">
          <w:t xml:space="preserve">differences in data collection methods across experiments. </w:t>
        </w:r>
      </w:ins>
      <w:ins w:id="106" w:author="Nick Maxwell" w:date="2020-11-11T10:52:00Z">
        <w:del w:id="107" w:author="Nicholas Maxwell" w:date="2020-11-11T13:07:00Z">
          <w:r w:rsidDel="001109EB">
            <w:delText>due to</w:delText>
          </w:r>
        </w:del>
      </w:ins>
      <w:ins w:id="108" w:author="Nicholas Maxwell" w:date="2020-11-11T14:24:00Z">
        <w:r w:rsidR="00D91632">
          <w:t>In</w:t>
        </w:r>
      </w:ins>
      <w:ins w:id="109" w:author="Nick Maxwell" w:date="2020-11-11T10:52:00Z">
        <w:r>
          <w:t xml:space="preserve"> Experiment 2</w:t>
        </w:r>
      </w:ins>
      <w:ins w:id="110" w:author="Nicholas Maxwell" w:date="2020-11-11T14:24:00Z">
        <w:r w:rsidR="00D91632">
          <w:t>, data collection</w:t>
        </w:r>
      </w:ins>
      <w:ins w:id="111" w:author="Nick Maxwell" w:date="2020-11-11T10:52:00Z">
        <w:r>
          <w:t xml:space="preserve"> </w:t>
        </w:r>
        <w:del w:id="112" w:author="Nicholas Maxwell" w:date="2020-11-11T13:07:00Z">
          <w:r w:rsidDel="001109EB">
            <w:delText>being</w:delText>
          </w:r>
        </w:del>
      </w:ins>
      <w:ins w:id="113" w:author="Nicholas Maxwell" w:date="2020-11-11T13:07:00Z">
        <w:r w:rsidR="001109EB">
          <w:t>was primarily</w:t>
        </w:r>
      </w:ins>
      <w:ins w:id="114" w:author="Nick Maxwell" w:date="2020-11-11T10:52:00Z">
        <w:r>
          <w:t xml:space="preserve"> </w:t>
        </w:r>
        <w:del w:id="115" w:author="Nicholas Maxwell" w:date="2020-11-11T13:07:00Z">
          <w:r w:rsidDel="001109EB">
            <w:delText xml:space="preserve">collected </w:delText>
          </w:r>
        </w:del>
      </w:ins>
      <w:ins w:id="116" w:author="Nicholas Maxwell" w:date="2020-11-11T13:07:00Z">
        <w:r w:rsidR="001109EB">
          <w:t xml:space="preserve">conducted </w:t>
        </w:r>
      </w:ins>
      <w:ins w:id="117" w:author="Nick Maxwell" w:date="2020-11-11T10:52:00Z">
        <w:r>
          <w:t>online</w:t>
        </w:r>
      </w:ins>
      <w:ins w:id="118" w:author="Nick Maxwell" w:date="2020-11-11T10:54:00Z">
        <w:r w:rsidR="00DD45FF">
          <w:t xml:space="preserve"> </w:t>
        </w:r>
        <w:del w:id="119" w:author="Nicholas Maxwell" w:date="2020-11-11T14:24:00Z">
          <w:r w:rsidR="00DD45FF" w:rsidDel="00D91632">
            <w:delText>relative</w:delText>
          </w:r>
        </w:del>
      </w:ins>
      <w:ins w:id="120" w:author="Nicholas Maxwell" w:date="2020-11-11T14:24:00Z">
        <w:r w:rsidR="00D91632">
          <w:t>as opposed</w:t>
        </w:r>
      </w:ins>
      <w:ins w:id="121" w:author="Nick Maxwell" w:date="2020-11-11T10:54:00Z">
        <w:r w:rsidR="00DD45FF">
          <w:t xml:space="preserve"> to </w:t>
        </w:r>
      </w:ins>
      <w:ins w:id="122" w:author="Nick Maxwell" w:date="2020-11-11T10:55:00Z">
        <w:r w:rsidR="00DD45FF">
          <w:t xml:space="preserve">the in-lab </w:t>
        </w:r>
      </w:ins>
      <w:ins w:id="123" w:author="Nicholas Maxwell" w:date="2020-11-11T14:17:00Z">
        <w:r w:rsidR="00233D2F">
          <w:t xml:space="preserve">method </w:t>
        </w:r>
      </w:ins>
      <w:ins w:id="124" w:author="Nick Maxwell" w:date="2020-11-11T10:55:00Z">
        <w:del w:id="125" w:author="Nicholas Maxwell" w:date="2020-11-11T14:24:00Z">
          <w:r w:rsidR="00DD45FF" w:rsidDel="00D91632">
            <w:delText xml:space="preserve">data collection </w:delText>
          </w:r>
        </w:del>
      </w:ins>
      <w:ins w:id="126" w:author="Nicholas Maxwell" w:date="2020-11-11T14:17:00Z">
        <w:r w:rsidR="00233D2F">
          <w:t xml:space="preserve">used </w:t>
        </w:r>
      </w:ins>
      <w:ins w:id="127" w:author="Nick Maxwell" w:date="2020-11-11T10:55:00Z">
        <w:r w:rsidR="00DD45FF">
          <w:t>in Experiment 1</w:t>
        </w:r>
      </w:ins>
      <w:ins w:id="128" w:author="Nick Maxwell" w:date="2020-11-11T10:52:00Z">
        <w:del w:id="129" w:author="Nicholas Maxwell" w:date="2020-11-11T14:24:00Z">
          <w:r w:rsidDel="00D91632">
            <w:delText>,</w:delText>
          </w:r>
        </w:del>
        <w:del w:id="130" w:author="Nicholas Maxwell" w:date="2020-11-11T14:17:00Z">
          <w:r w:rsidDel="00233D2F">
            <w:delText xml:space="preserve"> </w:delText>
          </w:r>
        </w:del>
      </w:ins>
      <w:ins w:id="131" w:author="Nick Maxwell" w:date="2020-11-11T10:54:00Z">
        <w:del w:id="132" w:author="Nicholas Maxwell" w:date="2020-11-11T13:53:00Z">
          <w:r w:rsidR="00DD45FF" w:rsidDel="00A111FC">
            <w:delText xml:space="preserve">encoding differences may have </w:delText>
          </w:r>
        </w:del>
      </w:ins>
      <w:ins w:id="133" w:author="Nick Maxwell" w:date="2020-11-11T10:55:00Z">
        <w:del w:id="134" w:author="Nicholas Maxwell" w:date="2020-11-11T13:52:00Z">
          <w:r w:rsidR="00DD45FF" w:rsidDel="00A111FC">
            <w:delText>arose</w:delText>
          </w:r>
        </w:del>
        <w:del w:id="135" w:author="Nicholas Maxwell" w:date="2020-11-11T13:53:00Z">
          <w:r w:rsidR="00DD45FF" w:rsidDel="00A111FC">
            <w:delText xml:space="preserve"> </w:delText>
          </w:r>
        </w:del>
        <w:del w:id="136" w:author="Nicholas Maxwell" w:date="2020-11-11T14:24:00Z">
          <w:r w:rsidR="00DD45FF" w:rsidDel="00D91632">
            <w:delText>between the two</w:delText>
          </w:r>
        </w:del>
      </w:ins>
      <w:ins w:id="137" w:author="Nick Maxwell" w:date="2020-11-11T10:58:00Z">
        <w:del w:id="138" w:author="Nicholas Maxwell" w:date="2020-11-11T14:24:00Z">
          <w:r w:rsidR="00B733E9" w:rsidDel="00D91632">
            <w:delText xml:space="preserve"> experiments</w:delText>
          </w:r>
        </w:del>
      </w:ins>
      <w:ins w:id="139" w:author="Nick Maxwell" w:date="2020-11-11T10:53:00Z">
        <w:r>
          <w:t>.</w:t>
        </w:r>
      </w:ins>
      <w:ins w:id="140" w:author="Nicholas Maxwell" w:date="2020-11-11T14:24:00Z">
        <w:r w:rsidR="00D91632">
          <w:t xml:space="preserve"> Though online data collection method</w:t>
        </w:r>
      </w:ins>
      <w:ins w:id="141" w:author="Nicholas Maxwell" w:date="2020-11-11T14:25:00Z">
        <w:r w:rsidR="00D91632">
          <w:t xml:space="preserve">s are generally assumed to </w:t>
        </w:r>
      </w:ins>
      <w:ins w:id="142" w:author="Nicholas Maxwell" w:date="2020-11-11T14:28:00Z">
        <w:r w:rsidR="00D91632">
          <w:t xml:space="preserve">be </w:t>
        </w:r>
      </w:ins>
      <w:ins w:id="143" w:author="Nicholas Maxwell" w:date="2020-11-11T14:25:00Z">
        <w:r w:rsidR="00D91632">
          <w:t xml:space="preserve">comparable to in lab methods </w:t>
        </w:r>
      </w:ins>
      <w:ins w:id="144" w:author="Nicholas Maxwell" w:date="2020-11-11T15:02:00Z">
        <w:r w:rsidR="00AF4C5C">
          <w:t xml:space="preserve">(Miller, Crow, Weiss, Maples-Keller, &amp; </w:t>
        </w:r>
        <w:proofErr w:type="spellStart"/>
        <w:r w:rsidR="00AF4C5C">
          <w:t>Lynam</w:t>
        </w:r>
        <w:proofErr w:type="spellEnd"/>
        <w:r w:rsidR="00AF4C5C">
          <w:t>, 2017)</w:t>
        </w:r>
      </w:ins>
      <w:ins w:id="145" w:author="Nicholas Maxwell" w:date="2020-11-11T14:25:00Z">
        <w:r w:rsidR="00D91632">
          <w:t xml:space="preserve">, </w:t>
        </w:r>
      </w:ins>
      <w:ins w:id="146" w:author="Nicholas Maxwell" w:date="2020-11-11T14:26:00Z">
        <w:r w:rsidR="00D91632">
          <w:t xml:space="preserve">the online method prevented participants from receiving clarification about the encoding strategies in the event they were unsure of the instructions. Furthermore, because study </w:t>
        </w:r>
      </w:ins>
      <w:ins w:id="147" w:author="Nicholas Maxwell" w:date="2020-11-11T14:27:00Z">
        <w:r w:rsidR="00D91632">
          <w:t xml:space="preserve">was self-paced across both experiments, encoding durations </w:t>
        </w:r>
      </w:ins>
      <w:ins w:id="148" w:author="Nicholas Maxwell" w:date="2020-11-11T14:28:00Z">
        <w:r w:rsidR="00D91632">
          <w:t>may have differed as participants completing the study in lab may be more motivated to seriously complete the study due to the pre</w:t>
        </w:r>
      </w:ins>
      <w:ins w:id="149" w:author="Nicholas Maxwell" w:date="2020-11-11T14:29:00Z">
        <w:r w:rsidR="00D91632">
          <w:t xml:space="preserve">sence of an experimenter. Given this concern, </w:t>
        </w:r>
      </w:ins>
      <w:ins w:id="150" w:author="Nick Maxwell" w:date="2020-11-11T10:53:00Z">
        <w:del w:id="151" w:author="Nicholas Maxwell" w:date="2020-11-11T14:28:00Z">
          <w:r w:rsidDel="00D91632">
            <w:delText xml:space="preserve"> </w:delText>
          </w:r>
        </w:del>
      </w:ins>
      <w:ins w:id="152" w:author="Nicholas Maxwell" w:date="2020-11-11T14:29:00Z">
        <w:r w:rsidR="00D91632">
          <w:t>a</w:t>
        </w:r>
      </w:ins>
      <w:ins w:id="153" w:author="Nick Maxwell" w:date="2020-11-11T10:53:00Z">
        <w:del w:id="154" w:author="Nicholas Maxwell" w:date="2020-11-11T14:29:00Z">
          <w:r w:rsidDel="00D91632">
            <w:delText>A</w:delText>
          </w:r>
        </w:del>
        <w:r>
          <w:t xml:space="preserve"> cross-experimental analysis of RTs indicated</w:t>
        </w:r>
      </w:ins>
      <w:ins w:id="155" w:author="Nicholas Maxwell" w:date="2020-11-11T13:33:00Z">
        <w:r w:rsidR="00B60921">
          <w:t xml:space="preserve"> that</w:t>
        </w:r>
      </w:ins>
      <w:ins w:id="156" w:author="Nick Maxwell" w:date="2020-11-11T10:53:00Z">
        <w:r>
          <w:t xml:space="preserve"> </w:t>
        </w:r>
      </w:ins>
      <w:ins w:id="157" w:author="Nicholas Maxwell" w:date="2020-11-11T13:34:00Z">
        <w:r w:rsidR="00B60921">
          <w:t xml:space="preserve">relative to </w:t>
        </w:r>
      </w:ins>
      <w:ins w:id="158" w:author="Nicholas Maxwell" w:date="2020-11-11T14:29:00Z">
        <w:r w:rsidR="00D91632">
          <w:t xml:space="preserve">the online participants in </w:t>
        </w:r>
      </w:ins>
      <w:ins w:id="159" w:author="Nicholas Maxwell" w:date="2020-11-11T13:34:00Z">
        <w:r w:rsidR="00B60921">
          <w:t>Experiment 2</w:t>
        </w:r>
      </w:ins>
      <w:ins w:id="160" w:author="Nicholas Maxwell" w:date="2020-11-11T13:33:00Z">
        <w:r w:rsidR="00B60921">
          <w:t xml:space="preserve">, </w:t>
        </w:r>
      </w:ins>
      <w:ins w:id="161" w:author="Nick Maxwell" w:date="2020-11-11T10:53:00Z">
        <w:del w:id="162" w:author="Nicholas Maxwell" w:date="2020-11-11T13:33:00Z">
          <w:r w:rsidDel="00B60921">
            <w:lastRenderedPageBreak/>
            <w:delText>that</w:delText>
          </w:r>
        </w:del>
      </w:ins>
      <w:ins w:id="163" w:author="Nick Maxwell" w:date="2020-11-11T10:59:00Z">
        <w:del w:id="164" w:author="Nicholas Maxwell" w:date="2020-11-11T13:33:00Z">
          <w:r w:rsidR="00B733E9" w:rsidDel="00B60921">
            <w:delText xml:space="preserve"> </w:delText>
          </w:r>
        </w:del>
      </w:ins>
      <w:ins w:id="165" w:author="Nick Maxwell" w:date="2020-11-11T11:01:00Z">
        <w:del w:id="166" w:author="Nicholas Maxwell" w:date="2020-11-11T13:33:00Z">
          <w:r w:rsidR="00B733E9" w:rsidDel="00B60921">
            <w:delText>for the item-specific and relat</w:delText>
          </w:r>
        </w:del>
      </w:ins>
      <w:ins w:id="167" w:author="Nick Maxwell" w:date="2020-11-11T11:02:00Z">
        <w:del w:id="168" w:author="Nicholas Maxwell" w:date="2020-11-11T13:33:00Z">
          <w:r w:rsidR="00B733E9" w:rsidDel="00B60921">
            <w:delText>ional encoding</w:delText>
          </w:r>
        </w:del>
      </w:ins>
      <w:ins w:id="169" w:author="Nick Maxwell" w:date="2020-11-11T10:59:00Z">
        <w:del w:id="170" w:author="Nicholas Maxwell" w:date="2020-11-11T13:33:00Z">
          <w:r w:rsidR="00B733E9" w:rsidDel="00B60921">
            <w:delText xml:space="preserve"> </w:delText>
          </w:r>
        </w:del>
      </w:ins>
      <w:ins w:id="171" w:author="Nick Maxwell" w:date="2020-11-11T11:02:00Z">
        <w:del w:id="172" w:author="Nicholas Maxwell" w:date="2020-11-11T13:33:00Z">
          <w:r w:rsidR="00B733E9" w:rsidDel="00B60921">
            <w:delText>groups</w:delText>
          </w:r>
        </w:del>
      </w:ins>
      <w:ins w:id="173" w:author="Nick Maxwell" w:date="2020-11-11T10:59:00Z">
        <w:del w:id="174" w:author="Nicholas Maxwell" w:date="2020-11-11T13:34:00Z">
          <w:r w:rsidR="00B733E9" w:rsidDel="00B60921">
            <w:delText xml:space="preserve">, </w:delText>
          </w:r>
        </w:del>
      </w:ins>
      <w:ins w:id="175" w:author="Nicholas Maxwell" w:date="2020-11-11T14:40:00Z">
        <w:r w:rsidR="001B04B3">
          <w:t xml:space="preserve">participants in </w:t>
        </w:r>
      </w:ins>
      <w:ins w:id="176" w:author="Nick Maxwell" w:date="2020-11-11T10:59:00Z">
        <w:del w:id="177" w:author="Nicholas Maxwell" w:date="2020-11-11T14:39:00Z">
          <w:r w:rsidR="00B733E9" w:rsidDel="001B04B3">
            <w:delText xml:space="preserve">participants in </w:delText>
          </w:r>
        </w:del>
        <w:r w:rsidR="00B733E9">
          <w:t>Experimen</w:t>
        </w:r>
      </w:ins>
      <w:ins w:id="178" w:author="Nick Maxwell" w:date="2020-11-11T11:00:00Z">
        <w:r w:rsidR="00B733E9">
          <w:t xml:space="preserve">t 1 </w:t>
        </w:r>
      </w:ins>
      <w:ins w:id="179" w:author="Nicholas Maxwell" w:date="2020-11-11T13:33:00Z">
        <w:r w:rsidR="00B60921">
          <w:t xml:space="preserve">spent significantly more time </w:t>
        </w:r>
      </w:ins>
      <w:ins w:id="180" w:author="Nick Maxwell" w:date="2020-11-11T11:00:00Z">
        <w:del w:id="181" w:author="Nicholas Maxwell" w:date="2020-11-11T13:33:00Z">
          <w:r w:rsidR="00B733E9" w:rsidDel="00B60921">
            <w:delText xml:space="preserve">spent more time </w:delText>
          </w:r>
        </w:del>
        <w:r w:rsidR="00B733E9">
          <w:t>encoding items</w:t>
        </w:r>
      </w:ins>
      <w:ins w:id="182" w:author="Nicholas Maxwell" w:date="2020-11-11T13:33:00Z">
        <w:r w:rsidR="00B60921">
          <w:t xml:space="preserve"> in both the item-specific </w:t>
        </w:r>
      </w:ins>
      <w:ins w:id="183" w:author="Nicholas Maxwell" w:date="2020-11-11T13:34:00Z">
        <w:r w:rsidR="00B60921">
          <w:t xml:space="preserve">group </w:t>
        </w:r>
      </w:ins>
      <w:ins w:id="184" w:author="Nicholas Maxwell" w:date="2020-11-11T13:33:00Z">
        <w:r w:rsidR="00B60921">
          <w:t>(13</w:t>
        </w:r>
      </w:ins>
      <w:ins w:id="185" w:author="Nicholas Maxwell" w:date="2020-11-11T13:34:00Z">
        <w:r w:rsidR="00B60921">
          <w:t xml:space="preserve">230 </w:t>
        </w:r>
        <w:proofErr w:type="spellStart"/>
        <w:r w:rsidR="00B60921">
          <w:t>ms</w:t>
        </w:r>
        <w:proofErr w:type="spellEnd"/>
        <w:r w:rsidR="00B60921">
          <w:t xml:space="preserve"> vs </w:t>
        </w:r>
      </w:ins>
      <w:ins w:id="186" w:author="Nicholas Maxwell" w:date="2020-11-11T14:10:00Z">
        <w:r w:rsidR="00233D2F">
          <w:t>8169</w:t>
        </w:r>
      </w:ins>
      <w:ins w:id="187" w:author="Nicholas Maxwell" w:date="2020-11-11T13:34:00Z">
        <w:r w:rsidR="00B60921">
          <w:t xml:space="preserve"> </w:t>
        </w:r>
        <w:proofErr w:type="spellStart"/>
        <w:r w:rsidR="00B60921">
          <w:t>ms</w:t>
        </w:r>
        <w:proofErr w:type="spellEnd"/>
        <w:r w:rsidR="00B60921">
          <w:t>)</w:t>
        </w:r>
      </w:ins>
      <w:ins w:id="188" w:author="Nicholas Maxwell" w:date="2020-11-11T14:13:00Z">
        <w:r w:rsidR="00233D2F">
          <w:t xml:space="preserve">, </w:t>
        </w:r>
        <w:r w:rsidR="00233D2F" w:rsidRPr="00233D2F">
          <w:rPr>
            <w:i/>
            <w:iCs/>
            <w:rPrChange w:id="189" w:author="Nicholas Maxwell" w:date="2020-11-11T14:13:00Z">
              <w:rPr/>
            </w:rPrChange>
          </w:rPr>
          <w:t>t</w:t>
        </w:r>
        <w:r w:rsidR="00233D2F">
          <w:t xml:space="preserve">(86) = 3.27, </w:t>
        </w:r>
        <w:r w:rsidR="00233D2F" w:rsidRPr="00233D2F">
          <w:rPr>
            <w:i/>
            <w:iCs/>
            <w:rPrChange w:id="190" w:author="Nicholas Maxwell" w:date="2020-11-11T14:13:00Z">
              <w:rPr/>
            </w:rPrChange>
          </w:rPr>
          <w:t>SEM</w:t>
        </w:r>
        <w:r w:rsidR="00233D2F">
          <w:t xml:space="preserve"> = 1570</w:t>
        </w:r>
      </w:ins>
      <w:ins w:id="191" w:author="Nicholas Maxwell" w:date="2020-11-11T14:15:00Z">
        <w:r w:rsidR="00233D2F">
          <w:t>.82</w:t>
        </w:r>
      </w:ins>
      <w:ins w:id="192" w:author="Nicholas Maxwell" w:date="2020-11-11T14:13:00Z">
        <w:r w:rsidR="00233D2F">
          <w:t xml:space="preserve">, </w:t>
        </w:r>
        <w:r w:rsidR="00233D2F" w:rsidRPr="00233D2F">
          <w:rPr>
            <w:i/>
            <w:iCs/>
            <w:rPrChange w:id="193" w:author="Nicholas Maxwell" w:date="2020-11-11T14:13:00Z">
              <w:rPr/>
            </w:rPrChange>
          </w:rPr>
          <w:t>d</w:t>
        </w:r>
        <w:r w:rsidR="00233D2F">
          <w:t xml:space="preserve"> = </w:t>
        </w:r>
      </w:ins>
      <w:ins w:id="194" w:author="Nicholas Maxwell" w:date="2020-11-11T14:57:00Z">
        <w:r w:rsidR="00D10251">
          <w:t>0.63</w:t>
        </w:r>
      </w:ins>
      <w:ins w:id="195" w:author="Nicholas Maxwell" w:date="2020-11-11T14:13:00Z">
        <w:r w:rsidR="00233D2F">
          <w:t xml:space="preserve">, </w:t>
        </w:r>
      </w:ins>
      <w:ins w:id="196" w:author="Nicholas Maxwell" w:date="2020-11-11T13:35:00Z">
        <w:r w:rsidR="00B60921">
          <w:t xml:space="preserve">and in the relational </w:t>
        </w:r>
      </w:ins>
      <w:ins w:id="197" w:author="Nicholas Maxwell" w:date="2020-11-11T14:11:00Z">
        <w:r w:rsidR="00233D2F">
          <w:t>group</w:t>
        </w:r>
      </w:ins>
      <w:ins w:id="198" w:author="Nicholas Maxwell" w:date="2020-11-11T13:35:00Z">
        <w:r w:rsidR="00B60921">
          <w:t xml:space="preserve"> (818</w:t>
        </w:r>
      </w:ins>
      <w:ins w:id="199" w:author="Nicholas Maxwell" w:date="2020-11-11T14:10:00Z">
        <w:r w:rsidR="00233D2F">
          <w:t>6</w:t>
        </w:r>
      </w:ins>
      <w:ins w:id="200" w:author="Nicholas Maxwell" w:date="2020-11-11T13:35:00Z">
        <w:r w:rsidR="00B60921">
          <w:t xml:space="preserve"> </w:t>
        </w:r>
        <w:proofErr w:type="spellStart"/>
        <w:r w:rsidR="00B60921">
          <w:t>ms</w:t>
        </w:r>
        <w:proofErr w:type="spellEnd"/>
        <w:r w:rsidR="00B60921">
          <w:t xml:space="preserve"> vs </w:t>
        </w:r>
      </w:ins>
      <w:ins w:id="201" w:author="Nicholas Maxwell" w:date="2020-11-11T14:10:00Z">
        <w:r w:rsidR="00233D2F">
          <w:t>6116</w:t>
        </w:r>
      </w:ins>
      <w:ins w:id="202" w:author="Nicholas Maxwell" w:date="2020-11-11T14:13:00Z">
        <w:r w:rsidR="00233D2F">
          <w:t xml:space="preserve">), </w:t>
        </w:r>
      </w:ins>
      <w:ins w:id="203" w:author="Nicholas Maxwell" w:date="2020-11-11T14:14:00Z">
        <w:r w:rsidR="00233D2F" w:rsidRPr="003C5404">
          <w:rPr>
            <w:i/>
            <w:iCs/>
          </w:rPr>
          <w:t>t</w:t>
        </w:r>
        <w:r w:rsidR="00233D2F">
          <w:t>(8</w:t>
        </w:r>
        <w:r w:rsidR="00233D2F">
          <w:t>2</w:t>
        </w:r>
        <w:r w:rsidR="00233D2F">
          <w:t xml:space="preserve">) = </w:t>
        </w:r>
        <w:r w:rsidR="00233D2F">
          <w:t>2.09</w:t>
        </w:r>
        <w:r w:rsidR="00233D2F">
          <w:t xml:space="preserve">, </w:t>
        </w:r>
        <w:r w:rsidR="00233D2F" w:rsidRPr="003C5404">
          <w:rPr>
            <w:i/>
            <w:iCs/>
          </w:rPr>
          <w:t>SEM</w:t>
        </w:r>
        <w:r w:rsidR="00233D2F">
          <w:t xml:space="preserve"> = </w:t>
        </w:r>
        <w:r w:rsidR="00233D2F">
          <w:t>1005.89</w:t>
        </w:r>
        <w:r w:rsidR="00233D2F">
          <w:t xml:space="preserve">, </w:t>
        </w:r>
        <w:r w:rsidR="00233D2F" w:rsidRPr="003C5404">
          <w:rPr>
            <w:i/>
            <w:iCs/>
          </w:rPr>
          <w:t>d</w:t>
        </w:r>
        <w:r w:rsidR="00233D2F">
          <w:t xml:space="preserve"> = </w:t>
        </w:r>
      </w:ins>
      <w:ins w:id="204" w:author="Nicholas Maxwell" w:date="2020-11-11T14:58:00Z">
        <w:r w:rsidR="00D10251">
          <w:t>0.43</w:t>
        </w:r>
      </w:ins>
      <w:ins w:id="205" w:author="Nicholas Maxwell" w:date="2020-11-11T13:35:00Z">
        <w:r w:rsidR="00B60921">
          <w:t>. However, encoding durations</w:t>
        </w:r>
      </w:ins>
      <w:ins w:id="206" w:author="Nicholas Maxwell" w:date="2020-11-11T14:15:00Z">
        <w:r w:rsidR="00233D2F">
          <w:t xml:space="preserve"> were statistically equivalent for participants in the read groups (</w:t>
        </w:r>
      </w:ins>
      <w:ins w:id="207" w:author="Nicholas Maxwell" w:date="2020-11-11T14:16:00Z">
        <w:r w:rsidR="00233D2F">
          <w:t>4123.09</w:t>
        </w:r>
      </w:ins>
      <w:ins w:id="208" w:author="Nicholas Maxwell" w:date="2020-11-11T14:15:00Z">
        <w:r w:rsidR="00233D2F">
          <w:t xml:space="preserve"> vs </w:t>
        </w:r>
      </w:ins>
      <w:ins w:id="209" w:author="Nicholas Maxwell" w:date="2020-11-11T14:16:00Z">
        <w:r w:rsidR="00233D2F">
          <w:t xml:space="preserve">4759.54), </w:t>
        </w:r>
        <w:proofErr w:type="gramStart"/>
        <w:r w:rsidR="00233D2F" w:rsidRPr="003C5404">
          <w:rPr>
            <w:i/>
            <w:iCs/>
          </w:rPr>
          <w:t>t</w:t>
        </w:r>
        <w:r w:rsidR="00233D2F">
          <w:t>(</w:t>
        </w:r>
      </w:ins>
      <w:proofErr w:type="gramEnd"/>
      <w:ins w:id="210" w:author="Nicholas Maxwell" w:date="2020-11-11T14:18:00Z">
        <w:r w:rsidR="00233D2F">
          <w:t>98</w:t>
        </w:r>
      </w:ins>
      <w:ins w:id="211" w:author="Nicholas Maxwell" w:date="2020-11-11T14:16:00Z">
        <w:r w:rsidR="00233D2F">
          <w:t xml:space="preserve">) = </w:t>
        </w:r>
      </w:ins>
      <w:ins w:id="212" w:author="Nicholas Maxwell" w:date="2020-11-11T14:18:00Z">
        <w:r w:rsidR="00233D2F">
          <w:t>1.60</w:t>
        </w:r>
      </w:ins>
      <w:ins w:id="213" w:author="Nicholas Maxwell" w:date="2020-11-11T14:16:00Z">
        <w:r w:rsidR="00233D2F">
          <w:t xml:space="preserve">, </w:t>
        </w:r>
        <w:r w:rsidR="00233D2F" w:rsidRPr="003C5404">
          <w:rPr>
            <w:i/>
            <w:iCs/>
          </w:rPr>
          <w:t>SEM</w:t>
        </w:r>
        <w:r w:rsidR="00233D2F">
          <w:t xml:space="preserve"> = </w:t>
        </w:r>
      </w:ins>
      <w:ins w:id="214" w:author="Nicholas Maxwell" w:date="2020-11-11T14:19:00Z">
        <w:r w:rsidR="00233D2F">
          <w:t>398.64</w:t>
        </w:r>
      </w:ins>
      <w:ins w:id="215" w:author="Nicholas Maxwell" w:date="2020-11-11T14:16:00Z">
        <w:r w:rsidR="00233D2F">
          <w:t xml:space="preserve">, </w:t>
        </w:r>
      </w:ins>
      <w:ins w:id="216" w:author="Nicholas Maxwell" w:date="2020-11-11T14:18:00Z">
        <w:r w:rsidR="00233D2F">
          <w:rPr>
            <w:i/>
            <w:iCs/>
          </w:rPr>
          <w:t>p</w:t>
        </w:r>
      </w:ins>
      <w:ins w:id="217" w:author="Nicholas Maxwell" w:date="2020-11-11T14:16:00Z">
        <w:r w:rsidR="00233D2F">
          <w:t xml:space="preserve"> = </w:t>
        </w:r>
      </w:ins>
      <w:ins w:id="218" w:author="Nicholas Maxwell" w:date="2020-11-11T14:18:00Z">
        <w:r w:rsidR="00233D2F">
          <w:t xml:space="preserve">.11, </w:t>
        </w:r>
        <w:proofErr w:type="spellStart"/>
        <w:r w:rsidR="00233D2F" w:rsidRPr="00233D2F">
          <w:rPr>
            <w:i/>
            <w:iCs/>
            <w:rPrChange w:id="219" w:author="Nicholas Maxwell" w:date="2020-11-11T14:18:00Z">
              <w:rPr/>
            </w:rPrChange>
          </w:rPr>
          <w:t>p</w:t>
        </w:r>
        <w:r w:rsidR="00233D2F" w:rsidRPr="00233D2F">
          <w:rPr>
            <w:vertAlign w:val="subscript"/>
            <w:rPrChange w:id="220" w:author="Nicholas Maxwell" w:date="2020-11-11T14:18:00Z">
              <w:rPr/>
            </w:rPrChange>
          </w:rPr>
          <w:t>BIC</w:t>
        </w:r>
        <w:proofErr w:type="spellEnd"/>
        <w:r w:rsidR="00233D2F" w:rsidRPr="00233D2F">
          <w:rPr>
            <w:vertAlign w:val="subscript"/>
            <w:rPrChange w:id="221" w:author="Nicholas Maxwell" w:date="2020-11-11T14:18:00Z">
              <w:rPr/>
            </w:rPrChange>
          </w:rPr>
          <w:t xml:space="preserve"> </w:t>
        </w:r>
        <w:r w:rsidR="00233D2F">
          <w:t xml:space="preserve">= </w:t>
        </w:r>
      </w:ins>
      <w:ins w:id="222" w:author="Nicholas Maxwell" w:date="2020-11-11T14:54:00Z">
        <w:r w:rsidR="0058144B">
          <w:t>.84</w:t>
        </w:r>
      </w:ins>
      <w:ins w:id="223" w:author="Nicholas Maxwell" w:date="2020-11-11T14:16:00Z">
        <w:r w:rsidR="00233D2F">
          <w:t xml:space="preserve">. </w:t>
        </w:r>
        <w:r w:rsidR="00233D2F">
          <w:t xml:space="preserve">Thus, </w:t>
        </w:r>
      </w:ins>
      <w:ins w:id="224" w:author="Nicholas Maxwell" w:date="2020-11-11T14:40:00Z">
        <w:r w:rsidR="001B04B3">
          <w:t>ou</w:t>
        </w:r>
      </w:ins>
      <w:ins w:id="225" w:author="Nicholas Maxwell" w:date="2020-11-11T14:41:00Z">
        <w:r w:rsidR="001B04B3">
          <w:t>r shift to online data collection may have</w:t>
        </w:r>
      </w:ins>
      <w:ins w:id="226" w:author="Nicholas Maxwell" w:date="2020-11-11T14:55:00Z">
        <w:r w:rsidR="0058144B">
          <w:t xml:space="preserve"> further</w:t>
        </w:r>
      </w:ins>
      <w:ins w:id="227" w:author="Nicholas Maxwell" w:date="2020-11-11T14:41:00Z">
        <w:r w:rsidR="001B04B3">
          <w:t xml:space="preserve"> reduced the efficacy of item-specific and relational encoding at improving the correspondence between JOLs and recall.</w:t>
        </w:r>
      </w:ins>
      <w:ins w:id="228" w:author="Nick Maxwell" w:date="2020-11-11T11:00:00Z">
        <w:del w:id="229" w:author="Nicholas Maxwell" w:date="2020-11-11T13:35:00Z">
          <w:r w:rsidR="00B733E9" w:rsidDel="00B60921">
            <w:delText xml:space="preserve"> relative to Experiment 2 (STATS).</w:delText>
          </w:r>
        </w:del>
      </w:ins>
      <w:ins w:id="230" w:author="Nick Maxwell" w:date="2020-11-11T11:02:00Z">
        <w:del w:id="231" w:author="Nicholas Maxwell" w:date="2020-11-11T13:35:00Z">
          <w:r w:rsidR="00B733E9" w:rsidDel="00B60921">
            <w:delText xml:space="preserve"> </w:delText>
          </w:r>
        </w:del>
        <w:del w:id="232" w:author="Nicholas Maxwell" w:date="2020-11-11T14:15:00Z">
          <w:r w:rsidR="00B733E9" w:rsidDel="00233D2F">
            <w:delText xml:space="preserve">Thus, … </w:delText>
          </w:r>
          <w:r w:rsidR="00B733E9" w:rsidRPr="00B733E9" w:rsidDel="00233D2F">
            <w:rPr>
              <w:highlight w:val="yellow"/>
              <w:rPrChange w:id="233" w:author="Nick Maxwell" w:date="2020-11-11T11:02:00Z">
                <w:rPr/>
              </w:rPrChange>
            </w:rPr>
            <w:delText>[EXPAND]</w:delText>
          </w:r>
        </w:del>
      </w:ins>
      <w:ins w:id="234" w:author="Nick Maxwell" w:date="2020-11-11T11:00:00Z">
        <w:del w:id="235" w:author="Nicholas Maxwell" w:date="2020-11-11T14:15:00Z">
          <w:r w:rsidR="00B733E9" w:rsidDel="00233D2F">
            <w:delText xml:space="preserve"> </w:delText>
          </w:r>
        </w:del>
      </w:ins>
      <w:del w:id="236" w:author="Nicholas Maxwell" w:date="2020-11-11T14:15:00Z">
        <w:r w:rsidR="00BC4FEC" w:rsidDel="00233D2F">
          <w:delText xml:space="preserve"> </w:delText>
        </w:r>
      </w:del>
    </w:p>
    <w:p w14:paraId="367D7FF6" w14:textId="5DF64E73" w:rsidR="000610E7" w:rsidRPr="00BD4918" w:rsidRDefault="000610E7" w:rsidP="00233D2F">
      <w:pPr>
        <w:spacing w:after="160"/>
        <w:ind w:firstLine="720"/>
        <w:contextualSpacing/>
        <w:pPrChange w:id="237" w:author="Nicholas Maxwell" w:date="2020-11-11T14:15:00Z">
          <w:pPr/>
        </w:pPrChange>
      </w:pPr>
      <w:del w:id="238" w:author="Nicholas Maxwell" w:date="2020-11-11T14:15:00Z">
        <w:r w:rsidDel="00233D2F">
          <w:tab/>
        </w:r>
        <w:r w:rsidR="00485FF2" w:rsidDel="00233D2F">
          <w:delText>Finally, our analyses included c</w:delText>
        </w:r>
        <w:r w:rsidDel="00233D2F">
          <w:delText xml:space="preserve">alibration plots to provide a more precise assessment of specific JOL increments </w:delText>
        </w:r>
        <w:r w:rsidR="00560253" w:rsidDel="00233D2F">
          <w:delText>in which</w:delText>
        </w:r>
        <w:r w:rsidDel="00233D2F">
          <w:delText xml:space="preserve"> participant JOLs </w:delText>
        </w:r>
        <w:r w:rsidR="00560253" w:rsidDel="00233D2F">
          <w:delText>become</w:delText>
        </w:r>
        <w:r w:rsidDel="00233D2F">
          <w:delText xml:space="preserve"> </w:delText>
        </w:r>
        <w:r w:rsidR="007E7495" w:rsidDel="00233D2F">
          <w:delText>mis</w:delText>
        </w:r>
        <w:r w:rsidDel="00233D2F">
          <w:delText xml:space="preserve">calibrated with recall. </w:delText>
        </w:r>
        <w:r w:rsidR="007E7495" w:rsidDel="00233D2F">
          <w:delText>In both</w:delText>
        </w:r>
        <w:r w:rsidR="00734FE2" w:rsidDel="00233D2F">
          <w:delText xml:space="preserve"> experiments</w:delText>
        </w:r>
        <w:r w:rsidR="007551F5" w:rsidDel="00233D2F">
          <w:delText>,</w:delText>
        </w:r>
        <w:r w:rsidR="00734FE2" w:rsidDel="00233D2F">
          <w:delText xml:space="preserve"> these plots revealed</w:delText>
        </w:r>
        <w:r w:rsidR="007551F5" w:rsidDel="00233D2F">
          <w:delText xml:space="preserve"> participants were generally </w:delText>
        </w:r>
        <w:r w:rsidR="00485FF2" w:rsidDel="00233D2F">
          <w:delText>well-</w:delText>
        </w:r>
        <w:r w:rsidR="007551F5" w:rsidDel="00233D2F">
          <w:delText xml:space="preserve">calibrated for forward and symmetrical pairs across encoding groups and only showed </w:delText>
        </w:r>
        <w:r w:rsidR="00256FBB" w:rsidDel="00233D2F">
          <w:delText xml:space="preserve">overpredictions </w:delText>
        </w:r>
        <w:r w:rsidR="00734FE2" w:rsidDel="00233D2F">
          <w:delText>at the highest JOL increments.</w:delText>
        </w:r>
        <w:r w:rsidR="007551F5" w:rsidDel="00233D2F">
          <w:delText xml:space="preserve"> </w:delText>
        </w:r>
        <w:r w:rsidR="00795CDC" w:rsidDel="00233D2F">
          <w:delText xml:space="preserve">Furthermore, </w:delText>
        </w:r>
        <w:r w:rsidR="00734FE2" w:rsidDel="00233D2F">
          <w:delText>in Experiment 1, item-specific and relational processing each improved the correspondence between JOLs and recall relative to the read group for backward and unrelated pairs</w:delText>
        </w:r>
        <w:r w:rsidR="007E7495" w:rsidDel="00233D2F">
          <w:delText>, particularly at lower JOL increments</w:delText>
        </w:r>
        <w:r w:rsidR="00734FE2" w:rsidDel="00233D2F">
          <w:delText>. In Experiment 2</w:delText>
        </w:r>
        <w:r w:rsidR="0083064F" w:rsidDel="00233D2F">
          <w:delText xml:space="preserve">, </w:delText>
        </w:r>
        <w:r w:rsidR="00734FE2" w:rsidDel="00233D2F">
          <w:delText xml:space="preserve">item-specific and relational encoding were also beneficial towards decreasing overpredictions </w:delText>
        </w:r>
        <w:r w:rsidR="0083064F" w:rsidDel="00233D2F">
          <w:delText xml:space="preserve">of unrelated </w:delText>
        </w:r>
        <w:r w:rsidR="00734FE2" w:rsidDel="00233D2F">
          <w:delText>pairs and backward associates</w:delText>
        </w:r>
        <w:r w:rsidR="007E7495" w:rsidDel="00233D2F">
          <w:delText xml:space="preserve"> at lower JOL increments</w:delText>
        </w:r>
        <w:r w:rsidR="00734FE2" w:rsidDel="00233D2F">
          <w:delText xml:space="preserve">, though at a lesser magnitude relative to Experiment 1. As such, these plots showed </w:delText>
        </w:r>
        <w:r w:rsidR="009C02F2" w:rsidDel="00233D2F">
          <w:delText>important qualitative differences between the item-specific and relational encoding groups relative to silent reading which allowed for increased precision on the specific JOL ratings that show reductions in the illusion of competence.</w:delText>
        </w:r>
      </w:del>
    </w:p>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280865D" w14:textId="2ED742DC" w:rsidR="00E7477D" w:rsidRDefault="0063365E" w:rsidP="0071234F">
      <w:pPr>
        <w:spacing w:after="160"/>
        <w:ind w:firstLine="720"/>
        <w:contextualSpacing/>
        <w:rPr>
          <w:ins w:id="239" w:author="Nick Maxwell" w:date="2020-11-11T10:34:00Z"/>
          <w:rFonts w:eastAsia="Arial" w:cs="Times New Roman"/>
          <w:szCs w:val="24"/>
        </w:rPr>
      </w:pPr>
      <w:r>
        <w:rPr>
          <w:rFonts w:eastAsia="Arial" w:cs="Times New Roman"/>
          <w:szCs w:val="24"/>
        </w:rPr>
        <w:t xml:space="preserve">The present study showed that the illusion of competence can be reduced using the item-specific/relational framework. </w:t>
      </w:r>
      <w:r w:rsidR="00AB382D">
        <w:rPr>
          <w:rFonts w:eastAsia="Arial" w:cs="Times New Roman"/>
          <w:szCs w:val="24"/>
        </w:rPr>
        <w:t xml:space="preserve">In </w:t>
      </w:r>
      <w:r w:rsidR="00581ED7">
        <w:rPr>
          <w:rFonts w:eastAsia="Arial" w:cs="Times New Roman"/>
          <w:szCs w:val="24"/>
        </w:rPr>
        <w:t>Experiment 1</w:t>
      </w:r>
      <w:r w:rsidR="00940BC0">
        <w:rPr>
          <w:rFonts w:eastAsia="Arial" w:cs="Times New Roman"/>
          <w:szCs w:val="24"/>
        </w:rPr>
        <w:t>,</w:t>
      </w:r>
      <w:r>
        <w:rPr>
          <w:rFonts w:eastAsia="Arial" w:cs="Times New Roman"/>
          <w:szCs w:val="24"/>
        </w:rPr>
        <w:t xml:space="preserve"> we showed that </w:t>
      </w:r>
      <w:r w:rsidR="00AB382D">
        <w:rPr>
          <w:rFonts w:eastAsia="Arial" w:cs="Times New Roman"/>
          <w:szCs w:val="24"/>
        </w:rPr>
        <w:t xml:space="preserve">the </w:t>
      </w:r>
      <w:r>
        <w:rPr>
          <w:rFonts w:eastAsia="Arial" w:cs="Times New Roman"/>
          <w:szCs w:val="24"/>
        </w:rPr>
        <w:t>illusion of competence for backward associates can be reduced via item-specific encoding and that overestimation of unrelated pairs is reduced when participants use a relational encoding strategy.</w:t>
      </w:r>
      <w:r w:rsidR="00AB382D">
        <w:rPr>
          <w:rFonts w:eastAsia="Arial" w:cs="Times New Roman"/>
          <w:szCs w:val="24"/>
        </w:rPr>
        <w:t xml:space="preserve"> The relational encoding </w:t>
      </w:r>
      <w:r w:rsidR="00581ED7">
        <w:rPr>
          <w:rFonts w:eastAsia="Arial" w:cs="Times New Roman"/>
          <w:szCs w:val="24"/>
        </w:rPr>
        <w:t>task</w:t>
      </w:r>
      <w:r w:rsidR="00AB382D">
        <w:rPr>
          <w:rFonts w:eastAsia="Arial" w:cs="Times New Roman"/>
          <w:szCs w:val="24"/>
        </w:rPr>
        <w:t xml:space="preserve"> again proved beneficial in reducing the illusion of competence found for unrelated word pairs in </w:t>
      </w:r>
      <w:r w:rsidR="00581ED7">
        <w:rPr>
          <w:rFonts w:eastAsia="Arial" w:cs="Times New Roman"/>
          <w:szCs w:val="24"/>
        </w:rPr>
        <w:t>Experiment 2</w:t>
      </w:r>
      <w:r w:rsidR="00AB382D">
        <w:rPr>
          <w:rFonts w:eastAsia="Arial" w:cs="Times New Roman"/>
          <w:szCs w:val="24"/>
        </w:rPr>
        <w:t xml:space="preserve">. </w:t>
      </w:r>
      <w:r>
        <w:rPr>
          <w:rFonts w:eastAsia="Arial" w:cs="Times New Roman"/>
          <w:szCs w:val="24"/>
        </w:rPr>
        <w:t xml:space="preserve">While our study </w:t>
      </w:r>
      <w:r w:rsidR="00485FF2">
        <w:rPr>
          <w:rFonts w:eastAsia="Arial" w:cs="Times New Roman"/>
          <w:szCs w:val="24"/>
        </w:rPr>
        <w:t>found that</w:t>
      </w:r>
      <w:r>
        <w:rPr>
          <w:rFonts w:eastAsia="Arial" w:cs="Times New Roman"/>
          <w:szCs w:val="24"/>
        </w:rPr>
        <w:t xml:space="preserve"> warnings </w:t>
      </w:r>
      <w:r w:rsidR="00485FF2">
        <w:rPr>
          <w:rFonts w:eastAsia="Arial" w:cs="Times New Roman"/>
          <w:szCs w:val="24"/>
        </w:rPr>
        <w:t>were</w:t>
      </w:r>
      <w:r>
        <w:rPr>
          <w:rFonts w:eastAsia="Arial" w:cs="Times New Roman"/>
          <w:szCs w:val="24"/>
        </w:rPr>
        <w:t xml:space="preserve"> </w:t>
      </w:r>
      <w:r w:rsidR="00485FF2">
        <w:rPr>
          <w:rFonts w:eastAsia="Arial" w:cs="Times New Roman"/>
          <w:szCs w:val="24"/>
        </w:rPr>
        <w:t>in</w:t>
      </w:r>
      <w:r>
        <w:rPr>
          <w:rFonts w:eastAsia="Arial" w:cs="Times New Roman"/>
          <w:szCs w:val="24"/>
        </w:rPr>
        <w:t xml:space="preserve">effective in further reducing the illusion of competence, warnings have been shown to be effective in previous studies, so more research is needed to evaluate ways to improve warnings. </w:t>
      </w:r>
      <w:del w:id="240" w:author="Nick Maxwell" w:date="2020-11-11T10:15:00Z">
        <w:r w:rsidR="00007C93" w:rsidRPr="00007C93" w:rsidDel="00DD5136">
          <w:rPr>
            <w:rFonts w:eastAsia="Arial" w:cs="Times New Roman"/>
            <w:szCs w:val="24"/>
          </w:rPr>
          <w:delText xml:space="preserve">The calibration plots </w:delText>
        </w:r>
        <w:r w:rsidR="00746E87" w:rsidDel="00DD5136">
          <w:rPr>
            <w:rFonts w:eastAsia="Arial" w:cs="Times New Roman"/>
            <w:szCs w:val="24"/>
          </w:rPr>
          <w:delText>used in our study provide</w:delText>
        </w:r>
        <w:r w:rsidR="00C77EF1" w:rsidDel="00DD5136">
          <w:rPr>
            <w:rFonts w:eastAsia="Arial" w:cs="Times New Roman"/>
            <w:szCs w:val="24"/>
          </w:rPr>
          <w:delText>d</w:delText>
        </w:r>
        <w:r w:rsidR="00746E87" w:rsidDel="00DD5136">
          <w:rPr>
            <w:rFonts w:eastAsia="Arial" w:cs="Times New Roman"/>
            <w:szCs w:val="24"/>
          </w:rPr>
          <w:delText xml:space="preserve"> qualitative information about the specific JOL increments at which the item-specific and relational tasks beg</w:delText>
        </w:r>
        <w:r w:rsidR="006510E8" w:rsidDel="00DD5136">
          <w:rPr>
            <w:rFonts w:eastAsia="Arial" w:cs="Times New Roman"/>
            <w:szCs w:val="24"/>
          </w:rPr>
          <w:delText>i</w:delText>
        </w:r>
        <w:r w:rsidR="00746E87" w:rsidDel="00DD5136">
          <w:rPr>
            <w:rFonts w:eastAsia="Arial" w:cs="Times New Roman"/>
            <w:szCs w:val="24"/>
          </w:rPr>
          <w:delText xml:space="preserve">n to reduce the illusion of competence. </w:delText>
        </w:r>
        <w:r w:rsidR="00C77EF1" w:rsidDel="00DD5136">
          <w:rPr>
            <w:rFonts w:eastAsia="Arial" w:cs="Times New Roman"/>
            <w:szCs w:val="24"/>
          </w:rPr>
          <w:delText>These plots serve</w:delText>
        </w:r>
        <w:r w:rsidR="006510E8" w:rsidDel="00DD5136">
          <w:rPr>
            <w:rFonts w:eastAsia="Arial" w:cs="Times New Roman"/>
            <w:szCs w:val="24"/>
          </w:rPr>
          <w:delText xml:space="preserve"> </w:delText>
        </w:r>
        <w:r w:rsidR="00C77EF1" w:rsidDel="00DD5136">
          <w:rPr>
            <w:rFonts w:eastAsia="Arial" w:cs="Times New Roman"/>
            <w:szCs w:val="24"/>
          </w:rPr>
          <w:delText xml:space="preserve">as a way to visually see where participants were becoming overconfident with their JOL ratings in comparison to their recall rates. The general </w:delText>
        </w:r>
        <w:r w:rsidR="00581ED7" w:rsidDel="00DD5136">
          <w:rPr>
            <w:rFonts w:eastAsia="Arial" w:cs="Times New Roman"/>
            <w:szCs w:val="24"/>
          </w:rPr>
          <w:delText>patterns</w:delText>
        </w:r>
        <w:r w:rsidR="00C77EF1" w:rsidDel="00DD5136">
          <w:rPr>
            <w:rFonts w:eastAsia="Arial" w:cs="Times New Roman"/>
            <w:szCs w:val="24"/>
          </w:rPr>
          <w:delText xml:space="preserve"> found by the calibration plots were that item-specific and relational encoding tasks </w:delText>
        </w:r>
        <w:r w:rsidR="00581ED7" w:rsidDel="00DD5136">
          <w:rPr>
            <w:rFonts w:eastAsia="Arial" w:cs="Times New Roman"/>
            <w:szCs w:val="24"/>
          </w:rPr>
          <w:delText>improved</w:delText>
        </w:r>
        <w:r w:rsidR="00436F51" w:rsidDel="00DD5136">
          <w:rPr>
            <w:rFonts w:eastAsia="Arial" w:cs="Times New Roman"/>
            <w:szCs w:val="24"/>
          </w:rPr>
          <w:delText xml:space="preserve"> calibration</w:delText>
        </w:r>
        <w:r w:rsidR="00581ED7" w:rsidDel="00DD5136">
          <w:rPr>
            <w:rFonts w:eastAsia="Arial" w:cs="Times New Roman"/>
            <w:szCs w:val="24"/>
          </w:rPr>
          <w:delText xml:space="preserve"> at higher JOL increments, particularly for backward and unrelated pairs.</w:delText>
        </w:r>
        <w:r w:rsidR="00436F51" w:rsidDel="00DD5136">
          <w:rPr>
            <w:rFonts w:eastAsia="Arial" w:cs="Times New Roman"/>
            <w:szCs w:val="24"/>
          </w:rPr>
          <w:delText xml:space="preserve"> </w:delText>
        </w:r>
      </w:del>
      <w:r>
        <w:rPr>
          <w:rFonts w:eastAsia="Arial" w:cs="Times New Roman"/>
          <w:szCs w:val="24"/>
        </w:rPr>
        <w:t xml:space="preserve">These findings show that the type of encoding strategy used to study an item can have memorial benefits and that different encoding strategies can have different levels of impact depending on the context </w:t>
      </w:r>
      <w:del w:id="241" w:author="Nick Maxwell" w:date="2020-11-11T10:15:00Z">
        <w:r w:rsidDel="00DD5136">
          <w:rPr>
            <w:rFonts w:eastAsia="Arial" w:cs="Times New Roman"/>
            <w:szCs w:val="24"/>
          </w:rPr>
          <w:delText>of the items studied.</w:delText>
        </w:r>
      </w:del>
      <w:ins w:id="242" w:author="Nick Maxwell" w:date="2020-11-11T10:15:00Z">
        <w:r w:rsidR="00DD5136">
          <w:rPr>
            <w:rFonts w:eastAsia="Arial" w:cs="Times New Roman"/>
            <w:szCs w:val="24"/>
          </w:rPr>
          <w:t>in which items are studied.</w:t>
        </w:r>
      </w:ins>
    </w:p>
    <w:p w14:paraId="60915653" w14:textId="77777777" w:rsidR="00E7477D" w:rsidRDefault="00E7477D">
      <w:pPr>
        <w:rPr>
          <w:ins w:id="243" w:author="Nick Maxwell" w:date="2020-11-11T10:36:00Z"/>
          <w:rFonts w:eastAsia="Arial" w:cs="Times New Roman"/>
          <w:szCs w:val="24"/>
        </w:rPr>
      </w:pPr>
      <w:ins w:id="244" w:author="Nick Maxwell" w:date="2020-11-11T10:36:00Z">
        <w:r>
          <w:rPr>
            <w:rFonts w:eastAsia="Arial" w:cs="Times New Roman"/>
            <w:szCs w:val="24"/>
          </w:rPr>
          <w:br w:type="page"/>
        </w:r>
      </w:ins>
    </w:p>
    <w:p w14:paraId="42A9A37D" w14:textId="77777777" w:rsidR="00E7477D" w:rsidRPr="00E7477D" w:rsidRDefault="00E7477D" w:rsidP="00E7477D">
      <w:pPr>
        <w:spacing w:after="160"/>
        <w:contextualSpacing/>
        <w:jc w:val="center"/>
        <w:rPr>
          <w:ins w:id="245" w:author="Nick Maxwell" w:date="2020-11-11T10:36:00Z"/>
          <w:rFonts w:eastAsia="Arial" w:cs="Times New Roman"/>
          <w:b/>
          <w:bCs/>
          <w:szCs w:val="24"/>
        </w:rPr>
      </w:pPr>
      <w:ins w:id="246" w:author="Nick Maxwell" w:date="2020-11-11T10:36:00Z">
        <w:r w:rsidRPr="00E7477D">
          <w:rPr>
            <w:rFonts w:eastAsia="Arial" w:cs="Times New Roman"/>
            <w:b/>
            <w:bCs/>
            <w:szCs w:val="24"/>
          </w:rPr>
          <w:lastRenderedPageBreak/>
          <w:t>Open Practices Statement</w:t>
        </w:r>
        <w:bookmarkStart w:id="247" w:name="_GoBack"/>
        <w:bookmarkEnd w:id="247"/>
      </w:ins>
    </w:p>
    <w:p w14:paraId="00F1DD7D" w14:textId="2D09A9C8" w:rsidR="00E7477D" w:rsidRPr="00E7477D" w:rsidRDefault="00E7477D" w:rsidP="00E7477D">
      <w:pPr>
        <w:spacing w:after="160"/>
        <w:contextualSpacing/>
        <w:rPr>
          <w:ins w:id="248" w:author="Nick Maxwell" w:date="2020-11-11T10:36:00Z"/>
          <w:rFonts w:eastAsia="Arial" w:cs="Times New Roman"/>
          <w:bCs/>
          <w:szCs w:val="24"/>
        </w:rPr>
      </w:pPr>
      <w:ins w:id="249" w:author="Nick Maxwell" w:date="2020-11-11T10:36:00Z">
        <w:r w:rsidRPr="00E7477D">
          <w:rPr>
            <w:rFonts w:eastAsia="Arial" w:cs="Times New Roman"/>
            <w:szCs w:val="24"/>
          </w:rPr>
          <w:tab/>
          <w:t xml:space="preserve">The data for all experiments have been made available at </w:t>
        </w:r>
      </w:ins>
      <w:ins w:id="250" w:author="Nick Maxwell" w:date="2020-11-11T10:37:00Z">
        <w:r>
          <w:rPr>
            <w:rFonts w:eastAsia="Arial" w:cs="Times New Roman"/>
            <w:szCs w:val="24"/>
          </w:rPr>
          <w:t>http://</w:t>
        </w:r>
        <w:r w:rsidRPr="008030A9">
          <w:rPr>
            <w:rFonts w:cs="Times New Roman"/>
            <w:szCs w:val="24"/>
          </w:rPr>
          <w:t>osf.io/k73r4</w:t>
        </w:r>
      </w:ins>
      <w:ins w:id="251" w:author="Nick Maxwell" w:date="2020-11-11T10:36:00Z">
        <w:r w:rsidRPr="00E7477D">
          <w:rPr>
            <w:rFonts w:eastAsia="Arial" w:cs="Times New Roman"/>
            <w:bCs/>
            <w:szCs w:val="24"/>
          </w:rPr>
          <w:t xml:space="preserve"> and none of the experiments were preregistered.</w:t>
        </w:r>
      </w:ins>
    </w:p>
    <w:p w14:paraId="59CAA72D" w14:textId="77777777" w:rsidR="00E7477D" w:rsidRPr="00E7477D" w:rsidRDefault="00E7477D" w:rsidP="00E7477D">
      <w:pPr>
        <w:spacing w:after="160"/>
        <w:contextualSpacing/>
        <w:jc w:val="center"/>
        <w:rPr>
          <w:ins w:id="252" w:author="Nick Maxwell" w:date="2020-11-11T10:36:00Z"/>
          <w:rFonts w:cs="Times New Roman"/>
          <w:b/>
          <w:szCs w:val="24"/>
          <w:lang w:val="en-AU"/>
        </w:rPr>
      </w:pPr>
      <w:ins w:id="253" w:author="Nick Maxwell" w:date="2020-11-11T10:36:00Z">
        <w:r w:rsidRPr="00E7477D">
          <w:rPr>
            <w:rFonts w:cs="Times New Roman"/>
            <w:b/>
            <w:szCs w:val="24"/>
            <w:lang w:val="en-AU"/>
          </w:rPr>
          <w:t>Compliance with Ethical Standards:</w:t>
        </w:r>
      </w:ins>
    </w:p>
    <w:p w14:paraId="4E7C4DFA" w14:textId="5EAF28EE" w:rsidR="00E7477D" w:rsidRPr="00E7477D" w:rsidRDefault="00E7477D" w:rsidP="00E7477D">
      <w:pPr>
        <w:spacing w:after="160"/>
        <w:contextualSpacing/>
        <w:rPr>
          <w:ins w:id="254" w:author="Nick Maxwell" w:date="2020-11-11T10:36:00Z"/>
          <w:rFonts w:eastAsia="Arial" w:cs="Times New Roman"/>
          <w:szCs w:val="24"/>
        </w:rPr>
        <w:sectPr w:rsidR="00E7477D" w:rsidRPr="00E7477D" w:rsidSect="00907160">
          <w:pgSz w:w="12240" w:h="15840"/>
          <w:pgMar w:top="1440" w:right="1440" w:bottom="1440" w:left="1440" w:header="720" w:footer="0" w:gutter="0"/>
          <w:cols w:space="720" w:equalWidth="0">
            <w:col w:w="9380"/>
          </w:cols>
          <w:docGrid w:linePitch="299"/>
        </w:sectPr>
      </w:pPr>
      <w:ins w:id="255" w:author="Nick Maxwell" w:date="2020-11-11T10:36:00Z">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Change w:id="256" w:author="Nicholas Maxwell" w:date="2020-11-11T15:06:00Z">
              <w:rPr>
                <w:rFonts w:cs="Times New Roman"/>
                <w:szCs w:val="24"/>
                <w:lang w:val="en-AU"/>
              </w:rPr>
            </w:rPrChange>
          </w:rPr>
          <w:t>IRB-</w:t>
        </w:r>
        <w:del w:id="257" w:author="Nicholas Maxwell" w:date="2020-11-11T15:06:00Z">
          <w:r w:rsidRPr="00363AEB" w:rsidDel="00363AEB">
            <w:rPr>
              <w:rFonts w:cs="Times New Roman"/>
              <w:szCs w:val="24"/>
              <w:lang w:val="en-AU"/>
              <w:rPrChange w:id="258" w:author="Nicholas Maxwell" w:date="2020-11-11T15:06:00Z">
                <w:rPr>
                  <w:rFonts w:cs="Times New Roman"/>
                  <w:szCs w:val="24"/>
                  <w:lang w:val="en-AU"/>
                </w:rPr>
              </w:rPrChange>
            </w:rPr>
            <w:delText>XX</w:delText>
          </w:r>
        </w:del>
      </w:ins>
      <w:ins w:id="259" w:author="Nicholas Maxwell" w:date="2020-11-11T15:06:00Z">
        <w:r w:rsidR="00363AEB" w:rsidRPr="00363AEB">
          <w:rPr>
            <w:rFonts w:cs="Times New Roman"/>
            <w:szCs w:val="24"/>
            <w:lang w:val="en-AU"/>
            <w:rPrChange w:id="260" w:author="Nicholas Maxwell" w:date="2020-11-11T15:06:00Z">
              <w:rPr>
                <w:rFonts w:cs="Times New Roman"/>
                <w:szCs w:val="24"/>
                <w:highlight w:val="yellow"/>
                <w:lang w:val="en-AU"/>
              </w:rPr>
            </w:rPrChange>
          </w:rPr>
          <w:t>18</w:t>
        </w:r>
      </w:ins>
      <w:ins w:id="261" w:author="Nick Maxwell" w:date="2020-11-11T10:36:00Z">
        <w:r w:rsidRPr="00363AEB">
          <w:rPr>
            <w:rFonts w:cs="Times New Roman"/>
            <w:szCs w:val="24"/>
            <w:lang w:val="en-AU"/>
            <w:rPrChange w:id="262" w:author="Nicholas Maxwell" w:date="2020-11-11T15:06:00Z">
              <w:rPr>
                <w:rFonts w:cs="Times New Roman"/>
                <w:szCs w:val="24"/>
                <w:lang w:val="en-AU"/>
              </w:rPr>
            </w:rPrChange>
          </w:rPr>
          <w:t>-</w:t>
        </w:r>
        <w:del w:id="263" w:author="Nicholas Maxwell" w:date="2020-11-11T15:06:00Z">
          <w:r w:rsidRPr="00363AEB" w:rsidDel="00363AEB">
            <w:rPr>
              <w:rFonts w:cs="Times New Roman"/>
              <w:szCs w:val="24"/>
              <w:lang w:val="en-AU"/>
              <w:rPrChange w:id="264" w:author="Nicholas Maxwell" w:date="2020-11-11T15:06:00Z">
                <w:rPr>
                  <w:rFonts w:cs="Times New Roman"/>
                  <w:szCs w:val="24"/>
                  <w:lang w:val="en-AU"/>
                </w:rPr>
              </w:rPrChange>
            </w:rPr>
            <w:delText>XXX</w:delText>
          </w:r>
        </w:del>
      </w:ins>
      <w:ins w:id="265" w:author="Nicholas Maxwell" w:date="2020-11-11T15:06:00Z">
        <w:r w:rsidR="00363AEB" w:rsidRPr="00363AEB">
          <w:rPr>
            <w:rFonts w:cs="Times New Roman"/>
            <w:szCs w:val="24"/>
            <w:lang w:val="en-AU"/>
            <w:rPrChange w:id="266" w:author="Nicholas Maxwell" w:date="2020-11-11T15:06:00Z">
              <w:rPr>
                <w:rFonts w:cs="Times New Roman"/>
                <w:szCs w:val="24"/>
                <w:lang w:val="en-AU"/>
              </w:rPr>
            </w:rPrChange>
          </w:rPr>
          <w:t>15</w:t>
        </w:r>
      </w:ins>
      <w:ins w:id="267" w:author="Nick Maxwell" w:date="2020-11-11T10:36:00Z">
        <w:r w:rsidRPr="00363AEB">
          <w:rPr>
            <w:rFonts w:cs="Times New Roman"/>
            <w:szCs w:val="24"/>
            <w:lang w:val="en-AU"/>
            <w:rPrChange w:id="268" w:author="Nicholas Maxwell" w:date="2020-11-11T15:06:00Z">
              <w:rPr>
                <w:rFonts w:cs="Times New Roman"/>
                <w:szCs w:val="24"/>
                <w:lang w:val="en-AU"/>
              </w:rPr>
            </w:rPrChange>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completing interests</w:t>
        </w:r>
      </w:ins>
      <w:ins w:id="269" w:author="Nicholas Maxwell" w:date="2020-11-11T15:04:00Z">
        <w:r w:rsidR="00C13D6F">
          <w:rPr>
            <w:rFonts w:cs="Times New Roman"/>
            <w:szCs w:val="24"/>
            <w:lang w:val="en-AU"/>
          </w:rPr>
          <w:t>.</w:t>
        </w:r>
      </w:ins>
      <w:ins w:id="270" w:author="Nick Maxwell" w:date="2020-11-11T10:36:00Z">
        <w:del w:id="271" w:author="Nicholas Maxwell" w:date="2020-11-11T14:50:00Z">
          <w:r w:rsidDel="0058144B">
            <w:rPr>
              <w:rFonts w:cs="Times New Roman"/>
              <w:szCs w:val="24"/>
              <w:lang w:val="en-AU"/>
            </w:rPr>
            <w:delText>.</w:delText>
          </w:r>
        </w:del>
      </w:ins>
    </w:p>
    <w:p w14:paraId="132CC1F3" w14:textId="663A2B05" w:rsidR="00E7477D" w:rsidDel="00C13D6F" w:rsidRDefault="00E7477D" w:rsidP="00C13D6F">
      <w:pPr>
        <w:jc w:val="center"/>
        <w:rPr>
          <w:ins w:id="272" w:author="Nick Maxwell" w:date="2020-11-11T10:34:00Z"/>
          <w:del w:id="273" w:author="Nicholas Maxwell" w:date="2020-11-11T15:04:00Z"/>
          <w:rFonts w:eastAsia="Arial" w:cs="Times New Roman"/>
          <w:szCs w:val="24"/>
        </w:rPr>
        <w:pPrChange w:id="274" w:author="Nicholas Maxwell" w:date="2020-11-11T15:04:00Z">
          <w:pPr/>
        </w:pPrChange>
      </w:pPr>
      <w:ins w:id="275" w:author="Nick Maxwell" w:date="2020-11-11T10:34:00Z">
        <w:del w:id="276" w:author="Nicholas Maxwell" w:date="2020-11-11T15:04:00Z">
          <w:r w:rsidDel="00C13D6F">
            <w:rPr>
              <w:rFonts w:eastAsia="Arial" w:cs="Times New Roman"/>
              <w:szCs w:val="24"/>
            </w:rPr>
            <w:lastRenderedPageBreak/>
            <w:br w:type="page"/>
          </w:r>
        </w:del>
      </w:ins>
    </w:p>
    <w:p w14:paraId="142A1E40" w14:textId="77777777" w:rsidR="0063365E" w:rsidDel="0071234F" w:rsidRDefault="0063365E" w:rsidP="00C13D6F">
      <w:pPr>
        <w:spacing w:after="160"/>
        <w:ind w:firstLine="720"/>
        <w:contextualSpacing/>
        <w:jc w:val="center"/>
        <w:rPr>
          <w:del w:id="277" w:author="Nick Maxwell" w:date="2020-11-11T10:32:00Z"/>
          <w:rStyle w:val="CommentReference"/>
          <w:rFonts w:eastAsia="Arial" w:cs="Times New Roman"/>
          <w:sz w:val="24"/>
          <w:szCs w:val="24"/>
        </w:rPr>
        <w:pPrChange w:id="278" w:author="Nicholas Maxwell" w:date="2020-11-11T15:04:00Z">
          <w:pPr>
            <w:spacing w:after="160"/>
            <w:ind w:firstLine="720"/>
            <w:contextualSpacing/>
          </w:pPr>
        </w:pPrChange>
      </w:pPr>
    </w:p>
    <w:p w14:paraId="1CAE4D0D" w14:textId="433D7C22" w:rsidR="0063365E" w:rsidRPr="0063365E" w:rsidDel="00E7477D" w:rsidRDefault="0063365E" w:rsidP="00C13D6F">
      <w:pPr>
        <w:spacing w:after="160"/>
        <w:contextualSpacing/>
        <w:jc w:val="center"/>
        <w:rPr>
          <w:del w:id="279" w:author="Nick Maxwell" w:date="2020-11-11T10:34:00Z"/>
          <w:rStyle w:val="CommentReference"/>
          <w:rFonts w:eastAsia="Arial" w:cs="Times New Roman"/>
          <w:sz w:val="24"/>
          <w:szCs w:val="24"/>
        </w:rPr>
        <w:pPrChange w:id="280" w:author="Nicholas Maxwell" w:date="2020-11-11T15:04:00Z">
          <w:pPr/>
        </w:pPrChange>
      </w:pPr>
      <w:del w:id="281" w:author="Nick Maxwell" w:date="2020-11-11T10:32:00Z">
        <w:r w:rsidDel="0071234F">
          <w:rPr>
            <w:rStyle w:val="CommentReference"/>
            <w:rFonts w:eastAsia="Arial" w:cs="Times New Roman"/>
            <w:sz w:val="24"/>
            <w:szCs w:val="24"/>
          </w:rPr>
          <w:br w:type="page"/>
        </w:r>
      </w:del>
    </w:p>
    <w:p w14:paraId="3F74ABD6" w14:textId="4BBB44ED" w:rsidR="00BF3AB0" w:rsidRDefault="00BA1918" w:rsidP="00C13D6F">
      <w:pPr>
        <w:jc w:val="center"/>
        <w:rPr>
          <w:b/>
          <w:bCs/>
        </w:rPr>
        <w:pPrChange w:id="282" w:author="Nicholas Maxwell" w:date="2020-11-11T15:04:00Z">
          <w:pPr>
            <w:jc w:val="center"/>
          </w:pPr>
        </w:pPrChange>
      </w:pPr>
      <w:r>
        <w:rPr>
          <w:b/>
          <w:bCs/>
        </w:rPr>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82EB41F" w14:textId="736DABED" w:rsidR="003B31AF" w:rsidRDefault="003B31AF" w:rsidP="001C4EFE">
      <w:pPr>
        <w:ind w:left="720" w:hanging="719"/>
        <w:contextualSpacing/>
        <w:rPr>
          <w:rFonts w:eastAsia="Arial" w:cs="Times New Roman"/>
          <w:szCs w:val="24"/>
        </w:rPr>
      </w:pPr>
      <w:r w:rsidRPr="003B31AF">
        <w:rPr>
          <w:rFonts w:eastAsia="Arial" w:cs="Times New Roman"/>
          <w:szCs w:val="24"/>
        </w:rPr>
        <w:t>Cross, K.P. (1977), Not can, but </w:t>
      </w:r>
      <w:r w:rsidRPr="003B31AF">
        <w:rPr>
          <w:rFonts w:eastAsia="Arial" w:cs="Times New Roman"/>
          <w:i/>
          <w:iCs/>
          <w:szCs w:val="24"/>
        </w:rPr>
        <w:t>will</w:t>
      </w:r>
      <w:r w:rsidRPr="003B31AF">
        <w:rPr>
          <w:rFonts w:eastAsia="Arial" w:cs="Times New Roman"/>
          <w:szCs w:val="24"/>
        </w:rPr>
        <w:t> college teaching be improved?. New Directions for Higher Education, 1977: 1-15. doi:</w:t>
      </w:r>
      <w:r>
        <w:rPr>
          <w:rFonts w:eastAsia="Arial" w:cs="Times New Roman"/>
          <w:szCs w:val="24"/>
        </w:rPr>
        <w:t xml:space="preserve"> </w:t>
      </w:r>
      <w:r w:rsidRPr="003B31AF">
        <w:rPr>
          <w:rFonts w:eastAsia="Arial" w:cs="Times New Roman"/>
          <w:szCs w:val="24"/>
        </w:rPr>
        <w:t>10.1002/he.36919771703</w:t>
      </w:r>
    </w:p>
    <w:p w14:paraId="4EAE7343" w14:textId="05F1888B"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0D1F0AB4" w14:textId="77777777" w:rsidR="00581ED7" w:rsidRDefault="00CC7BCF" w:rsidP="0070337D">
      <w:pPr>
        <w:ind w:left="720" w:hanging="719"/>
        <w:contextualSpacing/>
        <w:rPr>
          <w:rFonts w:eastAsia="Arial" w:cs="Times New Roman"/>
          <w:szCs w:val="24"/>
        </w:rPr>
      </w:pPr>
      <w:r w:rsidRPr="00CC7BCF">
        <w:rPr>
          <w:rFonts w:eastAsia="Arial" w:cs="Times New Roman"/>
          <w:szCs w:val="24"/>
        </w:rPr>
        <w:t xml:space="preserve">Deese, J. (1959). On the prediction of occurrence of particular verbal intrusions in immediate recall. </w:t>
      </w:r>
      <w:r w:rsidRPr="00CC7BCF">
        <w:rPr>
          <w:rFonts w:eastAsia="Arial" w:cs="Times New Roman"/>
          <w:i/>
          <w:iCs/>
          <w:szCs w:val="24"/>
        </w:rPr>
        <w:t>Journal of Experimental Psychology,</w:t>
      </w:r>
      <w:r w:rsidRPr="00CC7BCF">
        <w:rPr>
          <w:rFonts w:eastAsia="Arial" w:cs="Times New Roman"/>
          <w:szCs w:val="24"/>
        </w:rPr>
        <w:t xml:space="preserve"> </w:t>
      </w:r>
      <w:r w:rsidRPr="00CC7BCF">
        <w:rPr>
          <w:rFonts w:eastAsia="Arial" w:cs="Times New Roman"/>
          <w:i/>
          <w:iCs/>
          <w:szCs w:val="24"/>
        </w:rPr>
        <w:t>58</w:t>
      </w:r>
      <w:r w:rsidRPr="00CC7BCF">
        <w:rPr>
          <w:rFonts w:eastAsia="Arial" w:cs="Times New Roman"/>
          <w:szCs w:val="24"/>
        </w:rPr>
        <w:t xml:space="preserve">(1), 17-22. </w:t>
      </w:r>
      <w:proofErr w:type="spellStart"/>
      <w:r w:rsidRPr="00CC7BCF">
        <w:rPr>
          <w:rFonts w:eastAsia="Arial" w:cs="Times New Roman"/>
          <w:szCs w:val="24"/>
        </w:rPr>
        <w:t>doi</w:t>
      </w:r>
      <w:proofErr w:type="spellEnd"/>
      <w:r w:rsidRPr="00CC7BCF">
        <w:rPr>
          <w:rFonts w:eastAsia="Arial" w:cs="Times New Roman"/>
          <w:szCs w:val="24"/>
        </w:rPr>
        <w:t>:</w:t>
      </w:r>
      <w:r w:rsidR="006510E8">
        <w:rPr>
          <w:rFonts w:eastAsia="Arial" w:cs="Times New Roman"/>
          <w:szCs w:val="24"/>
        </w:rPr>
        <w:t xml:space="preserve"> </w:t>
      </w:r>
      <w:r w:rsidRPr="00CC7BCF">
        <w:rPr>
          <w:rFonts w:eastAsia="Arial" w:cs="Times New Roman"/>
          <w:szCs w:val="24"/>
        </w:rPr>
        <w:t>10.1037/h0046671</w:t>
      </w:r>
    </w:p>
    <w:p w14:paraId="14972729" w14:textId="723C448F"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74CAC336"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Roediger, H. L., &amp; </w:t>
      </w:r>
      <w:r w:rsidR="00946AF7" w:rsidRPr="0070337D">
        <w:rPr>
          <w:rFonts w:eastAsia="Arial" w:cs="Times New Roman"/>
          <w:szCs w:val="24"/>
        </w:rPr>
        <w:t>McDermott</w:t>
      </w:r>
      <w:r w:rsidRPr="0070337D">
        <w:rPr>
          <w:rFonts w:eastAsia="Arial" w:cs="Times New Roman"/>
          <w:szCs w:val="24"/>
        </w:rPr>
        <w:t xml:space="preserve">,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283"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601D03DC" w:rsidR="002B1AF5" w:rsidRDefault="002B1AF5" w:rsidP="0085197E">
      <w:pPr>
        <w:ind w:left="700" w:hanging="706"/>
        <w:contextualSpacing/>
        <w:rPr>
          <w:rFonts w:eastAsia="Arial" w:cs="Times New Roman"/>
          <w:szCs w:val="24"/>
        </w:rPr>
      </w:pPr>
      <w:proofErr w:type="spellStart"/>
      <w:r>
        <w:rPr>
          <w:rFonts w:eastAsia="Arial" w:cs="Times New Roman"/>
          <w:szCs w:val="24"/>
        </w:rPr>
        <w:t>Hanczakowski</w:t>
      </w:r>
      <w:proofErr w:type="spellEnd"/>
      <w:r>
        <w:rPr>
          <w:rFonts w:eastAsia="Arial" w:cs="Times New Roman"/>
          <w:szCs w:val="24"/>
        </w:rPr>
        <w:t xml:space="preserve">,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83"/>
    <w:p w14:paraId="6ED7D85B" w14:textId="6199A247"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0EEDED06" w14:textId="146ED47E" w:rsidR="00541FBF" w:rsidRDefault="00541FBF" w:rsidP="0085197E">
      <w:pPr>
        <w:ind w:left="700" w:hanging="706"/>
        <w:contextualSpacing/>
        <w:rPr>
          <w:rFonts w:eastAsia="Arial" w:cs="Times New Roman"/>
          <w:szCs w:val="24"/>
        </w:rPr>
      </w:pPr>
      <w:r w:rsidRPr="00541FBF">
        <w:rPr>
          <w:rFonts w:eastAsia="Arial" w:cs="Times New Roman"/>
          <w:szCs w:val="24"/>
        </w:rPr>
        <w:t>Huff, M. J., Meade, M. L., &amp; Hutchison, K. A. (2011). Age-related differences in guessing on free and forced recall tests. </w:t>
      </w:r>
      <w:r w:rsidRPr="00541FBF">
        <w:rPr>
          <w:rFonts w:eastAsia="Arial" w:cs="Times New Roman"/>
          <w:i/>
          <w:iCs/>
          <w:szCs w:val="24"/>
        </w:rPr>
        <w:t>Memory</w:t>
      </w:r>
      <w:r w:rsidRPr="00541FBF">
        <w:rPr>
          <w:rFonts w:eastAsia="Arial" w:cs="Times New Roman"/>
          <w:szCs w:val="24"/>
        </w:rPr>
        <w:t>, 19, 317-330.</w:t>
      </w:r>
      <w:r>
        <w:rPr>
          <w:rFonts w:eastAsia="Arial" w:cs="Times New Roman"/>
          <w:szCs w:val="24"/>
        </w:rPr>
        <w:t xml:space="preserve"> d</w:t>
      </w:r>
      <w:r w:rsidRPr="00541FBF">
        <w:rPr>
          <w:rFonts w:eastAsia="Arial" w:cs="Times New Roman"/>
          <w:szCs w:val="24"/>
        </w:rPr>
        <w:t>oi</w:t>
      </w:r>
      <w:r>
        <w:rPr>
          <w:rFonts w:eastAsia="Arial" w:cs="Times New Roman"/>
          <w:szCs w:val="24"/>
        </w:rPr>
        <w:t xml:space="preserve">: </w:t>
      </w:r>
      <w:r w:rsidRPr="00541FBF">
        <w:rPr>
          <w:rFonts w:eastAsia="Arial" w:cs="Times New Roman"/>
          <w:szCs w:val="24"/>
        </w:rPr>
        <w:t>10.1080/09658211.2011.568494</w:t>
      </w:r>
    </w:p>
    <w:p w14:paraId="64425DEA" w14:textId="1B125912" w:rsidR="003B31AF" w:rsidRDefault="003B31AF" w:rsidP="0085197E">
      <w:pPr>
        <w:ind w:left="700" w:hanging="706"/>
        <w:contextualSpacing/>
        <w:rPr>
          <w:rFonts w:eastAsia="Arial" w:cs="Times New Roman"/>
          <w:szCs w:val="24"/>
        </w:rPr>
      </w:pPr>
      <w:r w:rsidRPr="003B31AF">
        <w:rPr>
          <w:rFonts w:eastAsia="Arial" w:cs="Times New Roman"/>
          <w:szCs w:val="24"/>
        </w:rPr>
        <w:t>Huff, M. J., &amp; Umanath, S. (2018). Evaluating suggestibility to additive and contradictory misinformation following explicit error detection in younger and older adults. </w:t>
      </w:r>
      <w:r w:rsidRPr="003B31AF">
        <w:rPr>
          <w:rFonts w:eastAsia="Arial" w:cs="Times New Roman"/>
          <w:i/>
          <w:iCs/>
          <w:szCs w:val="24"/>
        </w:rPr>
        <w:t>Journal of Experimental Psychology: Applied, 24</w:t>
      </w:r>
      <w:r w:rsidRPr="003B31AF">
        <w:rPr>
          <w:rFonts w:eastAsia="Arial" w:cs="Times New Roman"/>
          <w:szCs w:val="24"/>
        </w:rPr>
        <w:t>, 180-195.</w:t>
      </w:r>
      <w:r w:rsidR="00845196">
        <w:rPr>
          <w:rFonts w:eastAsia="Arial" w:cs="Times New Roman"/>
          <w:szCs w:val="24"/>
        </w:rPr>
        <w:t xml:space="preserve"> doi: </w:t>
      </w:r>
      <w:r w:rsidR="00845196" w:rsidRPr="00845196">
        <w:rPr>
          <w:rFonts w:eastAsia="Arial" w:cs="Times New Roman"/>
          <w:szCs w:val="24"/>
        </w:rPr>
        <w:t>10.1037/xap0000138</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3DA73A7C"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Mc</w:t>
      </w:r>
      <w:r w:rsidR="008B551E">
        <w:rPr>
          <w:rFonts w:eastAsia="Arial" w:cs="Times New Roman"/>
          <w:szCs w:val="24"/>
        </w:rPr>
        <w:t>C</w:t>
      </w:r>
      <w:r w:rsidRPr="0070337D">
        <w:rPr>
          <w:rFonts w:eastAsia="Arial" w:cs="Times New Roman"/>
          <w:szCs w:val="24"/>
        </w:rPr>
        <w:t xml:space="preserve">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EB0C2B" w:rsidR="002B1AF5" w:rsidRDefault="002B1AF5" w:rsidP="0085197E">
      <w:pPr>
        <w:ind w:left="720" w:hanging="719"/>
        <w:contextualSpacing/>
        <w:rPr>
          <w:ins w:id="284" w:author="Nicholas Maxwell" w:date="2020-11-11T15:03:00Z"/>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proofErr w:type="spellStart"/>
      <w:r w:rsidR="008030A9">
        <w:rPr>
          <w:rFonts w:eastAsia="Arial" w:cs="Times New Roman"/>
          <w:szCs w:val="24"/>
        </w:rPr>
        <w:t>d</w:t>
      </w:r>
      <w:r w:rsidR="00B70C55" w:rsidRPr="00B70C55">
        <w:rPr>
          <w:rFonts w:eastAsia="Arial" w:cs="Times New Roman"/>
          <w:szCs w:val="24"/>
        </w:rPr>
        <w:t>oi</w:t>
      </w:r>
      <w:proofErr w:type="spellEnd"/>
      <w:r w:rsidR="008030A9">
        <w:rPr>
          <w:rFonts w:eastAsia="Arial" w:cs="Times New Roman"/>
          <w:szCs w:val="24"/>
        </w:rPr>
        <w:t xml:space="preserve">: </w:t>
      </w:r>
      <w:r w:rsidR="00B70C55" w:rsidRPr="00B70C55">
        <w:rPr>
          <w:rFonts w:eastAsia="Arial" w:cs="Times New Roman"/>
          <w:szCs w:val="24"/>
        </w:rPr>
        <w:t>10.1007/s00426-020-01342-z</w:t>
      </w:r>
    </w:p>
    <w:p w14:paraId="6A3E879D" w14:textId="2CCC1100" w:rsidR="00AF4C5C" w:rsidRDefault="00AF4C5C" w:rsidP="0085197E">
      <w:pPr>
        <w:ind w:left="720" w:hanging="719"/>
        <w:contextualSpacing/>
        <w:rPr>
          <w:rFonts w:eastAsia="Arial" w:cs="Times New Roman"/>
          <w:szCs w:val="24"/>
        </w:rPr>
      </w:pPr>
      <w:ins w:id="285" w:author="Nicholas Maxwell" w:date="2020-11-11T15:03:00Z">
        <w:r>
          <w:t xml:space="preserve">Miller, J. D., Crowe, M., Weiss, B., Maples-Keller, J. L., &amp; </w:t>
        </w:r>
        <w:proofErr w:type="spellStart"/>
        <w:r>
          <w:t>Lynam</w:t>
        </w:r>
        <w:proofErr w:type="spellEnd"/>
        <w:r>
          <w:t xml:space="preserve">, D. R. (2017). Using online, crowdsourcing platforms for data collection in personality disorder research: The example of Amazon’s Mechanical Turk. </w:t>
        </w:r>
        <w:r>
          <w:rPr>
            <w:rStyle w:val="Emphasis"/>
          </w:rPr>
          <w:t>Personality Disorders: Theory, Research, and Treatment, 8</w:t>
        </w:r>
        <w:r>
          <w:t>(1), 26–34.</w:t>
        </w:r>
        <w:r>
          <w:t xml:space="preserve"> </w:t>
        </w:r>
        <w:proofErr w:type="spellStart"/>
        <w:r>
          <w:t>doi</w:t>
        </w:r>
        <w:proofErr w:type="spellEnd"/>
        <w:r w:rsidRPr="00AF4C5C">
          <w:rPr>
            <w:rPrChange w:id="286" w:author="Nicholas Maxwell" w:date="2020-11-11T15:04:00Z">
              <w:rPr/>
            </w:rPrChange>
          </w:rPr>
          <w:t xml:space="preserve">: </w:t>
        </w:r>
        <w:r w:rsidRPr="00AF4C5C">
          <w:rPr>
            <w:rPrChange w:id="287" w:author="Nicholas Maxwell" w:date="2020-11-11T15:04:00Z">
              <w:rPr>
                <w:color w:val="0000FF"/>
                <w:u w:val="single"/>
              </w:rPr>
            </w:rPrChange>
          </w:rPr>
          <w:t>10.1037/per0000191</w:t>
        </w:r>
      </w:ins>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lastRenderedPageBreak/>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0FD4747C"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6A9F1D66" w14:textId="09F34EA5" w:rsidR="009A4305" w:rsidRDefault="009A4305" w:rsidP="009A4305">
      <w:pPr>
        <w:ind w:left="720" w:hanging="720"/>
        <w:contextualSpacing/>
        <w:rPr>
          <w:rFonts w:cs="Times New Roman"/>
          <w:szCs w:val="24"/>
        </w:rPr>
      </w:pPr>
      <w:r w:rsidRPr="009A4305">
        <w:rPr>
          <w:rFonts w:cs="Times New Roman"/>
          <w:szCs w:val="24"/>
        </w:rPr>
        <w:t>Roediger, H. L., &amp; Mc</w:t>
      </w:r>
      <w:r>
        <w:rPr>
          <w:rFonts w:cs="Times New Roman"/>
          <w:szCs w:val="24"/>
        </w:rPr>
        <w:t>D</w:t>
      </w:r>
      <w:r w:rsidRPr="009A4305">
        <w:rPr>
          <w:rFonts w:cs="Times New Roman"/>
          <w:szCs w:val="24"/>
        </w:rPr>
        <w:t xml:space="preserve">ermott, K. B. (1995). Creating false memories: Remembering words not presented in lists. </w:t>
      </w:r>
      <w:r w:rsidRPr="009A4305">
        <w:rPr>
          <w:rFonts w:cs="Times New Roman"/>
          <w:i/>
          <w:iCs/>
          <w:szCs w:val="24"/>
        </w:rPr>
        <w:t>Journal of Experimental Psychology: Learning, Memory, and Cognition,</w:t>
      </w:r>
      <w:r w:rsidRPr="009A4305">
        <w:rPr>
          <w:rFonts w:cs="Times New Roman"/>
          <w:szCs w:val="24"/>
        </w:rPr>
        <w:t xml:space="preserve"> </w:t>
      </w:r>
      <w:r w:rsidRPr="009A4305">
        <w:rPr>
          <w:rFonts w:cs="Times New Roman"/>
          <w:i/>
          <w:iCs/>
          <w:szCs w:val="24"/>
        </w:rPr>
        <w:t>21</w:t>
      </w:r>
      <w:r w:rsidRPr="009A4305">
        <w:rPr>
          <w:rFonts w:cs="Times New Roman"/>
          <w:szCs w:val="24"/>
        </w:rPr>
        <w:t>(4), 803-814. doi:</w:t>
      </w:r>
      <w:r w:rsidR="006510E8">
        <w:rPr>
          <w:rFonts w:cs="Times New Roman"/>
          <w:szCs w:val="24"/>
        </w:rPr>
        <w:t xml:space="preserve"> </w:t>
      </w:r>
      <w:r w:rsidRPr="009A4305">
        <w:rPr>
          <w:rFonts w:cs="Times New Roman"/>
          <w:szCs w:val="24"/>
        </w:rPr>
        <w:t>10.1037/0278-7393.21.4.803</w:t>
      </w:r>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1699B0F"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5B6E60F2" w14:textId="2B7EF92F" w:rsidR="003B31AF" w:rsidRDefault="003B31AF" w:rsidP="00C33681">
      <w:pPr>
        <w:ind w:left="720" w:hanging="720"/>
        <w:contextualSpacing/>
        <w:rPr>
          <w:rFonts w:cs="Times New Roman"/>
          <w:szCs w:val="24"/>
        </w:rPr>
      </w:pPr>
      <w:r w:rsidRPr="003B31AF">
        <w:rPr>
          <w:rFonts w:cs="Times New Roman"/>
          <w:szCs w:val="24"/>
        </w:rPr>
        <w:t>Umanath, S., Ries, F., &amp; Huff, M. J. (2019). Comparing suggestibility to additive versus contradictory misinformation in younger and older adults following divided attention and/or explicit error detection. </w:t>
      </w:r>
      <w:r w:rsidRPr="003B31AF">
        <w:rPr>
          <w:rFonts w:cs="Times New Roman"/>
          <w:i/>
          <w:iCs/>
          <w:szCs w:val="24"/>
        </w:rPr>
        <w:t>Applied Cognitive Psychology, 33</w:t>
      </w:r>
      <w:r w:rsidRPr="003B31AF">
        <w:rPr>
          <w:rFonts w:cs="Times New Roman"/>
          <w:szCs w:val="24"/>
        </w:rPr>
        <w:t>, 793-805.</w:t>
      </w:r>
      <w:r w:rsidR="00845196">
        <w:rPr>
          <w:rFonts w:cs="Times New Roman"/>
          <w:szCs w:val="24"/>
        </w:rPr>
        <w:t xml:space="preserve"> </w:t>
      </w:r>
      <w:r w:rsidR="00541FBF">
        <w:rPr>
          <w:rFonts w:cs="Times New Roman"/>
          <w:szCs w:val="24"/>
        </w:rPr>
        <w:t>d</w:t>
      </w:r>
      <w:r w:rsidR="00845196" w:rsidRPr="00845196">
        <w:rPr>
          <w:rFonts w:cs="Times New Roman"/>
          <w:szCs w:val="24"/>
        </w:rPr>
        <w:t>oi</w:t>
      </w:r>
      <w:r w:rsidR="00541FBF">
        <w:rPr>
          <w:rFonts w:cs="Times New Roman"/>
          <w:szCs w:val="24"/>
        </w:rPr>
        <w:t xml:space="preserve">: </w:t>
      </w:r>
      <w:r w:rsidR="00845196" w:rsidRPr="00845196">
        <w:rPr>
          <w:rFonts w:cs="Times New Roman"/>
          <w:szCs w:val="24"/>
        </w:rPr>
        <w:t>10.1002/acp.3522</w:t>
      </w:r>
    </w:p>
    <w:p w14:paraId="2D50CD97" w14:textId="2ADCD16D"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745AFE2A" w14:textId="534AEC72" w:rsidR="00FA680F" w:rsidRDefault="00FA680F" w:rsidP="00D476CA">
      <w:pPr>
        <w:ind w:left="720" w:hanging="720"/>
        <w:contextualSpacing/>
        <w:rPr>
          <w:rFonts w:cs="Times New Roman"/>
          <w:szCs w:val="24"/>
        </w:rPr>
      </w:pPr>
      <w:r w:rsidRPr="00FA680F">
        <w:rPr>
          <w:rFonts w:cs="Times New Roman"/>
          <w:szCs w:val="24"/>
        </w:rPr>
        <w:lastRenderedPageBreak/>
        <w:t>Zell, E., Strickhouser, J. E., Sedikides, C., &amp; Alicke, M. D. (2020). The better-than-average effect in comparative self-evaluation: A comprehensive review and meta-analysis. </w:t>
      </w:r>
      <w:r w:rsidRPr="00FA680F">
        <w:rPr>
          <w:rFonts w:cs="Times New Roman"/>
          <w:i/>
          <w:iCs/>
          <w:szCs w:val="24"/>
        </w:rPr>
        <w:t>Psychological Bulletin, 146</w:t>
      </w:r>
      <w:r w:rsidRPr="00FA680F">
        <w:rPr>
          <w:rFonts w:cs="Times New Roman"/>
          <w:szCs w:val="24"/>
        </w:rPr>
        <w:t>(2), 118–149. </w:t>
      </w:r>
      <w:r>
        <w:rPr>
          <w:rFonts w:cs="Times New Roman"/>
          <w:szCs w:val="24"/>
        </w:rPr>
        <w:t>d</w:t>
      </w:r>
      <w:r w:rsidRPr="00FA680F">
        <w:rPr>
          <w:rFonts w:cs="Times New Roman"/>
          <w:szCs w:val="24"/>
        </w:rPr>
        <w:t>oi</w:t>
      </w:r>
      <w:r>
        <w:rPr>
          <w:rFonts w:cs="Times New Roman"/>
          <w:szCs w:val="24"/>
        </w:rPr>
        <w:t xml:space="preserve">: </w:t>
      </w:r>
      <w:r w:rsidRPr="00FA680F">
        <w:rPr>
          <w:rFonts w:cs="Times New Roman"/>
          <w:szCs w:val="24"/>
        </w:rPr>
        <w:t>10.1037/bul0000218</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63BB3389"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xml:space="preserve"> in Experiment 1. Bars represent 95% confidence intervals.</w:t>
      </w:r>
    </w:p>
    <w:p w14:paraId="4CBE66C9" w14:textId="5BB1179C" w:rsidR="00FB4F9B" w:rsidDel="00226CE1" w:rsidRDefault="00FB4F9B">
      <w:pPr>
        <w:rPr>
          <w:del w:id="288" w:author="Nick Maxwell" w:date="2020-11-11T10:09:00Z"/>
          <w:color w:val="000000" w:themeColor="text1"/>
          <w:shd w:val="clear" w:color="auto" w:fill="FFFFFF"/>
        </w:rPr>
      </w:pPr>
      <w:del w:id="289" w:author="Nick Maxwell" w:date="2020-11-11T10:09:00Z">
        <w:r w:rsidDel="00226CE1">
          <w:rPr>
            <w:color w:val="000000" w:themeColor="text1"/>
            <w:shd w:val="clear" w:color="auto" w:fill="FFFFFF"/>
          </w:rPr>
          <w:br w:type="page"/>
        </w:r>
      </w:del>
    </w:p>
    <w:p w14:paraId="2AAAA74A" w14:textId="5EE0E836" w:rsidR="00F35F37" w:rsidDel="00226CE1" w:rsidRDefault="00640509">
      <w:pPr>
        <w:rPr>
          <w:del w:id="290" w:author="Nick Maxwell" w:date="2020-11-11T10:09:00Z"/>
          <w:color w:val="000000" w:themeColor="text1"/>
          <w:shd w:val="clear" w:color="auto" w:fill="FFFFFF"/>
        </w:rPr>
        <w:pPrChange w:id="291" w:author="Nick Maxwell" w:date="2020-11-11T10:09:00Z">
          <w:pPr>
            <w:jc w:val="center"/>
          </w:pPr>
        </w:pPrChange>
      </w:pPr>
      <w:del w:id="292" w:author="Nick Maxwell" w:date="2020-11-11T10:08:00Z">
        <w:r w:rsidDel="00226CE1">
          <w:rPr>
            <w:noProof/>
          </w:rPr>
          <w:drawing>
            <wp:inline distT="0" distB="0" distL="0" distR="0" wp14:anchorId="6526517D" wp14:editId="201DA817">
              <wp:extent cx="5074920" cy="3690850"/>
              <wp:effectExtent l="19050" t="19050" r="1143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r w:rsidR="00160D3E" w:rsidDel="00226CE1">
          <w:rPr>
            <w:noProof/>
          </w:rPr>
          <w:drawing>
            <wp:inline distT="0" distB="0" distL="0" distR="0" wp14:anchorId="6786A291" wp14:editId="4EC41D68">
              <wp:extent cx="5079492" cy="3694176"/>
              <wp:effectExtent l="19050" t="19050" r="2603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del>
    </w:p>
    <w:p w14:paraId="09BB3478" w14:textId="7539484A" w:rsidR="00640509" w:rsidDel="00226CE1" w:rsidRDefault="00160D3E">
      <w:pPr>
        <w:rPr>
          <w:del w:id="293" w:author="Nick Maxwell" w:date="2020-11-11T10:09:00Z"/>
          <w:color w:val="000000" w:themeColor="text1"/>
          <w:shd w:val="clear" w:color="auto" w:fill="FFFFFF"/>
        </w:rPr>
        <w:pPrChange w:id="294" w:author="Nick Maxwell" w:date="2020-11-11T10:09:00Z">
          <w:pPr>
            <w:jc w:val="center"/>
          </w:pPr>
        </w:pPrChange>
      </w:pPr>
      <w:del w:id="295" w:author="Nick Maxwell" w:date="2020-11-11T10:08:00Z">
        <w:r w:rsidDel="00226CE1">
          <w:rPr>
            <w:noProof/>
          </w:rPr>
          <w:drawing>
            <wp:inline distT="0" distB="0" distL="0" distR="0" wp14:anchorId="5FF35388" wp14:editId="70FAC192">
              <wp:extent cx="5079492" cy="369417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del>
    </w:p>
    <w:p w14:paraId="4A8E8B1B" w14:textId="3939B633" w:rsidR="00A3201F" w:rsidRPr="00A3201F" w:rsidDel="00226CE1" w:rsidRDefault="00640509">
      <w:pPr>
        <w:rPr>
          <w:del w:id="296" w:author="Nick Maxwell" w:date="2020-11-11T10:09:00Z"/>
          <w:rFonts w:cs="Times New Roman"/>
          <w:szCs w:val="24"/>
        </w:rPr>
        <w:pPrChange w:id="297" w:author="Nick Maxwell" w:date="2020-11-11T10:09:00Z">
          <w:pPr>
            <w:spacing w:line="240" w:lineRule="auto"/>
          </w:pPr>
        </w:pPrChange>
      </w:pPr>
      <w:del w:id="298" w:author="Nick Maxwell" w:date="2020-11-11T10:09:00Z">
        <w:r w:rsidDel="00226CE1">
          <w:rPr>
            <w:i/>
            <w:iCs/>
          </w:rPr>
          <w:delText>Figure 2.</w:delText>
        </w:r>
        <w:r w:rsidDel="00226CE1">
          <w:delText xml:space="preserve"> </w:delText>
        </w:r>
        <w:bookmarkStart w:id="299" w:name="_Hlk53231618"/>
        <w:r w:rsidR="00A3201F" w:rsidRPr="00A3201F" w:rsidDel="00226CE1">
          <w:rPr>
            <w:rFonts w:cs="Times New Roman"/>
            <w:szCs w:val="24"/>
          </w:rPr>
          <w:delText>Calibration plots as a function of pair type in Experiment 1</w:delText>
        </w:r>
        <w:r w:rsidR="00A3201F" w:rsidDel="00226CE1">
          <w:rPr>
            <w:rFonts w:cs="Times New Roman"/>
            <w:szCs w:val="24"/>
          </w:rPr>
          <w:delText xml:space="preserve"> for participants in the </w:delText>
        </w:r>
        <w:r w:rsidR="00596918" w:rsidDel="00226CE1">
          <w:rPr>
            <w:rFonts w:cs="Times New Roman"/>
            <w:szCs w:val="24"/>
          </w:rPr>
          <w:delText>R</w:delText>
        </w:r>
        <w:r w:rsidR="00A3201F" w:rsidDel="00226CE1">
          <w:rPr>
            <w:rFonts w:cs="Times New Roman"/>
            <w:szCs w:val="24"/>
          </w:rPr>
          <w:delText>ead group</w:delText>
        </w:r>
        <w:r w:rsidR="00596918" w:rsidDel="00226CE1">
          <w:rPr>
            <w:rFonts w:cs="Times New Roman"/>
            <w:szCs w:val="24"/>
          </w:rPr>
          <w:delText xml:space="preserve"> (top panel), Item-Specific group (middle panel), and Relational group (bottom panel).</w:delText>
        </w:r>
        <w:r w:rsidR="00A3201F" w:rsidRPr="00A3201F" w:rsidDel="00226CE1">
          <w:rPr>
            <w:rFonts w:cs="Times New Roman"/>
            <w:szCs w:val="24"/>
          </w:rPr>
          <w:delTex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delText>
        </w:r>
        <w:r w:rsidR="001A0896" w:rsidDel="00226CE1">
          <w:rPr>
            <w:rFonts w:cs="Times New Roman"/>
            <w:szCs w:val="24"/>
          </w:rPr>
          <w:delText>s</w:delText>
        </w:r>
        <w:r w:rsidR="00A3201F" w:rsidRPr="00A3201F" w:rsidDel="00226CE1">
          <w:rPr>
            <w:rFonts w:cs="Times New Roman"/>
            <w:szCs w:val="24"/>
          </w:rPr>
          <w:delText xml:space="preserve">. </w:delText>
        </w:r>
        <w:bookmarkEnd w:id="299"/>
      </w:del>
    </w:p>
    <w:p w14:paraId="79284B1A" w14:textId="760FA2A8" w:rsidR="00640509" w:rsidRPr="007008CA" w:rsidDel="00226CE1" w:rsidRDefault="00640509">
      <w:pPr>
        <w:rPr>
          <w:del w:id="300" w:author="Nick Maxwell" w:date="2020-11-11T10:09:00Z"/>
        </w:rPr>
        <w:pPrChange w:id="301" w:author="Nick Maxwell" w:date="2020-11-11T10:09:00Z">
          <w:pPr>
            <w:spacing w:line="240" w:lineRule="auto"/>
            <w:ind w:right="-720"/>
          </w:pPr>
        </w:pPrChange>
      </w:pPr>
    </w:p>
    <w:p w14:paraId="6B9DC35C" w14:textId="50E008F5" w:rsidR="00FB4F9B" w:rsidRDefault="00FB4F9B">
      <w:pPr>
        <w:rPr>
          <w:color w:val="000000" w:themeColor="text1"/>
          <w:shd w:val="clear" w:color="auto" w:fill="FFFFFF"/>
        </w:rPr>
      </w:pPr>
      <w:del w:id="302" w:author="Nick Maxwell" w:date="2020-11-11T10:09:00Z">
        <w:r w:rsidDel="00226CE1">
          <w:rPr>
            <w:color w:val="000000" w:themeColor="text1"/>
            <w:shd w:val="clear" w:color="auto" w:fill="FFFFFF"/>
          </w:rPr>
          <w:br w:type="page"/>
        </w:r>
      </w:del>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3830BAA3">
            <wp:extent cx="6248400" cy="360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13244"/>
                    <a:stretch/>
                  </pic:blipFill>
                  <pic:spPr bwMode="auto">
                    <a:xfrm>
                      <a:off x="0" y="0"/>
                      <a:ext cx="6274127" cy="3615937"/>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0E677B4A" w:rsidR="00FB4F9B" w:rsidRPr="007008CA" w:rsidRDefault="00FB4F9B" w:rsidP="00FB4F9B">
      <w:pPr>
        <w:spacing w:line="240" w:lineRule="auto"/>
        <w:ind w:right="-720"/>
      </w:pPr>
      <w:bookmarkStart w:id="303" w:name="_Hlk53231249"/>
      <w:r>
        <w:rPr>
          <w:i/>
          <w:iCs/>
        </w:rPr>
        <w:t xml:space="preserve">Figure </w:t>
      </w:r>
      <w:del w:id="304" w:author="Nick Maxwell" w:date="2020-11-11T10:09:00Z">
        <w:r w:rsidR="00262E4B" w:rsidDel="00226CE1">
          <w:rPr>
            <w:i/>
            <w:iCs/>
          </w:rPr>
          <w:delText>3</w:delText>
        </w:r>
      </w:del>
      <w:ins w:id="305" w:author="Nick Maxwell" w:date="2020-11-11T10:09:00Z">
        <w:r w:rsidR="00226CE1">
          <w:rPr>
            <w:i/>
            <w:iCs/>
          </w:rPr>
          <w:t>2</w:t>
        </w:r>
      </w:ins>
      <w:r>
        <w:rPr>
          <w:i/>
          <w:iCs/>
        </w:rPr>
        <w:t>.</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303"/>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61A57732" w:rsidR="008564C3" w:rsidRPr="007008CA" w:rsidRDefault="008564C3" w:rsidP="008564C3">
      <w:pPr>
        <w:spacing w:line="240" w:lineRule="auto"/>
        <w:ind w:right="-720"/>
      </w:pPr>
      <w:bookmarkStart w:id="306" w:name="_Hlk53229787"/>
      <w:r>
        <w:rPr>
          <w:i/>
          <w:iCs/>
        </w:rPr>
        <w:t xml:space="preserve">Figure </w:t>
      </w:r>
      <w:del w:id="307" w:author="Nick Maxwell" w:date="2020-11-11T10:09:00Z">
        <w:r w:rsidR="00326E1E" w:rsidDel="00226CE1">
          <w:rPr>
            <w:i/>
            <w:iCs/>
          </w:rPr>
          <w:delText>4</w:delText>
        </w:r>
      </w:del>
      <w:ins w:id="308" w:author="Nick Maxwell" w:date="2020-11-11T10:09:00Z">
        <w:r w:rsidR="00226CE1">
          <w:rPr>
            <w:i/>
            <w:iCs/>
          </w:rPr>
          <w:t>3</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306"/>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CC7BCF" w:rsidRPr="008564C3" w:rsidRDefault="00CC7BCF"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CC7BCF" w:rsidRPr="008564C3" w:rsidRDefault="00CC7BCF"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0E920255" w:rsidR="004837F4" w:rsidRDefault="008564C3" w:rsidP="00547EA2">
      <w:pPr>
        <w:spacing w:line="240" w:lineRule="auto"/>
      </w:pPr>
      <w:r w:rsidRPr="008564C3">
        <w:rPr>
          <w:i/>
          <w:iCs/>
        </w:rPr>
        <w:t xml:space="preserve">Figure </w:t>
      </w:r>
      <w:del w:id="309" w:author="Nick Maxwell" w:date="2020-11-11T10:09:00Z">
        <w:r w:rsidR="00326E1E" w:rsidDel="00226CE1">
          <w:rPr>
            <w:i/>
            <w:iCs/>
          </w:rPr>
          <w:delText>5</w:delText>
        </w:r>
      </w:del>
      <w:ins w:id="310" w:author="Nick Maxwell" w:date="2020-11-11T10:09:00Z">
        <w:r w:rsidR="00226CE1">
          <w:rPr>
            <w:i/>
            <w:iCs/>
          </w:rPr>
          <w:t>4</w:t>
        </w:r>
      </w:ins>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0514D2A9" w14:textId="0A98F634" w:rsidR="001A0896" w:rsidRPr="001A0896" w:rsidDel="00226CE1" w:rsidRDefault="00D60F13">
      <w:pPr>
        <w:rPr>
          <w:del w:id="311" w:author="Nick Maxwell" w:date="2020-11-11T10:10:00Z"/>
          <w:noProof/>
        </w:rPr>
        <w:pPrChange w:id="312" w:author="Nick Maxwell" w:date="2020-11-11T10:09:00Z">
          <w:pPr>
            <w:jc w:val="center"/>
          </w:pPr>
        </w:pPrChange>
      </w:pPr>
      <w:del w:id="313" w:author="Nick Maxwell" w:date="2020-11-11T10:09:00Z">
        <w:r w:rsidDel="00226CE1">
          <w:rPr>
            <w:noProof/>
          </w:rPr>
          <w:lastRenderedPageBreak/>
          <w:drawing>
            <wp:inline distT="0" distB="0" distL="0" distR="0" wp14:anchorId="0A2BECBB" wp14:editId="726969FF">
              <wp:extent cx="4734992" cy="3443631"/>
              <wp:effectExtent l="19050" t="19050" r="2794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734992" cy="3443631"/>
                      </a:xfrm>
                      <a:prstGeom prst="rect">
                        <a:avLst/>
                      </a:prstGeom>
                      <a:noFill/>
                      <a:ln>
                        <a:solidFill>
                          <a:srgbClr val="000000"/>
                        </a:solidFill>
                      </a:ln>
                    </pic:spPr>
                  </pic:pic>
                </a:graphicData>
              </a:graphic>
            </wp:inline>
          </w:drawing>
        </w:r>
      </w:del>
      <w:del w:id="314" w:author="Nick Maxwell" w:date="2020-11-11T10:10:00Z">
        <w:r w:rsidR="001A0896" w:rsidRPr="001A0896" w:rsidDel="00226CE1">
          <w:rPr>
            <w:noProof/>
          </w:rPr>
          <w:delText xml:space="preserve"> </w:delText>
        </w:r>
        <w:r w:rsidR="001A0896" w:rsidDel="00226CE1">
          <w:rPr>
            <w:noProof/>
          </w:rPr>
          <w:drawing>
            <wp:inline distT="0" distB="0" distL="0" distR="0" wp14:anchorId="42C50AB5" wp14:editId="150B792B">
              <wp:extent cx="4733180" cy="3442313"/>
              <wp:effectExtent l="19050" t="19050" r="1079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33180" cy="3442313"/>
                      </a:xfrm>
                      <a:prstGeom prst="rect">
                        <a:avLst/>
                      </a:prstGeom>
                      <a:noFill/>
                      <a:ln>
                        <a:solidFill>
                          <a:srgbClr val="000000"/>
                        </a:solidFill>
                      </a:ln>
                    </pic:spPr>
                  </pic:pic>
                </a:graphicData>
              </a:graphic>
            </wp:inline>
          </w:drawing>
        </w:r>
        <w:r w:rsidR="001A0896" w:rsidDel="00226CE1">
          <w:rPr>
            <w:noProof/>
          </w:rPr>
          <w:drawing>
            <wp:inline distT="0" distB="0" distL="0" distR="0" wp14:anchorId="45D32C74" wp14:editId="515D31D6">
              <wp:extent cx="4720683" cy="3433223"/>
              <wp:effectExtent l="19050" t="19050" r="2286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20683" cy="3433223"/>
                      </a:xfrm>
                      <a:prstGeom prst="rect">
                        <a:avLst/>
                      </a:prstGeom>
                      <a:noFill/>
                      <a:ln>
                        <a:solidFill>
                          <a:srgbClr val="000000"/>
                        </a:solidFill>
                      </a:ln>
                    </pic:spPr>
                  </pic:pic>
                </a:graphicData>
              </a:graphic>
            </wp:inline>
          </w:drawing>
        </w:r>
        <w:r w:rsidR="001A0896" w:rsidRPr="001A0896" w:rsidDel="00226CE1">
          <w:rPr>
            <w:noProof/>
          </w:rPr>
          <w:delText xml:space="preserve"> </w:delText>
        </w:r>
      </w:del>
    </w:p>
    <w:p w14:paraId="549AAFCE" w14:textId="096517AC" w:rsidR="00D60F13" w:rsidRPr="007008CA" w:rsidDel="00226CE1" w:rsidRDefault="00D60F13" w:rsidP="00D60F13">
      <w:pPr>
        <w:spacing w:line="240" w:lineRule="auto"/>
        <w:ind w:right="-720"/>
        <w:rPr>
          <w:del w:id="315" w:author="Nick Maxwell" w:date="2020-11-11T10:10:00Z"/>
        </w:rPr>
      </w:pPr>
      <w:bookmarkStart w:id="316" w:name="_Hlk53305958"/>
      <w:del w:id="317" w:author="Nick Maxwell" w:date="2020-11-11T10:10:00Z">
        <w:r w:rsidDel="00226CE1">
          <w:rPr>
            <w:i/>
            <w:iCs/>
          </w:rPr>
          <w:delText xml:space="preserve">Figure </w:delText>
        </w:r>
        <w:r w:rsidR="007703D9" w:rsidDel="00226CE1">
          <w:rPr>
            <w:i/>
            <w:iCs/>
          </w:rPr>
          <w:delText>6</w:delText>
        </w:r>
        <w:r w:rsidDel="00226CE1">
          <w:rPr>
            <w:i/>
            <w:iCs/>
          </w:rPr>
          <w:delText>.</w:delText>
        </w:r>
        <w:r w:rsidDel="00226CE1">
          <w:delText xml:space="preserve"> </w:delText>
        </w:r>
        <w:bookmarkStart w:id="318" w:name="_Hlk55235083"/>
        <w:r w:rsidR="001A0896" w:rsidRPr="00A3201F" w:rsidDel="00226CE1">
          <w:rPr>
            <w:rFonts w:cs="Times New Roman"/>
            <w:szCs w:val="24"/>
          </w:rPr>
          <w:delText xml:space="preserve">Calibration plots as a function of pair type in Experiment </w:delText>
        </w:r>
        <w:r w:rsidR="001A0896" w:rsidDel="00226CE1">
          <w:rPr>
            <w:rFonts w:cs="Times New Roman"/>
            <w:szCs w:val="24"/>
          </w:rPr>
          <w:delText>2 for participants in the Read group (top panel), Item-Specific group (middle panel), and Relational group (bottom panel) collapsed across warning.</w:delText>
        </w:r>
        <w:r w:rsidR="001A0896" w:rsidRPr="00A3201F" w:rsidDel="00226CE1">
          <w:rPr>
            <w:rFonts w:cs="Times New Roman"/>
            <w:szCs w:val="24"/>
          </w:rPr>
          <w:delTex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delText>
        </w:r>
        <w:r w:rsidR="001A0896" w:rsidDel="00226CE1">
          <w:rPr>
            <w:rFonts w:cs="Times New Roman"/>
            <w:szCs w:val="24"/>
          </w:rPr>
          <w:delText>s</w:delText>
        </w:r>
        <w:r w:rsidR="001A0896" w:rsidRPr="00A3201F" w:rsidDel="00226CE1">
          <w:rPr>
            <w:rFonts w:cs="Times New Roman"/>
            <w:szCs w:val="24"/>
          </w:rPr>
          <w:delText>.</w:delText>
        </w:r>
      </w:del>
    </w:p>
    <w:bookmarkEnd w:id="316"/>
    <w:p w14:paraId="0B29BD0F" w14:textId="5B9AFA98" w:rsidR="005F02C1" w:rsidDel="00226CE1" w:rsidRDefault="005F02C1">
      <w:pPr>
        <w:rPr>
          <w:del w:id="319" w:author="Nick Maxwell" w:date="2020-11-11T10:10:00Z"/>
          <w:highlight w:val="yellow"/>
        </w:rPr>
      </w:pPr>
      <w:del w:id="320" w:author="Nick Maxwell" w:date="2020-11-11T10:10:00Z">
        <w:r w:rsidDel="00226CE1">
          <w:rPr>
            <w:highlight w:val="yellow"/>
          </w:rPr>
          <w:br w:type="page"/>
        </w:r>
      </w:del>
    </w:p>
    <w:bookmarkEnd w:id="318"/>
    <w:p w14:paraId="686F1AD7" w14:textId="43D78C02"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2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22" w:name="_Hlk32942520"/>
      <w:bookmarkEnd w:id="321"/>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22"/>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323"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323"/>
    <w:p w14:paraId="7FFD354F" w14:textId="77777777" w:rsidR="00474F94" w:rsidRPr="007008CA" w:rsidRDefault="00474F94" w:rsidP="00547EA2">
      <w:pPr>
        <w:spacing w:line="240" w:lineRule="auto"/>
      </w:pPr>
    </w:p>
    <w:sectPr w:rsidR="00474F94" w:rsidRPr="007008CA" w:rsidSect="005C178E">
      <w:headerReference w:type="default" r:id="rId31"/>
      <w:headerReference w:type="firs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holas Maxwell" w:date="2020-11-11T14:50:00Z" w:initials="NM">
    <w:p w14:paraId="7D61431F" w14:textId="42B4050B" w:rsidR="0058144B" w:rsidRDefault="0058144B">
      <w:pPr>
        <w:pStyle w:val="CommentText"/>
      </w:pPr>
      <w:r>
        <w:rPr>
          <w:rStyle w:val="CommentReference"/>
        </w:rPr>
        <w:annotationRef/>
      </w:r>
      <w:r>
        <w:t>What do you think is appropriate for author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6143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1431F" w16cid:durableId="235678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B683D" w14:textId="77777777" w:rsidR="00E2717F" w:rsidRDefault="00E2717F" w:rsidP="00CA5EF6">
      <w:pPr>
        <w:spacing w:line="240" w:lineRule="auto"/>
      </w:pPr>
      <w:r>
        <w:separator/>
      </w:r>
    </w:p>
  </w:endnote>
  <w:endnote w:type="continuationSeparator" w:id="0">
    <w:p w14:paraId="1D141BFB" w14:textId="77777777" w:rsidR="00E2717F" w:rsidRDefault="00E2717F"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D976C" w14:textId="77777777" w:rsidR="00E2717F" w:rsidRDefault="00E2717F" w:rsidP="00CA5EF6">
      <w:pPr>
        <w:spacing w:line="240" w:lineRule="auto"/>
      </w:pPr>
      <w:r>
        <w:separator/>
      </w:r>
    </w:p>
  </w:footnote>
  <w:footnote w:type="continuationSeparator" w:id="0">
    <w:p w14:paraId="4F51078E" w14:textId="77777777" w:rsidR="00E2717F" w:rsidRDefault="00E2717F" w:rsidP="00CA5EF6">
      <w:pPr>
        <w:spacing w:line="240" w:lineRule="auto"/>
      </w:pPr>
      <w:r>
        <w:continuationSeparator/>
      </w:r>
    </w:p>
  </w:footnote>
  <w:footnote w:id="1">
    <w:p w14:paraId="46868228" w14:textId="124E62EC" w:rsidR="00CC7BCF" w:rsidRPr="00AE29D5" w:rsidRDefault="00CC7BCF">
      <w:pPr>
        <w:pStyle w:val="FootnoteText"/>
      </w:pPr>
      <w:r>
        <w:rPr>
          <w:rStyle w:val="FootnoteReference"/>
        </w:rPr>
        <w:footnoteRef/>
      </w:r>
      <w:r w:rsidRPr="00D7555E">
        <w:t>Due to COVID-19 restrictions, Experiment 2</w:t>
      </w:r>
      <w:r w:rsidR="00B036C7">
        <w:t xml:space="preserve"> participants</w:t>
      </w:r>
      <w:r w:rsidRPr="00D7555E">
        <w:t xml:space="preserve"> </w:t>
      </w:r>
      <w:r>
        <w:t xml:space="preserve">were sampled from in-lab and online sources. </w:t>
      </w:r>
      <w:r w:rsidR="00B036C7">
        <w:t>P</w:t>
      </w:r>
      <w:r>
        <w:t xml:space="preserve">articipant source </w:t>
      </w:r>
      <w:r w:rsidR="00B036C7">
        <w:t>did not</w:t>
      </w:r>
      <w:r>
        <w:t xml:space="preserve"> interact with any of the results, </w:t>
      </w:r>
      <w:r>
        <w:rPr>
          <w:i/>
          <w:iCs/>
        </w:rPr>
        <w:t>F</w:t>
      </w:r>
      <w:r>
        <w:t xml:space="preserve">s &lt; 1, though </w:t>
      </w:r>
      <w:r w:rsidR="00B036C7">
        <w:t>most</w:t>
      </w:r>
      <w:r>
        <w:t xml:space="preserve">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613ABF">
        <w:t>Garcia</w:t>
      </w:r>
      <w:r w:rsidRPr="0085197E">
        <w:t xml:space="preserve">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CC7BCF" w:rsidRDefault="00CC7BCF">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CC7BCF" w:rsidRDefault="00CC7BCF"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CC7BCF" w:rsidRDefault="00CC7B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CC7BCF" w:rsidRDefault="00CC7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067BD"/>
    <w:rsid w:val="00007C93"/>
    <w:rsid w:val="0001174E"/>
    <w:rsid w:val="00012DD4"/>
    <w:rsid w:val="00013442"/>
    <w:rsid w:val="00021C49"/>
    <w:rsid w:val="0002326F"/>
    <w:rsid w:val="00023F75"/>
    <w:rsid w:val="00024971"/>
    <w:rsid w:val="00025398"/>
    <w:rsid w:val="0002653A"/>
    <w:rsid w:val="00030048"/>
    <w:rsid w:val="000313E3"/>
    <w:rsid w:val="00033AF1"/>
    <w:rsid w:val="00035760"/>
    <w:rsid w:val="00036CAE"/>
    <w:rsid w:val="00047BBC"/>
    <w:rsid w:val="00055F14"/>
    <w:rsid w:val="000610E7"/>
    <w:rsid w:val="00063CDF"/>
    <w:rsid w:val="00072CFA"/>
    <w:rsid w:val="00074C25"/>
    <w:rsid w:val="00077CF8"/>
    <w:rsid w:val="00081084"/>
    <w:rsid w:val="000822AE"/>
    <w:rsid w:val="0008341A"/>
    <w:rsid w:val="00090455"/>
    <w:rsid w:val="00093E04"/>
    <w:rsid w:val="00096F57"/>
    <w:rsid w:val="000A556C"/>
    <w:rsid w:val="000A6449"/>
    <w:rsid w:val="000A6463"/>
    <w:rsid w:val="000B6571"/>
    <w:rsid w:val="000B663C"/>
    <w:rsid w:val="000C0A07"/>
    <w:rsid w:val="000C46A4"/>
    <w:rsid w:val="000C5D63"/>
    <w:rsid w:val="000C7BDD"/>
    <w:rsid w:val="000D007B"/>
    <w:rsid w:val="000D062B"/>
    <w:rsid w:val="000D43BC"/>
    <w:rsid w:val="000D5443"/>
    <w:rsid w:val="000D5578"/>
    <w:rsid w:val="000D6378"/>
    <w:rsid w:val="000E169F"/>
    <w:rsid w:val="000E38E6"/>
    <w:rsid w:val="000F416C"/>
    <w:rsid w:val="000F470D"/>
    <w:rsid w:val="000F486C"/>
    <w:rsid w:val="001000F5"/>
    <w:rsid w:val="00101692"/>
    <w:rsid w:val="00103DCB"/>
    <w:rsid w:val="00106885"/>
    <w:rsid w:val="0011006A"/>
    <w:rsid w:val="001109EB"/>
    <w:rsid w:val="00111430"/>
    <w:rsid w:val="0012024F"/>
    <w:rsid w:val="001206C3"/>
    <w:rsid w:val="00120937"/>
    <w:rsid w:val="00121952"/>
    <w:rsid w:val="0012241E"/>
    <w:rsid w:val="00123352"/>
    <w:rsid w:val="00124E5C"/>
    <w:rsid w:val="00125FB0"/>
    <w:rsid w:val="001277B9"/>
    <w:rsid w:val="00132CCE"/>
    <w:rsid w:val="001338D7"/>
    <w:rsid w:val="00133D00"/>
    <w:rsid w:val="001345A4"/>
    <w:rsid w:val="0013616E"/>
    <w:rsid w:val="00137F9E"/>
    <w:rsid w:val="00144B46"/>
    <w:rsid w:val="00152183"/>
    <w:rsid w:val="001527FA"/>
    <w:rsid w:val="00156E8C"/>
    <w:rsid w:val="001577D7"/>
    <w:rsid w:val="00160B73"/>
    <w:rsid w:val="00160D3E"/>
    <w:rsid w:val="00162729"/>
    <w:rsid w:val="00171683"/>
    <w:rsid w:val="00173EAC"/>
    <w:rsid w:val="0017647F"/>
    <w:rsid w:val="00183455"/>
    <w:rsid w:val="001836E9"/>
    <w:rsid w:val="0019189F"/>
    <w:rsid w:val="00194052"/>
    <w:rsid w:val="00196B95"/>
    <w:rsid w:val="001A0896"/>
    <w:rsid w:val="001A233D"/>
    <w:rsid w:val="001A425D"/>
    <w:rsid w:val="001A4FFC"/>
    <w:rsid w:val="001A6D0A"/>
    <w:rsid w:val="001B04B3"/>
    <w:rsid w:val="001B454C"/>
    <w:rsid w:val="001B5A06"/>
    <w:rsid w:val="001B6696"/>
    <w:rsid w:val="001C3DDD"/>
    <w:rsid w:val="001C444D"/>
    <w:rsid w:val="001C4EFE"/>
    <w:rsid w:val="001C73D4"/>
    <w:rsid w:val="001C791F"/>
    <w:rsid w:val="001D3E87"/>
    <w:rsid w:val="001D54BC"/>
    <w:rsid w:val="001D6C37"/>
    <w:rsid w:val="001E7C41"/>
    <w:rsid w:val="001F4CF0"/>
    <w:rsid w:val="0021266E"/>
    <w:rsid w:val="00221C2E"/>
    <w:rsid w:val="0022266F"/>
    <w:rsid w:val="002239DB"/>
    <w:rsid w:val="00226AC1"/>
    <w:rsid w:val="00226CE1"/>
    <w:rsid w:val="002316BF"/>
    <w:rsid w:val="00231905"/>
    <w:rsid w:val="00233D2F"/>
    <w:rsid w:val="00235252"/>
    <w:rsid w:val="00236A28"/>
    <w:rsid w:val="00236A93"/>
    <w:rsid w:val="00237ABE"/>
    <w:rsid w:val="00244359"/>
    <w:rsid w:val="00245D5A"/>
    <w:rsid w:val="0024601F"/>
    <w:rsid w:val="00251425"/>
    <w:rsid w:val="00256FBB"/>
    <w:rsid w:val="00261869"/>
    <w:rsid w:val="00262E4B"/>
    <w:rsid w:val="00272436"/>
    <w:rsid w:val="00275075"/>
    <w:rsid w:val="0028237F"/>
    <w:rsid w:val="00284C91"/>
    <w:rsid w:val="002851C8"/>
    <w:rsid w:val="002904F1"/>
    <w:rsid w:val="002909E4"/>
    <w:rsid w:val="00290BE9"/>
    <w:rsid w:val="00291F88"/>
    <w:rsid w:val="00294156"/>
    <w:rsid w:val="002A2D0E"/>
    <w:rsid w:val="002B1AF5"/>
    <w:rsid w:val="002B3881"/>
    <w:rsid w:val="002D0FC0"/>
    <w:rsid w:val="002D130C"/>
    <w:rsid w:val="002D1EBC"/>
    <w:rsid w:val="002D262A"/>
    <w:rsid w:val="002D5778"/>
    <w:rsid w:val="002E0D3A"/>
    <w:rsid w:val="002E18C0"/>
    <w:rsid w:val="002E3225"/>
    <w:rsid w:val="002E7073"/>
    <w:rsid w:val="00304D51"/>
    <w:rsid w:val="0031185C"/>
    <w:rsid w:val="0031214A"/>
    <w:rsid w:val="003165EF"/>
    <w:rsid w:val="00322F0F"/>
    <w:rsid w:val="003255DB"/>
    <w:rsid w:val="00326E1E"/>
    <w:rsid w:val="00327754"/>
    <w:rsid w:val="00327CA4"/>
    <w:rsid w:val="00330747"/>
    <w:rsid w:val="0033286F"/>
    <w:rsid w:val="0033305A"/>
    <w:rsid w:val="00333610"/>
    <w:rsid w:val="00335D79"/>
    <w:rsid w:val="003414AA"/>
    <w:rsid w:val="00351884"/>
    <w:rsid w:val="003525F9"/>
    <w:rsid w:val="00356A62"/>
    <w:rsid w:val="00360E10"/>
    <w:rsid w:val="00363AEB"/>
    <w:rsid w:val="00370F8F"/>
    <w:rsid w:val="0037737A"/>
    <w:rsid w:val="00377B00"/>
    <w:rsid w:val="003859E5"/>
    <w:rsid w:val="00387B61"/>
    <w:rsid w:val="00391873"/>
    <w:rsid w:val="00394C55"/>
    <w:rsid w:val="003A2E11"/>
    <w:rsid w:val="003A4EDA"/>
    <w:rsid w:val="003B31AF"/>
    <w:rsid w:val="003B4B71"/>
    <w:rsid w:val="003C3EA6"/>
    <w:rsid w:val="003C5D8D"/>
    <w:rsid w:val="003D30CF"/>
    <w:rsid w:val="003D5835"/>
    <w:rsid w:val="003E112C"/>
    <w:rsid w:val="003E117C"/>
    <w:rsid w:val="003E3CFA"/>
    <w:rsid w:val="003E514D"/>
    <w:rsid w:val="003E7264"/>
    <w:rsid w:val="004025A7"/>
    <w:rsid w:val="00404939"/>
    <w:rsid w:val="00405034"/>
    <w:rsid w:val="00412AA4"/>
    <w:rsid w:val="00414443"/>
    <w:rsid w:val="00414E75"/>
    <w:rsid w:val="004219A5"/>
    <w:rsid w:val="0042278A"/>
    <w:rsid w:val="00423EC5"/>
    <w:rsid w:val="00425830"/>
    <w:rsid w:val="00431082"/>
    <w:rsid w:val="0043331E"/>
    <w:rsid w:val="00435D85"/>
    <w:rsid w:val="00436F51"/>
    <w:rsid w:val="00437A1C"/>
    <w:rsid w:val="0045594F"/>
    <w:rsid w:val="00456EF1"/>
    <w:rsid w:val="004572B4"/>
    <w:rsid w:val="00460CF9"/>
    <w:rsid w:val="00466D0F"/>
    <w:rsid w:val="0047022A"/>
    <w:rsid w:val="00474F94"/>
    <w:rsid w:val="00477292"/>
    <w:rsid w:val="004814F2"/>
    <w:rsid w:val="00481B1B"/>
    <w:rsid w:val="004820B1"/>
    <w:rsid w:val="004837F4"/>
    <w:rsid w:val="00485FF2"/>
    <w:rsid w:val="004868BC"/>
    <w:rsid w:val="0049034D"/>
    <w:rsid w:val="004903E1"/>
    <w:rsid w:val="00492BFE"/>
    <w:rsid w:val="00494BD4"/>
    <w:rsid w:val="004A5262"/>
    <w:rsid w:val="004A54D6"/>
    <w:rsid w:val="004A75AF"/>
    <w:rsid w:val="004B3370"/>
    <w:rsid w:val="004D2E13"/>
    <w:rsid w:val="004D2F67"/>
    <w:rsid w:val="004D756A"/>
    <w:rsid w:val="004E615C"/>
    <w:rsid w:val="004F2C08"/>
    <w:rsid w:val="004F301F"/>
    <w:rsid w:val="004F34DA"/>
    <w:rsid w:val="004F51EE"/>
    <w:rsid w:val="004F6C7A"/>
    <w:rsid w:val="005011F6"/>
    <w:rsid w:val="005016AE"/>
    <w:rsid w:val="00502BC6"/>
    <w:rsid w:val="0051346A"/>
    <w:rsid w:val="00520327"/>
    <w:rsid w:val="00523ED8"/>
    <w:rsid w:val="00524B5F"/>
    <w:rsid w:val="00525CFA"/>
    <w:rsid w:val="00535722"/>
    <w:rsid w:val="00535981"/>
    <w:rsid w:val="00536D13"/>
    <w:rsid w:val="00536D18"/>
    <w:rsid w:val="005404FD"/>
    <w:rsid w:val="00541FBF"/>
    <w:rsid w:val="00542251"/>
    <w:rsid w:val="005433DE"/>
    <w:rsid w:val="00547EA2"/>
    <w:rsid w:val="005512BA"/>
    <w:rsid w:val="005519E9"/>
    <w:rsid w:val="005521E8"/>
    <w:rsid w:val="00554016"/>
    <w:rsid w:val="00554E47"/>
    <w:rsid w:val="00556CA8"/>
    <w:rsid w:val="00560253"/>
    <w:rsid w:val="00561789"/>
    <w:rsid w:val="00565C8B"/>
    <w:rsid w:val="00566627"/>
    <w:rsid w:val="0058144B"/>
    <w:rsid w:val="00581D63"/>
    <w:rsid w:val="00581D74"/>
    <w:rsid w:val="00581ED7"/>
    <w:rsid w:val="00584EBE"/>
    <w:rsid w:val="00585D2D"/>
    <w:rsid w:val="00593617"/>
    <w:rsid w:val="00594076"/>
    <w:rsid w:val="00594AC7"/>
    <w:rsid w:val="00596918"/>
    <w:rsid w:val="005A0BE0"/>
    <w:rsid w:val="005A0CA8"/>
    <w:rsid w:val="005A114C"/>
    <w:rsid w:val="005A23A5"/>
    <w:rsid w:val="005A313D"/>
    <w:rsid w:val="005A7E9D"/>
    <w:rsid w:val="005B1BDE"/>
    <w:rsid w:val="005B42AE"/>
    <w:rsid w:val="005B44F0"/>
    <w:rsid w:val="005B72A8"/>
    <w:rsid w:val="005C178E"/>
    <w:rsid w:val="005D2E14"/>
    <w:rsid w:val="005D4913"/>
    <w:rsid w:val="005D704E"/>
    <w:rsid w:val="005D79FE"/>
    <w:rsid w:val="005E36E9"/>
    <w:rsid w:val="005E3B74"/>
    <w:rsid w:val="005E4B55"/>
    <w:rsid w:val="005E5539"/>
    <w:rsid w:val="005F02C1"/>
    <w:rsid w:val="005F71A1"/>
    <w:rsid w:val="006034BB"/>
    <w:rsid w:val="0060363A"/>
    <w:rsid w:val="006112BC"/>
    <w:rsid w:val="00613ABF"/>
    <w:rsid w:val="00624CE6"/>
    <w:rsid w:val="006321B9"/>
    <w:rsid w:val="00633395"/>
    <w:rsid w:val="0063365E"/>
    <w:rsid w:val="0063477B"/>
    <w:rsid w:val="00634F9B"/>
    <w:rsid w:val="0063607D"/>
    <w:rsid w:val="00640509"/>
    <w:rsid w:val="00641029"/>
    <w:rsid w:val="00647680"/>
    <w:rsid w:val="006510E8"/>
    <w:rsid w:val="006543C0"/>
    <w:rsid w:val="00655EB3"/>
    <w:rsid w:val="00661DD0"/>
    <w:rsid w:val="00664104"/>
    <w:rsid w:val="00672468"/>
    <w:rsid w:val="00673E95"/>
    <w:rsid w:val="0068034E"/>
    <w:rsid w:val="00680AC3"/>
    <w:rsid w:val="0069097D"/>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E76A4"/>
    <w:rsid w:val="006F0FF8"/>
    <w:rsid w:val="006F6B6B"/>
    <w:rsid w:val="006F6F36"/>
    <w:rsid w:val="006F7879"/>
    <w:rsid w:val="007008CA"/>
    <w:rsid w:val="00702F36"/>
    <w:rsid w:val="0070337D"/>
    <w:rsid w:val="007036D0"/>
    <w:rsid w:val="00704354"/>
    <w:rsid w:val="00710464"/>
    <w:rsid w:val="0071234F"/>
    <w:rsid w:val="00716CB5"/>
    <w:rsid w:val="00723390"/>
    <w:rsid w:val="00734434"/>
    <w:rsid w:val="00734FE2"/>
    <w:rsid w:val="00735EBE"/>
    <w:rsid w:val="00736B24"/>
    <w:rsid w:val="00737BDA"/>
    <w:rsid w:val="0074241A"/>
    <w:rsid w:val="00743D3A"/>
    <w:rsid w:val="00746E87"/>
    <w:rsid w:val="007518BC"/>
    <w:rsid w:val="0075219B"/>
    <w:rsid w:val="007529DF"/>
    <w:rsid w:val="00754101"/>
    <w:rsid w:val="007551F5"/>
    <w:rsid w:val="00756C40"/>
    <w:rsid w:val="00760A3C"/>
    <w:rsid w:val="00763140"/>
    <w:rsid w:val="007654DE"/>
    <w:rsid w:val="007703D9"/>
    <w:rsid w:val="00773DF3"/>
    <w:rsid w:val="0077643A"/>
    <w:rsid w:val="00785DF5"/>
    <w:rsid w:val="0079085F"/>
    <w:rsid w:val="00791446"/>
    <w:rsid w:val="00792DDE"/>
    <w:rsid w:val="00795CDC"/>
    <w:rsid w:val="00796067"/>
    <w:rsid w:val="007A5A17"/>
    <w:rsid w:val="007A74AE"/>
    <w:rsid w:val="007B0492"/>
    <w:rsid w:val="007B2353"/>
    <w:rsid w:val="007B5266"/>
    <w:rsid w:val="007B6451"/>
    <w:rsid w:val="007B64E4"/>
    <w:rsid w:val="007C43F4"/>
    <w:rsid w:val="007C6B6C"/>
    <w:rsid w:val="007D16D8"/>
    <w:rsid w:val="007D29EF"/>
    <w:rsid w:val="007D6BCD"/>
    <w:rsid w:val="007E5F6C"/>
    <w:rsid w:val="007E706B"/>
    <w:rsid w:val="007E728E"/>
    <w:rsid w:val="007E7495"/>
    <w:rsid w:val="008030A9"/>
    <w:rsid w:val="00803368"/>
    <w:rsid w:val="008136FE"/>
    <w:rsid w:val="00814CF9"/>
    <w:rsid w:val="00820714"/>
    <w:rsid w:val="0082119E"/>
    <w:rsid w:val="0082155B"/>
    <w:rsid w:val="008226DF"/>
    <w:rsid w:val="00823940"/>
    <w:rsid w:val="0083064F"/>
    <w:rsid w:val="0083461C"/>
    <w:rsid w:val="008354C8"/>
    <w:rsid w:val="008370B7"/>
    <w:rsid w:val="0084111B"/>
    <w:rsid w:val="00841566"/>
    <w:rsid w:val="00845196"/>
    <w:rsid w:val="00847DDC"/>
    <w:rsid w:val="0085197E"/>
    <w:rsid w:val="00853350"/>
    <w:rsid w:val="00853DDA"/>
    <w:rsid w:val="008564C3"/>
    <w:rsid w:val="008565C4"/>
    <w:rsid w:val="0086148B"/>
    <w:rsid w:val="008635B2"/>
    <w:rsid w:val="00875CD1"/>
    <w:rsid w:val="00875F2E"/>
    <w:rsid w:val="008762B8"/>
    <w:rsid w:val="00885F8D"/>
    <w:rsid w:val="00887F98"/>
    <w:rsid w:val="00890E17"/>
    <w:rsid w:val="00893F08"/>
    <w:rsid w:val="0089530E"/>
    <w:rsid w:val="0089594F"/>
    <w:rsid w:val="008979B1"/>
    <w:rsid w:val="008A0222"/>
    <w:rsid w:val="008A13C7"/>
    <w:rsid w:val="008A4CEB"/>
    <w:rsid w:val="008A5056"/>
    <w:rsid w:val="008B551E"/>
    <w:rsid w:val="008C19CD"/>
    <w:rsid w:val="008C57FC"/>
    <w:rsid w:val="008C6279"/>
    <w:rsid w:val="008C636B"/>
    <w:rsid w:val="008C6DAA"/>
    <w:rsid w:val="008C784F"/>
    <w:rsid w:val="008D0709"/>
    <w:rsid w:val="008D5640"/>
    <w:rsid w:val="008E41E9"/>
    <w:rsid w:val="008E6DF6"/>
    <w:rsid w:val="008F21F2"/>
    <w:rsid w:val="008F313E"/>
    <w:rsid w:val="008F4366"/>
    <w:rsid w:val="008F4579"/>
    <w:rsid w:val="008F4BBE"/>
    <w:rsid w:val="00900F0D"/>
    <w:rsid w:val="00905F25"/>
    <w:rsid w:val="00911EE2"/>
    <w:rsid w:val="009125DA"/>
    <w:rsid w:val="00913C9A"/>
    <w:rsid w:val="0091618A"/>
    <w:rsid w:val="0092567A"/>
    <w:rsid w:val="00925BB1"/>
    <w:rsid w:val="00926C48"/>
    <w:rsid w:val="00932334"/>
    <w:rsid w:val="00935205"/>
    <w:rsid w:val="00935E98"/>
    <w:rsid w:val="0093724D"/>
    <w:rsid w:val="00940BC0"/>
    <w:rsid w:val="0094246A"/>
    <w:rsid w:val="00946AF7"/>
    <w:rsid w:val="00950988"/>
    <w:rsid w:val="009509E3"/>
    <w:rsid w:val="00957F3F"/>
    <w:rsid w:val="00961369"/>
    <w:rsid w:val="00962467"/>
    <w:rsid w:val="009635C2"/>
    <w:rsid w:val="00963D24"/>
    <w:rsid w:val="00964138"/>
    <w:rsid w:val="009644B4"/>
    <w:rsid w:val="009663BE"/>
    <w:rsid w:val="00967AE5"/>
    <w:rsid w:val="009749B6"/>
    <w:rsid w:val="00980872"/>
    <w:rsid w:val="00981DF2"/>
    <w:rsid w:val="00983EAD"/>
    <w:rsid w:val="009840E4"/>
    <w:rsid w:val="009841D3"/>
    <w:rsid w:val="009854A8"/>
    <w:rsid w:val="009A2EC8"/>
    <w:rsid w:val="009A420B"/>
    <w:rsid w:val="009A4305"/>
    <w:rsid w:val="009B12C0"/>
    <w:rsid w:val="009B1936"/>
    <w:rsid w:val="009B2B0B"/>
    <w:rsid w:val="009C02F2"/>
    <w:rsid w:val="009C4A54"/>
    <w:rsid w:val="009C70F1"/>
    <w:rsid w:val="009D12D9"/>
    <w:rsid w:val="009D3809"/>
    <w:rsid w:val="009D4927"/>
    <w:rsid w:val="009E0829"/>
    <w:rsid w:val="009E1E49"/>
    <w:rsid w:val="009E5953"/>
    <w:rsid w:val="009E715B"/>
    <w:rsid w:val="009F4BFF"/>
    <w:rsid w:val="00A01A92"/>
    <w:rsid w:val="00A04EFD"/>
    <w:rsid w:val="00A109E6"/>
    <w:rsid w:val="00A111FC"/>
    <w:rsid w:val="00A137F0"/>
    <w:rsid w:val="00A16E7E"/>
    <w:rsid w:val="00A26CB8"/>
    <w:rsid w:val="00A26F41"/>
    <w:rsid w:val="00A27360"/>
    <w:rsid w:val="00A31C89"/>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0385"/>
    <w:rsid w:val="00A72960"/>
    <w:rsid w:val="00A74A8A"/>
    <w:rsid w:val="00A75347"/>
    <w:rsid w:val="00A7585B"/>
    <w:rsid w:val="00A75FCD"/>
    <w:rsid w:val="00A80A24"/>
    <w:rsid w:val="00A82AC3"/>
    <w:rsid w:val="00A83809"/>
    <w:rsid w:val="00A94B77"/>
    <w:rsid w:val="00A95485"/>
    <w:rsid w:val="00A96830"/>
    <w:rsid w:val="00AA3CFC"/>
    <w:rsid w:val="00AA4E79"/>
    <w:rsid w:val="00AA6D52"/>
    <w:rsid w:val="00AB12D9"/>
    <w:rsid w:val="00AB382D"/>
    <w:rsid w:val="00AB5065"/>
    <w:rsid w:val="00AB633E"/>
    <w:rsid w:val="00AB6D88"/>
    <w:rsid w:val="00AC0F9B"/>
    <w:rsid w:val="00AC108F"/>
    <w:rsid w:val="00AC21E6"/>
    <w:rsid w:val="00AC65C9"/>
    <w:rsid w:val="00AC678D"/>
    <w:rsid w:val="00AD1824"/>
    <w:rsid w:val="00AD3F3F"/>
    <w:rsid w:val="00AE02A3"/>
    <w:rsid w:val="00AE0612"/>
    <w:rsid w:val="00AE1B0D"/>
    <w:rsid w:val="00AE29D5"/>
    <w:rsid w:val="00AE3297"/>
    <w:rsid w:val="00AE43F1"/>
    <w:rsid w:val="00AE6182"/>
    <w:rsid w:val="00AF3887"/>
    <w:rsid w:val="00AF4C5C"/>
    <w:rsid w:val="00AF6314"/>
    <w:rsid w:val="00AF6AC5"/>
    <w:rsid w:val="00B0219E"/>
    <w:rsid w:val="00B036C7"/>
    <w:rsid w:val="00B06A82"/>
    <w:rsid w:val="00B1517E"/>
    <w:rsid w:val="00B1614B"/>
    <w:rsid w:val="00B31B8C"/>
    <w:rsid w:val="00B32874"/>
    <w:rsid w:val="00B366B1"/>
    <w:rsid w:val="00B411A0"/>
    <w:rsid w:val="00B4421A"/>
    <w:rsid w:val="00B46DB5"/>
    <w:rsid w:val="00B5261D"/>
    <w:rsid w:val="00B53EDE"/>
    <w:rsid w:val="00B545B9"/>
    <w:rsid w:val="00B579D2"/>
    <w:rsid w:val="00B60631"/>
    <w:rsid w:val="00B60921"/>
    <w:rsid w:val="00B60A8B"/>
    <w:rsid w:val="00B61E80"/>
    <w:rsid w:val="00B62538"/>
    <w:rsid w:val="00B625F9"/>
    <w:rsid w:val="00B62AAC"/>
    <w:rsid w:val="00B70C55"/>
    <w:rsid w:val="00B713C2"/>
    <w:rsid w:val="00B728F8"/>
    <w:rsid w:val="00B733E9"/>
    <w:rsid w:val="00B831CC"/>
    <w:rsid w:val="00B861D1"/>
    <w:rsid w:val="00B918DD"/>
    <w:rsid w:val="00B9450B"/>
    <w:rsid w:val="00B949F5"/>
    <w:rsid w:val="00B95EE7"/>
    <w:rsid w:val="00B96769"/>
    <w:rsid w:val="00BA177F"/>
    <w:rsid w:val="00BA1918"/>
    <w:rsid w:val="00BA416C"/>
    <w:rsid w:val="00BA535A"/>
    <w:rsid w:val="00BA7299"/>
    <w:rsid w:val="00BA7D9F"/>
    <w:rsid w:val="00BB4A1D"/>
    <w:rsid w:val="00BB5623"/>
    <w:rsid w:val="00BB5C6C"/>
    <w:rsid w:val="00BB6461"/>
    <w:rsid w:val="00BC2668"/>
    <w:rsid w:val="00BC4FEC"/>
    <w:rsid w:val="00BD08C4"/>
    <w:rsid w:val="00BD0EF5"/>
    <w:rsid w:val="00BD463B"/>
    <w:rsid w:val="00BE065F"/>
    <w:rsid w:val="00BE1480"/>
    <w:rsid w:val="00BE3C60"/>
    <w:rsid w:val="00BE7E53"/>
    <w:rsid w:val="00BF3AB0"/>
    <w:rsid w:val="00C024B1"/>
    <w:rsid w:val="00C044D0"/>
    <w:rsid w:val="00C0523C"/>
    <w:rsid w:val="00C110AE"/>
    <w:rsid w:val="00C13D6F"/>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3B4C"/>
    <w:rsid w:val="00C55B9D"/>
    <w:rsid w:val="00C56ED4"/>
    <w:rsid w:val="00C6211D"/>
    <w:rsid w:val="00C67324"/>
    <w:rsid w:val="00C75435"/>
    <w:rsid w:val="00C77EF1"/>
    <w:rsid w:val="00C8052E"/>
    <w:rsid w:val="00C8470C"/>
    <w:rsid w:val="00C90FF6"/>
    <w:rsid w:val="00C963A1"/>
    <w:rsid w:val="00C97C00"/>
    <w:rsid w:val="00CA2085"/>
    <w:rsid w:val="00CA2B56"/>
    <w:rsid w:val="00CA5EF6"/>
    <w:rsid w:val="00CA71FE"/>
    <w:rsid w:val="00CB0485"/>
    <w:rsid w:val="00CB1276"/>
    <w:rsid w:val="00CB33B5"/>
    <w:rsid w:val="00CB3BB5"/>
    <w:rsid w:val="00CB7A0D"/>
    <w:rsid w:val="00CC0B2F"/>
    <w:rsid w:val="00CC1462"/>
    <w:rsid w:val="00CC2BFC"/>
    <w:rsid w:val="00CC2D82"/>
    <w:rsid w:val="00CC4B70"/>
    <w:rsid w:val="00CC50B5"/>
    <w:rsid w:val="00CC6164"/>
    <w:rsid w:val="00CC7BCF"/>
    <w:rsid w:val="00CE186B"/>
    <w:rsid w:val="00CE3633"/>
    <w:rsid w:val="00CE39F5"/>
    <w:rsid w:val="00CE3EE3"/>
    <w:rsid w:val="00CE3F6D"/>
    <w:rsid w:val="00CF086E"/>
    <w:rsid w:val="00D0109A"/>
    <w:rsid w:val="00D05E4E"/>
    <w:rsid w:val="00D06C7D"/>
    <w:rsid w:val="00D10251"/>
    <w:rsid w:val="00D12B92"/>
    <w:rsid w:val="00D138DF"/>
    <w:rsid w:val="00D14E3C"/>
    <w:rsid w:val="00D1585C"/>
    <w:rsid w:val="00D16C6F"/>
    <w:rsid w:val="00D22262"/>
    <w:rsid w:val="00D2287A"/>
    <w:rsid w:val="00D33C48"/>
    <w:rsid w:val="00D36154"/>
    <w:rsid w:val="00D40449"/>
    <w:rsid w:val="00D442C1"/>
    <w:rsid w:val="00D4556A"/>
    <w:rsid w:val="00D45CD3"/>
    <w:rsid w:val="00D476CA"/>
    <w:rsid w:val="00D52687"/>
    <w:rsid w:val="00D52EC3"/>
    <w:rsid w:val="00D56168"/>
    <w:rsid w:val="00D60F13"/>
    <w:rsid w:val="00D7555E"/>
    <w:rsid w:val="00D75947"/>
    <w:rsid w:val="00D825E7"/>
    <w:rsid w:val="00D84745"/>
    <w:rsid w:val="00D85EEC"/>
    <w:rsid w:val="00D861D8"/>
    <w:rsid w:val="00D90BE5"/>
    <w:rsid w:val="00D91632"/>
    <w:rsid w:val="00D92DE1"/>
    <w:rsid w:val="00D94205"/>
    <w:rsid w:val="00D9713C"/>
    <w:rsid w:val="00DA15EB"/>
    <w:rsid w:val="00DA2E83"/>
    <w:rsid w:val="00DB1F56"/>
    <w:rsid w:val="00DC0733"/>
    <w:rsid w:val="00DC1329"/>
    <w:rsid w:val="00DC3D0B"/>
    <w:rsid w:val="00DC5C29"/>
    <w:rsid w:val="00DD11B9"/>
    <w:rsid w:val="00DD2EC7"/>
    <w:rsid w:val="00DD45FF"/>
    <w:rsid w:val="00DD5136"/>
    <w:rsid w:val="00DD55E4"/>
    <w:rsid w:val="00DD7F5D"/>
    <w:rsid w:val="00DE38E5"/>
    <w:rsid w:val="00DE402F"/>
    <w:rsid w:val="00DE52DA"/>
    <w:rsid w:val="00DE5AA7"/>
    <w:rsid w:val="00DE6E72"/>
    <w:rsid w:val="00DE78D5"/>
    <w:rsid w:val="00DF0264"/>
    <w:rsid w:val="00DF06B9"/>
    <w:rsid w:val="00DF1735"/>
    <w:rsid w:val="00DF2990"/>
    <w:rsid w:val="00E05DDD"/>
    <w:rsid w:val="00E066C7"/>
    <w:rsid w:val="00E109EF"/>
    <w:rsid w:val="00E120D1"/>
    <w:rsid w:val="00E14B73"/>
    <w:rsid w:val="00E20545"/>
    <w:rsid w:val="00E21D9F"/>
    <w:rsid w:val="00E2307D"/>
    <w:rsid w:val="00E23D5B"/>
    <w:rsid w:val="00E2717F"/>
    <w:rsid w:val="00E30979"/>
    <w:rsid w:val="00E3649B"/>
    <w:rsid w:val="00E416E7"/>
    <w:rsid w:val="00E4260E"/>
    <w:rsid w:val="00E44B95"/>
    <w:rsid w:val="00E525A6"/>
    <w:rsid w:val="00E575E6"/>
    <w:rsid w:val="00E65927"/>
    <w:rsid w:val="00E66149"/>
    <w:rsid w:val="00E66571"/>
    <w:rsid w:val="00E66C88"/>
    <w:rsid w:val="00E70149"/>
    <w:rsid w:val="00E707C8"/>
    <w:rsid w:val="00E7156F"/>
    <w:rsid w:val="00E717B1"/>
    <w:rsid w:val="00E7477D"/>
    <w:rsid w:val="00E81C6E"/>
    <w:rsid w:val="00E8249E"/>
    <w:rsid w:val="00E87082"/>
    <w:rsid w:val="00E9046C"/>
    <w:rsid w:val="00E908F0"/>
    <w:rsid w:val="00E926A1"/>
    <w:rsid w:val="00E9472D"/>
    <w:rsid w:val="00EA4152"/>
    <w:rsid w:val="00EA65F3"/>
    <w:rsid w:val="00EB43D4"/>
    <w:rsid w:val="00EB7403"/>
    <w:rsid w:val="00EC15F5"/>
    <w:rsid w:val="00EC16C5"/>
    <w:rsid w:val="00EC33F0"/>
    <w:rsid w:val="00ED0FDA"/>
    <w:rsid w:val="00ED2606"/>
    <w:rsid w:val="00ED32E7"/>
    <w:rsid w:val="00ED4351"/>
    <w:rsid w:val="00EE251E"/>
    <w:rsid w:val="00EE282D"/>
    <w:rsid w:val="00EE7F59"/>
    <w:rsid w:val="00EF0A47"/>
    <w:rsid w:val="00EF566A"/>
    <w:rsid w:val="00F00238"/>
    <w:rsid w:val="00F01F21"/>
    <w:rsid w:val="00F03003"/>
    <w:rsid w:val="00F03D18"/>
    <w:rsid w:val="00F1000A"/>
    <w:rsid w:val="00F142E2"/>
    <w:rsid w:val="00F144FD"/>
    <w:rsid w:val="00F14FFA"/>
    <w:rsid w:val="00F17D92"/>
    <w:rsid w:val="00F22EE2"/>
    <w:rsid w:val="00F2791C"/>
    <w:rsid w:val="00F32AEB"/>
    <w:rsid w:val="00F3384A"/>
    <w:rsid w:val="00F34299"/>
    <w:rsid w:val="00F3435E"/>
    <w:rsid w:val="00F35F37"/>
    <w:rsid w:val="00F36A3D"/>
    <w:rsid w:val="00F37074"/>
    <w:rsid w:val="00F379A1"/>
    <w:rsid w:val="00F40B49"/>
    <w:rsid w:val="00F4248B"/>
    <w:rsid w:val="00F432B7"/>
    <w:rsid w:val="00F44360"/>
    <w:rsid w:val="00F446CD"/>
    <w:rsid w:val="00F45CEB"/>
    <w:rsid w:val="00F47D90"/>
    <w:rsid w:val="00F64E2E"/>
    <w:rsid w:val="00F666E4"/>
    <w:rsid w:val="00F74DFB"/>
    <w:rsid w:val="00F8273E"/>
    <w:rsid w:val="00F868A0"/>
    <w:rsid w:val="00F978F9"/>
    <w:rsid w:val="00FA1736"/>
    <w:rsid w:val="00FA680F"/>
    <w:rsid w:val="00FB4F9B"/>
    <w:rsid w:val="00FC148C"/>
    <w:rsid w:val="00FC18FB"/>
    <w:rsid w:val="00FC1BD3"/>
    <w:rsid w:val="00FC47A8"/>
    <w:rsid w:val="00FD61BB"/>
    <w:rsid w:val="00FD6D89"/>
    <w:rsid w:val="00FE0054"/>
    <w:rsid w:val="00FE1EE5"/>
    <w:rsid w:val="00FE24AE"/>
    <w:rsid w:val="00FE5B0D"/>
    <w:rsid w:val="00FF0192"/>
    <w:rsid w:val="00FF657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08D5-A6E3-4988-A506-87011922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42</Pages>
  <Words>12248</Words>
  <Characters>69815</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Nicholas Maxwell</cp:lastModifiedBy>
  <cp:revision>33</cp:revision>
  <cp:lastPrinted>2020-09-28T22:10:00Z</cp:lastPrinted>
  <dcterms:created xsi:type="dcterms:W3CDTF">2020-11-08T16:19:00Z</dcterms:created>
  <dcterms:modified xsi:type="dcterms:W3CDTF">2020-11-11T21:06:00Z</dcterms:modified>
</cp:coreProperties>
</file>