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commentRangeStart w:id="0"/>
      <w:commentRangeEnd w:id="0"/>
      <w:r>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153F6277" w14:textId="57E9E00F" w:rsidR="005E5539" w:rsidRPr="008030A9" w:rsidRDefault="005E5539" w:rsidP="008030A9">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commentRangeStart w:id="1"/>
      <w:r w:rsidRPr="008030A9">
        <w:rPr>
          <w:rFonts w:cs="Times New Roman"/>
          <w:szCs w:val="24"/>
        </w:rPr>
        <w:t>osf.io/k73r4</w:t>
      </w:r>
      <w:commentRangeEnd w:id="1"/>
      <w:r>
        <w:rPr>
          <w:rStyle w:val="CommentReference"/>
        </w:rPr>
        <w:commentReference w:id="1"/>
      </w:r>
      <w:r w:rsidRPr="008030A9">
        <w:rPr>
          <w:rFonts w:cs="Times New Roman"/>
          <w:szCs w:val="24"/>
        </w:rPr>
        <w:t>).</w:t>
      </w:r>
      <w:r>
        <w:rPr>
          <w:rFonts w:cs="Times New Roman"/>
          <w:szCs w:val="24"/>
        </w:rPr>
        <w:t xml:space="preserve"> This study was completed as part of the Honors Thesis requirements for EEC.</w:t>
      </w:r>
    </w:p>
    <w:p w14:paraId="41512238" w14:textId="3BB11A51" w:rsidR="005E5539" w:rsidRPr="005E5539" w:rsidRDefault="005E5539" w:rsidP="008030A9">
      <w:pPr>
        <w:rPr>
          <w:rFonts w:cs="Times New Roman"/>
          <w:szCs w:val="24"/>
        </w:rPr>
      </w:pP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72F15934"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 for backward and unrelated pairs</w:t>
      </w:r>
      <w:r w:rsidR="0075219B">
        <w:rPr>
          <w:rFonts w:cs="Times New Roman"/>
        </w:rPr>
        <w:t>.</w:t>
      </w:r>
      <w:r w:rsidR="00D36154">
        <w:rPr>
          <w:rFonts w:cs="Times New Roman"/>
        </w:rPr>
        <w:t xml:space="preserve"> </w:t>
      </w:r>
    </w:p>
    <w:p w14:paraId="6D844933" w14:textId="77777777" w:rsidR="00E7156F" w:rsidRDefault="00E7156F" w:rsidP="00E7156F">
      <w:pPr>
        <w:rPr>
          <w:rFonts w:cs="Times New Roman"/>
          <w:szCs w:val="24"/>
        </w:rPr>
      </w:pPr>
    </w:p>
    <w:p w14:paraId="1F3FB92A" w14:textId="72482B1C" w:rsidR="00E7156F" w:rsidRDefault="00E7156F" w:rsidP="00E7156F">
      <w:pPr>
        <w:rPr>
          <w:rFonts w:cs="Times New Roman"/>
          <w:szCs w:val="24"/>
        </w:rPr>
      </w:pPr>
      <w:r>
        <w:rPr>
          <w:rFonts w:cs="Times New Roman"/>
          <w:szCs w:val="24"/>
        </w:rPr>
        <w:t xml:space="preserve">Word count: </w:t>
      </w:r>
      <w:r w:rsidR="00980872">
        <w:rPr>
          <w:rFonts w:cs="Times New Roman"/>
          <w:szCs w:val="24"/>
        </w:rPr>
        <w:t>201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2"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2"/>
    <w:p w14:paraId="722A562A" w14:textId="57778D18"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(Nelson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85197E">
        <w:rPr>
          <w:rFonts w:cs="Times New Roman"/>
          <w:szCs w:val="24"/>
        </w:rPr>
        <w:t>Hanczakowski, Zawadzka, Pasek, &amp; Higham, 2013), however</w:t>
      </w:r>
      <w:r w:rsidR="00841566">
        <w:rPr>
          <w:rFonts w:cs="Times New Roman"/>
          <w:szCs w:val="24"/>
        </w:rPr>
        <w:t xml:space="preserve">, JOLs are </w:t>
      </w:r>
      <w:r w:rsidR="00D0109A">
        <w:rPr>
          <w:rFonts w:cs="Times New Roman"/>
          <w:szCs w:val="24"/>
        </w:rPr>
        <w:t xml:space="preserve">often </w:t>
      </w:r>
      <w:r w:rsidR="00841566">
        <w:rPr>
          <w:rFonts w:cs="Times New Roman"/>
          <w:szCs w:val="24"/>
        </w:rPr>
        <w:t xml:space="preserve">elicited using a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CA0447D"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w:t>
      </w:r>
      <w:r>
        <w:rPr>
          <w:rFonts w:cs="Times New Roman"/>
          <w:szCs w:val="24"/>
        </w:rPr>
        <w:lastRenderedPageBreak/>
        <w:t xml:space="preserve">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0AFAFE5C" w:rsidR="00841566" w:rsidRDefault="00841566" w:rsidP="00841566">
      <w:pPr>
        <w:ind w:firstLine="720"/>
        <w:rPr>
          <w:rFonts w:cs="Times New Roman"/>
          <w:szCs w:val="24"/>
        </w:rPr>
      </w:pPr>
      <w:commentRangeStart w:id="3"/>
      <w:commentRangeStart w:id="4"/>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commentRangeEnd w:id="3"/>
      <w:r w:rsidR="00D0109A">
        <w:rPr>
          <w:rStyle w:val="CommentReference"/>
        </w:rPr>
        <w:commentReference w:id="3"/>
      </w:r>
      <w:commentRangeEnd w:id="4"/>
      <w:r w:rsidR="004903E1">
        <w:rPr>
          <w:rStyle w:val="CommentReference"/>
        </w:rPr>
        <w:commentReference w:id="4"/>
      </w:r>
    </w:p>
    <w:p w14:paraId="4594DBCE" w14:textId="48CD0973" w:rsidR="00841566" w:rsidRDefault="00841566" w:rsidP="00841566">
      <w:pPr>
        <w:ind w:firstLine="720"/>
        <w:rPr>
          <w:rFonts w:cs="Times New Roman"/>
          <w:szCs w:val="24"/>
        </w:rPr>
      </w:pPr>
      <w:r>
        <w:rPr>
          <w:rFonts w:cs="Times New Roman"/>
          <w:szCs w:val="24"/>
        </w:rPr>
        <w:t xml:space="preserve">More recently, Koriat and Bjork (2005) </w:t>
      </w:r>
      <w:r w:rsidR="00D0109A">
        <w:rPr>
          <w:rFonts w:cs="Times New Roman"/>
          <w:szCs w:val="24"/>
        </w:rPr>
        <w:t xml:space="preserve">have </w:t>
      </w:r>
      <w:r w:rsidR="007D6BCD">
        <w:rPr>
          <w:rFonts w:cs="Times New Roman"/>
          <w:szCs w:val="24"/>
        </w:rPr>
        <w:t>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4903E1">
        <w:rPr>
          <w:rFonts w:cs="Times New Roman"/>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which participants are </w:t>
      </w:r>
      <w:r>
        <w:rPr>
          <w:rFonts w:cs="Times New Roman"/>
          <w:szCs w:val="24"/>
        </w:rPr>
        <w:lastRenderedPageBreak/>
        <w:t>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F9BC7A2"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Koriat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20EF42AB"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0FD49F72"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shown to extend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0755E7D4" w:rsidR="00841566" w:rsidRDefault="000A6463" w:rsidP="00841566">
      <w:pPr>
        <w:ind w:firstLine="720"/>
        <w:rPr>
          <w:rFonts w:cs="Times New Roman"/>
          <w:szCs w:val="24"/>
        </w:rPr>
      </w:pPr>
      <w:r>
        <w:rPr>
          <w:rFonts w:cs="Times New Roman"/>
          <w:szCs w:val="24"/>
        </w:rPr>
        <w:lastRenderedPageBreak/>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Maxwell and Huff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6DBE321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all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77777777"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w:t>
      </w:r>
      <w:r w:rsidRPr="00201236">
        <w:rPr>
          <w:rFonts w:cs="Times New Roman"/>
          <w:szCs w:val="24"/>
        </w:rPr>
        <w:lastRenderedPageBreak/>
        <w:t>“shallow”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FDEA3C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commentRangeStart w:id="5"/>
      <w:commentRangeStart w:id="6"/>
      <w:r w:rsidR="00BB5623">
        <w:rPr>
          <w:rFonts w:cs="Times New Roman"/>
          <w:szCs w:val="24"/>
        </w:rPr>
        <w:t>McCurdy, Sklenar, Frankenstein, and Leshikar (2020)</w:t>
      </w:r>
      <w:commentRangeEnd w:id="5"/>
      <w:r w:rsidR="002D262A">
        <w:rPr>
          <w:rStyle w:val="CommentReference"/>
        </w:rPr>
        <w:commentReference w:id="5"/>
      </w:r>
      <w:commentRangeEnd w:id="6"/>
      <w:r w:rsidR="004903E1">
        <w:rPr>
          <w:rStyle w:val="CommentReference"/>
        </w:rPr>
        <w:commentReference w:id="6"/>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Huff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than strongly related </w:t>
      </w:r>
      <w:r w:rsidR="0022266F">
        <w:rPr>
          <w:rFonts w:cs="Times New Roman"/>
          <w:szCs w:val="24"/>
        </w:rPr>
        <w:lastRenderedPageBreak/>
        <w:t>(argued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66DCB0E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(Castel et al., 2007; Koriat &amp; Bjork, 2005; Maxwell &amp; Huff, in press; Soderstrom,</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further reduce the illusion of competence</w:t>
      </w:r>
      <w:r w:rsidR="00F144FD">
        <w:rPr>
          <w:rFonts w:cs="Times New Roman"/>
          <w:szCs w:val="24"/>
        </w:rPr>
        <w:t xml:space="preserve"> and improve JOL 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w:t>
      </w:r>
      <w:r>
        <w:rPr>
          <w:rFonts w:cs="Times New Roman"/>
          <w:szCs w:val="24"/>
        </w:rPr>
        <w:lastRenderedPageBreak/>
        <w:t xml:space="preserve">recall, or both. </w:t>
      </w:r>
      <w:commentRangeStart w:id="7"/>
      <w:commentRangeStart w:id="8"/>
      <w:r>
        <w:rPr>
          <w:rFonts w:cs="Times New Roman"/>
          <w:szCs w:val="24"/>
        </w:rPr>
        <w:t xml:space="preserve">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w:t>
      </w:r>
      <w:commentRangeEnd w:id="7"/>
      <w:r w:rsidR="003B4B71">
        <w:rPr>
          <w:rStyle w:val="CommentReference"/>
        </w:rPr>
        <w:commentReference w:id="7"/>
      </w:r>
      <w:commentRangeEnd w:id="8"/>
      <w:r w:rsidR="00DA15EB">
        <w:rPr>
          <w:rStyle w:val="CommentReference"/>
        </w:rPr>
        <w:commentReference w:id="8"/>
      </w:r>
      <w:r w:rsidR="009B1936">
        <w:rPr>
          <w:rFonts w:cs="Times New Roman"/>
          <w:szCs w:val="24"/>
        </w:rPr>
        <w:t xml:space="preserve">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7A618A5"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9"/>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B26C6E3" w:rsidR="003E7264" w:rsidRPr="00F00238" w:rsidRDefault="006F7879" w:rsidP="003E7264">
      <w:pPr>
        <w:spacing w:after="160"/>
        <w:ind w:firstLine="720"/>
        <w:contextualSpacing/>
        <w:rPr>
          <w:rFonts w:eastAsia="Arial" w:cs="Times New Roman"/>
          <w:szCs w:val="24"/>
        </w:rPr>
      </w:pPr>
      <w:commentRangeStart w:id="10"/>
      <w:commentRangeStart w:id="11"/>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commentRangeEnd w:id="10"/>
      <w:r w:rsidR="00AC108F">
        <w:rPr>
          <w:rStyle w:val="CommentReference"/>
        </w:rPr>
        <w:commentReference w:id="10"/>
      </w:r>
      <w:commentRangeEnd w:id="11"/>
      <w:r w:rsidR="004903E1">
        <w:rPr>
          <w:rStyle w:val="CommentReference"/>
        </w:rPr>
        <w:commentReference w:id="11"/>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comparisons reported, we further analyzed the strength of the evidence supporting the null hypothesis using a Bayesian estimate (Masson, 2011; Wagenmakers, 2007). In this analysis, a model that assumes an effect is </w:t>
      </w:r>
      <w:r w:rsidR="00F00238">
        <w:rPr>
          <w:rFonts w:eastAsia="Arial" w:cs="Times New Roman"/>
          <w:szCs w:val="24"/>
        </w:rPr>
        <w:lastRenderedPageBreak/>
        <w:t xml:space="preserve">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DCFB180" w:rsidR="008A5056" w:rsidRDefault="00C110AE" w:rsidP="003E7264">
      <w:pPr>
        <w:spacing w:after="160"/>
        <w:ind w:firstLine="720"/>
        <w:contextualSpacing/>
        <w:rPr>
          <w:rFonts w:eastAsia="Arial" w:cs="Times New Roman"/>
          <w:szCs w:val="24"/>
        </w:rPr>
      </w:pPr>
      <w:bookmarkStart w:id="12"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13"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1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4" w:name="_Hlk11070471"/>
      <w:r w:rsidR="00EF566A">
        <w:rPr>
          <w:rFonts w:eastAsia="Arial" w:cs="Times New Roman"/>
          <w:szCs w:val="24"/>
        </w:rPr>
        <w:t>62.66</w:t>
      </w:r>
      <w:r w:rsidR="003E7264" w:rsidRPr="003E7264">
        <w:rPr>
          <w:rFonts w:eastAsia="Arial" w:cs="Times New Roman"/>
          <w:szCs w:val="24"/>
        </w:rPr>
        <w:t xml:space="preserve"> </w:t>
      </w:r>
      <w:bookmarkEnd w:id="14"/>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5"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5"/>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6" w:name="_Hlk9617943"/>
      <w:r w:rsidR="003E7264" w:rsidRPr="003E7264">
        <w:rPr>
          <w:rFonts w:ascii="Cambria Math" w:eastAsia="Arial" w:hAnsi="Cambria Math" w:cs="Times New Roman"/>
          <w:szCs w:val="24"/>
        </w:rPr>
        <w:t>≥</w:t>
      </w:r>
      <w:bookmarkEnd w:id="16"/>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7" w:name="_Hlk9618293"/>
      <w:r w:rsidR="003E7264" w:rsidRPr="003E7264">
        <w:rPr>
          <w:rFonts w:eastAsia="Arial" w:cs="Times New Roman"/>
          <w:szCs w:val="24"/>
        </w:rPr>
        <w:t>≥</w:t>
      </w:r>
      <w:bookmarkEnd w:id="17"/>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lastRenderedPageBreak/>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8"/>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0240C9A7"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DA2E83">
        <w:rPr>
          <w:rFonts w:eastAsia="Arial" w:cs="Times New Roman"/>
          <w:szCs w:val="24"/>
        </w:rPr>
        <w:t xml:space="preserve">found </w:t>
      </w:r>
      <w:r>
        <w:rPr>
          <w:rFonts w:eastAsia="Arial" w:cs="Times New Roman"/>
          <w:szCs w:val="24"/>
        </w:rPr>
        <w:t>across</w:t>
      </w:r>
      <w:r w:rsidR="005D704E">
        <w:rPr>
          <w:rFonts w:eastAsia="Arial" w:cs="Times New Roman"/>
          <w:szCs w:val="24"/>
        </w:rPr>
        <w:t xml:space="preserve">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4F2ACB8C"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19"/>
      <w:commentRangeStart w:id="20"/>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1"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1"/>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w:t>
      </w:r>
      <w:commentRangeEnd w:id="19"/>
      <w:r w:rsidR="003B4B71">
        <w:rPr>
          <w:rStyle w:val="CommentReference"/>
        </w:rPr>
        <w:commentReference w:id="19"/>
      </w:r>
      <w:commentRangeEnd w:id="20"/>
      <w:r w:rsidR="004903E1">
        <w:rPr>
          <w:rStyle w:val="CommentReference"/>
        </w:rPr>
        <w:commentReference w:id="20"/>
      </w:r>
      <w:r w:rsidR="00DA2E83">
        <w:rPr>
          <w:rFonts w:eastAsia="Arial" w:cs="Times New Roman"/>
          <w:szCs w:val="24"/>
        </w:rPr>
        <w:t>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2"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2"/>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lastRenderedPageBreak/>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09D66A4" w:rsidR="00F3435E" w:rsidRDefault="00F3435E" w:rsidP="00013442">
      <w:pPr>
        <w:spacing w:after="160"/>
        <w:ind w:firstLine="720"/>
        <w:contextualSpacing/>
        <w:rPr>
          <w:rFonts w:eastAsia="Arial" w:cs="Times New Roman"/>
          <w:szCs w:val="24"/>
        </w:rPr>
      </w:pPr>
      <w:bookmarkStart w:id="23" w:name="_Hlk53317233"/>
      <w:r>
        <w:rPr>
          <w:rFonts w:eastAsia="Arial" w:cs="Times New Roman"/>
          <w:szCs w:val="24"/>
        </w:rPr>
        <w:lastRenderedPageBreak/>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24"/>
      <w:commentRangeStart w:id="25"/>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BIC</w:t>
      </w:r>
      <w:r w:rsidR="003B4B71">
        <w:rPr>
          <w:rFonts w:eastAsia="Arial" w:cs="Times New Roman"/>
          <w:i/>
          <w:iCs/>
          <w:szCs w:val="24"/>
          <w:vertAlign w:val="subscript"/>
        </w:rPr>
        <w:t xml:space="preserve"> </w:t>
      </w:r>
      <w:r w:rsidR="00A35CB2">
        <w:rPr>
          <w:rFonts w:eastAsia="Arial" w:cs="Times New Roman"/>
          <w:i/>
          <w:iCs/>
          <w:szCs w:val="24"/>
          <w:vertAlign w:val="subscript"/>
        </w:rPr>
        <w:t xml:space="preserve"> </w:t>
      </w:r>
      <w:r w:rsidR="003B4B71">
        <w:rPr>
          <w:rFonts w:eastAsia="Arial" w:cs="Times New Roman"/>
          <w:szCs w:val="24"/>
        </w:rPr>
        <w:t>&gt; .99</w:t>
      </w:r>
      <w:r>
        <w:rPr>
          <w:rFonts w:eastAsia="Arial" w:cs="Times New Roman"/>
          <w:szCs w:val="24"/>
        </w:rPr>
        <w:t xml:space="preserve">. </w:t>
      </w:r>
      <w:commentRangeEnd w:id="24"/>
      <w:r w:rsidR="003B4B71">
        <w:rPr>
          <w:rStyle w:val="CommentReference"/>
        </w:rPr>
        <w:commentReference w:id="24"/>
      </w:r>
      <w:commentRangeEnd w:id="25"/>
      <w:r w:rsidR="004903E1">
        <w:rPr>
          <w:rStyle w:val="CommentReference"/>
        </w:rPr>
        <w:commentReference w:id="25"/>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26"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6"/>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w:t>
      </w:r>
      <w:r w:rsidR="00FA1736">
        <w:rPr>
          <w:rFonts w:eastAsia="Arial" w:cs="Times New Roman"/>
          <w:szCs w:val="24"/>
        </w:rPr>
        <w:lastRenderedPageBreak/>
        <w:t xml:space="preserve">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27"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w:t>
      </w:r>
      <w:commentRangeStart w:id="28"/>
      <w:r w:rsidR="00AD1824">
        <w:rPr>
          <w:rFonts w:eastAsia="Arial" w:cs="Times New Roman"/>
          <w:szCs w:val="24"/>
        </w:rPr>
        <w:t xml:space="preserve">However, for unrelated and backward pairs, the illusion of competence pattern emerged at higher JOL increments relative to the read group. </w:t>
      </w:r>
      <w:commentRangeEnd w:id="28"/>
      <w:r w:rsidR="00DC0733">
        <w:rPr>
          <w:rStyle w:val="CommentReference"/>
        </w:rPr>
        <w:commentReference w:id="28"/>
      </w:r>
      <w:r w:rsidR="00AD1824">
        <w:rPr>
          <w:rFonts w:eastAsia="Arial" w:cs="Times New Roman"/>
          <w:szCs w:val="24"/>
        </w:rPr>
        <w:t>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23"/>
    <w:bookmarkEnd w:id="27"/>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5C8099CA"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DC0733">
        <w:rPr>
          <w:rFonts w:eastAsia="Arial" w:cs="Times New Roman"/>
          <w:szCs w:val="24"/>
        </w:rPr>
        <w:t>; 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B411A0">
        <w:rPr>
          <w:rFonts w:eastAsia="Arial" w:cs="Times New Roman"/>
          <w:szCs w:val="24"/>
        </w:rPr>
        <w:t>; t</w:t>
      </w:r>
      <w:r w:rsidR="00CB3BB5">
        <w:rPr>
          <w:rFonts w:eastAsia="Arial" w:cs="Times New Roman"/>
          <w:szCs w:val="24"/>
        </w:rPr>
        <w:t xml:space="preserve">he only exception to this prediction </w:t>
      </w:r>
      <w:r w:rsidR="00B411A0">
        <w:rPr>
          <w:rFonts w:eastAsia="Arial" w:cs="Times New Roman"/>
          <w:szCs w:val="24"/>
        </w:rPr>
        <w:lastRenderedPageBreak/>
        <w:t xml:space="preserve">being that </w:t>
      </w:r>
      <w:r w:rsidR="00957F3F">
        <w:rPr>
          <w:rFonts w:eastAsia="Arial" w:cs="Times New Roman"/>
          <w:szCs w:val="24"/>
        </w:rPr>
        <w:t xml:space="preserve">participants in </w:t>
      </w:r>
      <w:r w:rsidR="00CB3BB5">
        <w:rPr>
          <w:rFonts w:eastAsia="Arial" w:cs="Times New Roman"/>
          <w:szCs w:val="24"/>
        </w:rPr>
        <w:t xml:space="preserve">the item-specific group did not show an improvement </w:t>
      </w:r>
      <w:r w:rsidR="00957F3F">
        <w:rPr>
          <w:rFonts w:eastAsia="Arial" w:cs="Times New Roman"/>
          <w:szCs w:val="24"/>
        </w:rPr>
        <w:t xml:space="preserve">in correct recall rates for the unrelated word pairs. </w:t>
      </w:r>
      <w:r w:rsidR="005D79FE">
        <w:rPr>
          <w:rFonts w:eastAsia="Arial" w:cs="Times New Roman"/>
          <w:szCs w:val="24"/>
        </w:rPr>
        <w:t xml:space="preserve">Starting with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backward and symmetrical pairs, with backward pairs showing the highest benefit.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work (e.g., Koriat &amp; Bjork, 2005; Maxwell &amp; Huff, in press)</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was </w:t>
      </w:r>
      <w:r w:rsidR="00456EF1">
        <w:rPr>
          <w:rFonts w:eastAsia="Arial" w:cs="Times New Roman"/>
          <w:szCs w:val="24"/>
        </w:rPr>
        <w:t xml:space="preserve">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 xml:space="preserve">association for the unrelated cue-target </w:t>
      </w:r>
      <w:commentRangeStart w:id="29"/>
      <w:commentRangeStart w:id="30"/>
      <w:r w:rsidR="00C26110">
        <w:rPr>
          <w:rFonts w:eastAsia="Arial" w:cs="Times New Roman"/>
          <w:szCs w:val="24"/>
        </w:rPr>
        <w:t>pair</w:t>
      </w:r>
      <w:commentRangeEnd w:id="29"/>
      <w:r w:rsidR="00DC0733">
        <w:rPr>
          <w:rStyle w:val="CommentReference"/>
        </w:rPr>
        <w:commentReference w:id="29"/>
      </w:r>
      <w:commentRangeEnd w:id="30"/>
      <w:r w:rsidR="00B411A0">
        <w:rPr>
          <w:rStyle w:val="CommentReference"/>
        </w:rPr>
        <w:commentReference w:id="30"/>
      </w:r>
      <w:r w:rsidR="00C26110">
        <w:rPr>
          <w:rFonts w:eastAsia="Arial" w:cs="Times New Roman"/>
          <w:szCs w:val="24"/>
        </w:rPr>
        <w:t>.</w:t>
      </w:r>
      <w:r w:rsidR="00957F3F">
        <w:rPr>
          <w:rFonts w:eastAsia="Arial" w:cs="Times New Roman"/>
          <w:szCs w:val="24"/>
        </w:rPr>
        <w:t xml:space="preserve"> These results were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predictions that relational encoding would benefit across pair types, especially for backward and unrelated pairs, with unrelated pairs showing the highest benefit. </w:t>
      </w:r>
    </w:p>
    <w:p w14:paraId="3B1364F5" w14:textId="075B8BFC"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For the item-</w:t>
      </w:r>
      <w:r w:rsidR="009D4927">
        <w:rPr>
          <w:rFonts w:eastAsia="Arial" w:cs="Times New Roman"/>
          <w:szCs w:val="24"/>
        </w:rPr>
        <w:lastRenderedPageBreak/>
        <w:t xml:space="preserve">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 group showing a particular improvement on unrelated pairs given lower JOL ratings.</w:t>
      </w:r>
    </w:p>
    <w:p w14:paraId="644A5B03" w14:textId="1EDF6B0B" w:rsidR="00581D63" w:rsidRDefault="00C6211D" w:rsidP="00FD61BB">
      <w:pPr>
        <w:spacing w:after="160"/>
        <w:contextualSpacing/>
        <w:rPr>
          <w:rFonts w:eastAsia="Arial" w:cs="Times New Roman"/>
          <w:szCs w:val="24"/>
        </w:rPr>
      </w:pPr>
      <w:r>
        <w:rPr>
          <w:rFonts w:eastAsia="Arial" w:cs="Times New Roman"/>
          <w:szCs w:val="24"/>
        </w:rPr>
        <w:tab/>
        <w:t xml:space="preserve">The improved calibration found for item-specific and relational tasks was likely due to both tasks increasing correct recall (vs. adjusting JOL ratings) relative to reading, given both tasks are classified as deep processing tasks. Indeed, overall JOL rates across the three encoding groups were stable </w:t>
      </w:r>
      <w:commentRangeStart w:id="31"/>
      <w:commentRangeStart w:id="32"/>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.98), though 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r w:rsidR="004903E1">
        <w:rPr>
          <w:rFonts w:eastAsia="Arial" w:cs="Times New Roman"/>
          <w:i/>
          <w:iCs/>
          <w:szCs w:val="24"/>
        </w:rPr>
        <w:t>t</w:t>
      </w:r>
      <w:r w:rsidR="004903E1">
        <w:rPr>
          <w:rFonts w:eastAsia="Arial" w:cs="Times New Roman"/>
          <w:szCs w:val="24"/>
        </w:rPr>
        <w:t xml:space="preserve">s ≥ 3.18, </w:t>
      </w:r>
      <w:r w:rsidR="004903E1">
        <w:rPr>
          <w:rFonts w:eastAsia="Arial" w:cs="Times New Roman"/>
          <w:i/>
          <w:iCs/>
          <w:szCs w:val="24"/>
        </w:rPr>
        <w:t>d</w:t>
      </w:r>
      <w:r w:rsidR="004903E1">
        <w:rPr>
          <w:rFonts w:eastAsia="Arial" w:cs="Times New Roman"/>
          <w:szCs w:val="24"/>
        </w:rPr>
        <w:t>s ≥ 0.57)</w:t>
      </w:r>
      <w:commentRangeEnd w:id="31"/>
      <w:r w:rsidR="004903E1">
        <w:rPr>
          <w:rStyle w:val="CommentReference"/>
        </w:rPr>
        <w:commentReference w:id="31"/>
      </w:r>
      <w:commentRangeEnd w:id="32"/>
      <w:r w:rsidR="004903E1">
        <w:rPr>
          <w:rStyle w:val="CommentReference"/>
        </w:rPr>
        <w:commentReference w:id="32"/>
      </w:r>
      <w:r w:rsidR="004903E1">
        <w:rPr>
          <w:rFonts w:eastAsia="Arial" w:cs="Times New Roman"/>
          <w:szCs w:val="24"/>
        </w:rPr>
        <w:t>.</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In Experiment 2, we evaluated whether participants are able to titrate their JOLs in response to an explicit warning while also using item-specific and relational encoding tasks to boost correct </w:t>
      </w:r>
      <w:commentRangeStart w:id="33"/>
      <w:commentRangeStart w:id="34"/>
      <w:r w:rsidR="00FD61BB">
        <w:rPr>
          <w:rFonts w:eastAsia="Arial" w:cs="Times New Roman"/>
          <w:szCs w:val="24"/>
        </w:rPr>
        <w:t>recall</w:t>
      </w:r>
      <w:commentRangeEnd w:id="33"/>
      <w:r w:rsidR="00FD61BB">
        <w:rPr>
          <w:rStyle w:val="CommentReference"/>
        </w:rPr>
        <w:commentReference w:id="33"/>
      </w:r>
      <w:commentRangeEnd w:id="34"/>
      <w:r w:rsidR="00B411A0">
        <w:rPr>
          <w:rStyle w:val="CommentReference"/>
        </w:rPr>
        <w:commentReference w:id="34"/>
      </w:r>
      <w:r w:rsidR="00FD61BB">
        <w:rPr>
          <w:rFonts w:eastAsia="Arial" w:cs="Times New Roman"/>
          <w:szCs w:val="24"/>
        </w:rPr>
        <w:t>.</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7DE2CFD0"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 xml:space="preserve">an </w:t>
      </w:r>
      <w:r w:rsidR="00FD61BB">
        <w:rPr>
          <w:rFonts w:eastAsia="Arial" w:cs="Times New Roman"/>
          <w:szCs w:val="24"/>
        </w:rPr>
        <w:lastRenderedPageBreak/>
        <w:t>explicit warning regarding the illusion of competence</w:t>
      </w:r>
      <w:r w:rsidR="00AE29D5">
        <w:rPr>
          <w:rFonts w:eastAsia="Arial" w:cs="Times New Roman"/>
          <w:szCs w:val="24"/>
        </w:rPr>
        <w:t>.</w:t>
      </w:r>
      <w:r w:rsidR="00565C8B">
        <w:rPr>
          <w:rFonts w:eastAsia="Arial" w:cs="Times New Roman"/>
          <w:szCs w:val="24"/>
        </w:rPr>
        <w:t xml:space="preserve"> </w:t>
      </w:r>
      <w:r w:rsidR="00322F0F">
        <w:rPr>
          <w:rFonts w:eastAsia="Arial" w:cs="Times New Roman"/>
          <w:szCs w:val="24"/>
        </w:rPr>
        <w:t xml:space="preserve">In the literature, there are several demonstrations that participants are able to adjust their memory responses in the presence of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F446CD">
        <w:rPr>
          <w:rFonts w:eastAsia="Arial" w:cs="Times New Roman"/>
          <w:szCs w:val="24"/>
        </w:rPr>
        <w:t>;</w:t>
      </w:r>
      <w:r w:rsidR="00FD61BB">
        <w:rPr>
          <w:rFonts w:eastAsia="Arial" w:cs="Times New Roman"/>
          <w:szCs w:val="24"/>
        </w:rPr>
        <w:t xml:space="preserve"> Karanian, Rabb, Wulff, Torrance, Thomas, and Race, 2020</w:t>
      </w:r>
      <w:r w:rsidR="0092567A" w:rsidRPr="008979B1">
        <w:rPr>
          <w:rFonts w:eastAsia="Arial" w:cs="Times New Roman"/>
          <w:szCs w:val="24"/>
        </w:rPr>
        <w:t>;</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commentRangeStart w:id="35"/>
      <w:commentRangeStart w:id="36"/>
      <w:commentRangeEnd w:id="35"/>
      <w:r w:rsidR="00FD61BB">
        <w:rPr>
          <w:rStyle w:val="CommentReference"/>
        </w:rPr>
        <w:commentReference w:id="35"/>
      </w:r>
      <w:commentRangeEnd w:id="36"/>
      <w:r w:rsidR="00132CCE">
        <w:rPr>
          <w:rStyle w:val="CommentReference"/>
        </w:rPr>
        <w:commentReference w:id="36"/>
      </w:r>
    </w:p>
    <w:p w14:paraId="16EDBD3E" w14:textId="3FBEDA8C" w:rsidR="002D130C" w:rsidRDefault="0092567A">
      <w:pPr>
        <w:spacing w:after="160"/>
        <w:ind w:firstLine="720"/>
        <w:contextualSpacing/>
        <w:rPr>
          <w:rFonts w:eastAsia="Arial" w:cs="Times New Roman"/>
          <w:szCs w:val="24"/>
        </w:rPr>
      </w:pPr>
      <w:r>
        <w:rPr>
          <w:rFonts w:eastAsia="Arial" w:cs="Times New Roman"/>
          <w:szCs w:val="24"/>
        </w:rPr>
        <w:t>Unlike the false memory literature,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cue-target 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A109E6">
        <w:rPr>
          <w:rFonts w:eastAsia="Arial" w:cs="Times New Roman"/>
          <w:szCs w:val="24"/>
        </w:rPr>
        <w:t xml:space="preserve"> </w:t>
      </w:r>
      <w:r w:rsidR="00FD61BB">
        <w:rPr>
          <w:rFonts w:eastAsia="Arial" w:cs="Times New Roman"/>
          <w:szCs w:val="24"/>
        </w:rPr>
        <w:t>recall</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t>
      </w:r>
      <w:r w:rsidR="00FD61BB">
        <w:rPr>
          <w:rFonts w:eastAsia="Arial" w:cs="Times New Roman"/>
          <w:szCs w:val="24"/>
        </w:rPr>
        <w:lastRenderedPageBreak/>
        <w:t>were most susceptible to overestimations.</w:t>
      </w:r>
      <w:r w:rsidR="008E6DF6">
        <w:rPr>
          <w:rFonts w:eastAsia="Arial" w:cs="Times New Roman"/>
          <w:szCs w:val="24"/>
        </w:rPr>
        <w:t xml:space="preserve"> In contrast, </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bock, theory-based participants showed a reduction in the illusion of competence relative to the mnemonic based group, indicating that participants could adjust their JOLs in response to </w:t>
      </w:r>
    </w:p>
    <w:p w14:paraId="400855DC" w14:textId="170C8CE7" w:rsidR="0092567A" w:rsidRDefault="00C024B1" w:rsidP="0092567A">
      <w:pPr>
        <w:spacing w:after="160"/>
        <w:ind w:firstLine="720"/>
        <w:contextualSpacing/>
        <w:rPr>
          <w:rFonts w:eastAsia="Arial" w:cs="Times New Roman"/>
          <w:szCs w:val="24"/>
        </w:rPr>
      </w:pPr>
      <w:r>
        <w:rPr>
          <w:rFonts w:eastAsia="Arial" w:cs="Times New Roman"/>
          <w:szCs w:val="24"/>
        </w:rPr>
        <w:t>Given the warning benefits reported by Koriat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Koriat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effectiveness, we also showed participants a figure (taken from Maxwell &amp; Huff, in press) which depicted the illusion of competence pattern, a procedure that was adopted from Koriat and Bjork (</w:t>
      </w:r>
      <w:r>
        <w:rPr>
          <w:rFonts w:eastAsia="Arial" w:cs="Times New Roman"/>
          <w:szCs w:val="24"/>
        </w:rPr>
        <w:t>2006</w:t>
      </w:r>
      <w:r w:rsidR="00077CF8">
        <w:rPr>
          <w:rFonts w:eastAsia="Arial" w:cs="Times New Roman"/>
          <w:szCs w:val="24"/>
        </w:rPr>
        <w:t xml:space="preserve">). Immediately following the warning ,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Specifically, participants in the Warning 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w:t>
      </w:r>
      <w:r w:rsidR="00B53EDE">
        <w:rPr>
          <w:rFonts w:eastAsia="Arial" w:cs="Times New Roman"/>
          <w:szCs w:val="24"/>
        </w:rPr>
        <w:lastRenderedPageBreak/>
        <w:t xml:space="preserve">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7777777" w:rsidR="00CF086E" w:rsidRDefault="00E575E6" w:rsidP="00E14B73">
      <w:pPr>
        <w:spacing w:after="160"/>
        <w:contextualSpacing/>
        <w:rPr>
          <w:rFonts w:eastAsia="Arial" w:cs="Times New Roman"/>
          <w:szCs w:val="24"/>
        </w:rPr>
      </w:pPr>
      <w:r>
        <w:rPr>
          <w:rFonts w:eastAsia="Arial" w:cs="Times New Roman"/>
          <w:szCs w:val="24"/>
        </w:rPr>
        <w:tab/>
      </w:r>
      <w:commentRangeStart w:id="37"/>
      <w:commentRangeStart w:id="38"/>
      <w:r>
        <w:rPr>
          <w:rFonts w:eastAsia="Arial" w:cs="Times New Roman"/>
          <w:szCs w:val="24"/>
        </w:rPr>
        <w:t>Data were initial screened for missing responses and outliers as in Experiment 1</w:t>
      </w:r>
      <w:r w:rsidR="00B5261D">
        <w:rPr>
          <w:rFonts w:eastAsia="Arial" w:cs="Times New Roman"/>
          <w:szCs w:val="24"/>
        </w:rPr>
        <w:t>.</w:t>
      </w:r>
      <w:commentRangeEnd w:id="37"/>
      <w:r w:rsidR="00AC108F">
        <w:rPr>
          <w:rStyle w:val="CommentReference"/>
        </w:rPr>
        <w:commentReference w:id="37"/>
      </w:r>
      <w:commentRangeEnd w:id="38"/>
      <w:r w:rsidR="008136FE">
        <w:rPr>
          <w:rStyle w:val="CommentReference"/>
        </w:rPr>
        <w:commentReference w:id="38"/>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8136FE">
        <w:rPr>
          <w:rFonts w:eastAsia="Arial" w:cs="Times New Roman"/>
          <w:szCs w:val="24"/>
        </w:rPr>
        <w:t xml:space="preserve">For completeness, analyses for both blocks are included in the Supplemental Materials (available at: </w:t>
      </w:r>
      <w:r w:rsidR="008136FE" w:rsidRPr="008136FE">
        <w:rPr>
          <w:rFonts w:eastAsia="Arial" w:cs="Times New Roman"/>
          <w:szCs w:val="24"/>
        </w:rPr>
        <w:t>https://osf.io/cgse6/</w:t>
      </w:r>
      <w:r w:rsidR="008136FE">
        <w:rPr>
          <w:rFonts w:eastAsia="Arial" w:cs="Times New Roman"/>
          <w:szCs w:val="24"/>
        </w:rPr>
        <w:t xml:space="preserve">), and the data patterns largely follow those found in block </w:t>
      </w:r>
      <w:commentRangeStart w:id="39"/>
      <w:commentRangeStart w:id="40"/>
      <w:commentRangeStart w:id="41"/>
      <w:r w:rsidR="008136FE">
        <w:rPr>
          <w:rFonts w:eastAsia="Arial" w:cs="Times New Roman"/>
          <w:szCs w:val="24"/>
        </w:rPr>
        <w:t>2</w:t>
      </w:r>
      <w:commentRangeEnd w:id="39"/>
      <w:r w:rsidR="008136FE">
        <w:rPr>
          <w:rStyle w:val="CommentReference"/>
        </w:rPr>
        <w:commentReference w:id="39"/>
      </w:r>
      <w:commentRangeEnd w:id="40"/>
      <w:r w:rsidR="008136FE">
        <w:rPr>
          <w:rStyle w:val="CommentReference"/>
        </w:rPr>
        <w:commentReference w:id="40"/>
      </w:r>
      <w:commentRangeEnd w:id="41"/>
      <w:r w:rsidR="008136FE">
        <w:rPr>
          <w:rStyle w:val="CommentReference"/>
        </w:rPr>
        <w:commentReference w:id="41"/>
      </w:r>
      <w:r w:rsidR="008136FE">
        <w:rPr>
          <w:rFonts w:eastAsia="Arial" w:cs="Times New Roman"/>
          <w:szCs w:val="24"/>
        </w:rPr>
        <w:t>.</w:t>
      </w:r>
    </w:p>
    <w:p w14:paraId="71DD3304" w14:textId="5CB2A1F5"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900F0D">
        <w:rPr>
          <w:rFonts w:eastAsia="Arial" w:cs="Times New Roman"/>
          <w:szCs w:val="24"/>
        </w:rPr>
        <w:t>do not include warning as a factor.</w:t>
      </w:r>
    </w:p>
    <w:p w14:paraId="2E33AC8D" w14:textId="5F67FD6B"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the read </w:t>
      </w:r>
      <w:r w:rsidR="00900F0D">
        <w:rPr>
          <w:rFonts w:eastAsia="Arial" w:cs="Times New Roman"/>
          <w:szCs w:val="24"/>
        </w:rPr>
        <w:lastRenderedPageBreak/>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B190FC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and like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77777777" w:rsidR="000F470D" w:rsidRDefault="000F470D" w:rsidP="000F470D">
      <w:pPr>
        <w:spacing w:after="160"/>
        <w:ind w:firstLine="720"/>
        <w:contextualSpacing/>
        <w:rPr>
          <w:rFonts w:eastAsia="Arial" w:cs="Times New Roman"/>
          <w:szCs w:val="24"/>
        </w:rPr>
      </w:pPr>
      <w:commentRangeStart w:id="42"/>
      <w:commentRangeStart w:id="43"/>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(Figures 6-8). </w:t>
      </w:r>
      <w:bookmarkStart w:id="44" w:name="_Hlk53319739"/>
      <w:commentRangeEnd w:id="42"/>
      <w:r>
        <w:rPr>
          <w:rStyle w:val="CommentReference"/>
        </w:rPr>
        <w:lastRenderedPageBreak/>
        <w:commentReference w:id="42"/>
      </w:r>
      <w:commentRangeEnd w:id="43"/>
      <w:r>
        <w:rPr>
          <w:rStyle w:val="CommentReference"/>
        </w:rPr>
        <w:commentReference w:id="43"/>
      </w:r>
      <w:r>
        <w:rPr>
          <w:rFonts w:eastAsia="Arial" w:cs="Times New Roman"/>
          <w:szCs w:val="24"/>
        </w:rPr>
        <w:t xml:space="preserve">Consistent with our first experiment, 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45"/>
      <w:r>
        <w:rPr>
          <w:rFonts w:eastAsia="Arial" w:cs="Times New Roman"/>
          <w:szCs w:val="24"/>
        </w:rPr>
        <w:t xml:space="preserve">This analysis yielded a reliable 3-way interaction, </w:t>
      </w:r>
      <w:r w:rsidRPr="003E7264">
        <w:rPr>
          <w:rFonts w:eastAsia="Arial" w:cs="Times New Roman"/>
          <w:i/>
          <w:szCs w:val="24"/>
        </w:rPr>
        <w:t>F</w:t>
      </w:r>
      <w:r w:rsidRPr="003E7264">
        <w:rPr>
          <w:rFonts w:eastAsia="Arial" w:cs="Times New Roman"/>
          <w:szCs w:val="24"/>
        </w:rPr>
        <w:t>(</w:t>
      </w:r>
      <w:r>
        <w:rPr>
          <w:rFonts w:eastAsia="Arial" w:cs="Times New Roman"/>
          <w:szCs w:val="24"/>
        </w:rPr>
        <w:t>60</w:t>
      </w:r>
      <w:r w:rsidRPr="003E7264">
        <w:rPr>
          <w:rFonts w:eastAsia="Arial" w:cs="Times New Roman"/>
          <w:szCs w:val="24"/>
        </w:rPr>
        <w:t xml:space="preserve">, </w:t>
      </w:r>
      <w:r>
        <w:rPr>
          <w:rFonts w:eastAsia="Arial" w:cs="Times New Roman"/>
          <w:szCs w:val="24"/>
        </w:rPr>
        <w:t>6120</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1221.10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 xml:space="preserve">02. </w:t>
      </w:r>
      <w:commentRangeEnd w:id="45"/>
      <w:r>
        <w:rPr>
          <w:rStyle w:val="CommentReference"/>
        </w:rPr>
        <w:commentReference w:id="45"/>
      </w:r>
      <w:r>
        <w:rPr>
          <w:rFonts w:eastAsia="Arial" w:cs="Times New Roman"/>
          <w:szCs w:val="24"/>
        </w:rPr>
        <w:t>We then analyzed calibration plots separately for each of the encoding groups.</w:t>
      </w:r>
    </w:p>
    <w:p w14:paraId="6C456D09" w14:textId="77777777" w:rsidR="000F470D" w:rsidRDefault="000F470D" w:rsidP="000F470D">
      <w:pPr>
        <w:spacing w:after="160"/>
        <w:ind w:firstLine="720"/>
        <w:contextualSpacing/>
        <w:rPr>
          <w:rFonts w:eastAsia="Arial" w:cs="Times New Roman"/>
          <w:szCs w:val="24"/>
        </w:rPr>
      </w:pPr>
      <w:commentRangeStart w:id="46"/>
      <w:r>
        <w:rPr>
          <w:rFonts w:eastAsia="Arial" w:cs="Times New Roman"/>
          <w:szCs w:val="24"/>
        </w:rPr>
        <w:t>Starting</w:t>
      </w:r>
      <w:commentRangeEnd w:id="46"/>
      <w:r>
        <w:rPr>
          <w:rStyle w:val="CommentReference"/>
        </w:rPr>
        <w:commentReference w:id="46"/>
      </w:r>
      <w:r>
        <w:rPr>
          <w:rFonts w:eastAsia="Arial" w:cs="Times New Roman"/>
          <w:szCs w:val="24"/>
        </w:rPr>
        <w:t xml:space="preserve"> with participants who completed the silent reading task,</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 xml:space="preserve">&lt; 90). Using a </w:t>
      </w:r>
      <w:r w:rsidRPr="003E7264">
        <w:rPr>
          <w:rFonts w:eastAsia="Arial" w:cs="Times New Roman"/>
          <w:szCs w:val="24"/>
        </w:rPr>
        <w:t>4 (Pair Type: Forward vs. Backward vs. Symmetrical vs. Unrelated)</w:t>
      </w:r>
      <w:r>
        <w:rPr>
          <w:rFonts w:eastAsia="Arial" w:cs="Times New Roman"/>
          <w:szCs w:val="24"/>
        </w:rPr>
        <w:t xml:space="preserve"> × 11 (JOL increment) repeated measures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3E74E5BC"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Next, for participants in the item-specific encoding group,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259E33B1" w14:textId="77777777" w:rsidR="000F470D" w:rsidRDefault="000F470D" w:rsidP="000F470D">
      <w:pPr>
        <w:spacing w:after="160"/>
        <w:ind w:firstLine="720"/>
        <w:contextualSpacing/>
        <w:rPr>
          <w:rFonts w:eastAsia="Arial" w:cs="Times New Roman"/>
          <w:szCs w:val="24"/>
        </w:rPr>
      </w:pPr>
      <w:r>
        <w:rPr>
          <w:rFonts w:eastAsia="Arial" w:cs="Times New Roman"/>
          <w:szCs w:val="24"/>
        </w:rPr>
        <w:lastRenderedPageBreak/>
        <w:t xml:space="preserve">Finally, we assessed the calibration between JOLs and recall for participants who completed the relational encoding task.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Finally, for forward associates, overestimations only occurred at JOLs greater than 90%.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44"/>
    <w:p w14:paraId="4131D156"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Similar to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Unlike Experiment 1,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the no warning relational group was most effective at increasing the JOL increments in which the illusion of competence pattern was 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52A14B0"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w:t>
      </w:r>
      <w:r w:rsidR="00B949F5">
        <w:rPr>
          <w:rFonts w:eastAsia="Arial" w:cs="Times New Roman"/>
          <w:szCs w:val="24"/>
        </w:rPr>
        <w:lastRenderedPageBreak/>
        <w:t xml:space="preserve">to titrate their JOL ratings in response to the different pair types. We modeled our warning manipulation after Koriat and Bjork (2006) by providing participants with an initial block of cue-target study trials prior to providing them with a warning about the illusion of competence, emphasizing the deceptive nature of backward and unrelated pairs with a graphical depiction of JOLs and recall data. Despite these efforts however, </w:t>
      </w:r>
      <w:r w:rsidR="00E81C6E">
        <w:rPr>
          <w:rFonts w:eastAsia="Arial" w:cs="Times New Roman"/>
          <w:szCs w:val="24"/>
        </w:rPr>
        <w:t>warnings were ineffective at reducing the illusion of competence when participants completed item-specific encoding, relational encoding, or read pairs silently.</w:t>
      </w:r>
      <w:r w:rsidR="00885F8D">
        <w:rPr>
          <w:rFonts w:eastAsia="Arial" w:cs="Times New Roman"/>
          <w:szCs w:val="24"/>
        </w:rPr>
        <w:t xml:space="preserve"> </w:t>
      </w:r>
    </w:p>
    <w:p w14:paraId="7D7A793B" w14:textId="12733835"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increased improved calibration in the calibration plots relative to the read group. These calibration benefits were not</w:t>
      </w:r>
      <w:r w:rsidR="006A2063">
        <w:rPr>
          <w:rFonts w:eastAsia="Arial" w:cs="Times New Roman"/>
          <w:szCs w:val="24"/>
        </w:rPr>
        <w:t xml:space="preserve"> found when the illusion of competence was robust on backward pairs. This pattern is inconsistent with Experiment 1 in which item-specific and relational encoding both improved JOL calibration on backward pairs, with the former producing the greatest improvement.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Calibration plots again provided a more precise assessment of the specific JOL increments in which illusions of competence </w:t>
      </w:r>
      <w:commentRangeStart w:id="47"/>
      <w:commentRangeStart w:id="48"/>
      <w:r>
        <w:rPr>
          <w:rFonts w:eastAsia="Arial" w:cs="Times New Roman"/>
          <w:szCs w:val="24"/>
        </w:rPr>
        <w:t>emerged</w:t>
      </w:r>
      <w:commentRangeEnd w:id="47"/>
      <w:r>
        <w:rPr>
          <w:rStyle w:val="CommentReference"/>
        </w:rPr>
        <w:commentReference w:id="47"/>
      </w:r>
      <w:commentRangeEnd w:id="48"/>
      <w:r>
        <w:rPr>
          <w:rStyle w:val="CommentReference"/>
        </w:rPr>
        <w:commentReference w:id="48"/>
      </w:r>
      <w:r>
        <w:rPr>
          <w:rFonts w:eastAsia="Arial" w:cs="Times New Roman"/>
          <w:szCs w:val="24"/>
        </w:rPr>
        <w:t xml:space="preserve">. Overall, the illusion of competence replicated for all backward and unrelated pair types. Furthermore, consistent with findings in Experiment 1, relational encoding improved the correspondence between JOLs and recall for </w:t>
      </w:r>
      <w:r>
        <w:rPr>
          <w:rFonts w:eastAsia="Arial" w:cs="Times New Roman"/>
          <w:szCs w:val="24"/>
        </w:rPr>
        <w:lastRenderedPageBreak/>
        <w:t>unrelated pairs. As such, even though the item-specific/relational framework was effective at increasing calibration, the illusion of competence pattern persisted.</w:t>
      </w:r>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3FD69D43" w14:textId="77777777" w:rsidR="000610E7" w:rsidRDefault="000610E7" w:rsidP="000610E7">
      <w:pPr>
        <w:ind w:firstLine="720"/>
      </w:pPr>
      <w:r w:rsidRPr="0063365E">
        <w:t xml:space="preserve"> </w:t>
      </w:r>
      <w:r>
        <w:tab/>
        <w:t xml:space="preserve">The goal of the present study was to improve the calibration between JOL ratings that are provided at study and subsequent recall of forward, symmetrical, backward, and unrelated cue-target word pairs. In </w:t>
      </w:r>
      <w:commentRangeStart w:id="49"/>
      <w:r>
        <w:t>Experiment 1</w:t>
      </w:r>
      <w:commentRangeEnd w:id="49"/>
      <w:r>
        <w:rPr>
          <w:rStyle w:val="CommentReference"/>
        </w:rPr>
        <w:commentReference w:id="49"/>
      </w:r>
      <w:r>
        <w:t xml:space="preserve">,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The illusion of competence replicated across encoding groups, but the magnitude of the illusion of competence differed as a function of encoding; thus, the first experiment sought to compare JOLs and recall rates for participants that studied word pairs using item-specific or relational encoding instructions relative to a read-only control task. </w:t>
      </w:r>
      <w:commentRangeStart w:id="50"/>
      <w:commentRangeStart w:id="51"/>
      <w:r>
        <w:rPr>
          <w:rFonts w:eastAsia="Arial" w:cs="Times New Roman"/>
          <w:szCs w:val="24"/>
        </w:rPr>
        <w:t xml:space="preserve">We specifically hypothesized that item-specific processing would be most beneficial for the backward pairs because focusing on the distinct properties of the words made participants create a new, forward association for the words instead of relying on the weak association present. Consistent with our predictions, item-specific processing was effective at reducing the illusion of competence for backward and symmetrical pairs by increasing correct recall rates, with the greatest reduction being shown for the backward pairs. The goal of the relational processing tasks was to have participants focus on the shared characteristics of the words in the cue-target pairs. We hypothesized that relational processing would show a memory benefit across pairs, but that it would be most beneficial for the unrelated pairs because focusing on the shared characteristics of the words would help participants create an association that they could later use </w:t>
      </w:r>
      <w:r>
        <w:rPr>
          <w:rFonts w:eastAsia="Arial" w:cs="Times New Roman"/>
          <w:szCs w:val="24"/>
        </w:rPr>
        <w:lastRenderedPageBreak/>
        <w:t>to better remember the pair. Consistent with our predictions, relational encoding showed a benefit across pairs, especially for backward and unrelated pairs, with the greatest reduction in the illusion of competence found for the unrelated pairs. Across both experiments, item-specific and relational processing each affected the calibration between JOLs and overall recall. Specifically, the item-specific encoding strategy was able to greatly reduce the illusion of competence found in the backward pairs in the first experiment and the relational encoding strategy was able to reduce the illusion of competence found for the unrelated word pairs in both experiments.</w:t>
      </w:r>
      <w:commentRangeEnd w:id="50"/>
      <w:del w:id="52" w:author="Emily Cates" w:date="2020-11-02T16:20:00Z">
        <w:r w:rsidDel="009E3386">
          <w:rPr>
            <w:rStyle w:val="CommentReference"/>
          </w:rPr>
          <w:commentReference w:id="50"/>
        </w:r>
      </w:del>
      <w:commentRangeEnd w:id="51"/>
      <w:r>
        <w:t xml:space="preserve"> </w:t>
      </w:r>
      <w:del w:id="53" w:author="Emily Cates" w:date="2020-11-02T16:36:00Z">
        <w:r w:rsidDel="001B12DB">
          <w:rPr>
            <w:rStyle w:val="CommentReference"/>
          </w:rPr>
          <w:commentReference w:id="51"/>
        </w:r>
      </w:del>
      <w:r>
        <w:t xml:space="preserve">The calibration plots for Experiment 1showed that, across encoding groups, participants were well calibrated for forward and symmetrical pairs. Participants in the read group showed overconfidence at all JOL increments for the unrelated pairs and overconfidence at all JOL increments over half for the backward pairs. Participants in the item-specific group showed overconfidence at almost all JOL increments for the unrelated pairs and overconfidence at all JOL increments above 80% for the backward word pairs. Participants in the relational group showed overconfidence at all JOL increments over half for the unrelated word pairs and overconfidence at all JOLs above 60% for backward pairs. The reduction in overconfidence for backward pairs in the item-specific group and for unrelated pairs in the relational group can be attributed to an increase in correct recall for these pairs. </w:t>
      </w:r>
    </w:p>
    <w:p w14:paraId="275BF712" w14:textId="7EBED1E1" w:rsidR="000610E7" w:rsidRDefault="000610E7" w:rsidP="000610E7">
      <w:pPr>
        <w:ind w:firstLine="720"/>
      </w:pPr>
      <w:r>
        <w:t xml:space="preserve">The purpose of </w:t>
      </w:r>
      <w:commentRangeStart w:id="54"/>
      <w:commentRangeStart w:id="55"/>
      <w:commentRangeStart w:id="56"/>
      <w:r>
        <w:t xml:space="preserve">Experiment 2 </w:t>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r>
        <w:t xml:space="preserve">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w:t>
      </w:r>
      <w:r>
        <w:lastRenderedPageBreak/>
        <w:t>all of the pair types and a figure depicting the illusion of competence typically found for the word pairs. The goal of this warning was to get participants to reduce their JOL ratings. Unexpectedly, no main effect of warning was found, meaning that warnings were not effective in reducing the illusion of competence. Consistent with our predictions from Experiment 1, the illusion of competence found for forward and symmetrical pairs was very small and there was no difference across encoding tasks. The illusion of competence found for backward and unrelated pairs replicated, with backward pairs having the highest illusion of competence. Unexpectedly, the item-specific encoding group did not reduce the illusion of competence for backward pairs. Also, unexpectedly, the unrelated pairs saw a reduction in the illusion of competence for both the item-specific and relational encoding groups.</w:t>
      </w:r>
    </w:p>
    <w:p w14:paraId="52BD558F" w14:textId="1D3FC94B" w:rsidR="000610E7" w:rsidRDefault="000610E7" w:rsidP="00FA680F">
      <w:pPr>
        <w:rPr>
          <w:rFonts w:eastAsia="Arial" w:cs="Times New Roman"/>
          <w:szCs w:val="24"/>
        </w:rPr>
      </w:pPr>
      <w:r>
        <w:tab/>
      </w:r>
      <w:bookmarkStart w:id="57" w:name="_Hlk55280250"/>
      <w:r w:rsidR="005B44F0">
        <w:t>W</w:t>
      </w:r>
      <w:r w:rsidR="005B44F0">
        <w:rPr>
          <w:rFonts w:eastAsia="Arial" w:cs="Times New Roman"/>
          <w:szCs w:val="24"/>
        </w:rPr>
        <w:t xml:space="preserve">hile encoding manipulations were effective in Experiment 2, we unexpectedly found that warnings had no effect on the illusions of competence found for backward and unrelated pairs. Our warning instructions were modeled after Koriat and Bjork’s (2006) warning procedure who found that warning participants regarding the illusion of competence prior to study improved JOL calibration, and note that there are several examples of warnings effectively reducing associative false memory illusions (Huff, Meade, &amp; Hutchison, 2011; McCabe &amp; Smith, 2002), and susceptibility to misinformation (Blank &amp; Launay, 2014). </w:t>
      </w:r>
      <w:commentRangeStart w:id="58"/>
      <w:r w:rsidR="005B44F0">
        <w:t>Past research has also shown that p</w:t>
      </w:r>
      <w:r w:rsidR="005B44F0">
        <w:rPr>
          <w:rFonts w:eastAsia="Arial" w:cs="Times New Roman"/>
          <w:szCs w:val="24"/>
        </w:rPr>
        <w:t xml:space="preserve">articipants have been able to successfully adjust their memory responses due to the inclusion of experimenter-provided instruction (Chambers &amp; Zaragoza, 2001; Karanian et al., 2020). </w:t>
      </w:r>
      <w:commentRangeEnd w:id="58"/>
      <w:r w:rsidR="005B44F0">
        <w:rPr>
          <w:rStyle w:val="CommentReference"/>
        </w:rPr>
        <w:commentReference w:id="58"/>
      </w:r>
      <w:r w:rsidR="005B44F0">
        <w:rPr>
          <w:rFonts w:eastAsia="Arial" w:cs="Times New Roman"/>
          <w:szCs w:val="24"/>
        </w:rPr>
        <w:t xml:space="preserve">In spite of these memory and metamemory warning benefits, there are a couple of possibilities why our warnings failed to improve JOL calibration. </w:t>
      </w:r>
      <w:commentRangeStart w:id="59"/>
      <w:commentRangeStart w:id="60"/>
      <w:r w:rsidR="005B44F0">
        <w:rPr>
          <w:rFonts w:eastAsia="Arial" w:cs="Times New Roman"/>
          <w:szCs w:val="24"/>
        </w:rPr>
        <w:t>First</w:t>
      </w:r>
      <w:commentRangeEnd w:id="59"/>
      <w:r w:rsidR="005B44F0">
        <w:rPr>
          <w:rStyle w:val="CommentReference"/>
        </w:rPr>
        <w:commentReference w:id="59"/>
      </w:r>
      <w:commentRangeEnd w:id="60"/>
      <w:r w:rsidR="005B44F0">
        <w:rPr>
          <w:rStyle w:val="CommentReference"/>
        </w:rPr>
        <w:commentReference w:id="60"/>
      </w:r>
      <w:r w:rsidR="005B44F0">
        <w:rPr>
          <w:rFonts w:eastAsia="Arial" w:cs="Times New Roman"/>
          <w:szCs w:val="24"/>
        </w:rPr>
        <w:t xml:space="preserve">, the warning that we provided was a general warning about the illusion of competence found in deceptive pairs and it may not have been specific enough to generate an effect. It has been shown in past research that </w:t>
      </w:r>
      <w:r w:rsidR="005B44F0">
        <w:rPr>
          <w:rFonts w:eastAsia="Arial" w:cs="Times New Roman"/>
          <w:szCs w:val="24"/>
        </w:rPr>
        <w:lastRenderedPageBreak/>
        <w:t xml:space="preserve">general warnings about misinformation are not as effective as a specific warnings (Ecker, Lewandowsky, and Tang, 2010; Huff &amp; Umanath, 2018) and that explicit warnings may not always work unless the misinformation is contradictory (Umanath, Ries, &amp; Huff, 2019). One way our warning could be made more specific is by only warning participants about the illusion of competence for one type of deceptive word pairs (e.g. backward pairs) compared to forward pairs. Second, the graph that participants were shown was a general figure from a previous study and not their own data. Participants may have been more responsive if we had used their own data in the warning because it would have </w:t>
      </w:r>
      <w:r w:rsidR="00D33C48">
        <w:rPr>
          <w:rFonts w:eastAsia="Arial" w:cs="Times New Roman"/>
          <w:szCs w:val="24"/>
        </w:rPr>
        <w:t>help</w:t>
      </w:r>
      <w:r w:rsidR="00D33C48">
        <w:rPr>
          <w:rFonts w:eastAsia="Arial" w:cs="Times New Roman"/>
          <w:szCs w:val="24"/>
        </w:rPr>
        <w:t>ed</w:t>
      </w:r>
      <w:r w:rsidR="00D33C48">
        <w:rPr>
          <w:rFonts w:eastAsia="Arial" w:cs="Times New Roman"/>
          <w:szCs w:val="24"/>
        </w:rPr>
        <w:t xml:space="preserve"> to show participants the importance of the warning because they would be able to see how the illusion of competence affects them directly.</w:t>
      </w:r>
      <w:r w:rsidR="00D33C48">
        <w:rPr>
          <w:rFonts w:eastAsia="Arial" w:cs="Times New Roman"/>
          <w:szCs w:val="24"/>
        </w:rPr>
        <w:t xml:space="preserve"> </w:t>
      </w:r>
      <w:r w:rsidR="005B44F0">
        <w:rPr>
          <w:rFonts w:eastAsia="Arial" w:cs="Times New Roman"/>
          <w:szCs w:val="24"/>
        </w:rPr>
        <w:t xml:space="preserve">Third, participants may have ignored the warning provided because they thought that it would not apply to them. Past research has consistently found that participants often think they will perform better than the average person (Cross, 1977; see </w:t>
      </w:r>
      <w:r w:rsidR="005B44F0" w:rsidRPr="00045F90">
        <w:rPr>
          <w:rFonts w:eastAsia="Arial" w:cs="Times New Roman"/>
          <w:szCs w:val="24"/>
        </w:rPr>
        <w:t>Zell, Strickhouser, Sedikides, &amp; Alicke,</w:t>
      </w:r>
      <w:r w:rsidR="005B44F0">
        <w:rPr>
          <w:rFonts w:eastAsia="Arial" w:cs="Times New Roman"/>
          <w:szCs w:val="24"/>
        </w:rPr>
        <w:t xml:space="preserve"> 2020, for a meta-analysis).</w:t>
      </w:r>
    </w:p>
    <w:p w14:paraId="38E36FDC" w14:textId="38DB2D44" w:rsidR="00926C48" w:rsidRPr="002E0D3A" w:rsidRDefault="002E0D3A" w:rsidP="00DE402F">
      <w:pPr>
        <w:spacing w:after="160"/>
        <w:ind w:firstLine="720"/>
        <w:contextualSpacing/>
      </w:pPr>
      <w:r>
        <w:t xml:space="preserve">Although Experiments 1 and 2 were similar regarding the implementation of item-specific and relational encoding tasks, we note that the encoding effects on the illusion of competence were not always consistent. </w:t>
      </w:r>
      <w:commentRangeStart w:id="61"/>
      <w:commentRangeStart w:id="62"/>
      <w:r>
        <w:t>…</w:t>
      </w:r>
      <w:commentRangeEnd w:id="61"/>
      <w:r>
        <w:rPr>
          <w:rStyle w:val="CommentReference"/>
        </w:rPr>
        <w:commentReference w:id="61"/>
      </w:r>
      <w:commentRangeEnd w:id="62"/>
      <w:r w:rsidR="00926C48">
        <w:rPr>
          <w:rStyle w:val="CommentReference"/>
        </w:rPr>
        <w:commentReference w:id="62"/>
      </w:r>
      <w:r>
        <w:t xml:space="preserve"> Specifically, for the backward pairs, Experiment 1 showed the greatest reduction for the illusion of competence in the item-specific group, but Experiment 2 did not show this reduction and the illusion of competence was still observed for the backward pairs. Backward pairs also saw a reduction </w:t>
      </w:r>
      <w:r w:rsidR="00926C48">
        <w:t>for</w:t>
      </w:r>
      <w:r>
        <w:t xml:space="preserve"> the illusion of competence in the relational group in Experiment 1, but </w:t>
      </w:r>
      <w:r w:rsidR="00926C48">
        <w:t xml:space="preserve">Experiment 2 did not show this reduction for the relational group. Another difference in Experiment 2 was that both the item-specific and relational groups showed an elimination for the illusion of competence for unrelated pairs, whereas Experiment 1 only showed an elimination in the relational group. </w:t>
      </w:r>
      <w:r w:rsidR="00D33C48">
        <w:t xml:space="preserve">There is still much work that can be done to </w:t>
      </w:r>
      <w:r w:rsidR="00D33C48">
        <w:lastRenderedPageBreak/>
        <w:t>try and fully eliminate the illusion of competence found for backward word pairs.</w:t>
      </w:r>
      <w:r w:rsidR="00D33C48">
        <w:t xml:space="preserve"> F</w:t>
      </w:r>
      <w:r w:rsidR="00D33C48">
        <w:rPr>
          <w:rFonts w:eastAsia="Arial" w:cs="Times New Roman"/>
          <w:szCs w:val="24"/>
        </w:rPr>
        <w:t xml:space="preserve">uture studies could implement a training program in which participants are trained on using the different types of encoding strategies or on how to identify the different types of word pairs. These training sessions have the potential to help </w:t>
      </w:r>
      <w:r w:rsidR="00D33C48">
        <w:rPr>
          <w:rFonts w:eastAsia="Arial" w:cs="Times New Roman"/>
          <w:szCs w:val="24"/>
        </w:rPr>
        <w:t xml:space="preserve">ensure that participants correctly implement the different encoding strategies, and thus, </w:t>
      </w:r>
      <w:commentRangeStart w:id="63"/>
      <w:commentRangeStart w:id="64"/>
      <w:r w:rsidR="00D33C48">
        <w:t>improve their JOL accuracy.</w:t>
      </w:r>
      <w:commentRangeEnd w:id="63"/>
      <w:ins w:id="65" w:author="Emily Cates" w:date="2020-11-03T11:05:00Z">
        <w:del w:id="66" w:author="Emily Cates" w:date="2020-11-03T11:15:00Z">
          <w:r w:rsidR="00926C48" w:rsidDel="00D33C48">
            <w:rPr>
              <w:rStyle w:val="CommentReference"/>
            </w:rPr>
            <w:commentReference w:id="63"/>
          </w:r>
          <w:commentRangeEnd w:id="64"/>
          <w:r w:rsidR="00926C48" w:rsidDel="00D33C48">
            <w:rPr>
              <w:rStyle w:val="CommentReference"/>
            </w:rPr>
            <w:commentReference w:id="64"/>
          </w:r>
        </w:del>
      </w:ins>
    </w:p>
    <w:bookmarkEnd w:id="57"/>
    <w:p w14:paraId="44882844" w14:textId="5B02FDEF" w:rsidR="000610E7" w:rsidRPr="00BD4918" w:rsidRDefault="000610E7" w:rsidP="000610E7">
      <w:pPr>
        <w:ind w:firstLine="720"/>
      </w:pPr>
      <w:r>
        <w:t xml:space="preserve">One potential explanation for why our results </w:t>
      </w:r>
      <w:bookmarkStart w:id="67" w:name="_GoBack"/>
      <w:r>
        <w:t xml:space="preserve">did not replicate </w:t>
      </w:r>
      <w:bookmarkEnd w:id="67"/>
      <w:r>
        <w:t xml:space="preserve">in Experiment 2 is because warnings may have affected encoding. </w:t>
      </w:r>
      <w:commentRangeStart w:id="68"/>
      <w:commentRangeStart w:id="69"/>
      <w:r>
        <w:t>Participants</w:t>
      </w:r>
      <w:commentRangeEnd w:id="68"/>
      <w:r>
        <w:rPr>
          <w:rStyle w:val="CommentReference"/>
        </w:rPr>
        <w:commentReference w:id="68"/>
      </w:r>
      <w:commentRangeEnd w:id="69"/>
      <w:r w:rsidR="00DF06B9">
        <w:rPr>
          <w:rStyle w:val="CommentReference"/>
        </w:rPr>
        <w:commentReference w:id="69"/>
      </w:r>
      <w:r>
        <w:t xml:space="preserve">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w:t>
      </w:r>
      <w:r w:rsidR="005B44F0">
        <w:t xml:space="preserve"> Another explanation for our results not replicating is that only </w:t>
      </w:r>
      <w:r w:rsidR="001277B9">
        <w:t>the second study-recall block</w:t>
      </w:r>
      <w:r w:rsidR="005B44F0">
        <w:t xml:space="preserve"> </w:t>
      </w:r>
      <w:r w:rsidR="001277B9">
        <w:t xml:space="preserve">was used in the analysis of </w:t>
      </w:r>
      <w:r w:rsidR="001277B9" w:rsidRPr="001277B9">
        <w:t>Experiment 2</w:t>
      </w:r>
      <w:r w:rsidR="001277B9">
        <w:t xml:space="preserve"> because warnings were only provided in the second block. The inclusion of the first study-recall block could potentially adjust the levels of the illusion of competence found. Data for Experiment 2 was largely collected using an online sample, and this could have affected </w:t>
      </w:r>
      <w:r w:rsidR="00DF06B9">
        <w:t>how accurately participants</w:t>
      </w:r>
      <w:r w:rsidR="001277B9">
        <w:t xml:space="preserve"> implement</w:t>
      </w:r>
      <w:r w:rsidR="00DF06B9">
        <w:t>ed</w:t>
      </w:r>
      <w:r w:rsidR="001277B9">
        <w:t xml:space="preserve"> the </w:t>
      </w:r>
      <w:r w:rsidR="00DF06B9">
        <w:t>encoding</w:t>
      </w:r>
      <w:r w:rsidR="001277B9">
        <w:t xml:space="preserve"> strategies</w:t>
      </w:r>
      <w:r w:rsidR="00DF06B9">
        <w:t xml:space="preserve"> since there was not an experimenter present to monitor them. It is clear that future studies need to explore methods for improving the efficacy of JOLs for predicting later recall and the potential methodologies that can improve their accuracy.</w:t>
      </w:r>
      <w:r w:rsidR="001277B9">
        <w:t xml:space="preserve"> </w:t>
      </w:r>
      <w:commentRangeStart w:id="70"/>
      <w:r>
        <w:t>A</w:t>
      </w:r>
      <w:r w:rsidR="00DF06B9">
        <w:t xml:space="preserve"> final</w:t>
      </w:r>
      <w:r>
        <w:t xml:space="preserve"> limitation of our study was that encoding duration could have played a role in reducing the illusion of competence. Participants were allowed to self-pace their 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w:t>
      </w:r>
      <w:r>
        <w:lastRenderedPageBreak/>
        <w:t xml:space="preserve">pairs for a longer amount of time. This limitation could be prevented by setting a standard study time for participants in all groups. </w:t>
      </w:r>
      <w:commentRangeEnd w:id="70"/>
      <w:r w:rsidR="005B44F0">
        <w:rPr>
          <w:rStyle w:val="CommentReference"/>
        </w:rPr>
        <w:commentReference w:id="70"/>
      </w:r>
    </w:p>
    <w:p w14:paraId="367D7FF6" w14:textId="4432D25C" w:rsidR="000610E7" w:rsidRPr="00BD4918" w:rsidRDefault="000610E7" w:rsidP="000610E7">
      <w:r>
        <w:tab/>
        <w:t>Calibration plots were included to provide a more precise assessment of the specific JOL increments where participant JOLs because uncalibrated with recall. The use of calibration plots therefore provides a more fine-grained assessment of JOL accuracy and was useful for showing additional differences between the item-specific, relational, and read groups. In Experiment 1</w:t>
      </w:r>
      <w:r w:rsidR="007551F5">
        <w:t xml:space="preserve">, </w:t>
      </w:r>
      <w:r w:rsidR="007551F5">
        <w:t>we saw that participants were generally very well calibrated for forward and symmetrical pairs across encoding groups and only showed overconfidence for JOL</w:t>
      </w:r>
      <w:r w:rsidR="004868BC">
        <w:t xml:space="preserve"> increments</w:t>
      </w:r>
      <w:r w:rsidR="007551F5">
        <w:t xml:space="preserve"> above 90%. </w:t>
      </w:r>
      <w:commentRangeStart w:id="71"/>
      <w:commentRangeStart w:id="72"/>
      <w:r w:rsidR="007551F5">
        <w:t>W</w:t>
      </w:r>
      <w:r>
        <w:t xml:space="preserve">e were </w:t>
      </w:r>
      <w:r w:rsidR="007551F5">
        <w:t xml:space="preserve">also </w:t>
      </w:r>
      <w:r>
        <w:t>able to see that participants in the item-specific group were only overconfident for backward pairs above the higher JOL increments</w:t>
      </w:r>
      <w:r w:rsidR="007551F5">
        <w:t xml:space="preserve"> (&gt;80%)</w:t>
      </w:r>
      <w:r>
        <w:t xml:space="preserve"> compared to those in the read group who were overconfident for backward pairs above all JOL increments over half. </w:t>
      </w:r>
      <w:r w:rsidR="007551F5">
        <w:t>We also saw that participants in the relational group were only overconfident for unrelated pairs above JOLs over half compared to those in the read group who were overconfident for all JOL</w:t>
      </w:r>
      <w:r w:rsidR="004868BC">
        <w:t xml:space="preserve"> increments. In Experiment 2, we saw that …[insert data for E2]</w:t>
      </w:r>
      <w:r w:rsidR="00E21D9F">
        <w:t xml:space="preserve">. </w:t>
      </w:r>
      <w:r>
        <w:t>These patterns show</w:t>
      </w:r>
      <w:r w:rsidR="004868BC">
        <w:t>ed</w:t>
      </w:r>
      <w:r>
        <w:t xml:space="preserve"> us when participants begin to become overconfident, and this information could even be used to improve future studies by warning participants about using really high JOL ratings. </w:t>
      </w:r>
      <w:commentRangeEnd w:id="71"/>
      <w:r>
        <w:rPr>
          <w:rStyle w:val="CommentReference"/>
        </w:rPr>
        <w:commentReference w:id="71"/>
      </w:r>
      <w:commentRangeEnd w:id="72"/>
      <w:r w:rsidR="00E21D9F">
        <w:rPr>
          <w:rStyle w:val="CommentReference"/>
        </w:rPr>
        <w:commentReference w:id="72"/>
      </w:r>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3D157CFF"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 xml:space="preserve">The present study showed that the illusion of competence can be reduced using the item-specific/relational framework. Across both experiments, we showed that illusion of competence 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w:t>
      </w:r>
      <w:r>
        <w:rPr>
          <w:rFonts w:eastAsia="Arial" w:cs="Times New Roman"/>
          <w:szCs w:val="24"/>
        </w:rPr>
        <w:lastRenderedPageBreak/>
        <w:t>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commentRangeStart w:id="73"/>
      <w:commentRangeStart w:id="74"/>
      <w:commentRangeStart w:id="75"/>
      <w:r>
        <w:rPr>
          <w:rFonts w:eastAsia="Arial" w:cs="Times New Roman"/>
          <w:szCs w:val="24"/>
        </w:rPr>
        <w:t xml:space="preserve">doi: </w:t>
      </w:r>
      <w:r w:rsidR="008979B1" w:rsidRPr="00C963A1">
        <w:rPr>
          <w:rFonts w:eastAsia="Arial" w:cs="Times New Roman"/>
          <w:szCs w:val="24"/>
        </w:rPr>
        <w:t>10.1037/h0027455</w:t>
      </w:r>
      <w:commentRangeEnd w:id="73"/>
      <w:r w:rsidR="00C963A1">
        <w:rPr>
          <w:rStyle w:val="CommentReference"/>
        </w:rPr>
        <w:commentReference w:id="73"/>
      </w:r>
      <w:commentRangeEnd w:id="74"/>
      <w:r>
        <w:rPr>
          <w:rStyle w:val="CommentReference"/>
        </w:rPr>
        <w:commentReference w:id="74"/>
      </w:r>
      <w:commentRangeEnd w:id="75"/>
      <w:r w:rsidR="00F03D18">
        <w:rPr>
          <w:rStyle w:val="CommentReference"/>
        </w:rPr>
        <w:commentReference w:id="75"/>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ins w:id="76" w:author="Emily Cates" w:date="2020-11-03T07:30:00Z"/>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82EB41F" w14:textId="736DABED" w:rsidR="003B31AF" w:rsidRDefault="003B31AF" w:rsidP="001C4EFE">
      <w:pPr>
        <w:ind w:left="720" w:hanging="719"/>
        <w:contextualSpacing/>
        <w:rPr>
          <w:rFonts w:eastAsia="Arial" w:cs="Times New Roman"/>
          <w:szCs w:val="24"/>
        </w:rPr>
      </w:pPr>
      <w:r w:rsidRPr="003B31AF">
        <w:rPr>
          <w:rFonts w:eastAsia="Arial" w:cs="Times New Roman"/>
          <w:szCs w:val="24"/>
        </w:rPr>
        <w:t>Cross, K.P. (1977), Not can, but </w:t>
      </w:r>
      <w:r w:rsidRPr="003B31AF">
        <w:rPr>
          <w:rFonts w:eastAsia="Arial" w:cs="Times New Roman"/>
          <w:i/>
          <w:iCs/>
          <w:szCs w:val="24"/>
        </w:rPr>
        <w:t>will</w:t>
      </w:r>
      <w:r w:rsidRPr="003B31AF">
        <w:rPr>
          <w:rFonts w:eastAsia="Arial" w:cs="Times New Roman"/>
          <w:szCs w:val="24"/>
        </w:rPr>
        <w:t> college teaching be improved?. New Directions for Higher Education, 1977: 1-15. doi:</w:t>
      </w:r>
      <w:r>
        <w:rPr>
          <w:rFonts w:eastAsia="Arial" w:cs="Times New Roman"/>
          <w:szCs w:val="24"/>
        </w:rPr>
        <w:t xml:space="preserve"> </w:t>
      </w:r>
      <w:r w:rsidRPr="003B31AF">
        <w:rPr>
          <w:rFonts w:eastAsia="Arial" w:cs="Times New Roman"/>
          <w:szCs w:val="24"/>
        </w:rPr>
        <w:t>10.1002/he.36919771703</w:t>
      </w:r>
    </w:p>
    <w:p w14:paraId="4EAE7343" w14:textId="64AB6E20"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4644B1E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77"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46A8CAA"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w:t>
      </w:r>
      <w:r w:rsidR="008030A9">
        <w:rPr>
          <w:rFonts w:eastAsia="Arial" w:cs="Times New Roman"/>
          <w:szCs w:val="24"/>
        </w:rPr>
        <w:t xml:space="preserve"> </w:t>
      </w:r>
      <w:r w:rsidRPr="00391873">
        <w:rPr>
          <w:rFonts w:eastAsia="Arial" w:cs="Times New Roman"/>
          <w:szCs w:val="24"/>
        </w:rPr>
        <w:t>10.1080/09658211.2020.1803916</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4792523E"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77"/>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10.1037/0882-7974.18.4.755</w:t>
      </w:r>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0EEDED06" w14:textId="146ED47E" w:rsidR="00541FBF" w:rsidRDefault="00541FBF" w:rsidP="0085197E">
      <w:pPr>
        <w:ind w:left="700" w:hanging="706"/>
        <w:contextualSpacing/>
        <w:rPr>
          <w:rFonts w:eastAsia="Arial" w:cs="Times New Roman"/>
          <w:szCs w:val="24"/>
        </w:rPr>
      </w:pPr>
      <w:r w:rsidRPr="00541FBF">
        <w:rPr>
          <w:rFonts w:eastAsia="Arial" w:cs="Times New Roman"/>
          <w:szCs w:val="24"/>
        </w:rPr>
        <w:lastRenderedPageBreak/>
        <w:t>Huff, M. J., Meade, M. L., &amp; Hutchison, K. A. (2011). Age-related differences in guessing on free and forced recall tests. </w:t>
      </w:r>
      <w:r w:rsidRPr="00541FBF">
        <w:rPr>
          <w:rFonts w:eastAsia="Arial" w:cs="Times New Roman"/>
          <w:i/>
          <w:iCs/>
          <w:szCs w:val="24"/>
        </w:rPr>
        <w:t>Memory</w:t>
      </w:r>
      <w:r w:rsidRPr="00541FBF">
        <w:rPr>
          <w:rFonts w:eastAsia="Arial" w:cs="Times New Roman"/>
          <w:szCs w:val="24"/>
        </w:rPr>
        <w:t>, 19, 317-330.</w:t>
      </w:r>
      <w:r>
        <w:rPr>
          <w:rFonts w:eastAsia="Arial" w:cs="Times New Roman"/>
          <w:szCs w:val="24"/>
        </w:rPr>
        <w:t xml:space="preserve"> d</w:t>
      </w:r>
      <w:r w:rsidRPr="00541FBF">
        <w:rPr>
          <w:rFonts w:eastAsia="Arial" w:cs="Times New Roman"/>
          <w:szCs w:val="24"/>
        </w:rPr>
        <w:t>oi</w:t>
      </w:r>
      <w:r>
        <w:rPr>
          <w:rFonts w:eastAsia="Arial" w:cs="Times New Roman"/>
          <w:szCs w:val="24"/>
        </w:rPr>
        <w:t xml:space="preserve">: </w:t>
      </w:r>
      <w:r w:rsidRPr="00541FBF">
        <w:rPr>
          <w:rFonts w:eastAsia="Arial" w:cs="Times New Roman"/>
          <w:szCs w:val="24"/>
        </w:rPr>
        <w:t>10.1080/09658211.2011.568494</w:t>
      </w:r>
    </w:p>
    <w:p w14:paraId="64425DEA" w14:textId="1B125912" w:rsidR="003B31AF" w:rsidRDefault="003B31AF" w:rsidP="0085197E">
      <w:pPr>
        <w:ind w:left="700" w:hanging="706"/>
        <w:contextualSpacing/>
        <w:rPr>
          <w:rFonts w:eastAsia="Arial" w:cs="Times New Roman"/>
          <w:szCs w:val="24"/>
        </w:rPr>
      </w:pPr>
      <w:r w:rsidRPr="003B31AF">
        <w:rPr>
          <w:rFonts w:eastAsia="Arial" w:cs="Times New Roman"/>
          <w:szCs w:val="24"/>
        </w:rPr>
        <w:t>Huff, M. J., &amp; Umanath, S. (2018). Evaluating suggestibility to additive and contradictory misinformation following explicit error detection in younger and older adults. </w:t>
      </w:r>
      <w:r w:rsidRPr="003B31AF">
        <w:rPr>
          <w:rFonts w:eastAsia="Arial" w:cs="Times New Roman"/>
          <w:i/>
          <w:iCs/>
          <w:szCs w:val="24"/>
        </w:rPr>
        <w:t>Journal of Experimental Psychology: Applied, 24</w:t>
      </w:r>
      <w:r w:rsidRPr="003B31AF">
        <w:rPr>
          <w:rFonts w:eastAsia="Arial" w:cs="Times New Roman"/>
          <w:szCs w:val="24"/>
        </w:rPr>
        <w:t>, 180-195.</w:t>
      </w:r>
      <w:r w:rsidR="00845196">
        <w:rPr>
          <w:rFonts w:eastAsia="Arial" w:cs="Times New Roman"/>
          <w:szCs w:val="24"/>
        </w:rPr>
        <w:t xml:space="preserve"> doi: </w:t>
      </w:r>
      <w:r w:rsidR="00845196" w:rsidRPr="00845196">
        <w:rPr>
          <w:rFonts w:eastAsia="Arial" w:cs="Times New Roman"/>
          <w:szCs w:val="24"/>
        </w:rPr>
        <w:t>10.1037/xap0000138</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3DA73A7C" w:rsidR="0070337D" w:rsidRDefault="0070337D" w:rsidP="0070337D">
      <w:pPr>
        <w:ind w:left="700" w:hanging="702"/>
        <w:contextualSpacing/>
        <w:rPr>
          <w:rFonts w:eastAsia="Arial" w:cs="Times New Roman"/>
          <w:szCs w:val="24"/>
        </w:rPr>
      </w:pPr>
      <w:r w:rsidRPr="0070337D">
        <w:rPr>
          <w:rFonts w:eastAsia="Arial" w:cs="Times New Roman"/>
          <w:szCs w:val="24"/>
        </w:rPr>
        <w:t>Mc</w:t>
      </w:r>
      <w:r w:rsidR="008B551E">
        <w:rPr>
          <w:rFonts w:eastAsia="Arial" w:cs="Times New Roman"/>
          <w:szCs w:val="24"/>
        </w:rPr>
        <w:t>C</w:t>
      </w:r>
      <w:r w:rsidRPr="0070337D">
        <w:rPr>
          <w:rFonts w:eastAsia="Arial" w:cs="Times New Roman"/>
          <w:szCs w:val="24"/>
        </w:rPr>
        <w:t xml:space="preserve">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lastRenderedPageBreak/>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55E60479"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030A9">
        <w:rPr>
          <w:rFonts w:cs="Times New Roman"/>
          <w:szCs w:val="24"/>
        </w:rPr>
        <w:t>d</w:t>
      </w:r>
      <w:r w:rsidR="008979B1">
        <w:rPr>
          <w:rFonts w:cs="Times New Roman"/>
          <w:szCs w:val="24"/>
        </w:rPr>
        <w:t>oi</w:t>
      </w:r>
      <w:r w:rsidR="008030A9">
        <w:rPr>
          <w:rFonts w:cs="Times New Roman"/>
          <w:szCs w:val="24"/>
        </w:rPr>
        <w:t xml:space="preserve">: </w:t>
      </w:r>
      <w:r w:rsidRPr="001C4EFE">
        <w:rPr>
          <w:rFonts w:cs="Times New Roman"/>
          <w:szCs w:val="24"/>
        </w:rPr>
        <w:t>10.1037/a0021705</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1699B0F"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5B6E60F2" w14:textId="2B7EF92F" w:rsidR="003B31AF" w:rsidRDefault="003B31AF" w:rsidP="00C33681">
      <w:pPr>
        <w:ind w:left="720" w:hanging="720"/>
        <w:contextualSpacing/>
        <w:rPr>
          <w:rFonts w:cs="Times New Roman"/>
          <w:szCs w:val="24"/>
        </w:rPr>
      </w:pPr>
      <w:r w:rsidRPr="003B31AF">
        <w:rPr>
          <w:rFonts w:cs="Times New Roman"/>
          <w:szCs w:val="24"/>
        </w:rPr>
        <w:t>Umanath, S., Ries, F., &amp; Huff, M. J. (2019). Comparing suggestibility to additive versus contradictory misinformation in younger and older adults following divided attention and/or explicit error detection. </w:t>
      </w:r>
      <w:r w:rsidRPr="003B31AF">
        <w:rPr>
          <w:rFonts w:cs="Times New Roman"/>
          <w:i/>
          <w:iCs/>
          <w:szCs w:val="24"/>
        </w:rPr>
        <w:t>Applied Cognitive Psychology, 33</w:t>
      </w:r>
      <w:r w:rsidRPr="003B31AF">
        <w:rPr>
          <w:rFonts w:cs="Times New Roman"/>
          <w:szCs w:val="24"/>
        </w:rPr>
        <w:t>, 793-805.</w:t>
      </w:r>
      <w:r w:rsidR="00845196">
        <w:rPr>
          <w:rFonts w:cs="Times New Roman"/>
          <w:szCs w:val="24"/>
        </w:rPr>
        <w:t xml:space="preserve"> </w:t>
      </w:r>
      <w:r w:rsidR="00541FBF">
        <w:rPr>
          <w:rFonts w:cs="Times New Roman"/>
          <w:szCs w:val="24"/>
        </w:rPr>
        <w:t>d</w:t>
      </w:r>
      <w:r w:rsidR="00845196" w:rsidRPr="00845196">
        <w:rPr>
          <w:rFonts w:cs="Times New Roman"/>
          <w:szCs w:val="24"/>
        </w:rPr>
        <w:t>oi</w:t>
      </w:r>
      <w:r w:rsidR="00541FBF">
        <w:rPr>
          <w:rFonts w:cs="Times New Roman"/>
          <w:szCs w:val="24"/>
        </w:rPr>
        <w:t xml:space="preserve">: </w:t>
      </w:r>
      <w:r w:rsidR="00845196" w:rsidRPr="00845196">
        <w:rPr>
          <w:rFonts w:cs="Times New Roman"/>
          <w:szCs w:val="24"/>
        </w:rPr>
        <w:t>10.1002/acp.3522</w:t>
      </w:r>
    </w:p>
    <w:p w14:paraId="2D50CD97" w14:textId="2ADCD16D"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745AFE2A" w14:textId="534AEC72" w:rsidR="00FA680F" w:rsidRDefault="00FA680F" w:rsidP="00D476CA">
      <w:pPr>
        <w:ind w:left="720" w:hanging="720"/>
        <w:contextualSpacing/>
        <w:rPr>
          <w:rFonts w:cs="Times New Roman"/>
          <w:szCs w:val="24"/>
        </w:rPr>
      </w:pPr>
      <w:r w:rsidRPr="00FA680F">
        <w:rPr>
          <w:rFonts w:cs="Times New Roman"/>
          <w:szCs w:val="24"/>
        </w:rPr>
        <w:lastRenderedPageBreak/>
        <w:t>Zell, E., Strickhouser, J. E., Sedikides, C., &amp; Alicke, M. D. (2020). The better-than-average effect in comparative self-evaluation: A comprehensive review and meta-analysis. </w:t>
      </w:r>
      <w:r w:rsidRPr="00FA680F">
        <w:rPr>
          <w:rFonts w:cs="Times New Roman"/>
          <w:i/>
          <w:iCs/>
          <w:szCs w:val="24"/>
        </w:rPr>
        <w:t>Psychological Bulletin, 146</w:t>
      </w:r>
      <w:r w:rsidRPr="00FA680F">
        <w:rPr>
          <w:rFonts w:cs="Times New Roman"/>
          <w:szCs w:val="24"/>
        </w:rPr>
        <w:t>(2), 118–149. </w:t>
      </w:r>
      <w:r>
        <w:rPr>
          <w:rFonts w:cs="Times New Roman"/>
          <w:szCs w:val="24"/>
        </w:rPr>
        <w:t>d</w:t>
      </w:r>
      <w:r w:rsidRPr="00FA680F">
        <w:rPr>
          <w:rFonts w:cs="Times New Roman"/>
          <w:szCs w:val="24"/>
        </w:rPr>
        <w:t>oi</w:t>
      </w:r>
      <w:r>
        <w:rPr>
          <w:rFonts w:cs="Times New Roman"/>
          <w:szCs w:val="24"/>
        </w:rPr>
        <w:t xml:space="preserve">: </w:t>
      </w:r>
      <w:r w:rsidRPr="00FA680F">
        <w:rPr>
          <w:rFonts w:cs="Times New Roman"/>
          <w:szCs w:val="24"/>
        </w:rPr>
        <w:t>10.1037/bul0000218</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6CBCECF5"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DE402F">
        <w:t>)</w:t>
      </w:r>
      <w:r w:rsidR="00C110AE">
        <w:t xml:space="preserve">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commentRangeStart w:id="78"/>
      <w:commentRangeStart w:id="79"/>
      <w:r>
        <w:rPr>
          <w:i/>
          <w:iCs/>
        </w:rPr>
        <w:t>Figure 2</w:t>
      </w:r>
      <w:commentRangeEnd w:id="78"/>
      <w:r w:rsidR="000D062B">
        <w:rPr>
          <w:rStyle w:val="CommentReference"/>
        </w:rPr>
        <w:commentReference w:id="78"/>
      </w:r>
      <w:commentRangeEnd w:id="79"/>
      <w:r w:rsidR="00DF0264">
        <w:rPr>
          <w:rStyle w:val="CommentReference"/>
        </w:rPr>
        <w:commentReference w:id="79"/>
      </w:r>
      <w:r>
        <w:rPr>
          <w:i/>
          <w:iCs/>
        </w:rPr>
        <w:t>.</w:t>
      </w:r>
      <w:r>
        <w:t xml:space="preserve"> </w:t>
      </w:r>
      <w:bookmarkStart w:id="80"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80"/>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3830BAA3">
            <wp:extent cx="6248400" cy="36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3244"/>
                    <a:stretch/>
                  </pic:blipFill>
                  <pic:spPr bwMode="auto">
                    <a:xfrm>
                      <a:off x="0" y="0"/>
                      <a:ext cx="6274127" cy="3615937"/>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81" w:name="_Hlk53231249"/>
      <w:r>
        <w:rPr>
          <w:i/>
          <w:iCs/>
        </w:rPr>
        <w:t xml:space="preserve">Figure </w:t>
      </w:r>
      <w:r w:rsidR="00262E4B">
        <w:rPr>
          <w:i/>
          <w:iCs/>
        </w:rPr>
        <w:t>3</w:t>
      </w:r>
      <w:r>
        <w:rPr>
          <w:i/>
          <w:iCs/>
        </w:rPr>
        <w:t>.</w:t>
      </w:r>
      <w:r>
        <w:t xml:space="preserve"> </w:t>
      </w:r>
      <w:r w:rsidR="009D3809">
        <w:t xml:space="preserve">Sample data illustrating the illusion of competence for backward, symmetrical, and unrelated study pairs. This graph was provided to participants in the Experiment 2 warning group. Data pattern is modeled after Maxwell and Huff (in </w:t>
      </w:r>
      <w:commentRangeStart w:id="82"/>
      <w:commentRangeStart w:id="83"/>
      <w:r w:rsidR="009D3809">
        <w:t>press</w:t>
      </w:r>
      <w:commentRangeEnd w:id="82"/>
      <w:r w:rsidR="000D062B">
        <w:rPr>
          <w:rStyle w:val="CommentReference"/>
        </w:rPr>
        <w:commentReference w:id="82"/>
      </w:r>
      <w:commentRangeEnd w:id="83"/>
      <w:r w:rsidR="00DF0264">
        <w:rPr>
          <w:rStyle w:val="CommentReference"/>
        </w:rPr>
        <w:commentReference w:id="83"/>
      </w:r>
      <w:r w:rsidR="009D3809">
        <w:t>).</w:t>
      </w:r>
    </w:p>
    <w:bookmarkEnd w:id="81"/>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137F9E" w:rsidRPr="00633395" w:rsidRDefault="00137F9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84"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84"/>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137F9E" w:rsidRPr="008564C3" w:rsidRDefault="00137F9E"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137F9E" w:rsidRPr="008564C3" w:rsidRDefault="00137F9E"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137F9E" w:rsidRPr="00633395" w:rsidRDefault="00137F9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494D3A65" w:rsidR="00D60F13" w:rsidRDefault="00D60F13" w:rsidP="00D60F13">
      <w:pPr>
        <w:jc w:val="center"/>
        <w:rPr>
          <w:highlight w:val="yellow"/>
        </w:rPr>
      </w:pPr>
      <w:r>
        <w:rPr>
          <w:noProof/>
        </w:rPr>
        <w:lastRenderedPageBreak/>
        <w:drawing>
          <wp:inline distT="0" distB="0" distL="0" distR="0" wp14:anchorId="0A2BECBB" wp14:editId="5D06DD28">
            <wp:extent cx="4724400" cy="3435927"/>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34993" cy="3443631"/>
                    </a:xfrm>
                    <a:prstGeom prst="rect">
                      <a:avLst/>
                    </a:prstGeom>
                    <a:noFill/>
                    <a:ln>
                      <a:solidFill>
                        <a:srgbClr val="000000"/>
                      </a:solidFill>
                    </a:ln>
                  </pic:spPr>
                </pic:pic>
              </a:graphicData>
            </a:graphic>
          </wp:inline>
        </w:drawing>
      </w:r>
    </w:p>
    <w:p w14:paraId="549AAFCE" w14:textId="3F7204B6" w:rsidR="00D60F13" w:rsidRPr="007008CA" w:rsidRDefault="00D60F13" w:rsidP="00D60F13">
      <w:pPr>
        <w:spacing w:line="240" w:lineRule="auto"/>
        <w:ind w:right="-720"/>
      </w:pPr>
      <w:bookmarkStart w:id="85" w:name="_Hlk53305958"/>
      <w:r>
        <w:rPr>
          <w:i/>
          <w:iCs/>
        </w:rPr>
        <w:t xml:space="preserve">Figure </w:t>
      </w:r>
      <w:r w:rsidR="007703D9">
        <w:rPr>
          <w:i/>
          <w:iCs/>
        </w:rPr>
        <w:t>6</w:t>
      </w:r>
      <w:r>
        <w:rPr>
          <w:i/>
          <w:iCs/>
        </w:rPr>
        <w:t>.</w:t>
      </w:r>
      <w:r>
        <w:t xml:space="preserve"> </w:t>
      </w:r>
      <w:bookmarkStart w:id="86" w:name="_Hlk55235083"/>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Read</w:t>
      </w:r>
      <w:r>
        <w:rPr>
          <w:rFonts w:cs="Times New Roman"/>
          <w:szCs w:val="24"/>
        </w:rPr>
        <w:t xml:space="preserve"> group</w:t>
      </w:r>
      <w:r w:rsidR="00E65927">
        <w:rPr>
          <w:rFonts w:cs="Times New Roman"/>
          <w:szCs w:val="24"/>
        </w:rPr>
        <w:t xml:space="preserve"> for Block 2 recall</w:t>
      </w:r>
      <w:r w:rsidR="00DF0264">
        <w:rPr>
          <w:rFonts w:cs="Times New Roman"/>
          <w:szCs w:val="24"/>
        </w:rPr>
        <w:t xml:space="preserve"> collapsed across warning</w:t>
      </w:r>
      <w:r w:rsidR="00E65927">
        <w:rPr>
          <w:rFonts w:cs="Times New Roman"/>
          <w:szCs w:val="24"/>
        </w:rPr>
        <w:t>.</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87"/>
      <w:commentRangeStart w:id="88"/>
      <w:r w:rsidRPr="00A3201F">
        <w:rPr>
          <w:rFonts w:cs="Times New Roman"/>
          <w:szCs w:val="24"/>
        </w:rPr>
        <w:t>interval</w:t>
      </w:r>
      <w:commentRangeEnd w:id="87"/>
      <w:r w:rsidR="000D062B">
        <w:rPr>
          <w:rStyle w:val="CommentReference"/>
        </w:rPr>
        <w:commentReference w:id="87"/>
      </w:r>
      <w:commentRangeEnd w:id="88"/>
      <w:r w:rsidR="008C6DAA">
        <w:rPr>
          <w:rStyle w:val="CommentReference"/>
        </w:rPr>
        <w:commentReference w:id="88"/>
      </w:r>
      <w:r w:rsidRPr="00A3201F">
        <w:rPr>
          <w:rFonts w:cs="Times New Roman"/>
          <w:szCs w:val="24"/>
        </w:rPr>
        <w:t>.</w:t>
      </w:r>
    </w:p>
    <w:bookmarkEnd w:id="85"/>
    <w:p w14:paraId="0B29BD0F" w14:textId="08A79897" w:rsidR="005F02C1" w:rsidRDefault="005F02C1">
      <w:pPr>
        <w:rPr>
          <w:highlight w:val="yellow"/>
        </w:rPr>
      </w:pPr>
      <w:r>
        <w:rPr>
          <w:highlight w:val="yellow"/>
        </w:rPr>
        <w:br w:type="page"/>
      </w:r>
    </w:p>
    <w:bookmarkEnd w:id="86"/>
    <w:p w14:paraId="7E394288" w14:textId="7139DF52" w:rsidR="00D52687" w:rsidRDefault="00D52687" w:rsidP="00E65927">
      <w:pPr>
        <w:jc w:val="center"/>
        <w:rPr>
          <w:highlight w:val="yellow"/>
        </w:rPr>
      </w:pPr>
      <w:r>
        <w:rPr>
          <w:noProof/>
        </w:rPr>
        <w:lastRenderedPageBreak/>
        <w:drawing>
          <wp:inline distT="0" distB="0" distL="0" distR="0" wp14:anchorId="3B26AB7B" wp14:editId="3BDF2646">
            <wp:extent cx="4714875" cy="34290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20683" cy="3433224"/>
                    </a:xfrm>
                    <a:prstGeom prst="rect">
                      <a:avLst/>
                    </a:prstGeom>
                    <a:noFill/>
                    <a:ln>
                      <a:solidFill>
                        <a:srgbClr val="000000"/>
                      </a:solidFill>
                    </a:ln>
                  </pic:spPr>
                </pic:pic>
              </a:graphicData>
            </a:graphic>
          </wp:inline>
        </w:drawing>
      </w:r>
    </w:p>
    <w:p w14:paraId="73E5E900" w14:textId="261FF5AC" w:rsidR="00DF0264" w:rsidRPr="00DF0264" w:rsidRDefault="00D52687" w:rsidP="00DF0264">
      <w:pPr>
        <w:spacing w:line="240" w:lineRule="auto"/>
        <w:ind w:right="-720"/>
        <w:rPr>
          <w:rFonts w:cs="Times New Roman"/>
          <w:szCs w:val="24"/>
        </w:rPr>
      </w:pPr>
      <w:r>
        <w:rPr>
          <w:i/>
          <w:iCs/>
        </w:rPr>
        <w:t xml:space="preserve">Figure </w:t>
      </w:r>
      <w:r w:rsidR="007703D9">
        <w:rPr>
          <w:i/>
          <w:iCs/>
        </w:rPr>
        <w:t>7</w:t>
      </w:r>
      <w:r>
        <w:rPr>
          <w:i/>
          <w:iCs/>
        </w:rPr>
        <w:t>.</w:t>
      </w:r>
      <w:r>
        <w:t xml:space="preserve"> </w:t>
      </w:r>
      <w:r w:rsidR="00DF0264" w:rsidRPr="00DF0264">
        <w:rPr>
          <w:rFonts w:cs="Times New Roman"/>
          <w:szCs w:val="24"/>
        </w:rPr>
        <w:t xml:space="preserve">Calibration plots as a function of pair type in Experiment 2 for participants in the </w:t>
      </w:r>
      <w:r w:rsidR="00DF0264">
        <w:rPr>
          <w:rFonts w:cs="Times New Roman"/>
          <w:szCs w:val="24"/>
        </w:rPr>
        <w:t>Relational</w:t>
      </w:r>
      <w:r w:rsidR="00DF0264" w:rsidRPr="00DF0264">
        <w:rPr>
          <w:rFonts w:cs="Times New Roman"/>
          <w:szCs w:val="24"/>
        </w:rPr>
        <w:t xml:space="preserve"> group for Block 2 recall collapsed across warning.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5628A953" w:rsidR="00D52687" w:rsidRDefault="00DF0264" w:rsidP="00DF0264">
      <w:pPr>
        <w:spacing w:line="240" w:lineRule="auto"/>
        <w:ind w:right="-720"/>
        <w:rPr>
          <w:highlight w:val="yellow"/>
        </w:rPr>
      </w:pPr>
      <w:r w:rsidRPr="00DF0264">
        <w:rPr>
          <w:rFonts w:cs="Times New Roman"/>
          <w:szCs w:val="24"/>
        </w:rPr>
        <w:t> </w:t>
      </w:r>
    </w:p>
    <w:p w14:paraId="342AAF26" w14:textId="091B94AD" w:rsidR="006A6AF3" w:rsidRDefault="005F02C1">
      <w:pPr>
        <w:rPr>
          <w:highlight w:val="yellow"/>
        </w:rPr>
      </w:pPr>
      <w:r>
        <w:rPr>
          <w:highlight w:val="yellow"/>
        </w:rPr>
        <w:br w:type="page"/>
      </w:r>
    </w:p>
    <w:p w14:paraId="0A105E56" w14:textId="3237E175" w:rsidR="006A6AF3" w:rsidRDefault="006A6AF3" w:rsidP="00E65927">
      <w:pPr>
        <w:jc w:val="center"/>
        <w:rPr>
          <w:highlight w:val="yellow"/>
        </w:rPr>
      </w:pPr>
      <w:r>
        <w:rPr>
          <w:noProof/>
        </w:rPr>
        <w:lastRenderedPageBreak/>
        <w:drawing>
          <wp:inline distT="0" distB="0" distL="0" distR="0" wp14:anchorId="7BC7BFF0" wp14:editId="65563D00">
            <wp:extent cx="4695825" cy="3415145"/>
            <wp:effectExtent l="19050" t="19050" r="952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33181" cy="3442313"/>
                    </a:xfrm>
                    <a:prstGeom prst="rect">
                      <a:avLst/>
                    </a:prstGeom>
                    <a:noFill/>
                    <a:ln>
                      <a:solidFill>
                        <a:srgbClr val="000000"/>
                      </a:solidFill>
                    </a:ln>
                  </pic:spPr>
                </pic:pic>
              </a:graphicData>
            </a:graphic>
          </wp:inline>
        </w:drawing>
      </w:r>
    </w:p>
    <w:p w14:paraId="042D7219" w14:textId="05BC69C2" w:rsidR="00DF0264" w:rsidRPr="007008CA" w:rsidRDefault="006A6AF3" w:rsidP="00DF0264">
      <w:pPr>
        <w:spacing w:line="240" w:lineRule="auto"/>
        <w:ind w:right="-720"/>
      </w:pPr>
      <w:r>
        <w:rPr>
          <w:i/>
          <w:iCs/>
        </w:rPr>
        <w:t xml:space="preserve">Figure </w:t>
      </w:r>
      <w:r w:rsidR="007703D9">
        <w:rPr>
          <w:i/>
          <w:iCs/>
        </w:rPr>
        <w:t>8</w:t>
      </w:r>
      <w:r>
        <w:rPr>
          <w:i/>
          <w:iCs/>
        </w:rPr>
        <w:t>.</w:t>
      </w:r>
      <w:r>
        <w:t xml:space="preserve"> </w:t>
      </w:r>
      <w:r w:rsidR="00DF0264" w:rsidRPr="00A3201F">
        <w:rPr>
          <w:rFonts w:cs="Times New Roman"/>
          <w:szCs w:val="24"/>
        </w:rPr>
        <w:t xml:space="preserve">Calibration plots as a function of pair type in Experiment </w:t>
      </w:r>
      <w:r w:rsidR="00DF0264">
        <w:rPr>
          <w:rFonts w:cs="Times New Roman"/>
          <w:szCs w:val="24"/>
        </w:rPr>
        <w:t>2 for participants in the Item-Specific group for Block 2 recall collapsed across warning.</w:t>
      </w:r>
      <w:r w:rsidR="00DF0264"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89"/>
      <w:r w:rsidR="00DF0264" w:rsidRPr="00A3201F">
        <w:rPr>
          <w:rFonts w:cs="Times New Roman"/>
          <w:szCs w:val="24"/>
        </w:rPr>
        <w:t>interval</w:t>
      </w:r>
      <w:commentRangeEnd w:id="89"/>
      <w:r w:rsidR="00DF0264">
        <w:rPr>
          <w:rStyle w:val="CommentReference"/>
        </w:rPr>
        <w:commentReference w:id="89"/>
      </w:r>
      <w:r w:rsidR="00DF0264" w:rsidRPr="00A3201F">
        <w:rPr>
          <w:rFonts w:cs="Times New Roman"/>
          <w:szCs w:val="24"/>
        </w:rPr>
        <w:t>.</w:t>
      </w:r>
    </w:p>
    <w:p w14:paraId="5E7EDC55" w14:textId="77777777" w:rsidR="00DF0264" w:rsidRDefault="00DF0264" w:rsidP="00DF0264">
      <w:pPr>
        <w:rPr>
          <w:highlight w:val="yellow"/>
        </w:rPr>
      </w:pPr>
      <w:r>
        <w:rPr>
          <w:highlight w:val="yellow"/>
        </w:rPr>
        <w:br w:type="page"/>
      </w:r>
    </w:p>
    <w:p w14:paraId="686F1AD7" w14:textId="43D78C02" w:rsidR="00474F94" w:rsidRPr="00993A88" w:rsidRDefault="00474F94" w:rsidP="00DF0264">
      <w:pPr>
        <w:spacing w:line="240" w:lineRule="auto"/>
        <w:ind w:right="-720"/>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9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91" w:name="_Hlk32942520"/>
      <w:bookmarkEnd w:id="90"/>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91"/>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92"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92"/>
    <w:p w14:paraId="7FFD354F" w14:textId="77777777" w:rsidR="00474F94" w:rsidRPr="007008CA" w:rsidRDefault="00474F94" w:rsidP="00547EA2">
      <w:pPr>
        <w:spacing w:line="240" w:lineRule="auto"/>
      </w:pPr>
    </w:p>
    <w:sectPr w:rsidR="00474F94" w:rsidRPr="007008CA" w:rsidSect="005C178E">
      <w:headerReference w:type="default" r:id="rId31"/>
      <w:head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10-30T11:20:00Z" w:initials="MH">
    <w:p w14:paraId="6483BE50" w14:textId="77777777" w:rsidR="00137F9E" w:rsidRDefault="00137F9E" w:rsidP="005E5539">
      <w:pPr>
        <w:pStyle w:val="CommentText"/>
      </w:pPr>
      <w:r>
        <w:rPr>
          <w:rStyle w:val="CommentReference"/>
        </w:rPr>
        <w:annotationRef/>
      </w:r>
      <w:r>
        <w:t>Emily, when you submit your thesis document, you will be the only author on it. This author formatting is only for the publication</w:t>
      </w:r>
    </w:p>
  </w:comment>
  <w:comment w:id="1" w:author="Mark Huff" w:date="2020-10-30T11:26:00Z" w:initials="MH">
    <w:p w14:paraId="0C546CED" w14:textId="2034DCE2" w:rsidR="00137F9E" w:rsidRDefault="00137F9E">
      <w:pPr>
        <w:pStyle w:val="CommentText"/>
      </w:pPr>
      <w:r>
        <w:rPr>
          <w:rStyle w:val="CommentReference"/>
        </w:rPr>
        <w:annotationRef/>
      </w:r>
      <w:r>
        <w:t>Nick: Please update this with the OSF link for our supplement.</w:t>
      </w:r>
    </w:p>
  </w:comment>
  <w:comment w:id="3" w:author="Mark Huff" w:date="2020-10-30T11:42:00Z" w:initials="MH">
    <w:p w14:paraId="5F08DDA4" w14:textId="3441BE20" w:rsidR="00137F9E" w:rsidRDefault="00137F9E">
      <w:pPr>
        <w:pStyle w:val="CommentText"/>
      </w:pPr>
      <w:r>
        <w:rPr>
          <w:rStyle w:val="CommentReference"/>
        </w:rPr>
        <w:annotationRef/>
      </w:r>
      <w:r>
        <w:t>Nick, please double check this summary for accuracy.</w:t>
      </w:r>
    </w:p>
  </w:comment>
  <w:comment w:id="4" w:author="Nick Maxwell" w:date="2020-11-02T17:18:00Z" w:initials="NM">
    <w:p w14:paraId="14C55F83" w14:textId="267FEE58" w:rsidR="00137F9E" w:rsidRDefault="00137F9E">
      <w:pPr>
        <w:pStyle w:val="CommentText"/>
      </w:pPr>
      <w:r>
        <w:rPr>
          <w:rStyle w:val="CommentReference"/>
        </w:rPr>
        <w:annotationRef/>
      </w:r>
      <w:r>
        <w:t>Looks good to me</w:t>
      </w:r>
    </w:p>
  </w:comment>
  <w:comment w:id="5" w:author="Mark Huff" w:date="2020-10-30T12:37:00Z" w:initials="MH">
    <w:p w14:paraId="2197898A" w14:textId="4E6A518D" w:rsidR="00137F9E" w:rsidRDefault="00137F9E">
      <w:pPr>
        <w:pStyle w:val="CommentText"/>
      </w:pPr>
      <w:r>
        <w:rPr>
          <w:rStyle w:val="CommentReference"/>
        </w:rPr>
        <w:annotationRef/>
      </w:r>
      <w:r>
        <w:t>Nick, please double check the accuracy of this reference</w:t>
      </w:r>
    </w:p>
  </w:comment>
  <w:comment w:id="6" w:author="Nick Maxwell" w:date="2020-11-02T17:21:00Z" w:initials="NM">
    <w:p w14:paraId="7CF0621B" w14:textId="16AD7D5A" w:rsidR="00137F9E" w:rsidRDefault="00137F9E">
      <w:pPr>
        <w:pStyle w:val="CommentText"/>
      </w:pPr>
      <w:r>
        <w:rPr>
          <w:rStyle w:val="CommentReference"/>
        </w:rPr>
        <w:annotationRef/>
      </w:r>
      <w:r>
        <w:t>Looks good to me</w:t>
      </w:r>
    </w:p>
  </w:comment>
  <w:comment w:id="7" w:author="Mark Huff" w:date="2020-10-30T13:24:00Z" w:initials="MH">
    <w:p w14:paraId="71F9744F" w14:textId="7CE0BED4" w:rsidR="00137F9E" w:rsidRDefault="00137F9E">
      <w:pPr>
        <w:pStyle w:val="CommentText"/>
      </w:pPr>
      <w:r>
        <w:rPr>
          <w:rStyle w:val="CommentReference"/>
        </w:rPr>
        <w:annotationRef/>
      </w:r>
      <w:r>
        <w:t xml:space="preserve">Please be sure to revisit these predictions in the discussion section below. Were they supported? If not, why? </w:t>
      </w:r>
    </w:p>
  </w:comment>
  <w:comment w:id="8" w:author="Emily Cates" w:date="2020-11-02T16:13:00Z" w:initials="EC">
    <w:p w14:paraId="725FFA34" w14:textId="31A8CDC4" w:rsidR="00137F9E" w:rsidRDefault="00137F9E">
      <w:pPr>
        <w:pStyle w:val="CommentText"/>
      </w:pPr>
      <w:r>
        <w:rPr>
          <w:rStyle w:val="CommentReference"/>
        </w:rPr>
        <w:annotationRef/>
      </w:r>
      <w:r>
        <w:t>I added the predictions to the discussion.</w:t>
      </w:r>
    </w:p>
  </w:comment>
  <w:comment w:id="10" w:author="Mark Huff" w:date="2020-10-31T10:54:00Z" w:initials="MH">
    <w:p w14:paraId="2B5FAD51" w14:textId="3EDBC514" w:rsidR="00137F9E" w:rsidRDefault="00137F9E">
      <w:pPr>
        <w:pStyle w:val="CommentText"/>
      </w:pPr>
      <w:r>
        <w:rPr>
          <w:rStyle w:val="CommentReference"/>
        </w:rPr>
        <w:annotationRef/>
      </w:r>
      <w:r>
        <w:t>Nick, what did this screening procedure involve exactly? I know in our Psych Research paper, we imputed data when there were large numbers of trials missing. Was a similar procedure used here as well? What about E2?</w:t>
      </w:r>
    </w:p>
  </w:comment>
  <w:comment w:id="11" w:author="Nick Maxwell" w:date="2020-11-02T17:21:00Z" w:initials="NM">
    <w:p w14:paraId="7D04F8BC" w14:textId="77777777" w:rsidR="00137F9E" w:rsidRDefault="00137F9E" w:rsidP="004903E1">
      <w:pPr>
        <w:pStyle w:val="CommentText"/>
      </w:pPr>
      <w:r>
        <w:rPr>
          <w:rStyle w:val="CommentReference"/>
        </w:rPr>
        <w:annotationRef/>
      </w:r>
      <w:r>
        <w:t>I didn’t do the data imputation this time around. JOL ratings that were out of range were dropped from the analyses. And then I planned to cut any participants whose JOLs or mean recall were +/- 3 sds from the mean, but there weren’t any who met that criteria.</w:t>
      </w:r>
    </w:p>
    <w:p w14:paraId="42C7422D" w14:textId="77777777" w:rsidR="00137F9E" w:rsidRDefault="00137F9E" w:rsidP="004903E1">
      <w:pPr>
        <w:pStyle w:val="CommentText"/>
      </w:pPr>
    </w:p>
    <w:p w14:paraId="7142982E" w14:textId="77777777" w:rsidR="00137F9E" w:rsidRDefault="00137F9E" w:rsidP="004903E1">
      <w:pPr>
        <w:pStyle w:val="CommentText"/>
      </w:pPr>
      <w:r>
        <w:t>In Ex 2, we used the same procedure. Plus you sent me a list of participants to exclude.</w:t>
      </w:r>
    </w:p>
    <w:p w14:paraId="30185BF8" w14:textId="22D502C4" w:rsidR="00137F9E" w:rsidRDefault="00137F9E">
      <w:pPr>
        <w:pStyle w:val="CommentText"/>
      </w:pPr>
    </w:p>
  </w:comment>
  <w:comment w:id="19" w:author="Mark Huff" w:date="2020-10-30T13:30:00Z" w:initials="MH">
    <w:p w14:paraId="37CF8922" w14:textId="20A3B385" w:rsidR="00137F9E" w:rsidRDefault="00137F9E">
      <w:pPr>
        <w:pStyle w:val="CommentText"/>
      </w:pPr>
      <w:r>
        <w:rPr>
          <w:rStyle w:val="CommentReference"/>
        </w:rPr>
        <w:annotationRef/>
      </w:r>
      <w:r>
        <w:t>Nick: Can you please double check these pbics? They seem rather small and I wonder about their accuracy.</w:t>
      </w:r>
    </w:p>
  </w:comment>
  <w:comment w:id="20" w:author="Nick Maxwell" w:date="2020-11-02T17:22:00Z" w:initials="NM">
    <w:p w14:paraId="63E90021" w14:textId="16E1AD64" w:rsidR="00137F9E" w:rsidRDefault="00137F9E" w:rsidP="004903E1">
      <w:pPr>
        <w:pStyle w:val="CommentText"/>
      </w:pPr>
      <w:r>
        <w:rPr>
          <w:rStyle w:val="CommentReference"/>
        </w:rPr>
        <w:annotationRef/>
      </w:r>
      <w:r>
        <w:t>Double checked and I got the same values again.</w:t>
      </w:r>
    </w:p>
    <w:p w14:paraId="4E86145D" w14:textId="7CB6E6A6" w:rsidR="00137F9E" w:rsidRDefault="00137F9E">
      <w:pPr>
        <w:pStyle w:val="CommentText"/>
      </w:pPr>
    </w:p>
  </w:comment>
  <w:comment w:id="24" w:author="Mark Huff" w:date="2020-10-30T13:32:00Z" w:initials="MH">
    <w:p w14:paraId="43897BAA" w14:textId="77777777" w:rsidR="00137F9E" w:rsidRDefault="00137F9E">
      <w:pPr>
        <w:pStyle w:val="CommentText"/>
      </w:pPr>
      <w:r>
        <w:rPr>
          <w:rStyle w:val="CommentReference"/>
        </w:rPr>
        <w:annotationRef/>
      </w:r>
      <w:r>
        <w:t xml:space="preserve">Nick, this has to be wrong. In looking at the figure, the three-way interaction looks pretty clear. If the three-way interaction is NOT reliable, then we cannot analyze the different encoding groups separately because it would suggest that the encoding groups are equivalent.  However, when I read through the analyses, it is pretty clear that the encoding groups are producing different patterns, especially for the backward and unrelated pairs, which indicates the presence of a 3-way interaction. </w:t>
      </w:r>
    </w:p>
    <w:p w14:paraId="73AC9E8E" w14:textId="77777777" w:rsidR="00137F9E" w:rsidRDefault="00137F9E">
      <w:pPr>
        <w:pStyle w:val="CommentText"/>
      </w:pPr>
    </w:p>
    <w:p w14:paraId="3827B06B" w14:textId="50FCA90F" w:rsidR="00137F9E" w:rsidRDefault="00137F9E">
      <w:pPr>
        <w:pStyle w:val="CommentText"/>
      </w:pPr>
      <w:r>
        <w:t xml:space="preserve">I noticed that the 3-way int was reliable in E2, which also leads me to believe that these stats are not correct. </w:t>
      </w:r>
    </w:p>
  </w:comment>
  <w:comment w:id="25" w:author="Nick Maxwell" w:date="2020-11-02T17:22:00Z" w:initials="NM">
    <w:p w14:paraId="6AC598FC" w14:textId="5B294051" w:rsidR="00137F9E" w:rsidRDefault="00137F9E">
      <w:pPr>
        <w:pStyle w:val="CommentText"/>
      </w:pPr>
      <w:r>
        <w:rPr>
          <w:rStyle w:val="CommentReference"/>
        </w:rPr>
        <w:annotationRef/>
      </w:r>
      <w:r>
        <w:t>In the process of getting to the bottom of this</w:t>
      </w:r>
    </w:p>
  </w:comment>
  <w:comment w:id="28" w:author="Mark Huff" w:date="2020-10-30T13:34:00Z" w:initials="MH">
    <w:p w14:paraId="4E9AA3BE" w14:textId="4DF3D409" w:rsidR="00137F9E" w:rsidRDefault="00137F9E">
      <w:pPr>
        <w:pStyle w:val="CommentText"/>
      </w:pPr>
      <w:r>
        <w:rPr>
          <w:rStyle w:val="CommentReference"/>
        </w:rPr>
        <w:annotationRef/>
      </w:r>
      <w:r>
        <w:t>If this is true, then the three-way interaction HAS to be significant.</w:t>
      </w:r>
    </w:p>
  </w:comment>
  <w:comment w:id="29" w:author="Mark Huff" w:date="2020-10-30T13:39:00Z" w:initials="MH">
    <w:p w14:paraId="19570695" w14:textId="77777777" w:rsidR="00137F9E" w:rsidRDefault="00137F9E">
      <w:pPr>
        <w:pStyle w:val="CommentText"/>
      </w:pPr>
      <w:r>
        <w:rPr>
          <w:rStyle w:val="CommentReference"/>
        </w:rPr>
        <w:annotationRef/>
      </w:r>
      <w:r>
        <w:t xml:space="preserve">Overall this paragraph was FAR too speculative regarding the data patterns. The first paragraph is only supposed to provide a recap of the data, NOT to provide an explanation. That comes later. </w:t>
      </w:r>
    </w:p>
    <w:p w14:paraId="4A137CAF" w14:textId="77777777" w:rsidR="00137F9E" w:rsidRDefault="00137F9E">
      <w:pPr>
        <w:pStyle w:val="CommentText"/>
      </w:pPr>
    </w:p>
    <w:p w14:paraId="6D176B37" w14:textId="3AA43F0C" w:rsidR="00137F9E" w:rsidRDefault="00137F9E">
      <w:pPr>
        <w:pStyle w:val="CommentText"/>
      </w:pPr>
      <w:r>
        <w:t xml:space="preserve">Also, this paragraph needs to be edited by linking our initial predictions with the data. Please go in and revise this. </w:t>
      </w:r>
    </w:p>
  </w:comment>
  <w:comment w:id="30" w:author="Emily Cates" w:date="2020-11-02T15:07:00Z" w:initials="EC">
    <w:p w14:paraId="59082094" w14:textId="70CA913F" w:rsidR="00137F9E" w:rsidRDefault="00137F9E">
      <w:pPr>
        <w:pStyle w:val="CommentText"/>
      </w:pPr>
      <w:r>
        <w:rPr>
          <w:rStyle w:val="CommentReference"/>
        </w:rPr>
        <w:annotationRef/>
      </w:r>
      <w:r>
        <w:t>I have added our initial predictions to this paragraph.</w:t>
      </w:r>
    </w:p>
  </w:comment>
  <w:comment w:id="31" w:author="Mark Huff" w:date="2020-10-30T13:55:00Z" w:initials="MH">
    <w:p w14:paraId="2FD6F7F8" w14:textId="77777777" w:rsidR="00137F9E" w:rsidRDefault="00137F9E" w:rsidP="004903E1">
      <w:pPr>
        <w:pStyle w:val="CommentText"/>
      </w:pPr>
      <w:r>
        <w:rPr>
          <w:rStyle w:val="CommentReference"/>
        </w:rPr>
        <w:annotationRef/>
      </w:r>
      <w:r>
        <w:t>Nick, can you please run the stats here? I am mostly eyeballing the figures when I am making these claims, but if this pans out, it will provide greater motivation for the warning manipulation in E2.</w:t>
      </w:r>
    </w:p>
  </w:comment>
  <w:comment w:id="32" w:author="Nick Maxwell" w:date="2020-11-01T14:07:00Z" w:initials="NM">
    <w:p w14:paraId="64F3C3A7" w14:textId="77777777" w:rsidR="00137F9E" w:rsidRDefault="00137F9E" w:rsidP="004903E1">
      <w:pPr>
        <w:pStyle w:val="CommentText"/>
      </w:pPr>
      <w:r>
        <w:rPr>
          <w:rStyle w:val="CommentReference"/>
        </w:rPr>
        <w:annotationRef/>
      </w:r>
      <w:r>
        <w:t>Done!</w:t>
      </w:r>
    </w:p>
  </w:comment>
  <w:comment w:id="33" w:author="Mark Huff" w:date="2020-10-30T13:57:00Z" w:initials="MH">
    <w:p w14:paraId="5E1B1995" w14:textId="6C6B1A89" w:rsidR="00137F9E" w:rsidRDefault="00137F9E">
      <w:pPr>
        <w:pStyle w:val="CommentText"/>
      </w:pPr>
      <w:r>
        <w:rPr>
          <w:rStyle w:val="CommentReference"/>
        </w:rPr>
        <w:annotationRef/>
      </w:r>
      <w:r>
        <w:t>Lots of changes in this discussion section, please read through this and tie in our initial predictions to the data.</w:t>
      </w:r>
    </w:p>
  </w:comment>
  <w:comment w:id="34" w:author="Emily Cates" w:date="2020-11-02T15:10:00Z" w:initials="EC">
    <w:p w14:paraId="4C98D1AC" w14:textId="0BFE112C" w:rsidR="00137F9E" w:rsidRDefault="00137F9E">
      <w:pPr>
        <w:pStyle w:val="CommentText"/>
      </w:pPr>
      <w:r>
        <w:rPr>
          <w:rStyle w:val="CommentReference"/>
        </w:rPr>
        <w:annotationRef/>
      </w:r>
      <w:r>
        <w:t>Added.</w:t>
      </w:r>
    </w:p>
  </w:comment>
  <w:comment w:id="35" w:author="Mark Huff" w:date="2020-10-30T14:01:00Z" w:initials="MH">
    <w:p w14:paraId="6AB7F7F8" w14:textId="78BD0AF4" w:rsidR="00137F9E" w:rsidRDefault="00137F9E">
      <w:pPr>
        <w:pStyle w:val="CommentText"/>
      </w:pPr>
      <w:r>
        <w:rPr>
          <w:rStyle w:val="CommentReference"/>
        </w:rPr>
        <w:annotationRef/>
      </w:r>
      <w:r>
        <w:t>FAAAAR too much detail on this paper when we were just trying to make a point that participants are receptive to feedback and can adjust their memory reporting. I tossed this citation in with the others, please make sure that I did not take this paper out of context.</w:t>
      </w:r>
    </w:p>
  </w:comment>
  <w:comment w:id="36" w:author="Emily Cates" w:date="2020-11-02T15:11:00Z" w:initials="EC">
    <w:p w14:paraId="18D637C8" w14:textId="192DBF4C" w:rsidR="00137F9E" w:rsidRDefault="00137F9E">
      <w:pPr>
        <w:pStyle w:val="CommentText"/>
      </w:pPr>
      <w:r>
        <w:rPr>
          <w:rStyle w:val="CommentReference"/>
        </w:rPr>
        <w:annotationRef/>
      </w:r>
      <w:r w:rsidR="00F446CD">
        <w:t>The citation looks</w:t>
      </w:r>
      <w:r>
        <w:t xml:space="preserve"> correct to me.</w:t>
      </w:r>
    </w:p>
  </w:comment>
  <w:comment w:id="37" w:author="Mark Huff" w:date="2020-10-31T10:55:00Z" w:initials="MH">
    <w:p w14:paraId="10246D2E" w14:textId="28FACF6C" w:rsidR="00137F9E" w:rsidRDefault="00137F9E">
      <w:pPr>
        <w:pStyle w:val="CommentText"/>
      </w:pPr>
      <w:r>
        <w:rPr>
          <w:rStyle w:val="CommentReference"/>
        </w:rPr>
        <w:annotationRef/>
      </w:r>
      <w:r>
        <w:t>Nick, same comment here regarding screening.</w:t>
      </w:r>
    </w:p>
  </w:comment>
  <w:comment w:id="38" w:author="Nick Maxwell" w:date="2020-11-02T17:26:00Z" w:initials="NM">
    <w:p w14:paraId="74A1ED64" w14:textId="6A5A42C9" w:rsidR="00137F9E" w:rsidRDefault="00137F9E">
      <w:pPr>
        <w:pStyle w:val="CommentText"/>
      </w:pPr>
      <w:r>
        <w:rPr>
          <w:rStyle w:val="CommentReference"/>
        </w:rPr>
        <w:annotationRef/>
      </w:r>
      <w:r>
        <w:t>See my response on the Ex 1 comment.</w:t>
      </w:r>
    </w:p>
  </w:comment>
  <w:comment w:id="39" w:author="Mark Huff" w:date="2020-10-31T11:52:00Z" w:initials="MH">
    <w:p w14:paraId="0823B94F" w14:textId="77777777" w:rsidR="00137F9E" w:rsidRDefault="00137F9E" w:rsidP="008136FE">
      <w:pPr>
        <w:pStyle w:val="CommentText"/>
      </w:pPr>
      <w:r>
        <w:rPr>
          <w:rStyle w:val="CommentReference"/>
        </w:rPr>
        <w:annotationRef/>
      </w:r>
      <w:r>
        <w:t xml:space="preserve">Nick, be sure to add this in. </w:t>
      </w:r>
    </w:p>
    <w:p w14:paraId="5D88CE3C" w14:textId="77777777" w:rsidR="00137F9E" w:rsidRDefault="00137F9E" w:rsidP="008136FE">
      <w:pPr>
        <w:pStyle w:val="CommentText"/>
      </w:pPr>
    </w:p>
    <w:p w14:paraId="645CB906" w14:textId="77777777" w:rsidR="00137F9E" w:rsidRDefault="00137F9E" w:rsidP="008136FE">
      <w:pPr>
        <w:pStyle w:val="CommentText"/>
      </w:pPr>
      <w:r>
        <w:t xml:space="preserve">Emily, you will need to update this as an Appendix when you submit your thesis document. </w:t>
      </w:r>
    </w:p>
  </w:comment>
  <w:comment w:id="40" w:author="Nick Maxwell" w:date="2020-11-01T14:10:00Z" w:initials="NM">
    <w:p w14:paraId="5433043A" w14:textId="77777777" w:rsidR="00137F9E" w:rsidRDefault="00137F9E" w:rsidP="008136FE">
      <w:pPr>
        <w:pStyle w:val="CommentText"/>
      </w:pPr>
      <w:r>
        <w:rPr>
          <w:rStyle w:val="CommentReference"/>
        </w:rPr>
        <w:annotationRef/>
      </w:r>
      <w:r>
        <w:t>Added the OSF link here</w:t>
      </w:r>
    </w:p>
  </w:comment>
  <w:comment w:id="41" w:author="Nick Maxwell" w:date="2020-11-02T17:27:00Z" w:initials="NM">
    <w:p w14:paraId="173A85DD" w14:textId="55F772C8" w:rsidR="00137F9E" w:rsidRDefault="00137F9E">
      <w:pPr>
        <w:pStyle w:val="CommentText"/>
      </w:pPr>
      <w:r>
        <w:rPr>
          <w:rStyle w:val="CommentReference"/>
        </w:rPr>
        <w:annotationRef/>
      </w:r>
      <w:r>
        <w:t>Accidentally deleted Emily’s comment here about needing to be shown how to put an appendix together.</w:t>
      </w:r>
    </w:p>
  </w:comment>
  <w:comment w:id="42" w:author="Mark Huff" w:date="2020-10-31T11:00:00Z" w:initials="MH">
    <w:p w14:paraId="2B7A3DF5" w14:textId="77777777" w:rsidR="00137F9E" w:rsidRDefault="00137F9E" w:rsidP="000F470D">
      <w:pPr>
        <w:pStyle w:val="CommentText"/>
      </w:pPr>
      <w:r>
        <w:rPr>
          <w:rStyle w:val="CommentReference"/>
        </w:rPr>
        <w:annotationRef/>
      </w:r>
      <w:r>
        <w:t>Nick, I am assuming that the all effects and interactions with warning are probably not significant, especially the 4-way interaction. I suggest collapsing across warning here, as we did above. In the paragraph we have above where we mention that warning had no effect, please add a sentence that warning also had no effect in the calibration analyses below.</w:t>
      </w:r>
    </w:p>
    <w:p w14:paraId="0BA7B44D" w14:textId="77777777" w:rsidR="00137F9E" w:rsidRDefault="00137F9E" w:rsidP="000F470D">
      <w:pPr>
        <w:pStyle w:val="CommentText"/>
      </w:pPr>
    </w:p>
    <w:p w14:paraId="3BBCAEB6" w14:textId="77777777" w:rsidR="00137F9E" w:rsidRDefault="00137F9E" w:rsidP="000F470D">
      <w:pPr>
        <w:pStyle w:val="CommentText"/>
      </w:pPr>
      <w:r>
        <w:t>I’ll catch this section next time when this section is ironed out.</w:t>
      </w:r>
    </w:p>
  </w:comment>
  <w:comment w:id="43" w:author="Nick Maxwell" w:date="2020-11-01T14:11:00Z" w:initials="NM">
    <w:p w14:paraId="5087538F" w14:textId="77777777" w:rsidR="00137F9E" w:rsidRDefault="00137F9E" w:rsidP="000F470D">
      <w:pPr>
        <w:pStyle w:val="CommentText"/>
      </w:pPr>
      <w:r>
        <w:rPr>
          <w:rStyle w:val="CommentReference"/>
        </w:rPr>
        <w:annotationRef/>
      </w:r>
      <w:r>
        <w:t>The analyses were already collapsed, but I’ve updated the cal plots to match. Plots are now collapsed across warning.</w:t>
      </w:r>
    </w:p>
  </w:comment>
  <w:comment w:id="45" w:author="Mark Huff" w:date="2020-10-31T11:00:00Z" w:initials="MH">
    <w:p w14:paraId="729D6DD0" w14:textId="77777777" w:rsidR="00137F9E" w:rsidRDefault="00137F9E" w:rsidP="000F470D">
      <w:pPr>
        <w:pStyle w:val="CommentText"/>
      </w:pPr>
      <w:r>
        <w:rPr>
          <w:rStyle w:val="CommentReference"/>
        </w:rPr>
        <w:annotationRef/>
      </w:r>
      <w:r>
        <w:t>If this was reliable here and we found a much smaller IOC in E2, then the three-way interaction in E1 has to be reliable.</w:t>
      </w:r>
    </w:p>
  </w:comment>
  <w:comment w:id="46" w:author="Nick Maxwell" w:date="2020-11-01T14:12:00Z" w:initials="NM">
    <w:p w14:paraId="1C8AAEBD" w14:textId="77777777" w:rsidR="00137F9E" w:rsidRDefault="00137F9E" w:rsidP="000F470D">
      <w:pPr>
        <w:pStyle w:val="CommentText"/>
      </w:pPr>
      <w:r>
        <w:rPr>
          <w:rStyle w:val="CommentReference"/>
        </w:rPr>
        <w:annotationRef/>
      </w:r>
      <w:r>
        <w:t>Check that all percentages align w/ new figs</w:t>
      </w:r>
    </w:p>
  </w:comment>
  <w:comment w:id="47" w:author="Mark Huff" w:date="2020-10-31T12:14:00Z" w:initials="MH">
    <w:p w14:paraId="58867A69" w14:textId="77777777" w:rsidR="00137F9E" w:rsidRDefault="00137F9E" w:rsidP="000F470D">
      <w:pPr>
        <w:pStyle w:val="CommentText"/>
      </w:pPr>
      <w:r>
        <w:rPr>
          <w:rStyle w:val="CommentReference"/>
        </w:rPr>
        <w:annotationRef/>
      </w:r>
      <w:r>
        <w:t>Nick, can you please add in a few of sentences here when you have analyses redone? Just clarify again that the IOC showed up for all pair types and focus on the consistencies with E1. Mention that even though IS/REL tasks showed good calibration on unrelated pairs, we still found the standard IOC pattern</w:t>
      </w:r>
    </w:p>
  </w:comment>
  <w:comment w:id="48" w:author="Nick Maxwell" w:date="2020-11-02T09:15:00Z" w:initials="NM">
    <w:p w14:paraId="3A12E2F7" w14:textId="77777777" w:rsidR="00137F9E" w:rsidRDefault="00137F9E" w:rsidP="000F470D">
      <w:pPr>
        <w:pStyle w:val="CommentText"/>
      </w:pPr>
      <w:r>
        <w:rPr>
          <w:rStyle w:val="CommentReference"/>
        </w:rPr>
        <w:annotationRef/>
      </w:r>
      <w:r>
        <w:rPr>
          <w:rStyle w:val="CommentReference"/>
        </w:rPr>
        <w:t>Okay, finished out this paragraph.</w:t>
      </w:r>
    </w:p>
  </w:comment>
  <w:comment w:id="49" w:author="Emily Cates" w:date="2020-11-02T16:27:00Z" w:initials="EC">
    <w:p w14:paraId="55DE3BAB" w14:textId="7DBD0A86" w:rsidR="00137F9E" w:rsidRDefault="00137F9E" w:rsidP="000610E7">
      <w:pPr>
        <w:pStyle w:val="CommentText"/>
      </w:pPr>
      <w:r>
        <w:rPr>
          <w:rStyle w:val="CommentReference"/>
        </w:rPr>
        <w:annotationRef/>
      </w:r>
      <w:r>
        <w:t xml:space="preserve">Should I </w:t>
      </w:r>
      <w:r w:rsidR="005B44F0">
        <w:t xml:space="preserve">add </w:t>
      </w:r>
      <w:r>
        <w:t>the main effects of measure, encoding, and pair type found?</w:t>
      </w:r>
    </w:p>
  </w:comment>
  <w:comment w:id="50" w:author="Mark Huff" w:date="2020-10-31T12:52:00Z" w:initials="MH">
    <w:p w14:paraId="49A3E2E4" w14:textId="77777777" w:rsidR="00137F9E" w:rsidRDefault="00137F9E" w:rsidP="000610E7">
      <w:pPr>
        <w:pStyle w:val="CommentText"/>
      </w:pPr>
      <w:r>
        <w:rPr>
          <w:rStyle w:val="CommentReference"/>
        </w:rPr>
        <w:annotationRef/>
      </w:r>
      <w:r>
        <w:t xml:space="preserve">Please revise this to discuss the findings of E1. What were the data patterns? Use phrasing like, “consistent with our prediction/expectation” and “unexpectedly…” when referring to data patterns that were predicted or not predicted. </w:t>
      </w:r>
    </w:p>
    <w:p w14:paraId="2F442184" w14:textId="77777777" w:rsidR="00137F9E" w:rsidRDefault="00137F9E" w:rsidP="000610E7">
      <w:pPr>
        <w:pStyle w:val="CommentText"/>
      </w:pPr>
    </w:p>
    <w:p w14:paraId="63C692E0" w14:textId="77777777" w:rsidR="00137F9E" w:rsidRDefault="00137F9E" w:rsidP="000610E7">
      <w:pPr>
        <w:pStyle w:val="CommentText"/>
      </w:pPr>
      <w:r>
        <w:t xml:space="preserve">Be sure to include the calibration plots. Try to </w:t>
      </w:r>
    </w:p>
  </w:comment>
  <w:comment w:id="51" w:author="Emily Cates" w:date="2020-11-02T16:35:00Z" w:initials="EC">
    <w:p w14:paraId="53FD97FB" w14:textId="77777777" w:rsidR="00137F9E" w:rsidRDefault="00137F9E" w:rsidP="000610E7">
      <w:pPr>
        <w:pStyle w:val="CommentText"/>
      </w:pPr>
      <w:r>
        <w:rPr>
          <w:rStyle w:val="CommentReference"/>
        </w:rPr>
        <w:annotationRef/>
      </w:r>
      <w:r>
        <w:t>I updated this section accordingly. Should I talk about the calibration plot findings in both this paragraph and the later calibration plot paragraph?</w:t>
      </w:r>
    </w:p>
  </w:comment>
  <w:comment w:id="54" w:author="Emily Cates" w:date="2020-10-26T12:42:00Z" w:initials="EC">
    <w:p w14:paraId="42BC54A5" w14:textId="77777777" w:rsidR="00137F9E" w:rsidRDefault="00137F9E" w:rsidP="000610E7">
      <w:pPr>
        <w:pStyle w:val="CommentText"/>
      </w:pPr>
      <w:r>
        <w:rPr>
          <w:rStyle w:val="CommentReference"/>
        </w:rPr>
        <w:annotationRef/>
      </w:r>
      <w:r>
        <w:t>Should I talk about E2 here or should I just focus on the IS/REL processing?</w:t>
      </w:r>
    </w:p>
  </w:comment>
  <w:comment w:id="55" w:author="Mark Huff" w:date="2020-10-31T12:54:00Z" w:initials="MH">
    <w:p w14:paraId="4E081D53" w14:textId="77777777" w:rsidR="00137F9E" w:rsidRDefault="00137F9E" w:rsidP="000610E7">
      <w:pPr>
        <w:pStyle w:val="CommentText"/>
      </w:pPr>
      <w:r>
        <w:rPr>
          <w:rStyle w:val="CommentReference"/>
        </w:rPr>
        <w:annotationRef/>
      </w:r>
      <w:r>
        <w:t xml:space="preserve">No, this needs to be in a separate paragraph. When discussing this, be very blunt about how warnings had no effect at all and emphasize the procedure since we really tried to step on warnings. </w:t>
      </w:r>
    </w:p>
  </w:comment>
  <w:comment w:id="56" w:author="Emily Cates" w:date="2020-11-02T16:57:00Z" w:initials="EC">
    <w:p w14:paraId="2859DBC2" w14:textId="77777777" w:rsidR="00137F9E" w:rsidRDefault="00137F9E" w:rsidP="000610E7">
      <w:pPr>
        <w:pStyle w:val="CommentText"/>
      </w:pPr>
      <w:r>
        <w:rPr>
          <w:rStyle w:val="CommentReference"/>
        </w:rPr>
        <w:annotationRef/>
      </w:r>
      <w:r>
        <w:t xml:space="preserve">I put this in a separate paragraph. </w:t>
      </w:r>
    </w:p>
  </w:comment>
  <w:comment w:id="58" w:author="Emily Cates" w:date="2020-11-03T08:20:00Z" w:initials="EC">
    <w:p w14:paraId="13812DBE" w14:textId="77777777" w:rsidR="005B44F0" w:rsidRDefault="005B44F0" w:rsidP="005B44F0">
      <w:pPr>
        <w:pStyle w:val="CommentText"/>
      </w:pPr>
      <w:r>
        <w:rPr>
          <w:rStyle w:val="CommentReference"/>
        </w:rPr>
        <w:annotationRef/>
      </w:r>
      <w:r>
        <w:t>Should these citations be included with the ones in the previous sentence? I didn’t want to combine them if they weren’t all referring to the same thing.</w:t>
      </w:r>
    </w:p>
  </w:comment>
  <w:comment w:id="59" w:author="Mark Huff" w:date="2020-10-31T13:09:00Z" w:initials="MH">
    <w:p w14:paraId="5DC498FB" w14:textId="77777777" w:rsidR="005B44F0" w:rsidRDefault="005B44F0" w:rsidP="005B44F0">
      <w:pPr>
        <w:pStyle w:val="CommentText"/>
      </w:pPr>
      <w:r>
        <w:rPr>
          <w:rStyle w:val="CommentReference"/>
        </w:rPr>
        <w:annotationRef/>
      </w:r>
      <w:r>
        <w:t xml:space="preserve">Emily, I am going to turn this section back over to you to complete as the main thesis author! </w:t>
      </w:r>
    </w:p>
    <w:p w14:paraId="5A2DAF8C" w14:textId="77777777" w:rsidR="005B44F0" w:rsidRDefault="005B44F0" w:rsidP="005B44F0">
      <w:pPr>
        <w:pStyle w:val="CommentText"/>
      </w:pPr>
    </w:p>
    <w:p w14:paraId="25B469F3" w14:textId="77777777" w:rsidR="005B44F0" w:rsidRDefault="005B44F0" w:rsidP="005B44F0">
      <w:pPr>
        <w:pStyle w:val="CommentText"/>
      </w:pPr>
      <w:r>
        <w:t xml:space="preserve">Mention reasons why the warning failed. I LOVE the idea that our warning was not specific enough. Use the Ecker et al. citation, but also include some of my own work in misinformation paradigms (Huff &amp; Umanath, 2018; Umanath et al., 2019—both on the lab website). We similarly found that general warnings do not always work. We also found the explicit warnings do not always work unless misinformation is contradictory. </w:t>
      </w:r>
    </w:p>
    <w:p w14:paraId="15514BD3" w14:textId="77777777" w:rsidR="005B44F0" w:rsidRDefault="005B44F0" w:rsidP="005B44F0">
      <w:pPr>
        <w:pStyle w:val="CommentText"/>
      </w:pPr>
    </w:p>
    <w:p w14:paraId="6AD68822" w14:textId="77777777" w:rsidR="005B44F0" w:rsidRDefault="005B44F0" w:rsidP="005B44F0">
      <w:pPr>
        <w:pStyle w:val="CommentText"/>
      </w:pPr>
      <w:r>
        <w:t>Another reason is that the figure we showed participants was a general figure from a previous study and did not show participants their own data. Participants may have been more responsive if we gave them their own data.</w:t>
      </w:r>
    </w:p>
    <w:p w14:paraId="4331802E" w14:textId="77777777" w:rsidR="005B44F0" w:rsidRDefault="005B44F0" w:rsidP="005B44F0">
      <w:pPr>
        <w:pStyle w:val="CommentText"/>
      </w:pPr>
    </w:p>
    <w:p w14:paraId="5D0F3A0E" w14:textId="77777777" w:rsidR="005B44F0" w:rsidRDefault="005B44F0" w:rsidP="005B44F0">
      <w:pPr>
        <w:pStyle w:val="CommentText"/>
      </w:pPr>
      <w:r>
        <w:t>Finally, research has consistently found that participants often think they will outperform the average individual (the better-than-average effect, Cross, 1977). Its possible that participants simply ignored the warning because they thought they were better than average.</w:t>
      </w:r>
    </w:p>
    <w:p w14:paraId="2C3300A8" w14:textId="77777777" w:rsidR="005B44F0" w:rsidRDefault="005B44F0" w:rsidP="005B44F0">
      <w:pPr>
        <w:pStyle w:val="CommentText"/>
      </w:pPr>
    </w:p>
    <w:p w14:paraId="3BACF124" w14:textId="77777777" w:rsidR="005B44F0" w:rsidRDefault="005B44F0" w:rsidP="005B44F0">
      <w:pPr>
        <w:pStyle w:val="CommentText"/>
      </w:pPr>
      <w:r>
        <w:t xml:space="preserve">Any of these possibilities could have explained the lack of warning effects. </w:t>
      </w:r>
    </w:p>
  </w:comment>
  <w:comment w:id="60" w:author="Emily Cates" w:date="2020-11-03T08:45:00Z" w:initials="EC">
    <w:p w14:paraId="74ABD02F" w14:textId="50F47E38" w:rsidR="005B44F0" w:rsidRDefault="005B44F0" w:rsidP="005B44F0">
      <w:pPr>
        <w:pStyle w:val="CommentText"/>
      </w:pPr>
      <w:r>
        <w:rPr>
          <w:rStyle w:val="CommentReference"/>
        </w:rPr>
        <w:annotationRef/>
      </w:r>
      <w:r>
        <w:t>I have reworked this paragraph. After talking about each of the potential reasons for warnings not working, should I add a sentence talking about what future studies could do to improve/prevent these reasons?</w:t>
      </w:r>
    </w:p>
  </w:comment>
  <w:comment w:id="61" w:author="Mark Huff" w:date="2020-10-31T13:28:00Z" w:initials="MH">
    <w:p w14:paraId="43E73AA9" w14:textId="77777777" w:rsidR="002E0D3A" w:rsidRDefault="002E0D3A" w:rsidP="002E0D3A">
      <w:pPr>
        <w:pStyle w:val="CommentText"/>
      </w:pPr>
      <w:r>
        <w:rPr>
          <w:rStyle w:val="CommentReference"/>
        </w:rPr>
        <w:annotationRef/>
      </w:r>
      <w:r>
        <w:t>Emily, please note what the differences were. Primarily within backward pairs for the IS group in E1 vs. E2.</w:t>
      </w:r>
    </w:p>
  </w:comment>
  <w:comment w:id="62" w:author="Emily Cates" w:date="2020-11-03T11:01:00Z" w:initials="EC">
    <w:p w14:paraId="603AA2FE" w14:textId="0B630C86" w:rsidR="00926C48" w:rsidRDefault="00926C48">
      <w:pPr>
        <w:pStyle w:val="CommentText"/>
      </w:pPr>
      <w:r>
        <w:rPr>
          <w:rStyle w:val="CommentReference"/>
        </w:rPr>
        <w:annotationRef/>
      </w:r>
      <w:r w:rsidR="004E615C">
        <w:t xml:space="preserve">Added. </w:t>
      </w:r>
      <w:r>
        <w:t>I</w:t>
      </w:r>
      <w:r w:rsidR="004E615C">
        <w:t xml:space="preserve"> also</w:t>
      </w:r>
      <w:r>
        <w:t xml:space="preserve"> moved this paragraph here because I felt that it would make more sense to talk about how our results didn’t replicate before we talked about reasons why they didn’t replicate. Please correct this if it should be moved back.</w:t>
      </w:r>
    </w:p>
  </w:comment>
  <w:comment w:id="63" w:author="Mark Huff" w:date="2020-10-31T13:33:00Z" w:initials="MH">
    <w:p w14:paraId="65B71A0C" w14:textId="77777777" w:rsidR="00926C48" w:rsidRDefault="00926C48" w:rsidP="00926C48">
      <w:pPr>
        <w:pStyle w:val="CommentText"/>
      </w:pPr>
      <w:r>
        <w:rPr>
          <w:rStyle w:val="CommentReference"/>
        </w:rPr>
        <w:annotationRef/>
      </w:r>
      <w:r>
        <w:t xml:space="preserve">This paragraph is a bit wishy washy. Try to combine it with the paragraph above where we discuss that E1 and E2 did not produce the same item-specific and relational type patterns. </w:t>
      </w:r>
    </w:p>
  </w:comment>
  <w:comment w:id="64" w:author="Emily Cates" w:date="2020-11-03T08:40:00Z" w:initials="EC">
    <w:p w14:paraId="3C6F1BA5" w14:textId="11B71CDE" w:rsidR="00926C48" w:rsidRDefault="00926C48" w:rsidP="00926C48">
      <w:pPr>
        <w:pStyle w:val="CommentText"/>
      </w:pPr>
      <w:r>
        <w:rPr>
          <w:rStyle w:val="CommentReference"/>
        </w:rPr>
        <w:annotationRef/>
      </w:r>
      <w:r w:rsidR="00DE402F">
        <w:t xml:space="preserve">I edited and combined the two paragraphs. </w:t>
      </w:r>
      <w:r>
        <w:t>Should there still be a paragraph dedicated to  talking about future directions or should the future directions</w:t>
      </w:r>
      <w:r w:rsidR="00DE402F">
        <w:t xml:space="preserve"> just</w:t>
      </w:r>
      <w:r>
        <w:t xml:space="preserve"> be included throughout the general discussion?</w:t>
      </w:r>
    </w:p>
  </w:comment>
  <w:comment w:id="68" w:author="Mark Huff" w:date="2020-10-31T13:28:00Z" w:initials="MH">
    <w:p w14:paraId="0434F92B" w14:textId="36E238E7" w:rsidR="00137F9E" w:rsidRDefault="00137F9E" w:rsidP="000610E7">
      <w:pPr>
        <w:pStyle w:val="CommentText"/>
      </w:pPr>
      <w:r>
        <w:rPr>
          <w:rStyle w:val="CommentReference"/>
        </w:rPr>
        <w:annotationRef/>
      </w:r>
      <w:r>
        <w:t xml:space="preserve">There are a few reasons. The presentation of warnings, the use of only block 2, and the use of an online sample. Expand on this further and mention that future research clearly needs to explore methods for improving the efficacy of JOLs for predicting later recall and the potential methodologies that can improve their accuracy. </w:t>
      </w:r>
    </w:p>
  </w:comment>
  <w:comment w:id="69" w:author="Emily Cates" w:date="2020-11-03T09:56:00Z" w:initials="EC">
    <w:p w14:paraId="1CD4B2B0" w14:textId="594E7F38" w:rsidR="00DF06B9" w:rsidRDefault="00DF06B9">
      <w:pPr>
        <w:pStyle w:val="CommentText"/>
      </w:pPr>
      <w:r>
        <w:rPr>
          <w:rStyle w:val="CommentReference"/>
        </w:rPr>
        <w:annotationRef/>
      </w:r>
      <w:r>
        <w:t xml:space="preserve">I have added and expanded on these potential reasons. </w:t>
      </w:r>
    </w:p>
  </w:comment>
  <w:comment w:id="70" w:author="Emily Cates" w:date="2020-11-03T09:37:00Z" w:initials="EC">
    <w:p w14:paraId="5849B65B" w14:textId="0AA84B01" w:rsidR="005B44F0" w:rsidRDefault="005B44F0">
      <w:pPr>
        <w:pStyle w:val="CommentText"/>
      </w:pPr>
      <w:r>
        <w:rPr>
          <w:rStyle w:val="CommentReference"/>
        </w:rPr>
        <w:annotationRef/>
      </w:r>
      <w:r>
        <w:t>Where should these sentences be placed? Or should they just be removed all together?</w:t>
      </w:r>
    </w:p>
  </w:comment>
  <w:comment w:id="71" w:author="Mark Huff" w:date="2020-10-31T13:25:00Z" w:initials="MH">
    <w:p w14:paraId="7F479380" w14:textId="77777777" w:rsidR="00137F9E" w:rsidRDefault="00137F9E" w:rsidP="000610E7">
      <w:pPr>
        <w:pStyle w:val="CommentText"/>
      </w:pPr>
      <w:r>
        <w:rPr>
          <w:rStyle w:val="CommentReference"/>
        </w:rPr>
        <w:annotationRef/>
      </w:r>
      <w:r>
        <w:t xml:space="preserve">Emily, please describe some of the primary calibration plot differences that were found </w:t>
      </w:r>
    </w:p>
    <w:p w14:paraId="77F28E22" w14:textId="77777777" w:rsidR="00137F9E" w:rsidRDefault="00137F9E" w:rsidP="000610E7">
      <w:pPr>
        <w:pStyle w:val="CommentText"/>
      </w:pPr>
    </w:p>
    <w:p w14:paraId="2F439947" w14:textId="77777777" w:rsidR="00137F9E" w:rsidRDefault="00137F9E" w:rsidP="000610E7">
      <w:pPr>
        <w:pStyle w:val="CommentText"/>
      </w:pPr>
      <w:r>
        <w:t xml:space="preserve">NICK: Please assist Emily with adding in the data for E2 since I am not 100% sure what these patterns look like with the data not collapsed across warning. </w:t>
      </w:r>
    </w:p>
  </w:comment>
  <w:comment w:id="72" w:author="Emily Cates" w:date="2020-11-03T10:19:00Z" w:initials="EC">
    <w:p w14:paraId="464BA092" w14:textId="707910BE" w:rsidR="00E21D9F" w:rsidRDefault="00E21D9F">
      <w:pPr>
        <w:pStyle w:val="CommentText"/>
      </w:pPr>
      <w:r>
        <w:rPr>
          <w:rStyle w:val="CommentReference"/>
        </w:rPr>
        <w:annotationRef/>
      </w:r>
      <w:r>
        <w:t xml:space="preserve">I added the primary differences found and left a space to include the E2 data. </w:t>
      </w:r>
    </w:p>
  </w:comment>
  <w:comment w:id="73" w:author="Emily Cates" w:date="2020-10-24T13:48:00Z" w:initials="EC">
    <w:p w14:paraId="1C9DC7B1" w14:textId="6CBC2978" w:rsidR="00137F9E" w:rsidRDefault="00137F9E">
      <w:pPr>
        <w:pStyle w:val="CommentText"/>
      </w:pPr>
      <w:r>
        <w:rPr>
          <w:rStyle w:val="CommentReference"/>
        </w:rPr>
        <w:annotationRef/>
      </w:r>
      <w:r>
        <w:t>Should I format the dois like this or just as “doi: 10.1037…”?</w:t>
      </w:r>
    </w:p>
  </w:comment>
  <w:comment w:id="74" w:author="Mark Huff" w:date="2020-10-30T12:32:00Z" w:initials="MH">
    <w:p w14:paraId="2503D239" w14:textId="0DC028DE" w:rsidR="00137F9E" w:rsidRDefault="00137F9E">
      <w:pPr>
        <w:pStyle w:val="CommentText"/>
      </w:pPr>
      <w:r>
        <w:rPr>
          <w:rStyle w:val="CommentReference"/>
        </w:rPr>
        <w:annotationRef/>
      </w:r>
      <w:r>
        <w:t>The format should be doi: XX, please update this accordingly for all references.</w:t>
      </w:r>
    </w:p>
  </w:comment>
  <w:comment w:id="75" w:author="Emily Cates" w:date="2020-11-01T14:35:00Z" w:initials="EC">
    <w:p w14:paraId="0818EE38" w14:textId="25F3410B" w:rsidR="00137F9E" w:rsidRDefault="00137F9E">
      <w:pPr>
        <w:pStyle w:val="CommentText"/>
      </w:pPr>
      <w:r>
        <w:rPr>
          <w:rStyle w:val="CommentReference"/>
        </w:rPr>
        <w:annotationRef/>
      </w:r>
      <w:r>
        <w:t>Updated; just to check, should there be a space between ‘doi:’ and the numbers?</w:t>
      </w:r>
    </w:p>
  </w:comment>
  <w:comment w:id="78" w:author="Mark Huff" w:date="2020-10-31T13:33:00Z" w:initials="MH">
    <w:p w14:paraId="6F613EA4" w14:textId="6C7CD0CC" w:rsidR="00137F9E" w:rsidRDefault="00137F9E">
      <w:pPr>
        <w:pStyle w:val="CommentText"/>
      </w:pPr>
      <w:r>
        <w:rPr>
          <w:rStyle w:val="CommentReference"/>
        </w:rPr>
        <w:annotationRef/>
      </w:r>
      <w:r>
        <w:t>Nick: On each of these panels, could you please label them as Read Group, Item-Specific Group, and Relational Group? This will greatly assist the reader in tracking the data.</w:t>
      </w:r>
    </w:p>
  </w:comment>
  <w:comment w:id="79" w:author="Nick Maxwell" w:date="2020-11-02T18:40:00Z" w:initials="NM">
    <w:p w14:paraId="7E8ADF88" w14:textId="1672B317" w:rsidR="00137F9E" w:rsidRDefault="00137F9E">
      <w:pPr>
        <w:pStyle w:val="CommentText"/>
      </w:pPr>
      <w:r>
        <w:rPr>
          <w:rStyle w:val="CommentReference"/>
        </w:rPr>
        <w:annotationRef/>
      </w:r>
      <w:r>
        <w:t>Rewritten the code to fix this. I’ll remake these as soon as we sort out what’s up w/ the calibration analyses.</w:t>
      </w:r>
    </w:p>
  </w:comment>
  <w:comment w:id="82" w:author="Mark Huff" w:date="2020-10-31T13:35:00Z" w:initials="MH">
    <w:p w14:paraId="0B631A86" w14:textId="02D6FC0C" w:rsidR="00137F9E" w:rsidRDefault="00137F9E">
      <w:pPr>
        <w:pStyle w:val="CommentText"/>
      </w:pPr>
      <w:r>
        <w:rPr>
          <w:rStyle w:val="CommentReference"/>
        </w:rPr>
        <w:annotationRef/>
      </w:r>
      <w:r>
        <w:t>Nick, can you please retitle the “Comparing Study Pairs” figure label? It is awkward. Even Judgments of Learning and Recall Accuracy, is better.</w:t>
      </w:r>
    </w:p>
  </w:comment>
  <w:comment w:id="83" w:author="Nick Maxwell" w:date="2020-11-02T18:39:00Z" w:initials="NM">
    <w:p w14:paraId="5DC33F3D" w14:textId="3474C3DE" w:rsidR="00137F9E" w:rsidRDefault="00137F9E">
      <w:pPr>
        <w:pStyle w:val="CommentText"/>
      </w:pPr>
      <w:r>
        <w:rPr>
          <w:rStyle w:val="CommentReference"/>
        </w:rPr>
        <w:annotationRef/>
      </w:r>
      <w:r>
        <w:t>Done!</w:t>
      </w:r>
    </w:p>
  </w:comment>
  <w:comment w:id="87" w:author="Mark Huff" w:date="2020-10-31T13:36:00Z" w:initials="MH">
    <w:p w14:paraId="0C8FFCDA" w14:textId="613EB13F" w:rsidR="00137F9E" w:rsidRDefault="00137F9E">
      <w:pPr>
        <w:pStyle w:val="CommentText"/>
      </w:pPr>
      <w:r>
        <w:rPr>
          <w:rStyle w:val="CommentReference"/>
        </w:rPr>
        <w:annotationRef/>
      </w:r>
      <w:r>
        <w:t xml:space="preserve">Nick: Same with this figure. Please collapse across warning and include labels. </w:t>
      </w:r>
    </w:p>
  </w:comment>
  <w:comment w:id="88" w:author="Nick Maxwell" w:date="2020-11-02T18:47:00Z" w:initials="NM">
    <w:p w14:paraId="6B5F2F9B" w14:textId="5A478994" w:rsidR="00137F9E" w:rsidRDefault="00137F9E">
      <w:pPr>
        <w:pStyle w:val="CommentText"/>
      </w:pPr>
      <w:r>
        <w:rPr>
          <w:rStyle w:val="CommentReference"/>
        </w:rPr>
        <w:annotationRef/>
      </w:r>
      <w:r>
        <w:t>Done!</w:t>
      </w:r>
    </w:p>
  </w:comment>
  <w:comment w:id="89" w:author="Mark Huff" w:date="2020-10-31T13:36:00Z" w:initials="MH">
    <w:p w14:paraId="3F230E7B" w14:textId="77777777" w:rsidR="00137F9E" w:rsidRDefault="00137F9E" w:rsidP="00DF0264">
      <w:pPr>
        <w:pStyle w:val="CommentText"/>
      </w:pPr>
      <w:r>
        <w:rPr>
          <w:rStyle w:val="CommentReference"/>
        </w:rPr>
        <w:annotationRef/>
      </w:r>
      <w:r>
        <w:t xml:space="preserve">Nick: Same with this figure. Please collapse across warning and include labels.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3BE50" w15:done="0"/>
  <w15:commentEx w15:paraId="0C546CED" w15:done="0"/>
  <w15:commentEx w15:paraId="5F08DDA4" w15:done="0"/>
  <w15:commentEx w15:paraId="14C55F83" w15:paraIdParent="5F08DDA4" w15:done="0"/>
  <w15:commentEx w15:paraId="2197898A" w15:done="0"/>
  <w15:commentEx w15:paraId="7CF0621B" w15:paraIdParent="2197898A" w15:done="0"/>
  <w15:commentEx w15:paraId="71F9744F" w15:done="0"/>
  <w15:commentEx w15:paraId="725FFA34" w15:paraIdParent="71F9744F" w15:done="0"/>
  <w15:commentEx w15:paraId="2B5FAD51" w15:done="0"/>
  <w15:commentEx w15:paraId="30185BF8" w15:paraIdParent="2B5FAD51" w15:done="0"/>
  <w15:commentEx w15:paraId="37CF8922" w15:done="0"/>
  <w15:commentEx w15:paraId="4E86145D" w15:paraIdParent="37CF8922" w15:done="0"/>
  <w15:commentEx w15:paraId="3827B06B" w15:done="0"/>
  <w15:commentEx w15:paraId="6AC598FC" w15:paraIdParent="3827B06B" w15:done="0"/>
  <w15:commentEx w15:paraId="4E9AA3BE" w15:done="0"/>
  <w15:commentEx w15:paraId="6D176B37" w15:done="0"/>
  <w15:commentEx w15:paraId="59082094" w15:paraIdParent="6D176B37" w15:done="0"/>
  <w15:commentEx w15:paraId="2FD6F7F8" w15:done="0"/>
  <w15:commentEx w15:paraId="64F3C3A7" w15:paraIdParent="2FD6F7F8" w15:done="0"/>
  <w15:commentEx w15:paraId="5E1B1995" w15:done="0"/>
  <w15:commentEx w15:paraId="4C98D1AC" w15:paraIdParent="5E1B1995" w15:done="0"/>
  <w15:commentEx w15:paraId="6AB7F7F8" w15:done="0"/>
  <w15:commentEx w15:paraId="18D637C8" w15:paraIdParent="6AB7F7F8" w15:done="0"/>
  <w15:commentEx w15:paraId="10246D2E" w15:done="0"/>
  <w15:commentEx w15:paraId="74A1ED64" w15:paraIdParent="10246D2E" w15:done="0"/>
  <w15:commentEx w15:paraId="645CB906" w15:done="0"/>
  <w15:commentEx w15:paraId="5433043A" w15:paraIdParent="645CB906" w15:done="0"/>
  <w15:commentEx w15:paraId="173A85DD" w15:paraIdParent="645CB906" w15:done="0"/>
  <w15:commentEx w15:paraId="3BBCAEB6" w15:done="0"/>
  <w15:commentEx w15:paraId="5087538F" w15:paraIdParent="3BBCAEB6" w15:done="0"/>
  <w15:commentEx w15:paraId="729D6DD0" w15:done="0"/>
  <w15:commentEx w15:paraId="1C8AAEBD" w15:done="0"/>
  <w15:commentEx w15:paraId="58867A69" w15:done="0"/>
  <w15:commentEx w15:paraId="3A12E2F7" w15:paraIdParent="58867A69" w15:done="0"/>
  <w15:commentEx w15:paraId="55DE3BAB" w15:done="0"/>
  <w15:commentEx w15:paraId="63C692E0" w15:done="0"/>
  <w15:commentEx w15:paraId="53FD97FB" w15:paraIdParent="63C692E0" w15:done="0"/>
  <w15:commentEx w15:paraId="42BC54A5" w15:done="0"/>
  <w15:commentEx w15:paraId="4E081D53" w15:paraIdParent="42BC54A5" w15:done="0"/>
  <w15:commentEx w15:paraId="2859DBC2" w15:paraIdParent="42BC54A5" w15:done="0"/>
  <w15:commentEx w15:paraId="13812DBE" w15:done="0"/>
  <w15:commentEx w15:paraId="3BACF124" w15:done="0"/>
  <w15:commentEx w15:paraId="74ABD02F" w15:paraIdParent="3BACF124" w15:done="0"/>
  <w15:commentEx w15:paraId="43E73AA9" w15:done="0"/>
  <w15:commentEx w15:paraId="603AA2FE" w15:paraIdParent="43E73AA9" w15:done="0"/>
  <w15:commentEx w15:paraId="65B71A0C" w15:done="0"/>
  <w15:commentEx w15:paraId="3C6F1BA5" w15:paraIdParent="65B71A0C" w15:done="0"/>
  <w15:commentEx w15:paraId="0434F92B" w15:done="0"/>
  <w15:commentEx w15:paraId="1CD4B2B0" w15:paraIdParent="0434F92B" w15:done="0"/>
  <w15:commentEx w15:paraId="5849B65B" w15:done="0"/>
  <w15:commentEx w15:paraId="2F439947" w15:done="0"/>
  <w15:commentEx w15:paraId="464BA092" w15:paraIdParent="2F439947" w15:done="0"/>
  <w15:commentEx w15:paraId="1C9DC7B1" w15:done="0"/>
  <w15:commentEx w15:paraId="2503D239" w15:paraIdParent="1C9DC7B1" w15:done="0"/>
  <w15:commentEx w15:paraId="0818EE38" w15:paraIdParent="1C9DC7B1" w15:done="0"/>
  <w15:commentEx w15:paraId="6F613EA4" w15:done="0"/>
  <w15:commentEx w15:paraId="7E8ADF88" w15:paraIdParent="6F613EA4" w15:done="0"/>
  <w15:commentEx w15:paraId="0B631A86" w15:done="0"/>
  <w15:commentEx w15:paraId="5DC33F3D" w15:paraIdParent="0B631A86" w15:done="0"/>
  <w15:commentEx w15:paraId="0C8FFCDA" w15:done="0"/>
  <w15:commentEx w15:paraId="6B5F2F9B" w15:paraIdParent="0C8FFCDA" w15:done="0"/>
  <w15:commentEx w15:paraId="3F230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BDDC" w16cex:dateUtc="2020-11-02T23:18:00Z"/>
  <w16cex:commentExtensible w16cex:durableId="234ABE82" w16cex:dateUtc="2020-11-02T23:21:00Z"/>
  <w16cex:commentExtensible w16cex:durableId="234ABEB2" w16cex:dateUtc="2020-11-02T23:21:00Z"/>
  <w16cex:commentExtensible w16cex:durableId="234ABEE0" w16cex:dateUtc="2020-11-02T23:22:00Z"/>
  <w16cex:commentExtensible w16cex:durableId="234ABEEE" w16cex:dateUtc="2020-11-02T23:22:00Z"/>
  <w16cex:commentExtensible w16cex:durableId="234699BF" w16cex:dateUtc="2020-10-30T18:55:00Z"/>
  <w16cex:commentExtensible w16cex:durableId="23493F8D" w16cex:dateUtc="2020-11-01T20:07:00Z"/>
  <w16cex:commentExtensible w16cex:durableId="234ABFB4" w16cex:dateUtc="2020-11-02T23:26:00Z"/>
  <w16cex:commentExtensible w16cex:durableId="2347CE6C" w16cex:dateUtc="2020-10-31T16:52:00Z"/>
  <w16cex:commentExtensible w16cex:durableId="2349405E" w16cex:dateUtc="2020-11-01T20:10:00Z"/>
  <w16cex:commentExtensible w16cex:durableId="234ABFE6" w16cex:dateUtc="2020-11-02T23:27:00Z"/>
  <w16cex:commentExtensible w16cex:durableId="2347C245" w16cex:dateUtc="2020-10-31T16:00:00Z"/>
  <w16cex:commentExtensible w16cex:durableId="23494092" w16cex:dateUtc="2020-11-01T20:11:00Z"/>
  <w16cex:commentExtensible w16cex:durableId="2347C263" w16cex:dateUtc="2020-10-31T16:00:00Z"/>
  <w16cex:commentExtensible w16cex:durableId="234940DF" w16cex:dateUtc="2020-11-01T20:12:00Z"/>
  <w16cex:commentExtensible w16cex:durableId="2347D3A2" w16cex:dateUtc="2020-10-31T17:14:00Z"/>
  <w16cex:commentExtensible w16cex:durableId="234A4CA2" w16cex:dateUtc="2020-11-02T15:15:00Z"/>
  <w16cex:commentExtensible w16cex:durableId="234AD104" w16cex:dateUtc="2020-11-03T00:40:00Z"/>
  <w16cex:commentExtensible w16cex:durableId="234AD0EB" w16cex:dateUtc="2020-11-03T00:39:00Z"/>
  <w16cex:commentExtensible w16cex:durableId="234AD2A7" w16cex:dateUtc="2020-11-03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3BE50" w16cid:durableId="23467623"/>
  <w16cid:commentId w16cid:paraId="0C546CED" w16cid:durableId="234676E6"/>
  <w16cid:commentId w16cid:paraId="5F08DDA4" w16cid:durableId="23467A8D"/>
  <w16cid:commentId w16cid:paraId="14C55F83" w16cid:durableId="234ABDDC"/>
  <w16cid:commentId w16cid:paraId="2197898A" w16cid:durableId="23468791"/>
  <w16cid:commentId w16cid:paraId="7CF0621B" w16cid:durableId="234ABE82"/>
  <w16cid:commentId w16cid:paraId="71F9744F" w16cid:durableId="23469284"/>
  <w16cid:commentId w16cid:paraId="725FFA34" w16cid:durableId="234AAEA1"/>
  <w16cid:commentId w16cid:paraId="2B5FAD51" w16cid:durableId="2347C0DB"/>
  <w16cid:commentId w16cid:paraId="30185BF8" w16cid:durableId="234ABEB2"/>
  <w16cid:commentId w16cid:paraId="37CF8922" w16cid:durableId="234693ED"/>
  <w16cid:commentId w16cid:paraId="4E86145D" w16cid:durableId="234ABEE0"/>
  <w16cid:commentId w16cid:paraId="3827B06B" w16cid:durableId="23469468"/>
  <w16cid:commentId w16cid:paraId="6AC598FC" w16cid:durableId="234ABEEE"/>
  <w16cid:commentId w16cid:paraId="4E9AA3BE" w16cid:durableId="234694F3"/>
  <w16cid:commentId w16cid:paraId="6D176B37" w16cid:durableId="2346960D"/>
  <w16cid:commentId w16cid:paraId="59082094" w16cid:durableId="234A9F34"/>
  <w16cid:commentId w16cid:paraId="2FD6F7F8" w16cid:durableId="234699BF"/>
  <w16cid:commentId w16cid:paraId="64F3C3A7" w16cid:durableId="23493F8D"/>
  <w16cid:commentId w16cid:paraId="5E1B1995" w16cid:durableId="23469A66"/>
  <w16cid:commentId w16cid:paraId="4C98D1AC" w16cid:durableId="234A9FFD"/>
  <w16cid:commentId w16cid:paraId="6AB7F7F8" w16cid:durableId="23469B20"/>
  <w16cid:commentId w16cid:paraId="18D637C8" w16cid:durableId="234AA036"/>
  <w16cid:commentId w16cid:paraId="10246D2E" w16cid:durableId="2347C125"/>
  <w16cid:commentId w16cid:paraId="74A1ED64" w16cid:durableId="234ABFB4"/>
  <w16cid:commentId w16cid:paraId="645CB906" w16cid:durableId="2347CE6C"/>
  <w16cid:commentId w16cid:paraId="5433043A" w16cid:durableId="2349405E"/>
  <w16cid:commentId w16cid:paraId="173A85DD" w16cid:durableId="234ABFE6"/>
  <w16cid:commentId w16cid:paraId="3BBCAEB6" w16cid:durableId="2347C245"/>
  <w16cid:commentId w16cid:paraId="5087538F" w16cid:durableId="23494092"/>
  <w16cid:commentId w16cid:paraId="729D6DD0" w16cid:durableId="2347C263"/>
  <w16cid:commentId w16cid:paraId="1C8AAEBD" w16cid:durableId="234940DF"/>
  <w16cid:commentId w16cid:paraId="58867A69" w16cid:durableId="2347D3A2"/>
  <w16cid:commentId w16cid:paraId="3A12E2F7" w16cid:durableId="234A4CA2"/>
  <w16cid:commentId w16cid:paraId="55DE3BAB" w16cid:durableId="234AB1E0"/>
  <w16cid:commentId w16cid:paraId="63C692E0" w16cid:durableId="2347DCA7"/>
  <w16cid:commentId w16cid:paraId="53FD97FB" w16cid:durableId="234AB3E4"/>
  <w16cid:commentId w16cid:paraId="42BC54A5" w16cid:durableId="234142C9"/>
  <w16cid:commentId w16cid:paraId="4E081D53" w16cid:durableId="2347DCFD"/>
  <w16cid:commentId w16cid:paraId="2859DBC2" w16cid:durableId="234AB902"/>
  <w16cid:commentId w16cid:paraId="13812DBE" w16cid:durableId="234B9153"/>
  <w16cid:commentId w16cid:paraId="3BACF124" w16cid:durableId="2347E094"/>
  <w16cid:commentId w16cid:paraId="74ABD02F" w16cid:durableId="234B9733"/>
  <w16cid:commentId w16cid:paraId="43E73AA9" w16cid:durableId="234BB6DD"/>
  <w16cid:commentId w16cid:paraId="603AA2FE" w16cid:durableId="234BB706"/>
  <w16cid:commentId w16cid:paraId="65B71A0C" w16cid:durableId="234BB7F4"/>
  <w16cid:commentId w16cid:paraId="3C6F1BA5" w16cid:durableId="234BB7F3"/>
  <w16cid:commentId w16cid:paraId="0434F92B" w16cid:durableId="2347E507"/>
  <w16cid:commentId w16cid:paraId="1CD4B2B0" w16cid:durableId="234BA7E8"/>
  <w16cid:commentId w16cid:paraId="5849B65B" w16cid:durableId="234BA33E"/>
  <w16cid:commentId w16cid:paraId="2F439947" w16cid:durableId="2347E451"/>
  <w16cid:commentId w16cid:paraId="464BA092" w16cid:durableId="234BAD2F"/>
  <w16cid:commentId w16cid:paraId="1C9DC7B1" w16cid:durableId="233EAF28"/>
  <w16cid:commentId w16cid:paraId="2503D239" w16cid:durableId="2346867B"/>
  <w16cid:commentId w16cid:paraId="0818EE38" w16cid:durableId="23494628"/>
  <w16cid:commentId w16cid:paraId="6F613EA4" w16cid:durableId="2347E641"/>
  <w16cid:commentId w16cid:paraId="7E8ADF88" w16cid:durableId="234AD104"/>
  <w16cid:commentId w16cid:paraId="0B631A86" w16cid:durableId="2347E684"/>
  <w16cid:commentId w16cid:paraId="5DC33F3D" w16cid:durableId="234AD0EB"/>
  <w16cid:commentId w16cid:paraId="0C8FFCDA" w16cid:durableId="2347E6C4"/>
  <w16cid:commentId w16cid:paraId="6B5F2F9B" w16cid:durableId="234AD2A7"/>
  <w16cid:commentId w16cid:paraId="3F230E7B" w16cid:durableId="234AD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D01C6" w14:textId="77777777" w:rsidR="000C46A4" w:rsidRDefault="000C46A4" w:rsidP="00CA5EF6">
      <w:pPr>
        <w:spacing w:line="240" w:lineRule="auto"/>
      </w:pPr>
      <w:r>
        <w:separator/>
      </w:r>
    </w:p>
  </w:endnote>
  <w:endnote w:type="continuationSeparator" w:id="0">
    <w:p w14:paraId="77E80CD7" w14:textId="77777777" w:rsidR="000C46A4" w:rsidRDefault="000C46A4"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D031" w14:textId="77777777" w:rsidR="000C46A4" w:rsidRDefault="000C46A4" w:rsidP="00CA5EF6">
      <w:pPr>
        <w:spacing w:line="240" w:lineRule="auto"/>
      </w:pPr>
      <w:r>
        <w:separator/>
      </w:r>
    </w:p>
  </w:footnote>
  <w:footnote w:type="continuationSeparator" w:id="0">
    <w:p w14:paraId="192FC38C" w14:textId="77777777" w:rsidR="000C46A4" w:rsidRDefault="000C46A4" w:rsidP="00CA5EF6">
      <w:pPr>
        <w:spacing w:line="240" w:lineRule="auto"/>
      </w:pPr>
      <w:r>
        <w:continuationSeparator/>
      </w:r>
    </w:p>
  </w:footnote>
  <w:footnote w:id="1">
    <w:p w14:paraId="46868228" w14:textId="295DEEF0" w:rsidR="00137F9E" w:rsidRPr="00AE29D5" w:rsidRDefault="00137F9E">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137F9E" w:rsidRDefault="00137F9E">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137F9E" w:rsidRDefault="00137F9E"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137F9E" w:rsidRDefault="00137F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137F9E" w:rsidRDefault="00137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None" w15:userId="Mark Huff"/>
  </w15:person>
  <w15:person w15:author="Nick Maxwell">
    <w15:presenceInfo w15:providerId="Windows Live" w15:userId="8614ede61265de7b"/>
  </w15:person>
  <w15:person w15:author="Emily Cates">
    <w15:presenceInfo w15:providerId="Windows Live" w15:userId="e535f12edee57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2DD4"/>
    <w:rsid w:val="00013442"/>
    <w:rsid w:val="00021C49"/>
    <w:rsid w:val="0002326F"/>
    <w:rsid w:val="00023F75"/>
    <w:rsid w:val="00025398"/>
    <w:rsid w:val="00030048"/>
    <w:rsid w:val="000313E3"/>
    <w:rsid w:val="00033AF1"/>
    <w:rsid w:val="00036CAE"/>
    <w:rsid w:val="00047BBC"/>
    <w:rsid w:val="00055F14"/>
    <w:rsid w:val="000610E7"/>
    <w:rsid w:val="00063CDF"/>
    <w:rsid w:val="00072CFA"/>
    <w:rsid w:val="00077CF8"/>
    <w:rsid w:val="00081084"/>
    <w:rsid w:val="000822AE"/>
    <w:rsid w:val="0008341A"/>
    <w:rsid w:val="00093E04"/>
    <w:rsid w:val="00096F57"/>
    <w:rsid w:val="000A556C"/>
    <w:rsid w:val="000A6449"/>
    <w:rsid w:val="000A6463"/>
    <w:rsid w:val="000B6571"/>
    <w:rsid w:val="000C0A07"/>
    <w:rsid w:val="000C46A4"/>
    <w:rsid w:val="000C5D63"/>
    <w:rsid w:val="000C7BDD"/>
    <w:rsid w:val="000D062B"/>
    <w:rsid w:val="000D43BC"/>
    <w:rsid w:val="000D5443"/>
    <w:rsid w:val="000D5578"/>
    <w:rsid w:val="000D6378"/>
    <w:rsid w:val="000E169F"/>
    <w:rsid w:val="000E38E6"/>
    <w:rsid w:val="000F416C"/>
    <w:rsid w:val="000F470D"/>
    <w:rsid w:val="000F486C"/>
    <w:rsid w:val="001000F5"/>
    <w:rsid w:val="00101692"/>
    <w:rsid w:val="00106885"/>
    <w:rsid w:val="0012024F"/>
    <w:rsid w:val="001206C3"/>
    <w:rsid w:val="00120937"/>
    <w:rsid w:val="0012241E"/>
    <w:rsid w:val="00123352"/>
    <w:rsid w:val="00124E5C"/>
    <w:rsid w:val="00125FB0"/>
    <w:rsid w:val="001277B9"/>
    <w:rsid w:val="00132CCE"/>
    <w:rsid w:val="001338D7"/>
    <w:rsid w:val="00133D00"/>
    <w:rsid w:val="001345A4"/>
    <w:rsid w:val="0013616E"/>
    <w:rsid w:val="00137F9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A6D0A"/>
    <w:rsid w:val="001B454C"/>
    <w:rsid w:val="001B6696"/>
    <w:rsid w:val="001C3DDD"/>
    <w:rsid w:val="001C444D"/>
    <w:rsid w:val="001C4EFE"/>
    <w:rsid w:val="001C791F"/>
    <w:rsid w:val="001D3E87"/>
    <w:rsid w:val="001D54BC"/>
    <w:rsid w:val="001D6C37"/>
    <w:rsid w:val="001F4CF0"/>
    <w:rsid w:val="0021266E"/>
    <w:rsid w:val="0022266F"/>
    <w:rsid w:val="002239DB"/>
    <w:rsid w:val="00226AC1"/>
    <w:rsid w:val="002316BF"/>
    <w:rsid w:val="00231905"/>
    <w:rsid w:val="00235252"/>
    <w:rsid w:val="00236A28"/>
    <w:rsid w:val="00236A93"/>
    <w:rsid w:val="00237ABE"/>
    <w:rsid w:val="00244359"/>
    <w:rsid w:val="00245D5A"/>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262A"/>
    <w:rsid w:val="002D5778"/>
    <w:rsid w:val="002E0D3A"/>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91873"/>
    <w:rsid w:val="00394C55"/>
    <w:rsid w:val="003A4EDA"/>
    <w:rsid w:val="003B31AF"/>
    <w:rsid w:val="003B4B71"/>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37A1C"/>
    <w:rsid w:val="0045594F"/>
    <w:rsid w:val="00456EF1"/>
    <w:rsid w:val="004572B4"/>
    <w:rsid w:val="00460CF9"/>
    <w:rsid w:val="00466D0F"/>
    <w:rsid w:val="0047022A"/>
    <w:rsid w:val="00474F94"/>
    <w:rsid w:val="00477292"/>
    <w:rsid w:val="004814F2"/>
    <w:rsid w:val="004820B1"/>
    <w:rsid w:val="004837F4"/>
    <w:rsid w:val="004868BC"/>
    <w:rsid w:val="0049034D"/>
    <w:rsid w:val="004903E1"/>
    <w:rsid w:val="00492BFE"/>
    <w:rsid w:val="00494BD4"/>
    <w:rsid w:val="004A5262"/>
    <w:rsid w:val="004A54D6"/>
    <w:rsid w:val="004A75AF"/>
    <w:rsid w:val="004B3370"/>
    <w:rsid w:val="004D2E13"/>
    <w:rsid w:val="004D2F67"/>
    <w:rsid w:val="004D756A"/>
    <w:rsid w:val="004E615C"/>
    <w:rsid w:val="004F2C08"/>
    <w:rsid w:val="004F301F"/>
    <w:rsid w:val="004F34DA"/>
    <w:rsid w:val="004F51EE"/>
    <w:rsid w:val="004F6C7A"/>
    <w:rsid w:val="005011F6"/>
    <w:rsid w:val="00502BC6"/>
    <w:rsid w:val="0051346A"/>
    <w:rsid w:val="00520327"/>
    <w:rsid w:val="00523ED8"/>
    <w:rsid w:val="00525CFA"/>
    <w:rsid w:val="00535981"/>
    <w:rsid w:val="00536D13"/>
    <w:rsid w:val="00541FBF"/>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1BDE"/>
    <w:rsid w:val="005B42AE"/>
    <w:rsid w:val="005B44F0"/>
    <w:rsid w:val="005B72A8"/>
    <w:rsid w:val="005C178E"/>
    <w:rsid w:val="005D2E14"/>
    <w:rsid w:val="005D4913"/>
    <w:rsid w:val="005D704E"/>
    <w:rsid w:val="005D79FE"/>
    <w:rsid w:val="005E36E9"/>
    <w:rsid w:val="005E4B55"/>
    <w:rsid w:val="005E5539"/>
    <w:rsid w:val="005F02C1"/>
    <w:rsid w:val="005F71A1"/>
    <w:rsid w:val="006034BB"/>
    <w:rsid w:val="0060363A"/>
    <w:rsid w:val="00624CE6"/>
    <w:rsid w:val="006321B9"/>
    <w:rsid w:val="00633395"/>
    <w:rsid w:val="0063365E"/>
    <w:rsid w:val="00634F9B"/>
    <w:rsid w:val="0063607D"/>
    <w:rsid w:val="00640509"/>
    <w:rsid w:val="00641029"/>
    <w:rsid w:val="00647680"/>
    <w:rsid w:val="00655EB3"/>
    <w:rsid w:val="00661DD0"/>
    <w:rsid w:val="00672468"/>
    <w:rsid w:val="00673E95"/>
    <w:rsid w:val="0068034E"/>
    <w:rsid w:val="00680AC3"/>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23390"/>
    <w:rsid w:val="00734434"/>
    <w:rsid w:val="0074241A"/>
    <w:rsid w:val="00743D3A"/>
    <w:rsid w:val="007518BC"/>
    <w:rsid w:val="0075219B"/>
    <w:rsid w:val="007529DF"/>
    <w:rsid w:val="007551F5"/>
    <w:rsid w:val="00756C40"/>
    <w:rsid w:val="00760A3C"/>
    <w:rsid w:val="00763140"/>
    <w:rsid w:val="007654DE"/>
    <w:rsid w:val="007703D9"/>
    <w:rsid w:val="00773DF3"/>
    <w:rsid w:val="0077643A"/>
    <w:rsid w:val="0079085F"/>
    <w:rsid w:val="00791446"/>
    <w:rsid w:val="00792DDE"/>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0A9"/>
    <w:rsid w:val="00803368"/>
    <w:rsid w:val="008136FE"/>
    <w:rsid w:val="00814CF9"/>
    <w:rsid w:val="00820714"/>
    <w:rsid w:val="008226DF"/>
    <w:rsid w:val="00823940"/>
    <w:rsid w:val="0083461C"/>
    <w:rsid w:val="008354C8"/>
    <w:rsid w:val="008370B7"/>
    <w:rsid w:val="0084111B"/>
    <w:rsid w:val="00841566"/>
    <w:rsid w:val="00845196"/>
    <w:rsid w:val="0085197E"/>
    <w:rsid w:val="00853350"/>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B551E"/>
    <w:rsid w:val="008C57FC"/>
    <w:rsid w:val="008C6279"/>
    <w:rsid w:val="008C636B"/>
    <w:rsid w:val="008C6DAA"/>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26C48"/>
    <w:rsid w:val="00932334"/>
    <w:rsid w:val="00935205"/>
    <w:rsid w:val="0093724D"/>
    <w:rsid w:val="0094246A"/>
    <w:rsid w:val="009509E3"/>
    <w:rsid w:val="00957F3F"/>
    <w:rsid w:val="00961369"/>
    <w:rsid w:val="00963D24"/>
    <w:rsid w:val="009663BE"/>
    <w:rsid w:val="009749B6"/>
    <w:rsid w:val="00980872"/>
    <w:rsid w:val="00981DF2"/>
    <w:rsid w:val="00983EAD"/>
    <w:rsid w:val="009840E4"/>
    <w:rsid w:val="009841D3"/>
    <w:rsid w:val="009A2EC8"/>
    <w:rsid w:val="009A420B"/>
    <w:rsid w:val="009B1936"/>
    <w:rsid w:val="009B2B0B"/>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27360"/>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4A8A"/>
    <w:rsid w:val="00A7585B"/>
    <w:rsid w:val="00A75FCD"/>
    <w:rsid w:val="00A80A24"/>
    <w:rsid w:val="00A82AC3"/>
    <w:rsid w:val="00A83809"/>
    <w:rsid w:val="00A94B77"/>
    <w:rsid w:val="00A95485"/>
    <w:rsid w:val="00A96830"/>
    <w:rsid w:val="00AA3CFC"/>
    <w:rsid w:val="00AA4E79"/>
    <w:rsid w:val="00AA6D52"/>
    <w:rsid w:val="00AB12D9"/>
    <w:rsid w:val="00AB5065"/>
    <w:rsid w:val="00AB633E"/>
    <w:rsid w:val="00AB6D88"/>
    <w:rsid w:val="00AC108F"/>
    <w:rsid w:val="00AC21E6"/>
    <w:rsid w:val="00AC65C9"/>
    <w:rsid w:val="00AC678D"/>
    <w:rsid w:val="00AD1824"/>
    <w:rsid w:val="00AD3F3F"/>
    <w:rsid w:val="00AE0612"/>
    <w:rsid w:val="00AE1B0D"/>
    <w:rsid w:val="00AE29D5"/>
    <w:rsid w:val="00AE3297"/>
    <w:rsid w:val="00AE43F1"/>
    <w:rsid w:val="00AF6314"/>
    <w:rsid w:val="00AF6AC5"/>
    <w:rsid w:val="00B0219E"/>
    <w:rsid w:val="00B06A82"/>
    <w:rsid w:val="00B1614B"/>
    <w:rsid w:val="00B366B1"/>
    <w:rsid w:val="00B411A0"/>
    <w:rsid w:val="00B4421A"/>
    <w:rsid w:val="00B46DB5"/>
    <w:rsid w:val="00B5261D"/>
    <w:rsid w:val="00B53EDE"/>
    <w:rsid w:val="00B545B9"/>
    <w:rsid w:val="00B579D2"/>
    <w:rsid w:val="00B60631"/>
    <w:rsid w:val="00B60A8B"/>
    <w:rsid w:val="00B61E80"/>
    <w:rsid w:val="00B625F9"/>
    <w:rsid w:val="00B62AAC"/>
    <w:rsid w:val="00B70C55"/>
    <w:rsid w:val="00B713C2"/>
    <w:rsid w:val="00B728F8"/>
    <w:rsid w:val="00B831CC"/>
    <w:rsid w:val="00B918DD"/>
    <w:rsid w:val="00B9450B"/>
    <w:rsid w:val="00B949F5"/>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024B1"/>
    <w:rsid w:val="00C0523C"/>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211D"/>
    <w:rsid w:val="00C67324"/>
    <w:rsid w:val="00C75435"/>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4B70"/>
    <w:rsid w:val="00CC50B5"/>
    <w:rsid w:val="00CC6164"/>
    <w:rsid w:val="00CE3633"/>
    <w:rsid w:val="00CE39F5"/>
    <w:rsid w:val="00CE3EE3"/>
    <w:rsid w:val="00CE3F6D"/>
    <w:rsid w:val="00CF086E"/>
    <w:rsid w:val="00D0109A"/>
    <w:rsid w:val="00D05E4E"/>
    <w:rsid w:val="00D06C7D"/>
    <w:rsid w:val="00D12B92"/>
    <w:rsid w:val="00D138DF"/>
    <w:rsid w:val="00D1585C"/>
    <w:rsid w:val="00D22262"/>
    <w:rsid w:val="00D2287A"/>
    <w:rsid w:val="00D33C48"/>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15EB"/>
    <w:rsid w:val="00DA2E83"/>
    <w:rsid w:val="00DC0733"/>
    <w:rsid w:val="00DC1329"/>
    <w:rsid w:val="00DC3D0B"/>
    <w:rsid w:val="00DD11B9"/>
    <w:rsid w:val="00DD2EC7"/>
    <w:rsid w:val="00DD55E4"/>
    <w:rsid w:val="00DD7F5D"/>
    <w:rsid w:val="00DE38E5"/>
    <w:rsid w:val="00DE402F"/>
    <w:rsid w:val="00DE52DA"/>
    <w:rsid w:val="00DE5AA7"/>
    <w:rsid w:val="00DE6E72"/>
    <w:rsid w:val="00DE78D5"/>
    <w:rsid w:val="00DF0264"/>
    <w:rsid w:val="00DF06B9"/>
    <w:rsid w:val="00DF1735"/>
    <w:rsid w:val="00DF2990"/>
    <w:rsid w:val="00E066C7"/>
    <w:rsid w:val="00E120D1"/>
    <w:rsid w:val="00E14B73"/>
    <w:rsid w:val="00E20545"/>
    <w:rsid w:val="00E21D9F"/>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1C6E"/>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03D18"/>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46CD"/>
    <w:rsid w:val="00F45CEB"/>
    <w:rsid w:val="00F47D90"/>
    <w:rsid w:val="00F64E2E"/>
    <w:rsid w:val="00F666E4"/>
    <w:rsid w:val="00F8273E"/>
    <w:rsid w:val="00F868A0"/>
    <w:rsid w:val="00FA1736"/>
    <w:rsid w:val="00FA680F"/>
    <w:rsid w:val="00FB4F9B"/>
    <w:rsid w:val="00FC148C"/>
    <w:rsid w:val="00FC18FB"/>
    <w:rsid w:val="00FC1BD3"/>
    <w:rsid w:val="00FC47A8"/>
    <w:rsid w:val="00FD61BB"/>
    <w:rsid w:val="00FD6D89"/>
    <w:rsid w:val="00FE0054"/>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F8EE2-AF73-49C1-9100-4228718B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53</Pages>
  <Words>12065</Words>
  <Characters>68773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2020-11-03T17:39:00Z</dcterms:created>
  <dcterms:modified xsi:type="dcterms:W3CDTF">2020-11-03T17:39:00Z</dcterms:modified>
</cp:coreProperties>
</file>