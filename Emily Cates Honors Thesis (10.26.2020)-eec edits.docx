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E286" w14:textId="1B45EB4F" w:rsidR="003165EF" w:rsidRDefault="003165EF" w:rsidP="00823940">
      <w:pPr>
        <w:jc w:val="center"/>
        <w:rPr>
          <w:rFonts w:cs="Times New Roman"/>
          <w:szCs w:val="24"/>
        </w:rPr>
      </w:pPr>
    </w:p>
    <w:p w14:paraId="6461044C" w14:textId="78EEC633" w:rsidR="00566627" w:rsidRDefault="00566627" w:rsidP="00823940">
      <w:pPr>
        <w:jc w:val="center"/>
        <w:rPr>
          <w:rFonts w:cs="Times New Roman"/>
          <w:szCs w:val="24"/>
        </w:rPr>
      </w:pPr>
    </w:p>
    <w:p w14:paraId="7B36969F" w14:textId="783D5AF4" w:rsidR="00566627" w:rsidRDefault="00566627" w:rsidP="00823940">
      <w:pPr>
        <w:jc w:val="center"/>
        <w:rPr>
          <w:rFonts w:cs="Times New Roman"/>
          <w:szCs w:val="24"/>
        </w:rPr>
      </w:pPr>
    </w:p>
    <w:p w14:paraId="64D732F5" w14:textId="2ECAC5A2" w:rsidR="00566627" w:rsidRDefault="00566627" w:rsidP="00823940">
      <w:pPr>
        <w:jc w:val="center"/>
        <w:rPr>
          <w:rFonts w:cs="Times New Roman"/>
          <w:szCs w:val="24"/>
        </w:rPr>
      </w:pPr>
    </w:p>
    <w:p w14:paraId="340CAF85" w14:textId="65B648B9" w:rsidR="00566627" w:rsidRDefault="00566627" w:rsidP="00823940">
      <w:pPr>
        <w:jc w:val="center"/>
        <w:rPr>
          <w:rFonts w:cs="Times New Roman"/>
          <w:szCs w:val="24"/>
        </w:rPr>
      </w:pPr>
    </w:p>
    <w:p w14:paraId="1D10BF05" w14:textId="267CE62E" w:rsidR="00566627" w:rsidRDefault="00566627" w:rsidP="00823940">
      <w:pPr>
        <w:jc w:val="center"/>
        <w:rPr>
          <w:rFonts w:cs="Times New Roman"/>
          <w:szCs w:val="24"/>
        </w:rPr>
      </w:pPr>
    </w:p>
    <w:p w14:paraId="20973181" w14:textId="77777777" w:rsidR="00566627" w:rsidRDefault="00566627" w:rsidP="00823940">
      <w:pPr>
        <w:jc w:val="center"/>
        <w:rPr>
          <w:rFonts w:cs="Times New Roman"/>
          <w:szCs w:val="24"/>
        </w:rPr>
      </w:pPr>
    </w:p>
    <w:p w14:paraId="5504DD5D" w14:textId="7FB1D063" w:rsidR="00E7156F" w:rsidRDefault="00E7156F" w:rsidP="00E7156F">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 but not Warnings, are Effective at Reducing the Illusion of Competence</w:t>
      </w:r>
    </w:p>
    <w:p w14:paraId="2B7118F1" w14:textId="3EE79326" w:rsidR="00E7156F" w:rsidRDefault="00E7156F" w:rsidP="00E7156F">
      <w:pPr>
        <w:jc w:val="center"/>
        <w:rPr>
          <w:rFonts w:cs="Times New Roman"/>
          <w:szCs w:val="24"/>
        </w:rPr>
      </w:pPr>
      <w:commentRangeStart w:id="0"/>
      <w:commentRangeStart w:id="1"/>
      <w:r>
        <w:rPr>
          <w:rFonts w:cs="Times New Roman"/>
          <w:szCs w:val="24"/>
        </w:rPr>
        <w:t>Emily E. Cates, Mark J. Huff, &amp; Nicholas P. Maxwell</w:t>
      </w:r>
      <w:commentRangeEnd w:id="0"/>
      <w:r>
        <w:rPr>
          <w:rStyle w:val="CommentReference"/>
        </w:rPr>
        <w:commentReference w:id="0"/>
      </w:r>
      <w:commentRangeEnd w:id="1"/>
      <w:r w:rsidR="005C178E">
        <w:rPr>
          <w:rStyle w:val="CommentReference"/>
        </w:rPr>
        <w:commentReference w:id="1"/>
      </w:r>
    </w:p>
    <w:p w14:paraId="1B359D2E" w14:textId="53A08AEF" w:rsidR="00E7156F" w:rsidRDefault="00E7156F" w:rsidP="00E7156F">
      <w:pPr>
        <w:jc w:val="center"/>
        <w:rPr>
          <w:rFonts w:cs="Times New Roman"/>
          <w:szCs w:val="24"/>
        </w:rPr>
      </w:pPr>
      <w:r>
        <w:rPr>
          <w:rFonts w:cs="Times New Roman"/>
          <w:szCs w:val="24"/>
        </w:rPr>
        <w:t>The University of Southern Mississippi</w:t>
      </w:r>
    </w:p>
    <w:p w14:paraId="6B19929B" w14:textId="77777777" w:rsidR="003165EF" w:rsidRDefault="003165EF">
      <w:pPr>
        <w:rPr>
          <w:rFonts w:cs="Times New Roman"/>
          <w:szCs w:val="24"/>
        </w:rPr>
      </w:pPr>
      <w:r>
        <w:rPr>
          <w:rFonts w:cs="Times New Roman"/>
          <w:szCs w:val="24"/>
        </w:rPr>
        <w:br w:type="page"/>
      </w:r>
    </w:p>
    <w:p w14:paraId="0C9903BE" w14:textId="77777777" w:rsidR="00E7156F" w:rsidRPr="00E7156F" w:rsidRDefault="003165EF" w:rsidP="003165EF">
      <w:pPr>
        <w:jc w:val="center"/>
        <w:rPr>
          <w:rFonts w:cs="Times New Roman"/>
          <w:szCs w:val="24"/>
        </w:rPr>
      </w:pPr>
      <w:commentRangeStart w:id="2"/>
      <w:r w:rsidRPr="00E7156F">
        <w:rPr>
          <w:rFonts w:cs="Times New Roman"/>
          <w:szCs w:val="24"/>
        </w:rPr>
        <w:lastRenderedPageBreak/>
        <w:t>Abstract</w:t>
      </w:r>
      <w:commentRangeEnd w:id="2"/>
      <w:r w:rsidR="00D476CA">
        <w:rPr>
          <w:rStyle w:val="CommentReference"/>
        </w:rPr>
        <w:commentReference w:id="2"/>
      </w:r>
    </w:p>
    <w:p w14:paraId="2173108C" w14:textId="590512BD" w:rsidR="00E7156F" w:rsidRDefault="005C178E" w:rsidP="00E7156F">
      <w:pPr>
        <w:rPr>
          <w:rFonts w:cs="Times New Roman"/>
          <w:szCs w:val="24"/>
        </w:rPr>
      </w:pPr>
      <w:r>
        <w:rPr>
          <w:rFonts w:cs="Times New Roman"/>
          <w:szCs w:val="24"/>
        </w:rPr>
        <w:t xml:space="preserve">The ability to understand one’s own memory, or metamemory, is an important part of the learning process. </w:t>
      </w:r>
      <w:r w:rsidR="00304D51">
        <w:rPr>
          <w:rFonts w:cs="Times New Roman"/>
          <w:szCs w:val="24"/>
        </w:rPr>
        <w:t>One way</w:t>
      </w:r>
      <w:r>
        <w:rPr>
          <w:rFonts w:cs="Times New Roman"/>
          <w:szCs w:val="24"/>
        </w:rPr>
        <w:t xml:space="preserve"> metamemory is gauged is through the use of Judgements of Learning, or JOL, tasks. JOLs</w:t>
      </w:r>
      <w:r w:rsidRPr="005C178E">
        <w:rPr>
          <w:rFonts w:cs="Times New Roman"/>
        </w:rPr>
        <w:t xml:space="preserve"> </w:t>
      </w:r>
      <w:r w:rsidRPr="004E314E">
        <w:rPr>
          <w:rFonts w:cs="Times New Roman"/>
        </w:rPr>
        <w:t xml:space="preserve">require participants to rate the probability that they can correctly a recall a target word from a studied cue-target pair (e.g., credit-card) if only shown the cue word at test (e.g., credit-___). Prior work has shown that </w:t>
      </w:r>
      <w:r>
        <w:rPr>
          <w:rFonts w:cs="Times New Roman"/>
        </w:rPr>
        <w:t>direction</w:t>
      </w:r>
      <w:r w:rsidRPr="004E314E">
        <w:rPr>
          <w:rFonts w:cs="Times New Roman"/>
        </w:rPr>
        <w:t xml:space="preserve"> of the cue-target pair can influence the accuracy of JOLs</w:t>
      </w:r>
      <w:r w:rsidR="00304D51">
        <w:rPr>
          <w:rFonts w:cs="Times New Roman"/>
        </w:rPr>
        <w:t xml:space="preserve">. </w:t>
      </w:r>
      <w:r w:rsidR="00D36154">
        <w:rPr>
          <w:rFonts w:cs="Times New Roman"/>
        </w:rPr>
        <w:t>Unlike forward pairs,</w:t>
      </w:r>
      <w:r w:rsidR="00304D51">
        <w:rPr>
          <w:rFonts w:cs="Times New Roman"/>
        </w:rPr>
        <w:t xml:space="preserve"> there is an illusion of competence that forms for </w:t>
      </w:r>
      <w:r w:rsidRPr="004E314E">
        <w:rPr>
          <w:rFonts w:cs="Times New Roman"/>
        </w:rPr>
        <w:t>backward</w:t>
      </w:r>
      <w:r>
        <w:rPr>
          <w:rFonts w:cs="Times New Roman"/>
        </w:rPr>
        <w:t>, symmetrical pairs,</w:t>
      </w:r>
      <w:r w:rsidRPr="004E314E">
        <w:rPr>
          <w:rFonts w:cs="Times New Roman"/>
        </w:rPr>
        <w:t xml:space="preserve"> </w:t>
      </w:r>
      <w:r>
        <w:rPr>
          <w:rFonts w:cs="Times New Roman"/>
        </w:rPr>
        <w:t xml:space="preserve">and unrelated pairs </w:t>
      </w:r>
      <w:r w:rsidRPr="004E314E">
        <w:rPr>
          <w:rFonts w:cs="Times New Roman"/>
        </w:rPr>
        <w:t>where JOL ratings are inflated relative to recall accuracy.</w:t>
      </w:r>
      <w:r w:rsidR="00304D51">
        <w:rPr>
          <w:rFonts w:cs="Times New Roman"/>
        </w:rPr>
        <w:t xml:space="preserve"> </w:t>
      </w:r>
      <w:r w:rsidR="00304D51">
        <w:rPr>
          <w:rFonts w:cs="Times New Roman"/>
        </w:rPr>
        <w:t>T</w:t>
      </w:r>
      <w:r w:rsidR="00304D51" w:rsidRPr="004E314E">
        <w:rPr>
          <w:rFonts w:cs="Times New Roman"/>
        </w:rPr>
        <w:t>he present study</w:t>
      </w:r>
      <w:r w:rsidR="00304D51">
        <w:rPr>
          <w:rFonts w:cs="Times New Roman"/>
        </w:rPr>
        <w:t xml:space="preserve"> expands upon this by examining whether different study strategies can moderate this effect</w:t>
      </w:r>
      <w:r w:rsidR="00304D51">
        <w:rPr>
          <w:rFonts w:cs="Times New Roman"/>
        </w:rPr>
        <w:t xml:space="preserve"> (Experiment 1) and whether providing a warning about the illusion of competence for backward pairs can further reduce this effect (Experiment 2). Our </w:t>
      </w:r>
      <w:r w:rsidR="00D36154">
        <w:rPr>
          <w:rFonts w:cs="Times New Roman"/>
        </w:rPr>
        <w:t xml:space="preserve">study </w:t>
      </w:r>
      <w:r w:rsidR="00304D51">
        <w:rPr>
          <w:rFonts w:cs="Times New Roman"/>
        </w:rPr>
        <w:t xml:space="preserve">found that </w:t>
      </w:r>
      <w:r w:rsidR="00D36154">
        <w:rPr>
          <w:rFonts w:cs="Times New Roman"/>
        </w:rPr>
        <w:t>i</w:t>
      </w:r>
      <w:r w:rsidR="00304D51">
        <w:rPr>
          <w:rFonts w:cs="Times New Roman"/>
        </w:rPr>
        <w:t xml:space="preserve">tem-specific processing was able to reduce the illusion of competence </w:t>
      </w:r>
      <w:r w:rsidR="00D36154">
        <w:rPr>
          <w:rFonts w:cs="Times New Roman"/>
        </w:rPr>
        <w:t>for</w:t>
      </w:r>
      <w:r w:rsidR="00304D51">
        <w:rPr>
          <w:rFonts w:cs="Times New Roman"/>
        </w:rPr>
        <w:t xml:space="preserve"> backward pairs and </w:t>
      </w:r>
      <w:r w:rsidR="00D36154">
        <w:rPr>
          <w:rFonts w:cs="Times New Roman"/>
        </w:rPr>
        <w:t xml:space="preserve">that </w:t>
      </w:r>
      <w:r w:rsidR="00304D51">
        <w:rPr>
          <w:rFonts w:cs="Times New Roman"/>
        </w:rPr>
        <w:t>relational processing w</w:t>
      </w:r>
      <w:r w:rsidR="00D36154">
        <w:rPr>
          <w:rFonts w:cs="Times New Roman"/>
        </w:rPr>
        <w:t>as</w:t>
      </w:r>
      <w:r w:rsidR="00304D51">
        <w:rPr>
          <w:rFonts w:cs="Times New Roman"/>
        </w:rPr>
        <w:t xml:space="preserve"> able to </w:t>
      </w:r>
      <w:r w:rsidR="00D36154">
        <w:rPr>
          <w:rFonts w:cs="Times New Roman"/>
        </w:rPr>
        <w:t xml:space="preserve">reduce the illusion of competence for unrelated word pairs (Experiment 1). Our study did not find that warnings were able to further reduce the illusion of competence. </w:t>
      </w:r>
    </w:p>
    <w:p w14:paraId="6D844933" w14:textId="77777777" w:rsidR="00E7156F" w:rsidRDefault="00E7156F" w:rsidP="00E7156F">
      <w:pPr>
        <w:rPr>
          <w:rFonts w:cs="Times New Roman"/>
          <w:szCs w:val="24"/>
        </w:rPr>
      </w:pPr>
    </w:p>
    <w:p w14:paraId="1F3FB92A" w14:textId="4A41035C" w:rsidR="00E7156F" w:rsidRDefault="00E7156F" w:rsidP="00E7156F">
      <w:pPr>
        <w:rPr>
          <w:rFonts w:cs="Times New Roman"/>
          <w:szCs w:val="24"/>
        </w:rPr>
      </w:pPr>
      <w:r>
        <w:rPr>
          <w:rFonts w:cs="Times New Roman"/>
          <w:szCs w:val="24"/>
        </w:rPr>
        <w:t xml:space="preserve">Word count: </w:t>
      </w:r>
      <w:r w:rsidR="005D55EC">
        <w:rPr>
          <w:rFonts w:cs="Times New Roman"/>
          <w:szCs w:val="24"/>
        </w:rPr>
        <w:t>198</w:t>
      </w:r>
    </w:p>
    <w:p w14:paraId="0A3A8750" w14:textId="7F702D87"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5D55EC">
        <w:rPr>
          <w:rFonts w:cs="Times New Roman"/>
          <w:szCs w:val="24"/>
        </w:rPr>
        <w:t xml:space="preserve">Illusion of Competence; </w:t>
      </w:r>
      <w:r w:rsidR="00983BC7">
        <w:rPr>
          <w:rFonts w:cs="Times New Roman"/>
          <w:szCs w:val="24"/>
        </w:rPr>
        <w:t>Judgements of Learning; Item-Specific encoding; Relational encoding]</w:t>
      </w:r>
      <w:bookmarkStart w:id="3" w:name="_GoBack"/>
      <w:bookmarkEnd w:id="3"/>
    </w:p>
    <w:p w14:paraId="43D6447F" w14:textId="17A25612" w:rsidR="003165EF" w:rsidRDefault="003165EF" w:rsidP="00E7156F">
      <w:pPr>
        <w:rPr>
          <w:rFonts w:cs="Times New Roman"/>
          <w:szCs w:val="24"/>
        </w:rPr>
      </w:pPr>
      <w:r>
        <w:rPr>
          <w:rFonts w:cs="Times New Roman"/>
          <w:szCs w:val="24"/>
        </w:rPr>
        <w:br w:type="page"/>
      </w:r>
    </w:p>
    <w:p w14:paraId="3EF5AE3E" w14:textId="46B90A8B" w:rsidR="00841566" w:rsidRDefault="00633395" w:rsidP="00823940">
      <w:pPr>
        <w:jc w:val="center"/>
        <w:rPr>
          <w:rFonts w:cs="Times New Roman"/>
          <w:szCs w:val="24"/>
        </w:rPr>
      </w:pPr>
      <w:bookmarkStart w:id="4" w:name="_Hlk54441562"/>
      <w:commentRangeStart w:id="5"/>
      <w:commentRangeStart w:id="6"/>
      <w:commentRangeStart w:id="7"/>
      <w:r w:rsidRPr="00633395">
        <w:rPr>
          <w:rFonts w:cs="Times New Roman"/>
          <w:szCs w:val="24"/>
        </w:rPr>
        <w:lastRenderedPageBreak/>
        <w:t>Item</w:t>
      </w:r>
      <w:commentRangeEnd w:id="5"/>
      <w:r w:rsidR="00160D3E">
        <w:rPr>
          <w:rStyle w:val="CommentReference"/>
        </w:rPr>
        <w:commentReference w:id="5"/>
      </w:r>
      <w:commentRangeEnd w:id="6"/>
      <w:r w:rsidR="00B60A8B">
        <w:rPr>
          <w:rStyle w:val="CommentReference"/>
        </w:rPr>
        <w:commentReference w:id="6"/>
      </w:r>
      <w:commentRangeEnd w:id="7"/>
      <w:r w:rsidR="0019189F">
        <w:rPr>
          <w:rStyle w:val="CommentReference"/>
        </w:rPr>
        <w:commentReference w:id="7"/>
      </w:r>
      <w:r w:rsidRPr="00633395">
        <w:rPr>
          <w:rFonts w:cs="Times New Roman"/>
          <w:szCs w:val="24"/>
        </w:rPr>
        <w:t>-</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ncoding</w:t>
      </w:r>
      <w:r w:rsidR="00160D3E">
        <w:rPr>
          <w:rFonts w:cs="Times New Roman"/>
          <w:szCs w:val="24"/>
        </w:rPr>
        <w:t>,</w:t>
      </w:r>
      <w:r w:rsidR="00F14FFA" w:rsidRPr="00633395">
        <w:rPr>
          <w:rFonts w:cs="Times New Roman"/>
          <w:szCs w:val="24"/>
        </w:rPr>
        <w:t xml:space="preserve">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00160D3E">
        <w:rPr>
          <w:rFonts w:cs="Times New Roman"/>
          <w:szCs w:val="24"/>
        </w:rPr>
        <w:t>,</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bookmarkEnd w:id="4"/>
    <w:p w14:paraId="722A562A" w14:textId="4F02C390"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r w:rsidRPr="00633395">
        <w:rPr>
          <w:rFonts w:cs="Times New Roman"/>
          <w:szCs w:val="24"/>
        </w:rPr>
        <w:t>(Nelson &amp; Narens, 1990)</w:t>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w:t>
      </w:r>
      <w:r w:rsidR="00C26F5A">
        <w:rPr>
          <w:rFonts w:cs="Times New Roman"/>
          <w:szCs w:val="24"/>
        </w:rPr>
        <w:t xml:space="preserve"> </w:t>
      </w:r>
      <w:r>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Pr>
          <w:rFonts w:cs="Times New Roman"/>
          <w:szCs w:val="24"/>
        </w:rPr>
        <w:t xml:space="preserve">target word when only provided with the cue on a </w:t>
      </w:r>
      <w:r w:rsidR="00C26F5A">
        <w:rPr>
          <w:rFonts w:cs="Times New Roman"/>
          <w:szCs w:val="24"/>
        </w:rPr>
        <w:t xml:space="preserve">later </w:t>
      </w:r>
      <w:r>
        <w:rPr>
          <w:rFonts w:cs="Times New Roman"/>
          <w:szCs w:val="24"/>
        </w:rPr>
        <w:t xml:space="preserve">memory test. These estimates can be elicited using several types of measurement scales </w:t>
      </w:r>
      <w:r w:rsidR="00C26F5A">
        <w:rPr>
          <w:rFonts w:cs="Times New Roman"/>
          <w:szCs w:val="24"/>
        </w:rPr>
        <w:t xml:space="preserve">such as </w:t>
      </w:r>
      <w:r>
        <w:rPr>
          <w:rFonts w:cs="Times New Roman"/>
          <w:szCs w:val="24"/>
        </w:rPr>
        <w:t xml:space="preserve">Likert Scales or binary “yes-no” responses </w:t>
      </w:r>
      <w:r w:rsidR="00C26F5A">
        <w:rPr>
          <w:rFonts w:cs="Times New Roman"/>
          <w:szCs w:val="24"/>
        </w:rPr>
        <w:t>(</w:t>
      </w:r>
      <w:r w:rsidRPr="0085197E">
        <w:rPr>
          <w:rFonts w:cs="Times New Roman"/>
          <w:szCs w:val="24"/>
        </w:rPr>
        <w:t>Hanczakowski, Zawadzka, Pasek, &amp; Higham, 2013), however</w:t>
      </w:r>
      <w:r>
        <w:rPr>
          <w:rFonts w:cs="Times New Roman"/>
          <w:szCs w:val="24"/>
        </w:rPr>
        <w:t xml:space="preserve">, JOLs are typically elicited using a continuous 0 to 100 scale representing the percent likelihood </w:t>
      </w:r>
      <w:r w:rsidR="00C26F5A">
        <w:rPr>
          <w:rFonts w:cs="Times New Roman"/>
          <w:szCs w:val="24"/>
        </w:rPr>
        <w:t xml:space="preserve">that </w:t>
      </w:r>
      <w:r>
        <w:rPr>
          <w:rFonts w:cs="Times New Roman"/>
          <w:szCs w:val="24"/>
        </w:rPr>
        <w:t xml:space="preserve">the target item </w:t>
      </w:r>
      <w:r w:rsidR="00C26F5A">
        <w:rPr>
          <w:rFonts w:cs="Times New Roman"/>
          <w:szCs w:val="24"/>
        </w:rPr>
        <w:t xml:space="preserve">will be </w:t>
      </w:r>
      <w:r>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Pr>
          <w:rFonts w:cs="Times New Roman"/>
          <w:szCs w:val="24"/>
        </w:rPr>
        <w:t xml:space="preserve">comparison between predicted target recall (via JOLs) and the </w:t>
      </w:r>
      <w:r w:rsidR="00C26F5A">
        <w:rPr>
          <w:rFonts w:cs="Times New Roman"/>
          <w:szCs w:val="24"/>
        </w:rPr>
        <w:t xml:space="preserve">percentage </w:t>
      </w:r>
      <w:r>
        <w:rPr>
          <w:rFonts w:cs="Times New Roman"/>
          <w:szCs w:val="24"/>
        </w:rPr>
        <w:t>of targets that are correctly recalled at test.</w:t>
      </w:r>
    </w:p>
    <w:p w14:paraId="5D387AB3" w14:textId="040EA2FA"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 xml:space="preserve">factors can affect the efficacy of JOLs. These </w:t>
      </w:r>
      <w:commentRangeStart w:id="8"/>
      <w:commentRangeStart w:id="9"/>
      <w:r>
        <w:rPr>
          <w:rFonts w:cs="Times New Roman"/>
          <w:szCs w:val="24"/>
        </w:rPr>
        <w:t>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highly semantically</w:t>
      </w:r>
      <w:r>
        <w:rPr>
          <w:rFonts w:cs="Times New Roman"/>
          <w:szCs w:val="24"/>
        </w:rPr>
        <w:t xml:space="preserve"> </w:t>
      </w:r>
      <w:commentRangeEnd w:id="8"/>
      <w:r w:rsidR="00C26F5A">
        <w:rPr>
          <w:rStyle w:val="CommentReference"/>
        </w:rPr>
        <w:commentReference w:id="8"/>
      </w:r>
      <w:commentRangeEnd w:id="9"/>
      <w:r w:rsidR="007A74AE">
        <w:rPr>
          <w:rStyle w:val="CommentReference"/>
        </w:rPr>
        <w:commentReference w:id="9"/>
      </w:r>
      <w:r w:rsidR="007A74AE">
        <w:rPr>
          <w:rFonts w:cs="Times New Roman"/>
          <w:szCs w:val="24"/>
        </w:rPr>
        <w:t xml:space="preserve">related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examining </w:t>
      </w:r>
      <w:r>
        <w:rPr>
          <w:rFonts w:cs="Times New Roman"/>
          <w:szCs w:val="24"/>
        </w:rPr>
        <w:lastRenderedPageBreak/>
        <w:t>the associative direction between cue-target pairs (i.e., probability that the cue item 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23E94DE6" w:rsidR="00841566" w:rsidRDefault="00841566" w:rsidP="00841566">
      <w:pPr>
        <w:ind w:firstLine="720"/>
        <w:rPr>
          <w:rFonts w:cs="Times New Roman"/>
          <w:szCs w:val="24"/>
        </w:rPr>
      </w:pPr>
      <w:commentRangeStart w:id="10"/>
      <w:r>
        <w:rPr>
          <w:rFonts w:cs="Times New Roman"/>
          <w:szCs w:val="24"/>
        </w:rPr>
        <w:t>Interest</w:t>
      </w:r>
      <w:commentRangeEnd w:id="10"/>
      <w:r w:rsidR="00327754">
        <w:rPr>
          <w:rStyle w:val="CommentReference"/>
        </w:rPr>
        <w:commentReference w:id="10"/>
      </w:r>
      <w:r>
        <w:rPr>
          <w:rFonts w:cs="Times New Roman"/>
          <w:szCs w:val="24"/>
        </w:rPr>
        <w:t xml:space="preserve">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associate</w:t>
      </w:r>
      <w:commentRangeStart w:id="11"/>
      <w:r w:rsidR="002316BF">
        <w:rPr>
          <w:rFonts w:cs="Times New Roman"/>
          <w:szCs w:val="24"/>
        </w:rPr>
        <w:t>s</w:t>
      </w:r>
      <w:commentRangeStart w:id="12"/>
      <w:commentRangeEnd w:id="12"/>
      <w:r w:rsidR="007D6BCD">
        <w:rPr>
          <w:rStyle w:val="CommentReference"/>
        </w:rPr>
        <w:commentReference w:id="12"/>
      </w:r>
      <w:commentRangeEnd w:id="11"/>
      <w:r w:rsidR="00B579D2">
        <w:rPr>
          <w:rStyle w:val="CommentReference"/>
        </w:rPr>
        <w:commentReference w:id="11"/>
      </w:r>
      <w:r>
        <w:rPr>
          <w:rFonts w:cs="Times New Roman"/>
          <w:szCs w:val="24"/>
        </w:rPr>
        <w:t xml:space="preserve">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commentRangeStart w:id="13"/>
      <w:r w:rsidR="00DD11B9">
        <w:rPr>
          <w:rFonts w:cs="Times New Roman"/>
          <w:szCs w:val="24"/>
        </w:rPr>
        <w:t>67%</w:t>
      </w:r>
      <w:commentRangeEnd w:id="13"/>
      <w:r w:rsidR="00DD11B9">
        <w:rPr>
          <w:rStyle w:val="CommentReference"/>
        </w:rPr>
        <w:commentReference w:id="13"/>
      </w:r>
      <w:r w:rsidR="007D6BCD">
        <w:rPr>
          <w:rFonts w:cs="Times New Roman"/>
          <w:szCs w:val="24"/>
        </w:rPr>
        <w:t xml:space="preserve"> of trials and correctly postdicted their </w:t>
      </w:r>
      <w:r w:rsidR="00DD11B9">
        <w:rPr>
          <w:rFonts w:cs="Times New Roman"/>
          <w:szCs w:val="24"/>
        </w:rPr>
        <w:t xml:space="preserve">responses </w:t>
      </w:r>
      <w:commentRangeStart w:id="14"/>
      <w:commentRangeStart w:id="15"/>
      <w:r w:rsidR="00DD11B9">
        <w:rPr>
          <w:rFonts w:cs="Times New Roman"/>
          <w:szCs w:val="24"/>
        </w:rPr>
        <w:t>for</w:t>
      </w:r>
      <w:commentRangeEnd w:id="14"/>
      <w:commentRangeEnd w:id="15"/>
      <w:r w:rsidR="00DD11B9">
        <w:rPr>
          <w:rFonts w:cs="Times New Roman"/>
          <w:szCs w:val="24"/>
        </w:rPr>
        <w:t xml:space="preserve"> an average of 88% of trials</w:t>
      </w:r>
      <w:r w:rsidR="007D6BCD">
        <w:rPr>
          <w:rStyle w:val="CommentReference"/>
        </w:rPr>
        <w:commentReference w:id="14"/>
      </w:r>
      <w:r w:rsidR="00DD11B9">
        <w:rPr>
          <w:rStyle w:val="CommentReference"/>
        </w:rPr>
        <w:commentReference w:id="15"/>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646B6422" w:rsidR="00841566" w:rsidRDefault="00841566" w:rsidP="00841566">
      <w:pPr>
        <w:ind w:firstLine="720"/>
        <w:rPr>
          <w:rFonts w:cs="Times New Roman"/>
          <w:szCs w:val="24"/>
        </w:rPr>
      </w:pPr>
      <w:r>
        <w:rPr>
          <w:rFonts w:cs="Times New Roman"/>
          <w:szCs w:val="24"/>
        </w:rPr>
        <w:t xml:space="preserve">More recently, research conducted by Koriat and Bjork (2005) </w:t>
      </w:r>
      <w:r w:rsidR="007D6BCD">
        <w:rPr>
          <w:rFonts w:cs="Times New Roman"/>
          <w:szCs w:val="24"/>
        </w:rPr>
        <w:t>has 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of the relationship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t>
      </w:r>
      <w:r>
        <w:rPr>
          <w:rFonts w:cs="Times New Roman"/>
          <w:szCs w:val="24"/>
        </w:rPr>
        <w:lastRenderedPageBreak/>
        <w:t>which 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176907B0"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conducted three experiments in which participants were presented with unrelated and </w:t>
      </w:r>
      <w:r w:rsidRPr="00DD11B9">
        <w:rPr>
          <w:rFonts w:cs="Times New Roman"/>
          <w:i/>
          <w:iCs/>
          <w:szCs w:val="24"/>
        </w:rPr>
        <w:t>a priori</w:t>
      </w:r>
      <w:r>
        <w:rPr>
          <w:rFonts w:cs="Times New Roman"/>
          <w:szCs w:val="24"/>
        </w:rPr>
        <w:t xml:space="preserve"> study pairs (e.g., strong forward associates; Experiment 1),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(e.g., backward associates; Experiment 2), and unrelated pairs, </w:t>
      </w:r>
      <w:r w:rsidRPr="0033305A">
        <w:rPr>
          <w:rFonts w:cs="Times New Roman"/>
          <w:i/>
          <w:iCs/>
          <w:szCs w:val="24"/>
        </w:rPr>
        <w:t>a priori</w:t>
      </w:r>
      <w:r>
        <w:rPr>
          <w:rFonts w:cs="Times New Roman"/>
          <w:szCs w:val="24"/>
        </w:rPr>
        <w:t xml:space="preserve"> pairs, and a set of semantically related </w:t>
      </w:r>
      <w:r w:rsidRPr="0033305A">
        <w:rPr>
          <w:rFonts w:cs="Times New Roman"/>
          <w:i/>
          <w:iCs/>
          <w:szCs w:val="24"/>
        </w:rPr>
        <w:t>a posteriori</w:t>
      </w:r>
      <w:r>
        <w:rPr>
          <w:rFonts w:cs="Times New Roman"/>
          <w:szCs w:val="24"/>
        </w:rPr>
        <w:t xml:space="preserve"> pairs that shared no association based on norms (Experiment 3). Across experiment</w:t>
      </w:r>
      <w:r w:rsidR="00A7585B">
        <w:rPr>
          <w:rFonts w:cs="Times New Roman"/>
          <w:szCs w:val="24"/>
        </w:rPr>
        <w:t>s</w:t>
      </w:r>
      <w:r>
        <w:rPr>
          <w:rFonts w:cs="Times New Roman"/>
          <w:szCs w:val="24"/>
        </w:rPr>
        <w:t xml:space="preserve">, an </w:t>
      </w:r>
      <w:r w:rsidRPr="003E2549">
        <w:rPr>
          <w:rFonts w:cs="Times New Roman"/>
          <w:i/>
          <w:iCs/>
          <w:szCs w:val="24"/>
        </w:rPr>
        <w:t>illusion of competence</w:t>
      </w:r>
      <w:r>
        <w:rPr>
          <w:rFonts w:cs="Times New Roman"/>
          <w:szCs w:val="24"/>
        </w:rPr>
        <w:t xml:space="preserve"> was found for </w:t>
      </w:r>
      <w:r w:rsidRPr="0033305A">
        <w:rPr>
          <w:rFonts w:cs="Times New Roman"/>
          <w:i/>
          <w:iCs/>
          <w:szCs w:val="24"/>
        </w:rPr>
        <w:t>a posteriori pairs</w:t>
      </w:r>
      <w:r>
        <w:rPr>
          <w:rFonts w:cs="Times New Roman"/>
          <w:szCs w:val="24"/>
        </w:rPr>
        <w:t xml:space="preserve"> in which participants’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 xml:space="preserve">highly likely to be recalled, recall accuracy is typically much lower than </w:t>
      </w:r>
      <w:commentRangeStart w:id="16"/>
      <w:commentRangeStart w:id="17"/>
      <w:r>
        <w:rPr>
          <w:rFonts w:cs="Times New Roman"/>
          <w:szCs w:val="24"/>
        </w:rPr>
        <w:t>predicted</w:t>
      </w:r>
      <w:commentRangeEnd w:id="16"/>
      <w:r w:rsidR="00A7585B">
        <w:rPr>
          <w:rStyle w:val="CommentReference"/>
        </w:rPr>
        <w:commentReference w:id="16"/>
      </w:r>
      <w:commentRangeEnd w:id="17"/>
      <w:r w:rsidR="00AC65C9">
        <w:rPr>
          <w:rStyle w:val="CommentReference"/>
        </w:rPr>
        <w:commentReference w:id="17"/>
      </w:r>
      <w:r>
        <w:rPr>
          <w:rFonts w:cs="Times New Roman"/>
          <w:szCs w:val="24"/>
        </w:rPr>
        <w:t>.</w:t>
      </w:r>
    </w:p>
    <w:p w14:paraId="615DE6BF" w14:textId="5F2465E4"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33305A">
        <w:rPr>
          <w:rFonts w:cs="Times New Roman"/>
          <w:i/>
          <w:iCs/>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examined the correspondence between JOLs and subsequent recall when participants studied</w:t>
      </w:r>
      <w:r>
        <w:rPr>
          <w:rFonts w:cs="Times New Roman"/>
          <w:szCs w:val="24"/>
        </w:rPr>
        <w:t xml:space="preserve">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 xml:space="preserve">due to their </w:t>
      </w:r>
      <w:r w:rsidR="00A7585B">
        <w:rPr>
          <w:rFonts w:cs="Times New Roman"/>
          <w:szCs w:val="24"/>
        </w:rPr>
        <w:t>identical</w:t>
      </w:r>
      <w:r w:rsidR="001D6C37">
        <w:rPr>
          <w:rFonts w:cs="Times New Roman"/>
          <w:szCs w:val="24"/>
        </w:rPr>
        <w:t xml:space="preserve">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w:t>
      </w:r>
      <w:r w:rsidR="00A7585B">
        <w:rPr>
          <w:rFonts w:cs="Times New Roman"/>
          <w:szCs w:val="24"/>
        </w:rPr>
        <w:t>given the cue word was perfectly predictive of the target.</w:t>
      </w:r>
    </w:p>
    <w:p w14:paraId="03A23B42" w14:textId="297414E3"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Symmetrical pairs are different from forward and backward pairs in that the associative strength between the cue and target word is the same regardless of direction (</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cue-target pairs </w:t>
      </w:r>
      <w:r w:rsidR="0033305A">
        <w:rPr>
          <w:rFonts w:cs="Times New Roman"/>
          <w:szCs w:val="24"/>
        </w:rPr>
        <w:t>there is a</w:t>
      </w:r>
      <w:r>
        <w:rPr>
          <w:rFonts w:cs="Times New Roman"/>
          <w:szCs w:val="24"/>
        </w:rPr>
        <w:t xml:space="preserve"> stronger strength depending on the direction of the pair (</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Furthermore, </w:t>
      </w:r>
      <w:r w:rsidR="000A6463">
        <w:rPr>
          <w:rFonts w:cs="Times New Roman"/>
          <w:szCs w:val="24"/>
        </w:rPr>
        <w:t xml:space="preserve">symmetrical </w:t>
      </w:r>
      <w:r>
        <w:rPr>
          <w:rFonts w:cs="Times New Roman"/>
          <w:szCs w:val="24"/>
        </w:rPr>
        <w:t xml:space="preserve">pairs differ from identical pairs in that they have </w:t>
      </w:r>
      <w:r w:rsidR="000A6463">
        <w:rPr>
          <w:rFonts w:cs="Times New Roman"/>
          <w:szCs w:val="24"/>
        </w:rPr>
        <w:t xml:space="preserve">equivalent </w:t>
      </w:r>
      <w:r>
        <w:rPr>
          <w:rFonts w:cs="Times New Roman"/>
          <w:szCs w:val="24"/>
        </w:rPr>
        <w:t xml:space="preserve">levels of forward and backward associative strength without needing to repeat the same word.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a strong illusion of competence pattern for backward pairs and, additionally, the illusion</w:t>
      </w:r>
      <w:r>
        <w:rPr>
          <w:rFonts w:cs="Times New Roman"/>
          <w:szCs w:val="24"/>
        </w:rPr>
        <w:t xml:space="preserve"> of competence was shown to extend to symmetrical </w:t>
      </w:r>
      <w:commentRangeStart w:id="18"/>
      <w:commentRangeStart w:id="19"/>
      <w:commentRangeStart w:id="20"/>
      <w:commentRangeStart w:id="21"/>
      <w:r>
        <w:rPr>
          <w:rFonts w:cs="Times New Roman"/>
          <w:szCs w:val="24"/>
        </w:rPr>
        <w:t>associates</w:t>
      </w:r>
      <w:commentRangeEnd w:id="18"/>
      <w:r>
        <w:rPr>
          <w:rStyle w:val="CommentReference"/>
        </w:rPr>
        <w:commentReference w:id="18"/>
      </w:r>
      <w:commentRangeEnd w:id="19"/>
      <w:r>
        <w:rPr>
          <w:rStyle w:val="CommentReference"/>
        </w:rPr>
        <w:commentReference w:id="19"/>
      </w:r>
      <w:commentRangeEnd w:id="20"/>
      <w:r w:rsidR="000A6463">
        <w:rPr>
          <w:rStyle w:val="CommentReference"/>
        </w:rPr>
        <w:commentReference w:id="20"/>
      </w:r>
      <w:commentRangeEnd w:id="21"/>
      <w:r w:rsidR="00431082">
        <w:rPr>
          <w:rStyle w:val="CommentReference"/>
        </w:rPr>
        <w:commentReference w:id="21"/>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weak association found for symmetrical pairs is not strong enough for the cue word to regularly illicit the target </w:t>
      </w:r>
      <w:r w:rsidR="0079085F" w:rsidRPr="0085197E">
        <w:rPr>
          <w:rFonts w:cs="Times New Roman"/>
          <w:szCs w:val="24"/>
        </w:rPr>
        <w:lastRenderedPageBreak/>
        <w:t>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plays a larger role than the associative strength in future recall.</w:t>
      </w:r>
    </w:p>
    <w:p w14:paraId="6A6A116A" w14:textId="4DDA36F8" w:rsidR="00841566" w:rsidRDefault="000A6463" w:rsidP="00841566">
      <w:pPr>
        <w:ind w:firstLine="720"/>
        <w:rPr>
          <w:rFonts w:cs="Times New Roman"/>
          <w:szCs w:val="24"/>
        </w:rPr>
      </w:pPr>
      <w:r>
        <w:rPr>
          <w:rFonts w:cs="Times New Roman"/>
          <w:szCs w:val="24"/>
        </w:rPr>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can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Calibration plots can therefore pinpoint specific ratings where JOLs become less predictive. Across experiments, Maxwell and Huff found that forward and symmetrical pairs were generally well</w:t>
      </w:r>
      <w:r w:rsidR="004814F2">
        <w:rPr>
          <w:rFonts w:cs="Times New Roman"/>
          <w:szCs w:val="24"/>
        </w:rPr>
        <w:t>-</w:t>
      </w:r>
      <w:r>
        <w:rPr>
          <w:rFonts w:cs="Times New Roman"/>
          <w:szCs w:val="24"/>
        </w:rPr>
        <w:t>calibrated until the highest JOL ratings</w:t>
      </w:r>
      <w:r w:rsidR="004814F2">
        <w:rPr>
          <w:rFonts w:cs="Times New Roman"/>
          <w:szCs w:val="24"/>
        </w:rPr>
        <w:t xml:space="preserve">, but for backward and unrelated pairs, participant JOLs became over-predictive at JOL ratings of 30% or greater. Thus, </w:t>
      </w:r>
      <w:r w:rsidR="00C8052E">
        <w:rPr>
          <w:rFonts w:cs="Times New Roman"/>
          <w:szCs w:val="24"/>
        </w:rPr>
        <w:t>the calibration plots revealed that an illusion of competence pattern emerged for all pair types, however this pattern was only found at the highest JOLs for forward and symmetrical pairs (70% and greater</w:t>
      </w:r>
      <w:r w:rsidR="003165EF">
        <w:rPr>
          <w:rFonts w:cs="Times New Roman"/>
          <w:szCs w:val="24"/>
        </w:rPr>
        <w:t>) but</w:t>
      </w:r>
      <w:r w:rsidR="00C8052E">
        <w:rPr>
          <w:rFonts w:cs="Times New Roman"/>
          <w:szCs w:val="24"/>
        </w:rPr>
        <w:t xml:space="preserve"> occurred at much lower JOL ratings</w:t>
      </w:r>
      <w:r w:rsidR="00E3649B">
        <w:rPr>
          <w:rFonts w:cs="Times New Roman"/>
          <w:szCs w:val="24"/>
        </w:rPr>
        <w:t xml:space="preserve"> for backward and unrelated pairs (30% and greater)</w:t>
      </w:r>
      <w:r w:rsidR="00C8052E">
        <w:rPr>
          <w:rFonts w:cs="Times New Roman"/>
          <w:szCs w:val="24"/>
        </w:rPr>
        <w:t>.</w:t>
      </w:r>
    </w:p>
    <w:p w14:paraId="022AFC28" w14:textId="65C100CD" w:rsidR="00841566" w:rsidRDefault="004814F2" w:rsidP="00841566">
      <w:pPr>
        <w:ind w:firstLine="720"/>
        <w:rPr>
          <w:rFonts w:cs="Times New Roman"/>
          <w:szCs w:val="24"/>
        </w:rPr>
      </w:pPr>
      <w:r>
        <w:rPr>
          <w:rFonts w:cs="Times New Roman"/>
          <w:szCs w:val="24"/>
        </w:rPr>
        <w:t xml:space="preserve">Given the </w:t>
      </w:r>
      <w:r w:rsidR="00C8052E">
        <w:rPr>
          <w:rFonts w:cs="Times New Roman"/>
          <w:szCs w:val="24"/>
        </w:rPr>
        <w:t>Maxwell and Huff’s (in press) findings that illusion of competence patterns can be found diffusely across all pair types,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 be effective at increasing the correspondence between JOLs and recall</w:t>
      </w:r>
      <w:r w:rsidR="00C8052E">
        <w:rPr>
          <w:rFonts w:cs="Times New Roman"/>
          <w:szCs w:val="24"/>
        </w:rPr>
        <w:t xml:space="preserve">, and thereby reduce the illusion of competence. One such method, tested in Experiment 1, is by </w:t>
      </w:r>
      <w:r w:rsidR="00C8052E">
        <w:rPr>
          <w:rFonts w:cs="Times New Roman"/>
          <w:szCs w:val="24"/>
        </w:rPr>
        <w:lastRenderedPageBreak/>
        <w:t xml:space="preserve">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2D3D4B50" w14:textId="4F6D6057"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commentRangeStart w:id="22"/>
      <w:r>
        <w:rPr>
          <w:rFonts w:cs="Times New Roman"/>
          <w:szCs w:val="24"/>
        </w:rPr>
        <w:t>encoding</w:t>
      </w:r>
      <w:commentRangeEnd w:id="22"/>
      <w:r w:rsidR="00C8052E">
        <w:rPr>
          <w:rStyle w:val="CommentReference"/>
        </w:rPr>
        <w:commentReference w:id="22"/>
      </w:r>
      <w:r>
        <w:rPr>
          <w:rFonts w:cs="Times New Roman"/>
          <w:szCs w:val="24"/>
        </w:rPr>
        <w:t xml:space="preserve">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they can encourage the processing of shared characteristics of study items through relational </w:t>
      </w:r>
      <w:commentRangeStart w:id="23"/>
      <w:r>
        <w:rPr>
          <w:rFonts w:cs="Times New Roman"/>
          <w:szCs w:val="24"/>
        </w:rPr>
        <w:t>processing</w:t>
      </w:r>
      <w:commentRangeEnd w:id="23"/>
      <w:r w:rsidR="00C8052E">
        <w:rPr>
          <w:rStyle w:val="CommentReference"/>
        </w:rPr>
        <w:commentReference w:id="23"/>
      </w:r>
      <w:r>
        <w:rPr>
          <w:rFonts w:cs="Times New Roman"/>
          <w:szCs w:val="24"/>
        </w:rPr>
        <w:t xml:space="preserve">. </w:t>
      </w:r>
    </w:p>
    <w:p w14:paraId="25DD6013" w14:textId="53D768D8" w:rsidR="0008341A" w:rsidRDefault="008565C4" w:rsidP="00841566">
      <w:pPr>
        <w:ind w:firstLine="720"/>
        <w:rPr>
          <w:rFonts w:cs="Times New Roman"/>
          <w:szCs w:val="24"/>
        </w:rPr>
      </w:pPr>
      <w:commentRangeStart w:id="24"/>
      <w:r w:rsidRPr="008565C4">
        <w:rPr>
          <w:rFonts w:cs="Times New Roman"/>
          <w:szCs w:val="24"/>
          <w:highlight w:val="yellow"/>
        </w:rPr>
        <w:t>[ADD PARAGRAPH HERE]</w:t>
      </w:r>
      <w:commentRangeEnd w:id="24"/>
      <w:r w:rsidR="00D476CA">
        <w:rPr>
          <w:rStyle w:val="CommentReference"/>
        </w:rPr>
        <w:commentReference w:id="24"/>
      </w:r>
    </w:p>
    <w:p w14:paraId="237F0C3D" w14:textId="047560AB"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documented</w:t>
      </w:r>
      <w:r>
        <w:rPr>
          <w:rFonts w:cs="Times New Roman"/>
          <w:szCs w:val="24"/>
        </w:rPr>
        <w:t xml:space="preserve"> benefits of item-specific and relational processing on memory, the present study tested whether these encoding strategies can </w:t>
      </w:r>
      <w:r w:rsidR="00CB7A0D">
        <w:rPr>
          <w:rFonts w:cs="Times New Roman"/>
          <w:szCs w:val="24"/>
        </w:rPr>
        <w:t xml:space="preserve">improve the calibration between JOLs and later recall, especially on backward and unrelated pairs in which the illusion of competence is robust (Castel et al., 2007; Koriat &amp; Bjork, 2005; Maxwell &amp; Huff, in press; </w:t>
      </w:r>
      <w:commentRangeStart w:id="25"/>
      <w:commentRangeStart w:id="26"/>
      <w:r w:rsidR="00CB7A0D">
        <w:rPr>
          <w:rFonts w:cs="Times New Roman"/>
          <w:szCs w:val="24"/>
        </w:rPr>
        <w:t>Soderstrom,</w:t>
      </w:r>
      <w:r w:rsidR="00C33681">
        <w:rPr>
          <w:rFonts w:cs="Times New Roman"/>
          <w:szCs w:val="24"/>
        </w:rPr>
        <w:t xml:space="preserve"> Clark, Halamish, &amp; Bjork,</w:t>
      </w:r>
      <w:r w:rsidR="00CB7A0D">
        <w:rPr>
          <w:rFonts w:cs="Times New Roman"/>
          <w:szCs w:val="24"/>
        </w:rPr>
        <w:t xml:space="preserve"> 2015</w:t>
      </w:r>
      <w:commentRangeEnd w:id="25"/>
      <w:r w:rsidR="00CB7A0D">
        <w:rPr>
          <w:rStyle w:val="CommentReference"/>
        </w:rPr>
        <w:commentReference w:id="25"/>
      </w:r>
      <w:commentRangeEnd w:id="26"/>
      <w:r w:rsidR="0008341A">
        <w:rPr>
          <w:rStyle w:val="CommentReference"/>
        </w:rPr>
        <w:commentReference w:id="26"/>
      </w:r>
      <w:r w:rsidR="00CB7A0D">
        <w:rPr>
          <w:rFonts w:cs="Times New Roman"/>
          <w:szCs w:val="24"/>
        </w:rPr>
        <w:t xml:space="preserve">).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an item-specific </w:t>
      </w:r>
      <w:r w:rsidR="00CB7A0D">
        <w:rPr>
          <w:rFonts w:cs="Times New Roman"/>
          <w:szCs w:val="24"/>
        </w:rPr>
        <w:lastRenderedPageBreak/>
        <w:t xml:space="preserve">task, a relational task, or 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encoding tasks </w:t>
      </w:r>
      <w:r>
        <w:rPr>
          <w:rFonts w:cs="Times New Roman"/>
          <w:szCs w:val="24"/>
        </w:rPr>
        <w:t xml:space="preserve">with an explicit warning about the </w:t>
      </w:r>
      <w:r w:rsidR="00F144FD">
        <w:rPr>
          <w:rFonts w:cs="Times New Roman"/>
          <w:szCs w:val="24"/>
        </w:rPr>
        <w:t xml:space="preserve">illusion of competence and the </w:t>
      </w:r>
      <w:r>
        <w:rPr>
          <w:rFonts w:cs="Times New Roman"/>
          <w:szCs w:val="24"/>
        </w:rPr>
        <w:t xml:space="preserve">deceptive nature of </w:t>
      </w:r>
      <w:r w:rsidR="00F144FD">
        <w:rPr>
          <w:rFonts w:cs="Times New Roman"/>
          <w:szCs w:val="24"/>
        </w:rPr>
        <w:t>different</w:t>
      </w:r>
      <w:r>
        <w:rPr>
          <w:rFonts w:cs="Times New Roman"/>
          <w:szCs w:val="24"/>
        </w:rPr>
        <w:t xml:space="preserve"> pair</w:t>
      </w:r>
      <w:r w:rsidR="00F144FD">
        <w:rPr>
          <w:rFonts w:cs="Times New Roman"/>
          <w:szCs w:val="24"/>
        </w:rPr>
        <w:t xml:space="preserve"> types</w:t>
      </w:r>
      <w:r>
        <w:rPr>
          <w:rFonts w:cs="Times New Roman"/>
          <w:szCs w:val="24"/>
        </w:rPr>
        <w:t xml:space="preserve"> </w:t>
      </w:r>
      <w:r w:rsidR="00F144FD">
        <w:rPr>
          <w:rFonts w:cs="Times New Roman"/>
          <w:szCs w:val="24"/>
        </w:rPr>
        <w:t xml:space="preserve">could </w:t>
      </w:r>
      <w:r>
        <w:rPr>
          <w:rFonts w:cs="Times New Roman"/>
          <w:szCs w:val="24"/>
        </w:rPr>
        <w:t>further reduces the illusion of competence</w:t>
      </w:r>
      <w:r w:rsidR="00F144FD">
        <w:rPr>
          <w:rFonts w:cs="Times New Roman"/>
          <w:szCs w:val="24"/>
        </w:rPr>
        <w:t xml:space="preserve"> and improve JOL calibration</w:t>
      </w:r>
      <w:r>
        <w:rPr>
          <w:rFonts w:cs="Times New Roman"/>
          <w:szCs w:val="24"/>
        </w:rPr>
        <w:t xml:space="preserve">. Finally, across 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35656F86"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the cue 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especially beneficial for backward and unrelated pairs where the cue is less effective at promoting 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overall and </w:t>
      </w:r>
      <w:r>
        <w:rPr>
          <w:rFonts w:cs="Times New Roman"/>
          <w:szCs w:val="24"/>
        </w:rPr>
        <w:t xml:space="preserve">reducing the illusion of competence </w:t>
      </w:r>
      <w:r>
        <w:rPr>
          <w:rFonts w:cs="Times New Roman"/>
          <w:szCs w:val="24"/>
        </w:rPr>
        <w:lastRenderedPageBreak/>
        <w:t>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76030B06"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A6DF8C0"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1E7A95FF" w:rsidR="00CE3633" w:rsidRDefault="00CE3633">
      <w:r>
        <w:lastRenderedPageBreak/>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27"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27"/>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lastRenderedPageBreak/>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w:t>
      </w:r>
      <w:r w:rsidR="00B46DB5">
        <w:lastRenderedPageBreak/>
        <w:t xml:space="preserve">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28"/>
      <w:commentRangeStart w:id="29"/>
      <w:r>
        <w:rPr>
          <w:b/>
          <w:bCs/>
        </w:rPr>
        <w:t>Results</w:t>
      </w:r>
      <w:commentRangeEnd w:id="28"/>
      <w:r w:rsidR="008226DF">
        <w:rPr>
          <w:rStyle w:val="CommentReference"/>
        </w:rPr>
        <w:commentReference w:id="28"/>
      </w:r>
      <w:commentRangeEnd w:id="29"/>
      <w:r w:rsidR="00963D24">
        <w:rPr>
          <w:rStyle w:val="CommentReference"/>
        </w:rPr>
        <w:commentReference w:id="29"/>
      </w:r>
    </w:p>
    <w:p w14:paraId="0F1DFDB8" w14:textId="137E1586"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w:t>
      </w:r>
      <w:commentRangeStart w:id="30"/>
      <w:r w:rsidR="00554E47">
        <w:rPr>
          <w:rFonts w:eastAsia="Arial" w:cs="Times New Roman"/>
          <w:szCs w:val="24"/>
        </w:rPr>
        <w:t>correct</w:t>
      </w:r>
      <w:commentRangeEnd w:id="30"/>
      <w:r w:rsidR="0013616E">
        <w:rPr>
          <w:rStyle w:val="CommentReference"/>
        </w:rPr>
        <w:commentReference w:id="30"/>
      </w:r>
      <w:r w:rsidR="00554E47">
        <w:rPr>
          <w:rFonts w:eastAsia="Arial" w:cs="Times New Roman"/>
          <w:szCs w:val="24"/>
        </w:rPr>
        <w:t xml:space="preserve">.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commentRangeStart w:id="31"/>
      <w:commentRangeStart w:id="32"/>
      <w:r w:rsidR="00F00238">
        <w:rPr>
          <w:rFonts w:eastAsia="Arial" w:cs="Times New Roman"/>
          <w:szCs w:val="24"/>
        </w:rPr>
        <w:t>Masson, 2011; Wagenmakers, 2007</w:t>
      </w:r>
      <w:commentRangeEnd w:id="31"/>
      <w:r w:rsidR="00F00238">
        <w:rPr>
          <w:rStyle w:val="CommentReference"/>
        </w:rPr>
        <w:commentReference w:id="31"/>
      </w:r>
      <w:commentRangeEnd w:id="32"/>
      <w:r w:rsidR="008979B1">
        <w:rPr>
          <w:rStyle w:val="CommentReference"/>
        </w:rPr>
        <w:commentReference w:id="32"/>
      </w:r>
      <w:r w:rsidR="00F00238">
        <w:rPr>
          <w:rFonts w:eastAsia="Arial" w:cs="Times New Roman"/>
          <w:szCs w:val="24"/>
        </w:rPr>
        <w:t xml:space="preserve">).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7FD2D87" w:rsidR="008A5056" w:rsidRDefault="00C110AE" w:rsidP="003E7264">
      <w:pPr>
        <w:spacing w:after="160"/>
        <w:ind w:firstLine="720"/>
        <w:contextualSpacing/>
        <w:rPr>
          <w:rFonts w:eastAsia="Arial" w:cs="Times New Roman"/>
          <w:szCs w:val="24"/>
        </w:rPr>
      </w:pPr>
      <w:bookmarkStart w:id="33"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34"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34"/>
      <w:r w:rsidR="009749B6">
        <w:rPr>
          <w:rFonts w:eastAsia="Arial" w:cs="Times New Roman"/>
          <w:szCs w:val="24"/>
        </w:rPr>
        <w:t>mixed</w:t>
      </w:r>
      <w:r w:rsidR="003E7264" w:rsidRPr="003E7264">
        <w:rPr>
          <w:rFonts w:eastAsia="Arial" w:cs="Times New Roman"/>
          <w:szCs w:val="24"/>
        </w:rPr>
        <w:t xml:space="preserve"> ANOVA was </w:t>
      </w:r>
      <w:r w:rsidR="00F00238">
        <w:rPr>
          <w:rFonts w:eastAsia="Arial" w:cs="Times New Roman"/>
          <w:szCs w:val="24"/>
        </w:rPr>
        <w:t>tested</w:t>
      </w:r>
      <w:r w:rsidR="003E7264" w:rsidRPr="003E7264">
        <w:rPr>
          <w:rFonts w:eastAsia="Arial" w:cs="Times New Roman"/>
          <w:szCs w:val="24"/>
        </w:rPr>
        <w:t xml:space="preserve"> for</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3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35" w:name="_Hlk11070471"/>
      <w:r w:rsidR="00EF566A">
        <w:rPr>
          <w:rFonts w:eastAsia="Arial" w:cs="Times New Roman"/>
          <w:szCs w:val="24"/>
        </w:rPr>
        <w:t>62.66</w:t>
      </w:r>
      <w:r w:rsidR="003E7264" w:rsidRPr="003E7264">
        <w:rPr>
          <w:rFonts w:eastAsia="Arial" w:cs="Times New Roman"/>
          <w:szCs w:val="24"/>
        </w:rPr>
        <w:t xml:space="preserve"> </w:t>
      </w:r>
      <w:bookmarkEnd w:id="35"/>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lastRenderedPageBreak/>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963D24">
        <w:rPr>
          <w:rFonts w:eastAsia="Arial" w:cs="Times New Roman"/>
          <w:i/>
          <w:iCs/>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commentRangeStart w:id="36"/>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XX</w:t>
      </w:r>
      <w:commentRangeEnd w:id="36"/>
      <w:r w:rsidR="00DA2E83">
        <w:rPr>
          <w:rStyle w:val="CommentReference"/>
        </w:rPr>
        <w:commentReference w:id="36"/>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003E7264" w:rsidRPr="003E7264">
        <w:rPr>
          <w:rFonts w:eastAsia="Arial" w:cs="Times New Roman"/>
          <w:szCs w:val="24"/>
        </w:rPr>
        <w:t xml:space="preserve"> 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3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37"/>
      <w:r w:rsidR="00B1614B">
        <w:rPr>
          <w:rFonts w:eastAsia="Arial" w:cs="Times New Roman"/>
          <w:szCs w:val="24"/>
        </w:rPr>
        <w:t>C</w:t>
      </w:r>
      <w:r w:rsidR="003E7264" w:rsidRPr="003E7264">
        <w:rPr>
          <w:rFonts w:eastAsia="Arial" w:cs="Times New Roman"/>
          <w:szCs w:val="24"/>
        </w:rPr>
        <w:t xml:space="preserve">omparisons across pair types differed statistically, </w:t>
      </w:r>
      <w:commentRangeStart w:id="38"/>
      <w:r w:rsidR="003E7264" w:rsidRPr="003E7264">
        <w:rPr>
          <w:rFonts w:eastAsia="Arial" w:cs="Times New Roman"/>
          <w:i/>
          <w:szCs w:val="24"/>
        </w:rPr>
        <w:t>t</w:t>
      </w:r>
      <w:r w:rsidR="003E7264" w:rsidRPr="003E7264">
        <w:rPr>
          <w:rFonts w:eastAsia="Arial" w:cs="Times New Roman"/>
          <w:szCs w:val="24"/>
        </w:rPr>
        <w:t xml:space="preserve">s </w:t>
      </w:r>
      <w:bookmarkStart w:id="39" w:name="_Hlk9617943"/>
      <w:r w:rsidR="003E7264" w:rsidRPr="003E7264">
        <w:rPr>
          <w:rFonts w:ascii="Cambria Math" w:eastAsia="Arial" w:hAnsi="Cambria Math" w:cs="Times New Roman"/>
          <w:szCs w:val="24"/>
        </w:rPr>
        <w:t>≥</w:t>
      </w:r>
      <w:bookmarkEnd w:id="39"/>
      <w:r w:rsidR="003E7264" w:rsidRPr="003E7264">
        <w:rPr>
          <w:rFonts w:eastAsia="Arial" w:cs="Times New Roman"/>
          <w:szCs w:val="24"/>
        </w:rPr>
        <w:t xml:space="preserve"> </w:t>
      </w:r>
      <w:r w:rsidR="00B1614B">
        <w:rPr>
          <w:rFonts w:eastAsia="Arial" w:cs="Times New Roman"/>
          <w:szCs w:val="24"/>
        </w:rPr>
        <w:t>2.68</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40" w:name="_Hlk9618293"/>
      <w:r w:rsidR="003E7264" w:rsidRPr="003E7264">
        <w:rPr>
          <w:rFonts w:eastAsia="Arial" w:cs="Times New Roman"/>
          <w:szCs w:val="24"/>
        </w:rPr>
        <w:t>≥</w:t>
      </w:r>
      <w:bookmarkEnd w:id="40"/>
      <w:r w:rsidR="003E7264" w:rsidRPr="003E7264">
        <w:rPr>
          <w:rFonts w:eastAsia="Arial" w:cs="Times New Roman"/>
          <w:szCs w:val="24"/>
        </w:rPr>
        <w:t xml:space="preserve"> </w:t>
      </w:r>
      <w:r w:rsidR="00DE78D5">
        <w:rPr>
          <w:rFonts w:eastAsia="Arial" w:cs="Times New Roman"/>
          <w:szCs w:val="24"/>
        </w:rPr>
        <w:t>2.32</w:t>
      </w:r>
      <w:r w:rsidR="00B1614B">
        <w:rPr>
          <w:rFonts w:eastAsia="Arial" w:cs="Times New Roman"/>
          <w:szCs w:val="24"/>
        </w:rPr>
        <w:t>.</w:t>
      </w:r>
      <w:commentRangeEnd w:id="38"/>
      <w:r w:rsidR="00963D24">
        <w:rPr>
          <w:rStyle w:val="CommentReference"/>
        </w:rPr>
        <w:commentReference w:id="38"/>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commentRangeStart w:id="41"/>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commentRangeEnd w:id="41"/>
      <w:r w:rsidR="00DA2E83">
        <w:rPr>
          <w:rStyle w:val="CommentReference"/>
        </w:rPr>
        <w:commentReference w:id="41"/>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4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42"/>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10D281D0"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a reliable </w:t>
      </w:r>
      <w:r w:rsidR="001D3E87">
        <w:rPr>
          <w:rFonts w:eastAsia="Arial" w:cs="Times New Roman"/>
          <w:szCs w:val="24"/>
        </w:rPr>
        <w:t xml:space="preserve">illusion of competence </w:t>
      </w:r>
      <w:r w:rsidR="00DA2E83">
        <w:rPr>
          <w:rFonts w:eastAsia="Arial" w:cs="Times New Roman"/>
          <w:szCs w:val="24"/>
        </w:rPr>
        <w:t xml:space="preserve">pattern was found </w:t>
      </w:r>
      <w:r>
        <w:rPr>
          <w:rFonts w:eastAsia="Arial" w:cs="Times New Roman"/>
          <w:szCs w:val="24"/>
        </w:rPr>
        <w:t>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6011C9F1"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ins w:id="43" w:author="Emily Cates" w:date="2020-10-24T12:55:00Z">
        <w:r w:rsidR="008635B2">
          <w:rPr>
            <w:rFonts w:eastAsia="Arial" w:cs="Times New Roman"/>
            <w:szCs w:val="24"/>
          </w:rPr>
          <w:t xml:space="preserve"> </w:t>
        </w:r>
      </w:ins>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44"/>
      <w:r w:rsidR="00C20CC0" w:rsidRPr="0085197E">
        <w:rPr>
          <w:rFonts w:eastAsia="Arial" w:cs="Times New Roman"/>
          <w:i/>
          <w:iCs/>
          <w:szCs w:val="24"/>
        </w:rPr>
        <w:lastRenderedPageBreak/>
        <w:t>t</w:t>
      </w:r>
      <w:r w:rsidR="00C20CC0">
        <w:rPr>
          <w:rFonts w:eastAsia="Arial" w:cs="Times New Roman"/>
          <w:szCs w:val="24"/>
        </w:rPr>
        <w:t xml:space="preserve"> = </w:t>
      </w:r>
      <w:r w:rsidR="001C3DDD">
        <w:rPr>
          <w:rFonts w:eastAsia="Arial" w:cs="Times New Roman"/>
          <w:szCs w:val="24"/>
        </w:rPr>
        <w:t>1.32</w:t>
      </w:r>
      <w:r w:rsidR="00DA2E83">
        <w:rPr>
          <w:rFonts w:eastAsia="Arial" w:cs="Times New Roman"/>
          <w:szCs w:val="24"/>
        </w:rPr>
        <w:t xml:space="preserve"> </w:t>
      </w:r>
      <w:commentRangeEnd w:id="44"/>
      <w:r w:rsidR="00DA2E83">
        <w:rPr>
          <w:rStyle w:val="CommentReference"/>
        </w:rPr>
        <w:commentReference w:id="44"/>
      </w:r>
      <w:r w:rsidR="00DA2E83" w:rsidRPr="00DA2E83">
        <w:rPr>
          <w:rFonts w:eastAsia="Arial" w:cs="Times New Roman"/>
          <w:i/>
          <w:iCs/>
          <w:szCs w:val="24"/>
        </w:rPr>
        <w:t xml:space="preserve"> </w:t>
      </w:r>
      <w:commentRangeStart w:id="45"/>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XX</w:t>
      </w:r>
      <w:commentRangeEnd w:id="45"/>
      <w:r w:rsidR="00DA2E83">
        <w:rPr>
          <w:rStyle w:val="CommentReference"/>
        </w:rPr>
        <w:commentReference w:id="45"/>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 xml:space="preserve">1.15, </w:t>
      </w:r>
      <w:commentRangeStart w:id="46"/>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XX</w:t>
      </w:r>
      <w:commentRangeEnd w:id="46"/>
      <w:r w:rsidR="00DA2E83">
        <w:rPr>
          <w:rStyle w:val="CommentReference"/>
        </w:rPr>
        <w:commentReference w:id="46"/>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05AD7DD3"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00C110AE">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commentRangeStart w:id="47"/>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XX</w:t>
      </w:r>
      <w:commentRangeEnd w:id="47"/>
      <w:r w:rsidR="00C110AE">
        <w:rPr>
          <w:rStyle w:val="CommentReference"/>
        </w:rPr>
        <w:commentReference w:id="47"/>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00ED0FDA">
        <w:rPr>
          <w:rFonts w:eastAsia="Arial" w:cs="Times New Roman"/>
          <w:szCs w:val="24"/>
        </w:rPr>
        <w:t xml:space="preserve"> </w:t>
      </w:r>
      <w:r w:rsidR="00A74A8A">
        <w:rPr>
          <w:rFonts w:eastAsia="Arial" w:cs="Times New Roman"/>
          <w:szCs w:val="24"/>
        </w:rPr>
        <w:t>&lt; 1</w:t>
      </w:r>
      <w:r w:rsidR="00DA2E83">
        <w:rPr>
          <w:rFonts w:eastAsia="Arial" w:cs="Times New Roman"/>
          <w:szCs w:val="24"/>
        </w:rPr>
        <w:t xml:space="preserve">, </w:t>
      </w:r>
      <w:commentRangeStart w:id="48"/>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XX</w:t>
      </w:r>
      <w:commentRangeEnd w:id="48"/>
      <w:r w:rsidR="00DA2E83">
        <w:rPr>
          <w:rStyle w:val="CommentReference"/>
        </w:rPr>
        <w:commentReference w:id="48"/>
      </w:r>
      <w:r w:rsidR="00C110AE">
        <w:rPr>
          <w:rFonts w:eastAsia="Arial" w:cs="Times New Roman"/>
          <w:szCs w:val="24"/>
        </w:rPr>
        <w:t xml:space="preserve">, </w:t>
      </w:r>
      <w:commentRangeStart w:id="49"/>
      <w:r w:rsidR="00C110AE">
        <w:rPr>
          <w:rFonts w:eastAsia="Arial" w:cs="Times New Roman"/>
          <w:szCs w:val="24"/>
        </w:rPr>
        <w:t>respectively</w:t>
      </w:r>
      <w:commentRangeEnd w:id="49"/>
      <w:r w:rsidR="00C110AE">
        <w:rPr>
          <w:rStyle w:val="CommentReference"/>
        </w:rPr>
        <w:commentReference w:id="49"/>
      </w:r>
      <w:r w:rsidRPr="008354C8">
        <w:rPr>
          <w:rFonts w:eastAsia="Arial" w:cs="Times New Roman"/>
          <w:szCs w:val="24"/>
        </w:rPr>
        <w:t xml:space="preserve">. </w:t>
      </w:r>
    </w:p>
    <w:p w14:paraId="7902DAF3" w14:textId="5E8CD45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00C110AE">
        <w:rPr>
          <w:rFonts w:eastAsia="Arial" w:cs="Times New Roman"/>
          <w:szCs w:val="24"/>
        </w:rPr>
        <w:t xml:space="preserve">, </w:t>
      </w:r>
      <w:commentRangeStart w:id="50"/>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XX</w:t>
      </w:r>
      <w:commentRangeEnd w:id="50"/>
      <w:r w:rsidR="00C110AE">
        <w:rPr>
          <w:rStyle w:val="CommentReference"/>
        </w:rPr>
        <w:commentReference w:id="50"/>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6E8E107E"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 xml:space="preserve">Taken together, item-specific and relational processing tasks were both found to reduce and/or eliminate the illusion of competence pattern, but these reductions depended upon the type of pair type studied. Item-specific encoding… Relational </w:t>
      </w:r>
      <w:commentRangeStart w:id="51"/>
      <w:r>
        <w:rPr>
          <w:rFonts w:eastAsia="Arial" w:cs="Times New Roman"/>
          <w:szCs w:val="24"/>
        </w:rPr>
        <w:t>encoding</w:t>
      </w:r>
      <w:commentRangeEnd w:id="51"/>
      <w:r w:rsidR="00F3435E">
        <w:rPr>
          <w:rStyle w:val="CommentReference"/>
        </w:rPr>
        <w:commentReference w:id="51"/>
      </w:r>
      <w:r>
        <w:rPr>
          <w:rFonts w:eastAsia="Arial" w:cs="Times New Roman"/>
          <w:szCs w:val="24"/>
        </w:rPr>
        <w:t>…</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w:t>
      </w:r>
      <w:r w:rsidRPr="003E7264">
        <w:rPr>
          <w:rFonts w:eastAsia="Arial" w:cs="Times New Roman"/>
          <w:szCs w:val="24"/>
        </w:rPr>
        <w:lastRenderedPageBreak/>
        <w:t xml:space="preserve">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77777777" w:rsidR="00F3435E" w:rsidRDefault="00F3435E" w:rsidP="00013442">
      <w:pPr>
        <w:spacing w:after="160"/>
        <w:ind w:firstLine="720"/>
        <w:contextualSpacing/>
        <w:rPr>
          <w:rFonts w:eastAsia="Arial" w:cs="Times New Roman"/>
          <w:szCs w:val="24"/>
        </w:rPr>
      </w:pPr>
      <w:bookmarkStart w:id="52" w:name="_Hlk53317233"/>
      <w:r>
        <w:rPr>
          <w:rFonts w:eastAsia="Arial" w:cs="Times New Roman"/>
          <w:szCs w:val="24"/>
        </w:rPr>
        <w:t xml:space="preserve">Calibration plots were initially analyzed using a </w:t>
      </w:r>
      <w:r w:rsidRPr="003E7264">
        <w:rPr>
          <w:rFonts w:eastAsia="Arial" w:cs="Times New Roman"/>
          <w:szCs w:val="24"/>
        </w:rPr>
        <w:t>2 (Measure: JOL vs. Recall) ×</w:t>
      </w:r>
      <w:r>
        <w:rPr>
          <w:rFonts w:eastAsia="Arial" w:cs="Times New Roman"/>
          <w:szCs w:val="24"/>
        </w:rPr>
        <w:t xml:space="preserve">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which yielded a reliable 4-way interaction, STATS. To deconstruct this interaction, we analyzed calibration plots separately for each of the encoding groups.</w:t>
      </w:r>
    </w:p>
    <w:p w14:paraId="0E678972" w14:textId="5A20F775"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53"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53"/>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 xml:space="preserve">Finally, </w:t>
      </w:r>
      <w:r w:rsidR="00FA1736">
        <w:rPr>
          <w:rFonts w:eastAsia="Arial" w:cs="Times New Roman"/>
          <w:szCs w:val="24"/>
        </w:rPr>
        <w:lastRenderedPageBreak/>
        <w:t>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relative to the read group. 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52"/>
    <w:p w14:paraId="18580DC2" w14:textId="55F6512D" w:rsidR="00291F88" w:rsidRDefault="00291F88" w:rsidP="00291F88">
      <w:pPr>
        <w:spacing w:after="160"/>
        <w:contextualSpacing/>
        <w:jc w:val="center"/>
        <w:rPr>
          <w:rFonts w:eastAsia="Arial" w:cs="Times New Roman"/>
          <w:b/>
          <w:bCs/>
          <w:szCs w:val="24"/>
        </w:rPr>
      </w:pPr>
      <w:commentRangeStart w:id="54"/>
      <w:commentRangeStart w:id="55"/>
      <w:commentRangeStart w:id="56"/>
      <w:commentRangeStart w:id="57"/>
      <w:r>
        <w:rPr>
          <w:rFonts w:eastAsia="Arial" w:cs="Times New Roman"/>
          <w:b/>
          <w:bCs/>
          <w:szCs w:val="24"/>
        </w:rPr>
        <w:t>Discussion</w:t>
      </w:r>
      <w:commentRangeEnd w:id="54"/>
      <w:r>
        <w:rPr>
          <w:rStyle w:val="CommentReference"/>
        </w:rPr>
        <w:commentReference w:id="54"/>
      </w:r>
      <w:commentRangeEnd w:id="55"/>
      <w:r w:rsidR="00F03003">
        <w:rPr>
          <w:rStyle w:val="CommentReference"/>
        </w:rPr>
        <w:commentReference w:id="55"/>
      </w:r>
      <w:commentRangeEnd w:id="56"/>
      <w:r w:rsidR="00C219FA">
        <w:rPr>
          <w:rStyle w:val="CommentReference"/>
        </w:rPr>
        <w:commentReference w:id="56"/>
      </w:r>
      <w:commentRangeEnd w:id="57"/>
      <w:r w:rsidR="00CA71FE">
        <w:rPr>
          <w:rStyle w:val="CommentReference"/>
        </w:rPr>
        <w:commentReference w:id="57"/>
      </w:r>
    </w:p>
    <w:p w14:paraId="65951033" w14:textId="56C4E7A1" w:rsidR="00291F88" w:rsidRDefault="00291F88" w:rsidP="00633395">
      <w:pPr>
        <w:spacing w:after="160"/>
        <w:contextualSpacing/>
        <w:rPr>
          <w:rFonts w:eastAsia="Arial" w:cs="Times New Roman"/>
          <w:szCs w:val="24"/>
        </w:rPr>
      </w:pPr>
      <w:r>
        <w:rPr>
          <w:rFonts w:eastAsia="Arial" w:cs="Times New Roman"/>
          <w:szCs w:val="24"/>
        </w:rPr>
        <w:lastRenderedPageBreak/>
        <w:tab/>
      </w:r>
      <w:commentRangeStart w:id="60"/>
      <w:r w:rsidR="00A66CEA">
        <w:rPr>
          <w:rFonts w:eastAsia="Arial" w:cs="Times New Roman"/>
          <w:szCs w:val="24"/>
        </w:rPr>
        <w:t>The</w:t>
      </w:r>
      <w:commentRangeEnd w:id="60"/>
      <w:r w:rsidR="00237ABE">
        <w:rPr>
          <w:rStyle w:val="CommentReference"/>
        </w:rPr>
        <w:commentReference w:id="60"/>
      </w:r>
      <w:r w:rsidR="00A66CEA">
        <w:rPr>
          <w:rFonts w:eastAsia="Arial" w:cs="Times New Roman"/>
          <w:szCs w:val="24"/>
        </w:rPr>
        <w:t xml:space="preserve"> purpose of this experiment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D75947">
        <w:rPr>
          <w:rFonts w:eastAsia="Arial" w:cs="Times New Roman"/>
          <w:szCs w:val="24"/>
        </w:rPr>
        <w:t>T</w:t>
      </w:r>
      <w:r w:rsidR="000E169F">
        <w:rPr>
          <w:rFonts w:eastAsia="Arial" w:cs="Times New Roman"/>
          <w:szCs w:val="24"/>
        </w:rPr>
        <w:t>hree main effects of measure were found. Firstly, t</w:t>
      </w:r>
      <w:r w:rsidR="00D75947">
        <w:rPr>
          <w:rFonts w:eastAsia="Arial" w:cs="Times New Roman"/>
          <w:szCs w:val="24"/>
        </w:rPr>
        <w:t>here was an effect of measure found in which JOL ratings exceeding recall rates overall, meaning that the illusion of competence did replicate.</w:t>
      </w:r>
      <w:r w:rsidR="00237ABE">
        <w:rPr>
          <w:rFonts w:eastAsia="Arial" w:cs="Times New Roman"/>
          <w:szCs w:val="24"/>
        </w:rPr>
        <w:t xml:space="preserve"> </w:t>
      </w:r>
      <w:r w:rsidR="00D75947">
        <w:rPr>
          <w:rFonts w:eastAsia="Arial" w:cs="Times New Roman"/>
          <w:szCs w:val="24"/>
        </w:rPr>
        <w:t xml:space="preserve"> </w:t>
      </w:r>
      <w:r w:rsidR="000E169F">
        <w:rPr>
          <w:rFonts w:eastAsia="Arial" w:cs="Times New Roman"/>
          <w:szCs w:val="24"/>
        </w:rPr>
        <w:t>Secondly, t</w:t>
      </w:r>
      <w:r w:rsidR="00D75947">
        <w:rPr>
          <w:rFonts w:eastAsia="Arial" w:cs="Times New Roman"/>
          <w:szCs w:val="24"/>
        </w:rPr>
        <w:t xml:space="preserve">here was also an effect of encoding found in which JOL ratings/recall rates were higher for the item-specific and relational groups </w:t>
      </w:r>
      <w:r w:rsidR="00E908F0">
        <w:rPr>
          <w:rFonts w:eastAsia="Arial" w:cs="Times New Roman"/>
          <w:szCs w:val="24"/>
        </w:rPr>
        <w:t xml:space="preserve">compared to the read group, meaning </w:t>
      </w:r>
      <w:r w:rsidR="000E169F">
        <w:rPr>
          <w:rFonts w:eastAsia="Arial" w:cs="Times New Roman"/>
          <w:szCs w:val="24"/>
        </w:rPr>
        <w:t>that the encoding groups did improve recall rates overall</w:t>
      </w:r>
      <w:r w:rsidR="00237ABE">
        <w:rPr>
          <w:rFonts w:eastAsia="Arial" w:cs="Times New Roman"/>
          <w:szCs w:val="24"/>
        </w:rPr>
        <w:t xml:space="preserve"> compared to the control group</w:t>
      </w:r>
      <w:r w:rsidR="000E169F">
        <w:rPr>
          <w:rFonts w:eastAsia="Arial" w:cs="Times New Roman"/>
          <w:szCs w:val="24"/>
        </w:rPr>
        <w:t>. Thirdly, there was also an effect of pair type found in which JOL ratings/recall rates were the highest overall for symmetrical pairs followed by forward, backward, and unrelated pairs in descending order, meaning that the association direction of the pair types facilitated recall rates.</w:t>
      </w:r>
      <w:r w:rsidR="00237ABE">
        <w:rPr>
          <w:rFonts w:eastAsia="Arial" w:cs="Times New Roman"/>
          <w:szCs w:val="24"/>
        </w:rPr>
        <w:t xml:space="preserve"> It should also be noted that while the illusion of competence did replicate across encoding groups, that the magnitude</w:t>
      </w:r>
      <w:r w:rsidR="00005D52">
        <w:rPr>
          <w:rFonts w:eastAsia="Arial" w:cs="Times New Roman"/>
          <w:szCs w:val="24"/>
        </w:rPr>
        <w:t xml:space="preserve"> </w:t>
      </w:r>
      <w:r w:rsidR="00237ABE">
        <w:rPr>
          <w:rFonts w:eastAsia="Arial" w:cs="Times New Roman"/>
          <w:szCs w:val="24"/>
        </w:rPr>
        <w:t xml:space="preserve">differed as a function of encoding. </w:t>
      </w:r>
    </w:p>
    <w:p w14:paraId="65EE7239" w14:textId="04B0F5EF" w:rsidR="00C26110" w:rsidRDefault="00005D52" w:rsidP="00633395">
      <w:pPr>
        <w:spacing w:after="160"/>
        <w:contextualSpacing/>
        <w:rPr>
          <w:rFonts w:eastAsia="Arial" w:cs="Times New Roman"/>
          <w:szCs w:val="24"/>
        </w:rPr>
      </w:pPr>
      <w:r>
        <w:rPr>
          <w:rFonts w:eastAsia="Arial" w:cs="Times New Roman"/>
          <w:szCs w:val="24"/>
        </w:rPr>
        <w:tab/>
        <w:t xml:space="preserve">For the backward pairs, there was a strong illusion of competence found in the read group. There was still an illusion of competence found for the relational and item-specific groups, but it was greatly reduced, with the item-specific group reducing the illusion of competence the most. </w:t>
      </w:r>
      <w:r w:rsidR="0063607D">
        <w:rPr>
          <w:rFonts w:eastAsia="Arial" w:cs="Times New Roman"/>
          <w:szCs w:val="24"/>
        </w:rPr>
        <w:t xml:space="preserve">This shows that the item-specific group had the most benefit for the backward pairs, and this benefit could be because the participants are forced to create a new association for the cue-target pair instead of relying on the weak association present. </w:t>
      </w:r>
      <w:r>
        <w:rPr>
          <w:rFonts w:eastAsia="Arial" w:cs="Times New Roman"/>
          <w:szCs w:val="24"/>
        </w:rPr>
        <w:t>For the forward</w:t>
      </w:r>
      <w:r w:rsidR="0063607D">
        <w:rPr>
          <w:rFonts w:eastAsia="Arial" w:cs="Times New Roman"/>
          <w:szCs w:val="24"/>
        </w:rPr>
        <w:t xml:space="preserve"> </w:t>
      </w:r>
      <w:r>
        <w:rPr>
          <w:rFonts w:eastAsia="Arial" w:cs="Times New Roman"/>
          <w:szCs w:val="24"/>
        </w:rPr>
        <w:t xml:space="preserve">pairs, </w:t>
      </w:r>
      <w:r w:rsidR="0063607D">
        <w:rPr>
          <w:rFonts w:eastAsia="Arial" w:cs="Times New Roman"/>
          <w:szCs w:val="24"/>
        </w:rPr>
        <w:t xml:space="preserve">there was no illusion of competence found in </w:t>
      </w:r>
      <w:r w:rsidR="0060363A">
        <w:rPr>
          <w:rFonts w:eastAsia="Arial" w:cs="Times New Roman"/>
          <w:szCs w:val="24"/>
        </w:rPr>
        <w:t xml:space="preserve">any of the encoding </w:t>
      </w:r>
      <w:r w:rsidR="0063607D">
        <w:rPr>
          <w:rFonts w:eastAsia="Arial" w:cs="Times New Roman"/>
          <w:szCs w:val="24"/>
        </w:rPr>
        <w:t>groups</w:t>
      </w:r>
      <w:r w:rsidR="0060363A">
        <w:rPr>
          <w:rFonts w:eastAsia="Arial" w:cs="Times New Roman"/>
          <w:szCs w:val="24"/>
        </w:rPr>
        <w:t>,</w:t>
      </w:r>
      <w:r w:rsidR="0060363A" w:rsidRPr="0060363A">
        <w:rPr>
          <w:rFonts w:eastAsia="Arial" w:cs="Times New Roman"/>
          <w:szCs w:val="24"/>
        </w:rPr>
        <w:t xml:space="preserve"> </w:t>
      </w:r>
      <w:r w:rsidR="0060363A">
        <w:rPr>
          <w:rFonts w:eastAsia="Arial" w:cs="Times New Roman"/>
          <w:szCs w:val="24"/>
        </w:rPr>
        <w:t>and the JOL ratings actually underestimated recall</w:t>
      </w:r>
      <w:r w:rsidR="0060363A" w:rsidRPr="0060363A">
        <w:rPr>
          <w:rFonts w:eastAsia="Arial" w:cs="Times New Roman"/>
          <w:szCs w:val="24"/>
        </w:rPr>
        <w:t xml:space="preserve"> </w:t>
      </w:r>
      <w:r w:rsidR="0060363A">
        <w:rPr>
          <w:rFonts w:eastAsia="Arial" w:cs="Times New Roman"/>
          <w:szCs w:val="24"/>
        </w:rPr>
        <w:t>in the item-specific group</w:t>
      </w:r>
      <w:r w:rsidR="0063607D">
        <w:rPr>
          <w:rFonts w:eastAsia="Arial" w:cs="Times New Roman"/>
          <w:szCs w:val="24"/>
        </w:rPr>
        <w:t xml:space="preserve">. This shows that the associative direction of the forward pairs is strong enough to </w:t>
      </w:r>
      <w:r w:rsidR="00E87082">
        <w:rPr>
          <w:rFonts w:eastAsia="Arial" w:cs="Times New Roman"/>
          <w:szCs w:val="24"/>
        </w:rPr>
        <w:t xml:space="preserve">prevent the illusion of competence. For the symmetrical pairs, there was an illusion of competence found in the read group, but there was not an illusion of competence found in the item-specific and relational groups. </w:t>
      </w:r>
      <w:r w:rsidR="00456EF1">
        <w:rPr>
          <w:rFonts w:eastAsia="Arial" w:cs="Times New Roman"/>
          <w:szCs w:val="24"/>
        </w:rPr>
        <w:t xml:space="preserve">This shows </w:t>
      </w:r>
      <w:r w:rsidR="00456EF1">
        <w:rPr>
          <w:rFonts w:eastAsia="Arial" w:cs="Times New Roman"/>
          <w:szCs w:val="24"/>
        </w:rPr>
        <w:lastRenderedPageBreak/>
        <w:t xml:space="preserve">that the encoding groups were effective in reducing the illusion of competence, and this could be due to the encoding strategies strengthening the existing forward and backward association between </w:t>
      </w:r>
      <w:r w:rsidR="0060363A">
        <w:rPr>
          <w:rFonts w:eastAsia="Arial" w:cs="Times New Roman"/>
          <w:szCs w:val="24"/>
        </w:rPr>
        <w:t>symmetrical</w:t>
      </w:r>
      <w:r w:rsidR="00456EF1">
        <w:rPr>
          <w:rFonts w:eastAsia="Arial" w:cs="Times New Roman"/>
          <w:szCs w:val="24"/>
        </w:rPr>
        <w:t xml:space="preserve"> pair. For the unrelated pairs, there was an illusion of competence found in both the read and item-specific groups. However, the illusion of competence was 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 forward association for the unrelated cue-target pair.</w:t>
      </w:r>
    </w:p>
    <w:p w14:paraId="2EFD8C0F" w14:textId="0D025530" w:rsidR="00E575E6" w:rsidRDefault="00C26110" w:rsidP="00C26110">
      <w:pPr>
        <w:spacing w:after="160"/>
        <w:contextualSpacing/>
        <w:rPr>
          <w:rFonts w:eastAsia="Arial" w:cs="Times New Roman"/>
          <w:szCs w:val="24"/>
        </w:rPr>
      </w:pPr>
      <w:r>
        <w:rPr>
          <w:rFonts w:eastAsia="Arial" w:cs="Times New Roman"/>
          <w:szCs w:val="24"/>
        </w:rPr>
        <w:tab/>
        <w:t xml:space="preserve"> </w:t>
      </w:r>
      <w:commentRangeStart w:id="61"/>
      <w:r w:rsidR="006D1BCA">
        <w:rPr>
          <w:rFonts w:eastAsia="Arial" w:cs="Times New Roman"/>
          <w:szCs w:val="24"/>
        </w:rPr>
        <w:t xml:space="preserve">Calibration plots </w:t>
      </w:r>
      <w:commentRangeEnd w:id="61"/>
      <w:r w:rsidR="006D1BCA">
        <w:rPr>
          <w:rStyle w:val="CommentReference"/>
        </w:rPr>
        <w:commentReference w:id="61"/>
      </w:r>
      <w:r w:rsidR="006D1BCA">
        <w:rPr>
          <w:rFonts w:eastAsia="Arial" w:cs="Times New Roman"/>
          <w:szCs w:val="24"/>
        </w:rPr>
        <w:t>were then calculated on a graph in order to better visualize and understand the overestimations seen in the illusion of competence. The JOL ratings were rounded to the nearest 10% increment and plotted against the proportion of recall rates for the same increments. A calibration line was included in the graph, and it represented a perfect one-to-one calibration</w:t>
      </w:r>
      <w:r w:rsidR="0060363A">
        <w:rPr>
          <w:rFonts w:eastAsia="Arial" w:cs="Times New Roman"/>
          <w:szCs w:val="24"/>
        </w:rPr>
        <w:t xml:space="preserve"> (i.e.</w:t>
      </w:r>
      <w:r w:rsidR="004F301F">
        <w:rPr>
          <w:rFonts w:eastAsia="Arial" w:cs="Times New Roman"/>
          <w:szCs w:val="24"/>
        </w:rPr>
        <w:t>,</w:t>
      </w:r>
      <w:r w:rsidR="006D1BCA">
        <w:rPr>
          <w:rFonts w:eastAsia="Arial" w:cs="Times New Roman"/>
          <w:szCs w:val="24"/>
        </w:rPr>
        <w:t xml:space="preserve"> if a participant gave a JOL of 20% and they were perfectly calibrated, they would recall the word pair 20% of the time</w:t>
      </w:r>
      <w:r w:rsidR="004F301F">
        <w:rPr>
          <w:rFonts w:eastAsia="Arial" w:cs="Times New Roman"/>
          <w:szCs w:val="24"/>
        </w:rPr>
        <w:t>.)</w:t>
      </w:r>
      <w:r w:rsidR="006D1BCA">
        <w:rPr>
          <w:rFonts w:eastAsia="Arial" w:cs="Times New Roman"/>
          <w:szCs w:val="24"/>
        </w:rPr>
        <w:t xml:space="preserve"> </w:t>
      </w:r>
      <w:r w:rsidR="00B4421A">
        <w:rPr>
          <w:rFonts w:eastAsia="Arial" w:cs="Times New Roman"/>
          <w:szCs w:val="24"/>
        </w:rPr>
        <w:t xml:space="preserve">Using this calibration line, we assessed participants overconfidence, indicated by a data point below the calibration line, and underconfidence, indicated by a data point above the calibration line. </w:t>
      </w:r>
      <w:r w:rsidR="009D4927">
        <w:rPr>
          <w:rFonts w:eastAsia="Arial" w:cs="Times New Roman"/>
          <w:szCs w:val="24"/>
        </w:rPr>
        <w:t>In all groups, participants were only overconfident for the forward and symmetrical pairs a</w:t>
      </w:r>
      <w:r w:rsidR="00581D63">
        <w:rPr>
          <w:rFonts w:eastAsia="Arial" w:cs="Times New Roman"/>
          <w:szCs w:val="24"/>
        </w:rPr>
        <w:t>bove</w:t>
      </w:r>
      <w:r w:rsidR="009D4927">
        <w:rPr>
          <w:rFonts w:eastAsia="Arial" w:cs="Times New Roman"/>
          <w:szCs w:val="24"/>
        </w:rPr>
        <w:t xml:space="preserve"> the highest JOL increments. This shows that participants were fairly well calibrated for these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were overconfident for </w:t>
      </w:r>
      <w:r w:rsidR="009D4927">
        <w:rPr>
          <w:rFonts w:eastAsia="Arial" w:cs="Times New Roman"/>
          <w:szCs w:val="24"/>
        </w:rPr>
        <w:t xml:space="preserve">unrelated pairs at all JOL increments and for backward pairs </w:t>
      </w:r>
      <w:r w:rsidR="00581D63">
        <w:rPr>
          <w:rFonts w:eastAsia="Arial" w:cs="Times New Roman"/>
          <w:szCs w:val="24"/>
        </w:rPr>
        <w:t xml:space="preserve">above </w:t>
      </w:r>
      <w:r w:rsidR="009D4927">
        <w:rPr>
          <w:rFonts w:eastAsia="Arial" w:cs="Times New Roman"/>
          <w:szCs w:val="24"/>
        </w:rPr>
        <w:t xml:space="preserve">all JOL increments over half. </w:t>
      </w:r>
      <w:r w:rsidR="00581D63">
        <w:rPr>
          <w:rFonts w:eastAsia="Arial" w:cs="Times New Roman"/>
          <w:szCs w:val="24"/>
        </w:rPr>
        <w:t xml:space="preserve">This shows that participants in the read group were not very good at predicting their own recall rates. </w:t>
      </w:r>
      <w:r w:rsidR="009D4927">
        <w:rPr>
          <w:rFonts w:eastAsia="Arial" w:cs="Times New Roman"/>
          <w:szCs w:val="24"/>
        </w:rPr>
        <w:t xml:space="preserve">For the item-specific group, participants were overconfident for unrelated pairs at almost all of the JOL increments and overconfident for backward pairs </w:t>
      </w:r>
      <w:r w:rsidR="00581D63">
        <w:rPr>
          <w:rFonts w:eastAsia="Arial" w:cs="Times New Roman"/>
          <w:szCs w:val="24"/>
        </w:rPr>
        <w:t>above</w:t>
      </w:r>
      <w:r w:rsidR="009D4927">
        <w:rPr>
          <w:rFonts w:eastAsia="Arial" w:cs="Times New Roman"/>
          <w:szCs w:val="24"/>
        </w:rPr>
        <w:t xml:space="preserve"> the higher JOL increments</w:t>
      </w:r>
      <w:r w:rsidR="00581D63">
        <w:rPr>
          <w:rFonts w:eastAsia="Arial" w:cs="Times New Roman"/>
          <w:szCs w:val="24"/>
        </w:rPr>
        <w:t xml:space="preserve">. This shows that participants in the item-specific group improved slightly at predicting their own recall over the read group. </w:t>
      </w:r>
      <w:r w:rsidR="00581D63">
        <w:rPr>
          <w:rFonts w:eastAsia="Arial" w:cs="Times New Roman"/>
          <w:szCs w:val="24"/>
        </w:rPr>
        <w:lastRenderedPageBreak/>
        <w:t xml:space="preserve">For the relational group, participants were overconfident for unrelated pairs above all JOL increments over half and overconfident for backward pairs above all JOL increments slightly above half. This shows that there was a significant improvement in participants’ abilities in the relational group to predict their own recall for the unrelated pairs and suggests that there is a benefit to studying unrelated word pairs with the relational encoding strategy. </w:t>
      </w:r>
      <w:r w:rsidR="007B64E4">
        <w:rPr>
          <w:rFonts w:eastAsia="Arial" w:cs="Times New Roman"/>
          <w:szCs w:val="24"/>
        </w:rPr>
        <w:t>It is possible that</w:t>
      </w:r>
      <w:r w:rsidR="007B64E4" w:rsidRPr="007B64E4">
        <w:rPr>
          <w:rFonts w:eastAsia="Arial" w:cs="Times New Roman"/>
          <w:szCs w:val="24"/>
        </w:rPr>
        <w:t xml:space="preserve"> </w:t>
      </w:r>
      <w:r w:rsidR="007B64E4">
        <w:rPr>
          <w:rFonts w:eastAsia="Arial" w:cs="Times New Roman"/>
          <w:szCs w:val="24"/>
        </w:rPr>
        <w:t>item-specific and relational</w:t>
      </w:r>
      <w:r w:rsidR="007B64E4" w:rsidRPr="007B64E4">
        <w:rPr>
          <w:rFonts w:eastAsia="Arial" w:cs="Times New Roman"/>
          <w:szCs w:val="24"/>
        </w:rPr>
        <w:t xml:space="preserve"> processing improve the calibration between JOLs and recall because </w:t>
      </w:r>
      <w:r w:rsidR="007B64E4">
        <w:rPr>
          <w:rFonts w:eastAsia="Arial" w:cs="Times New Roman"/>
          <w:szCs w:val="24"/>
        </w:rPr>
        <w:t>item-specific and relational processing</w:t>
      </w:r>
      <w:r w:rsidR="007B64E4" w:rsidRPr="007B64E4">
        <w:rPr>
          <w:rFonts w:eastAsia="Arial" w:cs="Times New Roman"/>
          <w:szCs w:val="24"/>
        </w:rPr>
        <w:t xml:space="preserve"> improve correct recall rates. </w:t>
      </w:r>
    </w:p>
    <w:p w14:paraId="644A5B03" w14:textId="19A4B815" w:rsidR="00581D63" w:rsidRDefault="00581D63" w:rsidP="00C26110">
      <w:pPr>
        <w:spacing w:after="160"/>
        <w:contextualSpacing/>
        <w:rPr>
          <w:rFonts w:eastAsia="Arial" w:cs="Times New Roman"/>
          <w:szCs w:val="24"/>
        </w:rPr>
      </w:pPr>
      <w:r>
        <w:rPr>
          <w:rFonts w:eastAsia="Arial" w:cs="Times New Roman"/>
          <w:szCs w:val="24"/>
        </w:rPr>
        <w:tab/>
      </w:r>
      <w:r>
        <w:t>So</w:t>
      </w:r>
      <w:r w:rsidR="007B64E4">
        <w:t>,</w:t>
      </w:r>
      <w:r>
        <w:t xml:space="preserve"> while it is clear that item-specific and relational encoding</w:t>
      </w:r>
      <w:r w:rsidR="007B64E4">
        <w:t xml:space="preserve"> tasks</w:t>
      </w:r>
      <w:r>
        <w:t xml:space="preserve"> can be beneficial for improving JOL accuracy and reducing the illusion of competence</w:t>
      </w:r>
      <w:r w:rsidR="007B64E4">
        <w:t>, ne</w:t>
      </w:r>
      <w:r>
        <w:t>ither of the study tasks were able to eliminate the illusion of competence</w:t>
      </w:r>
      <w:r w:rsidR="007B64E4">
        <w:t xml:space="preserve"> completely</w:t>
      </w:r>
      <w:r>
        <w:t>. Thus, we are going to conduct a second</w:t>
      </w:r>
      <w:r w:rsidR="00F1000A">
        <w:t xml:space="preserve"> experiment</w:t>
      </w:r>
      <w:r w:rsidRPr="007B64E4">
        <w:t xml:space="preserve"> to attempt to remove the </w:t>
      </w:r>
      <w:r w:rsidR="007B64E4">
        <w:t>illusion of competence</w:t>
      </w:r>
      <w:r w:rsidRPr="007B64E4">
        <w:t xml:space="preserve"> completely</w:t>
      </w:r>
      <w:r w:rsidR="00196B95">
        <w:t>. For the next experiment, we plan to use</w:t>
      </w:r>
      <w:r w:rsidR="00196B95" w:rsidRPr="00196B95">
        <w:t xml:space="preserve"> </w:t>
      </w:r>
      <w:r w:rsidR="00196B95">
        <w:t xml:space="preserve">a </w:t>
      </w:r>
      <w:r w:rsidR="00196B95" w:rsidRPr="00196B95">
        <w:t>warning manipulation to further reduce the illusion of competence for the pair types that were most affected by the different encoding manipulations</w:t>
      </w:r>
      <w:r w:rsidR="00196B95">
        <w:t>.</w:t>
      </w:r>
    </w:p>
    <w:p w14:paraId="334C3100" w14:textId="19DE2A30"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p>
    <w:p w14:paraId="0CB1A7FA" w14:textId="238110A1" w:rsidR="00565C8B" w:rsidRDefault="00D7555E" w:rsidP="00565C8B">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w:t>
      </w:r>
      <w:r w:rsidR="00565C8B">
        <w:rPr>
          <w:rFonts w:eastAsia="Arial" w:cs="Times New Roman"/>
          <w:szCs w:val="24"/>
        </w:rPr>
        <w:t xml:space="preserve">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Deese/Roediger-McDermott (DRM) paradigm, the false memory </w:t>
      </w:r>
      <w:r w:rsidR="00322F0F">
        <w:rPr>
          <w:rFonts w:eastAsia="Arial" w:cs="Times New Roman"/>
          <w:szCs w:val="24"/>
        </w:rPr>
        <w:lastRenderedPageBreak/>
        <w:t>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commentRangeStart w:id="62"/>
      <w:r w:rsidR="0092567A" w:rsidRPr="008979B1">
        <w:rPr>
          <w:rFonts w:eastAsia="Arial" w:cs="Times New Roman"/>
          <w:szCs w:val="24"/>
        </w:rPr>
        <w:t xml:space="preserve">Gallo, 2006 </w:t>
      </w:r>
      <w:commentRangeEnd w:id="62"/>
      <w:r w:rsidR="00CE3F6D" w:rsidRPr="008979B1">
        <w:rPr>
          <w:rStyle w:val="CommentReference"/>
        </w:rPr>
        <w:commentReference w:id="62"/>
      </w:r>
      <w:r w:rsidR="0092567A">
        <w:rPr>
          <w:rFonts w:eastAsia="Arial" w:cs="Times New Roman"/>
          <w:szCs w:val="24"/>
        </w:rPr>
        <w:t>for review</w:t>
      </w:r>
      <w:r w:rsidR="00322F0F">
        <w:rPr>
          <w:rFonts w:eastAsia="Arial" w:cs="Times New Roman"/>
          <w:szCs w:val="24"/>
        </w:rPr>
        <w:t xml:space="preserve">). </w:t>
      </w:r>
    </w:p>
    <w:p w14:paraId="0FF5F65A" w14:textId="091B201F" w:rsidR="0092567A" w:rsidRDefault="00565C8B" w:rsidP="00565C8B">
      <w:pPr>
        <w:spacing w:after="160"/>
        <w:ind w:firstLine="720"/>
        <w:contextualSpacing/>
        <w:rPr>
          <w:rFonts w:eastAsia="Arial" w:cs="Times New Roman"/>
          <w:szCs w:val="24"/>
        </w:rPr>
      </w:pPr>
      <w:r>
        <w:rPr>
          <w:rFonts w:eastAsia="Arial" w:cs="Times New Roman"/>
          <w:szCs w:val="24"/>
        </w:rPr>
        <w:t>In a recent study done by Karanian, Rabb, Wulff, Torrance, Thomas, and Race (2020), they examined if providing participants with a warning could potentially reduce the effect of misinformation on memory for a witnessed event. Participants were shown a video of a crime being committed, were tested for their memory of the video, and were then asked to listen to a recording of someone retelling the crime they had watched. However, the audio retelling of the crime had some details altered and thus introduced misinformation. Some participants were given a warning about the misinformation in the audio recording before listening to it, some were given a warning after listening, and some were not given a warning. Karanian et al. (2020) found that regardless of when the warning was given, that those exposed to a warning showed fewer memory errors when tested on the original event than those who did not receive a warning. This is not surprising considering the effectiveness of warnings shown in past studies, but Karanian et al. (2020) also looked at neural activation and found that those who had been given a warning, regardless of timing, had more activation in visual areas and less activation in auditory ones. This shows that warnings may be able to change what parts of the brain participants use to access the information they’re trying to remember.</w:t>
      </w:r>
      <w:r>
        <w:rPr>
          <w:rFonts w:eastAsia="Arial" w:cs="Times New Roman"/>
          <w:szCs w:val="24"/>
        </w:rPr>
        <w:t xml:space="preserve"> </w:t>
      </w:r>
      <w:r w:rsidR="00322F0F">
        <w:rPr>
          <w:rFonts w:eastAsia="Arial" w:cs="Times New Roman"/>
          <w:szCs w:val="24"/>
        </w:rPr>
        <w:t xml:space="preserve">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1742121F" w:rsidR="002D130C" w:rsidRDefault="0092567A">
      <w:pPr>
        <w:spacing w:after="160"/>
        <w:ind w:firstLine="720"/>
        <w:contextualSpacing/>
        <w:rPr>
          <w:rFonts w:eastAsia="Arial" w:cs="Times New Roman"/>
          <w:szCs w:val="24"/>
        </w:rPr>
      </w:pPr>
      <w:r>
        <w:rPr>
          <w:rFonts w:eastAsia="Arial" w:cs="Times New Roman"/>
          <w:szCs w:val="24"/>
        </w:rPr>
        <w:t>Unlike the false memory literature, there are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lastRenderedPageBreak/>
        <w:t>for backward pairs. In this study, all participants completed one study-test block in which the</w:t>
      </w:r>
      <w:r w:rsidR="00F142E2">
        <w:rPr>
          <w:rFonts w:eastAsia="Arial" w:cs="Times New Roman"/>
          <w:szCs w:val="24"/>
        </w:rPr>
        <w:t>y</w:t>
      </w:r>
      <w:r w:rsidR="00D45CD3">
        <w:rPr>
          <w:rFonts w:eastAsia="Arial" w:cs="Times New Roman"/>
          <w:szCs w:val="24"/>
        </w:rPr>
        <w:t xml:space="preserve"> provided JOL ratings for </w:t>
      </w:r>
      <w:r w:rsidR="00F142E2">
        <w:rPr>
          <w:rFonts w:eastAsia="Arial" w:cs="Times New Roman"/>
          <w:szCs w:val="24"/>
        </w:rPr>
        <w:t>a mix of forward, backward, and unrelated</w:t>
      </w:r>
      <w:r w:rsidR="00D45CD3">
        <w:rPr>
          <w:rFonts w:eastAsia="Arial" w:cs="Times New Roman"/>
          <w:szCs w:val="24"/>
        </w:rPr>
        <w:t xml:space="preserve"> </w:t>
      </w:r>
      <w:r w:rsidR="00F142E2">
        <w:rPr>
          <w:rFonts w:eastAsia="Arial" w:cs="Times New Roman"/>
          <w:szCs w:val="24"/>
        </w:rPr>
        <w:t>cue-target pairs (e.g. rain-umbrella). Before completing the second study-test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say how likely they thought an individual would be to provide the target word when presented with the cue word.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 The mnemonic-based group simply completed filler tasks for the same amount of time </w:t>
      </w:r>
      <w:r w:rsidR="003C5D8D">
        <w:rPr>
          <w:rFonts w:eastAsia="Arial" w:cs="Times New Roman"/>
          <w:szCs w:val="24"/>
        </w:rPr>
        <w:t xml:space="preserve">that the theory-based group used to complete their evaluations. Koriat and Bjork (2006) found that when participants were given a </w:t>
      </w:r>
      <w:commentRangeStart w:id="63"/>
      <w:r w:rsidR="003C5D8D">
        <w:rPr>
          <w:rFonts w:eastAsia="Arial" w:cs="Times New Roman"/>
          <w:szCs w:val="24"/>
        </w:rPr>
        <w:t xml:space="preserve">new list </w:t>
      </w:r>
      <w:commentRangeEnd w:id="63"/>
      <w:r w:rsidR="00F22EE2">
        <w:rPr>
          <w:rStyle w:val="CommentReference"/>
        </w:rPr>
        <w:commentReference w:id="63"/>
      </w:r>
      <w:r w:rsidR="003C5D8D">
        <w:rPr>
          <w:rFonts w:eastAsia="Arial" w:cs="Times New Roman"/>
          <w:szCs w:val="24"/>
        </w:rPr>
        <w:t>of cue-target pairs that participants in the theory-based group showed a reduced illusion of competence compared to those in the mnemonic-group who did not show a significant change. A second experiment conducted for this study also showed that theory-based group did a better job of pacing themselves when allowed to self-pace their study of the cue-target pairs (Koriat &amp; Bjork, 2006).</w:t>
      </w:r>
      <w:r w:rsidR="00B0219E">
        <w:rPr>
          <w:rFonts w:eastAsia="Arial" w:cs="Times New Roman"/>
          <w:szCs w:val="24"/>
        </w:rPr>
        <w:t xml:space="preserve"> For Experiment 2, </w:t>
      </w:r>
      <w:r w:rsidR="00B0219E" w:rsidRPr="00B0219E">
        <w:rPr>
          <w:rFonts w:eastAsia="Arial" w:cs="Times New Roman"/>
          <w:szCs w:val="24"/>
        </w:rPr>
        <w:t xml:space="preserve">we propose to cross warnings with </w:t>
      </w:r>
      <w:r w:rsidR="00B0219E" w:rsidRPr="00B0219E">
        <w:rPr>
          <w:rFonts w:eastAsia="Arial" w:cs="Times New Roman"/>
          <w:szCs w:val="24"/>
        </w:rPr>
        <w:t>the item-specific and</w:t>
      </w:r>
      <w:r w:rsidR="00B0219E" w:rsidRPr="00B0219E">
        <w:rPr>
          <w:rFonts w:eastAsia="Arial" w:cs="Times New Roman"/>
          <w:szCs w:val="24"/>
        </w:rPr>
        <w:t xml:space="preserve"> encoding groups to see if warnings are more effective under these conditions.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w:t>
      </w:r>
      <w:r w:rsidR="00077CF8">
        <w:rPr>
          <w:rFonts w:eastAsia="Arial" w:cs="Times New Roman"/>
          <w:szCs w:val="24"/>
        </w:rPr>
        <w:lastRenderedPageBreak/>
        <w:t>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Koriat and Bjork (</w:t>
      </w:r>
      <w:commentRangeStart w:id="64"/>
      <w:r w:rsidR="00077CF8">
        <w:rPr>
          <w:rFonts w:eastAsia="Arial" w:cs="Times New Roman"/>
          <w:szCs w:val="24"/>
        </w:rPr>
        <w:t>2005</w:t>
      </w:r>
      <w:commentRangeEnd w:id="64"/>
      <w:r w:rsidR="00DE38E5">
        <w:rPr>
          <w:rStyle w:val="CommentReference"/>
        </w:rPr>
        <w:commentReference w:id="64"/>
      </w:r>
      <w:r w:rsidR="00077CF8">
        <w:rPr>
          <w:rFonts w:eastAsia="Arial" w:cs="Times New Roman"/>
          <w:szCs w:val="24"/>
        </w:rPr>
        <w:t xml:space="preserve">).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w:t>
      </w:r>
      <w:commentRangeStart w:id="65"/>
      <w:r w:rsidR="00AA4E79">
        <w:rPr>
          <w:rFonts w:eastAsia="Arial" w:cs="Times New Roman"/>
          <w:szCs w:val="24"/>
        </w:rPr>
        <w:t>ratings</w:t>
      </w:r>
      <w:commentRangeEnd w:id="65"/>
      <w:r w:rsidR="00262E4B">
        <w:rPr>
          <w:rStyle w:val="CommentReference"/>
        </w:rPr>
        <w:commentReference w:id="65"/>
      </w:r>
      <w:r w:rsidR="00AA4E79">
        <w:rPr>
          <w:rFonts w:eastAsia="Arial" w:cs="Times New Roman"/>
          <w:szCs w:val="24"/>
        </w:rPr>
        <w:t xml:space="preserve">.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w:t>
      </w:r>
      <w:r w:rsidR="006321B9">
        <w:rPr>
          <w:rFonts w:eastAsia="Arial" w:cs="Times New Roman"/>
          <w:szCs w:val="24"/>
        </w:rPr>
        <w:lastRenderedPageBreak/>
        <w:t>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 xml:space="preserve">Specifically, participants in the Warning groups were </w:t>
      </w:r>
      <w:commentRangeStart w:id="66"/>
      <w:r w:rsidR="00B53EDE">
        <w:rPr>
          <w:rFonts w:eastAsia="Arial" w:cs="Times New Roman"/>
          <w:szCs w:val="24"/>
        </w:rPr>
        <w:t>provide</w:t>
      </w:r>
      <w:r w:rsidR="00262E4B">
        <w:rPr>
          <w:rFonts w:eastAsia="Arial" w:cs="Times New Roman"/>
          <w:szCs w:val="24"/>
        </w:rPr>
        <w:t>d</w:t>
      </w:r>
      <w:commentRangeEnd w:id="66"/>
      <w:r w:rsidR="00262E4B">
        <w:rPr>
          <w:rStyle w:val="CommentReference"/>
        </w:rPr>
        <w:commentReference w:id="66"/>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F00291F"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in the warning group,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p>
    <w:p w14:paraId="71DD3304" w14:textId="6E6ACB47"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7C4EC11C"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mixed measures</w:t>
      </w:r>
      <w:r w:rsidR="00013442"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205682B" w:rsidR="00E066C7" w:rsidRDefault="00585D2D" w:rsidP="00704354">
      <w:pPr>
        <w:spacing w:after="160"/>
        <w:ind w:firstLine="720"/>
        <w:contextualSpacing/>
        <w:rPr>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pairs. </w:t>
      </w:r>
    </w:p>
    <w:p w14:paraId="02B10E80" w14:textId="0661148C"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plots were used to assess calibration for participants in the no warning group (Figure </w:t>
      </w:r>
      <w:commentRangeStart w:id="67"/>
      <w:r w:rsidR="00326E1E">
        <w:rPr>
          <w:rFonts w:eastAsia="Arial" w:cs="Times New Roman"/>
          <w:szCs w:val="24"/>
        </w:rPr>
        <w:t>6</w:t>
      </w:r>
      <w:commentRangeEnd w:id="67"/>
      <w:r w:rsidR="00A75FCD">
        <w:rPr>
          <w:rStyle w:val="CommentReference"/>
        </w:rPr>
        <w:commentReference w:id="67"/>
      </w:r>
      <w:r w:rsidR="000D5578">
        <w:rPr>
          <w:rFonts w:eastAsia="Arial" w:cs="Times New Roman"/>
          <w:szCs w:val="24"/>
        </w:rPr>
        <w:t xml:space="preserve">). </w:t>
      </w:r>
      <w:bookmarkStart w:id="68"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lastRenderedPageBreak/>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68"/>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w:t>
      </w:r>
      <w:r>
        <w:rPr>
          <w:rFonts w:eastAsia="Arial" w:cs="Times New Roman"/>
          <w:szCs w:val="24"/>
        </w:rPr>
        <w:lastRenderedPageBreak/>
        <w:t xml:space="preserve">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commentRangeStart w:id="69"/>
      <w:commentRangeStart w:id="70"/>
      <w:r w:rsidR="00AB12D9">
        <w:rPr>
          <w:rFonts w:eastAsia="Arial" w:cs="Times New Roman"/>
          <w:szCs w:val="24"/>
        </w:rPr>
        <w:t>12</w:t>
      </w:r>
      <w:commentRangeEnd w:id="69"/>
      <w:r w:rsidR="00A75FCD">
        <w:rPr>
          <w:rStyle w:val="CommentReference"/>
        </w:rPr>
        <w:commentReference w:id="69"/>
      </w:r>
      <w:commentRangeEnd w:id="70"/>
      <w:r w:rsidR="00D75947">
        <w:rPr>
          <w:rStyle w:val="CommentReference"/>
        </w:rPr>
        <w:commentReference w:id="70"/>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1D22637"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a warning manipulation was used in an attempt to further reduce the illusion of competence</w:t>
      </w:r>
      <w:r w:rsidR="0077643A">
        <w:rPr>
          <w:rFonts w:eastAsia="Arial" w:cs="Times New Roman"/>
          <w:szCs w:val="24"/>
        </w:rPr>
        <w:t xml:space="preserve">. 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w:t>
      </w:r>
      <w:r w:rsidR="00A75FCD">
        <w:rPr>
          <w:rFonts w:eastAsia="Arial" w:cs="Times New Roman"/>
          <w:szCs w:val="24"/>
        </w:rPr>
        <w:t xml:space="preserve">improve JOL calibration by encourage participants to reduce their high JOL ratings, particularly on backward </w:t>
      </w:r>
      <w:r w:rsidR="00A75FCD">
        <w:rPr>
          <w:rFonts w:eastAsia="Arial" w:cs="Times New Roman"/>
          <w:szCs w:val="24"/>
        </w:rPr>
        <w:lastRenderedPageBreak/>
        <w:t xml:space="preserve">pairs that were most susceptible to the illusion of competence. Despite providing participants with an explicit warning </w:t>
      </w:r>
      <w:r w:rsidR="00885F8D">
        <w:rPr>
          <w:rFonts w:eastAsia="Arial" w:cs="Times New Roman"/>
          <w:szCs w:val="24"/>
        </w:rPr>
        <w:t xml:space="preserve">of the illusion of competence, providing them with a data figure plotting the illusion pictorially, and directing their attention towards the deceptive nature of backward pairs in particular, the warning </w:t>
      </w:r>
      <w:r w:rsidR="00DD7F5D">
        <w:rPr>
          <w:rFonts w:eastAsia="Arial" w:cs="Times New Roman"/>
          <w:szCs w:val="24"/>
        </w:rPr>
        <w:t>proved</w:t>
      </w:r>
      <w:r w:rsidR="00536D13" w:rsidRPr="0085197E">
        <w:rPr>
          <w:rFonts w:eastAsia="Arial" w:cs="Times New Roman"/>
          <w:szCs w:val="24"/>
        </w:rPr>
        <w:t xml:space="preserve"> unsuccessful</w:t>
      </w:r>
      <w:r w:rsidR="00885F8D">
        <w:rPr>
          <w:rFonts w:eastAsia="Arial" w:cs="Times New Roman"/>
          <w:szCs w:val="24"/>
        </w:rPr>
        <w:t>.</w:t>
      </w:r>
      <w:r w:rsidR="00093E04">
        <w:rPr>
          <w:rFonts w:eastAsia="Arial" w:cs="Times New Roman"/>
          <w:szCs w:val="24"/>
        </w:rPr>
        <w:t xml:space="preserve"> </w:t>
      </w:r>
    </w:p>
    <w:p w14:paraId="077A0733" w14:textId="2D686B6E" w:rsidR="00584EBE" w:rsidRDefault="00D476CA" w:rsidP="0085197E">
      <w:pPr>
        <w:spacing w:after="160"/>
        <w:ind w:firstLine="720"/>
        <w:contextualSpacing/>
        <w:rPr>
          <w:rFonts w:eastAsia="Arial" w:cs="Times New Roman"/>
          <w:szCs w:val="24"/>
        </w:rPr>
      </w:pPr>
      <w:r>
        <w:rPr>
          <w:rFonts w:eastAsia="Arial" w:cs="Times New Roman"/>
          <w:szCs w:val="24"/>
        </w:rPr>
        <w:t xml:space="preserve">There was a minimal illusion of competence for forward pairs and a very small illusion of competence for symmetrical </w:t>
      </w:r>
      <w:r w:rsidR="0019189F">
        <w:rPr>
          <w:rFonts w:eastAsia="Arial" w:cs="Times New Roman"/>
          <w:szCs w:val="24"/>
        </w:rPr>
        <w:t>pairs and</w:t>
      </w:r>
      <w:r>
        <w:rPr>
          <w:rFonts w:eastAsia="Arial" w:cs="Times New Roman"/>
          <w:szCs w:val="24"/>
        </w:rPr>
        <w:t xml:space="preserve"> encoding tasks did not differ</w:t>
      </w:r>
      <w:r w:rsidR="00D2287A">
        <w:rPr>
          <w:rFonts w:eastAsia="Arial" w:cs="Times New Roman"/>
          <w:szCs w:val="24"/>
        </w:rPr>
        <w:t xml:space="preserve"> for these pair types. </w:t>
      </w:r>
      <w:r w:rsidR="00D2287A" w:rsidRPr="00D2287A">
        <w:rPr>
          <w:rFonts w:eastAsia="Arial" w:cs="Times New Roman"/>
          <w:szCs w:val="24"/>
        </w:rPr>
        <w:t>The illusion of competence patterns observed in Experiment 1 replicated for backward</w:t>
      </w:r>
      <w:r w:rsidR="00D2287A">
        <w:rPr>
          <w:rFonts w:eastAsia="Arial" w:cs="Times New Roman"/>
          <w:szCs w:val="24"/>
        </w:rPr>
        <w:t xml:space="preserve"> </w:t>
      </w:r>
      <w:r w:rsidR="00D2287A" w:rsidRPr="00D2287A">
        <w:rPr>
          <w:rFonts w:eastAsia="Arial" w:cs="Times New Roman"/>
          <w:szCs w:val="24"/>
        </w:rPr>
        <w:t>and unrelated word pairs</w:t>
      </w:r>
      <w:r w:rsidR="00D2287A">
        <w:rPr>
          <w:rFonts w:eastAsia="Arial" w:cs="Times New Roman"/>
          <w:szCs w:val="24"/>
        </w:rPr>
        <w:t xml:space="preserve"> across encoding groups, with backward pairs having the greatest illusion of competence. Unlike Experiment 1, however, the item-specific encoding group did not reduce the illusion of competence for backward pairs. For the unrelated pairs, there was an illusion of competence found in the read group, but both the item-specific and relational encoding groups reduced the illusion of competence. So, while some benefits were found in using the item-specific and relational encoding strategies, these benefits were restricted to unrelated pairs. </w:t>
      </w:r>
      <w:r w:rsidR="00D2287A" w:rsidRPr="00D2287A">
        <w:rPr>
          <w:rFonts w:eastAsia="Arial" w:cs="Times New Roman"/>
          <w:szCs w:val="24"/>
        </w:rPr>
        <w:t xml:space="preserve">Thus, </w:t>
      </w:r>
      <w:r w:rsidR="0019189F">
        <w:rPr>
          <w:rFonts w:eastAsia="Arial" w:cs="Times New Roman"/>
          <w:szCs w:val="24"/>
        </w:rPr>
        <w:t xml:space="preserve">the findings for Experiment 2 suggest that </w:t>
      </w:r>
      <w:r w:rsidR="00D2287A" w:rsidRPr="00D2287A">
        <w:rPr>
          <w:rFonts w:eastAsia="Arial" w:cs="Times New Roman"/>
          <w:szCs w:val="24"/>
        </w:rPr>
        <w:t>relative to silent reading, engaging in item-specific and relational encoding can eliminate the illusion of competence when study pairs are unrelated.</w:t>
      </w:r>
    </w:p>
    <w:p w14:paraId="382C52F2" w14:textId="608052D1" w:rsidR="0019189F" w:rsidRDefault="0019189F" w:rsidP="0019189F">
      <w:pPr>
        <w:spacing w:after="160"/>
        <w:ind w:firstLine="720"/>
        <w:contextualSpacing/>
        <w:rPr>
          <w:rFonts w:eastAsia="Arial" w:cs="Times New Roman"/>
          <w:szCs w:val="24"/>
        </w:rPr>
      </w:pPr>
      <w:bookmarkStart w:id="71" w:name="_Hlk54524595"/>
      <w:commentRangeStart w:id="72"/>
      <w:commentRangeStart w:id="73"/>
      <w:r>
        <w:rPr>
          <w:rFonts w:eastAsia="Arial" w:cs="Times New Roman"/>
          <w:szCs w:val="24"/>
        </w:rPr>
        <w:t>[Insert calibration plot discussion here]</w:t>
      </w:r>
      <w:commentRangeEnd w:id="72"/>
      <w:r>
        <w:rPr>
          <w:rStyle w:val="CommentReference"/>
        </w:rPr>
        <w:commentReference w:id="72"/>
      </w:r>
      <w:bookmarkEnd w:id="71"/>
      <w:commentRangeEnd w:id="73"/>
      <w:r>
        <w:rPr>
          <w:rStyle w:val="CommentReference"/>
        </w:rPr>
        <w:commentReference w:id="73"/>
      </w:r>
    </w:p>
    <w:p w14:paraId="4916AB0E" w14:textId="4EC757A4" w:rsidR="00BF3AB0" w:rsidRDefault="00BF3AB0" w:rsidP="00BF3AB0">
      <w:pPr>
        <w:spacing w:after="160"/>
        <w:contextualSpacing/>
        <w:jc w:val="center"/>
        <w:rPr>
          <w:rFonts w:eastAsia="Arial" w:cs="Times New Roman"/>
          <w:b/>
          <w:bCs/>
          <w:szCs w:val="24"/>
        </w:rPr>
      </w:pPr>
      <w:commentRangeStart w:id="74"/>
      <w:commentRangeStart w:id="75"/>
      <w:r w:rsidRPr="00633395">
        <w:rPr>
          <w:rFonts w:eastAsia="Arial" w:cs="Times New Roman"/>
          <w:b/>
          <w:bCs/>
          <w:szCs w:val="24"/>
        </w:rPr>
        <w:t>General Discussion</w:t>
      </w:r>
      <w:commentRangeEnd w:id="74"/>
      <w:r w:rsidR="00CB0485">
        <w:rPr>
          <w:rStyle w:val="CommentReference"/>
        </w:rPr>
        <w:commentReference w:id="74"/>
      </w:r>
      <w:commentRangeEnd w:id="75"/>
      <w:r w:rsidR="00D476CA">
        <w:rPr>
          <w:rStyle w:val="CommentReference"/>
        </w:rPr>
        <w:commentReference w:id="75"/>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 xml:space="preserve">specific </w:t>
      </w:r>
      <w:r w:rsidR="004025A7">
        <w:rPr>
          <w:rFonts w:eastAsia="Arial" w:cs="Times New Roman"/>
          <w:szCs w:val="24"/>
        </w:rPr>
        <w:t xml:space="preserve">and </w:t>
      </w:r>
      <w:r w:rsidR="00335D79">
        <w:rPr>
          <w:rFonts w:eastAsia="Arial" w:cs="Times New Roman"/>
          <w:szCs w:val="24"/>
        </w:rPr>
        <w:t xml:space="preserve">relational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item</w:t>
      </w:r>
      <w:r w:rsidR="004025A7">
        <w:rPr>
          <w:rFonts w:eastAsia="Arial" w:cs="Times New Roman"/>
          <w:szCs w:val="24"/>
        </w:rPr>
        <w:t>-</w:t>
      </w:r>
      <w:r w:rsidR="00335D79">
        <w:rPr>
          <w:rFonts w:eastAsia="Arial" w:cs="Times New Roman"/>
          <w:szCs w:val="24"/>
        </w:rPr>
        <w:t xml:space="preserve">specific </w:t>
      </w:r>
      <w:r w:rsidR="004025A7">
        <w:rPr>
          <w:rFonts w:eastAsia="Arial" w:cs="Times New Roman"/>
          <w:szCs w:val="24"/>
        </w:rPr>
        <w:t xml:space="preserve">encoding strategy was able to greatly reduce the illusion of competence found in the backward pairs and the </w:t>
      </w:r>
      <w:r w:rsidR="00C23B62">
        <w:rPr>
          <w:rFonts w:eastAsia="Arial" w:cs="Times New Roman"/>
          <w:szCs w:val="24"/>
        </w:rPr>
        <w:t xml:space="preserve">relational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item</w:t>
      </w:r>
      <w:r w:rsidR="004025A7">
        <w:rPr>
          <w:rFonts w:eastAsia="Arial" w:cs="Times New Roman"/>
          <w:szCs w:val="24"/>
        </w:rPr>
        <w:t>-</w:t>
      </w:r>
      <w:r w:rsidR="00C23B62">
        <w:rPr>
          <w:rFonts w:eastAsia="Arial" w:cs="Times New Roman"/>
          <w:szCs w:val="24"/>
        </w:rPr>
        <w:t xml:space="preserve">specific </w:t>
      </w:r>
      <w:r w:rsidR="004025A7">
        <w:rPr>
          <w:rFonts w:eastAsia="Arial" w:cs="Times New Roman"/>
          <w:szCs w:val="24"/>
        </w:rPr>
        <w:t xml:space="preserve">encoding strategy causes participants to create an additional association between the cue and target words and stops </w:t>
      </w:r>
      <w:r w:rsidR="004025A7">
        <w:rPr>
          <w:rFonts w:eastAsia="Arial" w:cs="Times New Roman"/>
          <w:szCs w:val="24"/>
        </w:rPr>
        <w:lastRenderedPageBreak/>
        <w:t xml:space="preserve">them from just relying on the weak association present between the cue and target word. The Relational encoding strategy is beneficial for the unrelated word pairs because it creates an association that participants can use to better remember the target word at </w:t>
      </w:r>
      <w:commentRangeStart w:id="76"/>
      <w:r w:rsidR="004025A7">
        <w:rPr>
          <w:rFonts w:eastAsia="Arial" w:cs="Times New Roman"/>
          <w:szCs w:val="24"/>
        </w:rPr>
        <w:t>test</w:t>
      </w:r>
      <w:commentRangeEnd w:id="76"/>
      <w:r w:rsidR="006034BB">
        <w:rPr>
          <w:rStyle w:val="CommentReference"/>
        </w:rPr>
        <w:commentReference w:id="76"/>
      </w:r>
      <w:r w:rsidR="004025A7">
        <w:rPr>
          <w:rFonts w:eastAsia="Arial" w:cs="Times New Roman"/>
          <w:szCs w:val="24"/>
        </w:rPr>
        <w:t>.</w:t>
      </w:r>
    </w:p>
    <w:p w14:paraId="44ED59DD" w14:textId="4A8AF2F2" w:rsidR="00BF3AB0" w:rsidRPr="00633395" w:rsidRDefault="00E717B1" w:rsidP="0085197E">
      <w:pPr>
        <w:spacing w:after="160"/>
        <w:ind w:firstLine="720"/>
        <w:contextualSpacing/>
        <w:rPr>
          <w:rFonts w:eastAsia="Arial" w:cs="Times New Roman"/>
          <w:szCs w:val="24"/>
          <w:highlight w:val="yellow"/>
        </w:rPr>
      </w:pPr>
      <w:r>
        <w:rPr>
          <w:rFonts w:eastAsia="Arial" w:cs="Times New Roman"/>
          <w:szCs w:val="24"/>
        </w:rPr>
        <w:t>Overall, t</w:t>
      </w:r>
      <w:r w:rsidR="0068034E">
        <w:rPr>
          <w:rFonts w:eastAsia="Arial" w:cs="Times New Roman"/>
          <w:szCs w:val="24"/>
        </w:rPr>
        <w:t xml:space="preserve">hese findings </w:t>
      </w:r>
      <w:r>
        <w:rPr>
          <w:rFonts w:eastAsia="Arial" w:cs="Times New Roman"/>
          <w:szCs w:val="24"/>
        </w:rPr>
        <w:t>have implications in other fields, such as Education</w:t>
      </w:r>
      <w:r w:rsidR="0068034E">
        <w:rPr>
          <w:rFonts w:eastAsia="Arial" w:cs="Times New Roman"/>
          <w:szCs w:val="24"/>
        </w:rPr>
        <w:t xml:space="preserve">. </w:t>
      </w:r>
      <w:r w:rsidR="001F4CF0">
        <w:rPr>
          <w:rFonts w:eastAsia="Arial" w:cs="Times New Roman"/>
          <w:szCs w:val="24"/>
        </w:rPr>
        <w:t>For</w:t>
      </w:r>
      <w:r w:rsidR="0068034E">
        <w:rPr>
          <w:rFonts w:eastAsia="Arial" w:cs="Times New Roman"/>
          <w:szCs w:val="24"/>
        </w:rPr>
        <w:t xml:space="preserve"> example</w:t>
      </w:r>
      <w:r w:rsidR="001F4CF0">
        <w:rPr>
          <w:rFonts w:eastAsia="Arial" w:cs="Times New Roman"/>
          <w:szCs w:val="24"/>
        </w:rPr>
        <w:t>, a</w:t>
      </w:r>
      <w:r w:rsidR="0068034E">
        <w:rPr>
          <w:rFonts w:eastAsia="Arial" w:cs="Times New Roman"/>
          <w:szCs w:val="24"/>
        </w:rPr>
        <w:t xml:space="preserve"> student </w:t>
      </w:r>
      <w:r w:rsidR="001F4CF0">
        <w:rPr>
          <w:rFonts w:eastAsia="Arial" w:cs="Times New Roman"/>
          <w:szCs w:val="24"/>
        </w:rPr>
        <w:t xml:space="preserve">may learn </w:t>
      </w:r>
      <w:r w:rsidR="0068034E">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 xml:space="preserve">Additionally, </w:t>
      </w:r>
      <w:r w:rsidR="0068034E">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3A2640AD" w14:textId="0A432C0D" w:rsidR="00D56168" w:rsidRDefault="00C25E04">
      <w:pPr>
        <w:spacing w:after="160"/>
        <w:ind w:firstLine="720"/>
        <w:contextualSpacing/>
        <w:rPr>
          <w:rFonts w:eastAsia="Arial" w:cs="Times New Roman"/>
          <w:szCs w:val="24"/>
        </w:rPr>
      </w:pPr>
      <w:r>
        <w:rPr>
          <w:rFonts w:eastAsia="Arial" w:cs="Times New Roman"/>
          <w:szCs w:val="24"/>
        </w:rPr>
        <w:t xml:space="preserve">Finally, though </w:t>
      </w:r>
      <w:r w:rsidR="00B831CC">
        <w:rPr>
          <w:rFonts w:eastAsia="Arial" w:cs="Times New Roman"/>
          <w:szCs w:val="24"/>
        </w:rPr>
        <w:t xml:space="preserve">participants have been shown to </w:t>
      </w:r>
      <w:r w:rsidR="000F486C">
        <w:rPr>
          <w:rFonts w:eastAsia="Arial" w:cs="Times New Roman"/>
          <w:szCs w:val="24"/>
        </w:rPr>
        <w:t>successfully</w:t>
      </w:r>
      <w:r w:rsidR="00B831CC">
        <w:rPr>
          <w:rFonts w:eastAsia="Arial" w:cs="Times New Roman"/>
          <w:szCs w:val="24"/>
        </w:rPr>
        <w:t xml:space="preserve"> adjust their memory responses due to the inclusion of experimenter-provided instructions [</w:t>
      </w:r>
      <w:commentRangeStart w:id="77"/>
      <w:commentRangeStart w:id="78"/>
      <w:r w:rsidR="00AB5065" w:rsidRPr="00AB5065">
        <w:rPr>
          <w:rFonts w:eastAsia="Arial" w:cs="Times New Roman"/>
          <w:szCs w:val="24"/>
          <w:highlight w:val="yellow"/>
        </w:rPr>
        <w:t>EXAMPLE; CITE</w:t>
      </w:r>
      <w:commentRangeEnd w:id="77"/>
      <w:r w:rsidR="006C617A">
        <w:rPr>
          <w:rStyle w:val="CommentReference"/>
        </w:rPr>
        <w:commentReference w:id="77"/>
      </w:r>
      <w:commentRangeEnd w:id="78"/>
      <w:r w:rsidR="00CA71FE">
        <w:rPr>
          <w:rStyle w:val="CommentReference"/>
        </w:rPr>
        <w:commentReference w:id="78"/>
      </w:r>
      <w:r w:rsidR="00AB5065">
        <w:rPr>
          <w:rFonts w:eastAsia="Arial" w:cs="Times New Roman"/>
          <w:szCs w:val="24"/>
        </w:rPr>
        <w:t>], a surpris</w:t>
      </w:r>
      <w:r w:rsidR="000F486C">
        <w:rPr>
          <w:rFonts w:eastAsia="Arial" w:cs="Times New Roman"/>
          <w:szCs w:val="24"/>
        </w:rPr>
        <w:t>e</w:t>
      </w:r>
      <w:r w:rsidR="00AB5065">
        <w:rPr>
          <w:rFonts w:eastAsia="Arial" w:cs="Times New Roman"/>
          <w:szCs w:val="24"/>
        </w:rPr>
        <w:t xml:space="preserve"> finding from Experiment 2 was</w:t>
      </w:r>
      <w:r w:rsidR="0068034E">
        <w:rPr>
          <w:rFonts w:eastAsia="Arial" w:cs="Times New Roman"/>
          <w:szCs w:val="24"/>
        </w:rPr>
        <w:t xml:space="preserve"> that </w:t>
      </w:r>
      <w:r w:rsidR="00AB5065">
        <w:rPr>
          <w:rFonts w:eastAsia="Arial" w:cs="Times New Roman"/>
          <w:szCs w:val="24"/>
        </w:rPr>
        <w:t xml:space="preserve">the inclusion of </w:t>
      </w:r>
      <w:r w:rsidR="0068034E">
        <w:rPr>
          <w:rFonts w:eastAsia="Arial" w:cs="Times New Roman"/>
          <w:szCs w:val="24"/>
        </w:rPr>
        <w:t xml:space="preserve">warnings </w:t>
      </w:r>
      <w:r w:rsidR="00AB5065">
        <w:rPr>
          <w:rFonts w:eastAsia="Arial" w:cs="Times New Roman"/>
          <w:szCs w:val="24"/>
        </w:rPr>
        <w:t xml:space="preserve">did not </w:t>
      </w:r>
      <w:r w:rsidR="0068034E">
        <w:rPr>
          <w:rFonts w:eastAsia="Arial" w:cs="Times New Roman"/>
          <w:szCs w:val="24"/>
        </w:rPr>
        <w:t>reduce the illusion of competenc</w:t>
      </w:r>
      <w:r w:rsidR="000F486C">
        <w:rPr>
          <w:rFonts w:eastAsia="Arial" w:cs="Times New Roman"/>
          <w:szCs w:val="24"/>
        </w:rPr>
        <w:t>e</w:t>
      </w:r>
      <w:r w:rsidR="0068034E">
        <w:rPr>
          <w:rFonts w:eastAsia="Arial" w:cs="Times New Roman"/>
          <w:szCs w:val="24"/>
        </w:rPr>
        <w:t xml:space="preserve">. </w:t>
      </w:r>
      <w:r w:rsidR="000F486C">
        <w:rPr>
          <w:rFonts w:eastAsia="Arial" w:cs="Times New Roman"/>
          <w:szCs w:val="24"/>
        </w:rPr>
        <w:t>However, one explanation is that</w:t>
      </w:r>
      <w:r w:rsidR="0068034E">
        <w:rPr>
          <w:rFonts w:eastAsia="Arial" w:cs="Times New Roman"/>
          <w:szCs w:val="24"/>
        </w:rPr>
        <w:t xml:space="preserve"> participants were unable to fully understand the magnitude of the warning because they ha</w:t>
      </w:r>
      <w:r w:rsidR="000F486C">
        <w:rPr>
          <w:rFonts w:eastAsia="Arial" w:cs="Times New Roman"/>
          <w:szCs w:val="24"/>
        </w:rPr>
        <w:t>d</w:t>
      </w:r>
      <w:r w:rsidR="0068034E">
        <w:rPr>
          <w:rFonts w:eastAsia="Arial" w:cs="Times New Roman"/>
          <w:szCs w:val="24"/>
        </w:rPr>
        <w:t xml:space="preserve"> no prior understanding of JOLs and</w:t>
      </w:r>
      <w:r w:rsidR="000F486C">
        <w:rPr>
          <w:rFonts w:eastAsia="Arial" w:cs="Times New Roman"/>
          <w:szCs w:val="24"/>
        </w:rPr>
        <w:t>/or</w:t>
      </w:r>
      <w:r w:rsidR="0068034E">
        <w:rPr>
          <w:rFonts w:eastAsia="Arial" w:cs="Times New Roman"/>
          <w:szCs w:val="24"/>
        </w:rPr>
        <w:t xml:space="preserve"> the illusion of competence found for backward pairs. </w:t>
      </w:r>
      <w:r w:rsidR="000F486C">
        <w:rPr>
          <w:rFonts w:eastAsia="Arial" w:cs="Times New Roman"/>
          <w:szCs w:val="24"/>
        </w:rPr>
        <w:t xml:space="preserve">One approach is to have </w:t>
      </w:r>
      <w:r w:rsidR="000C0A07">
        <w:rPr>
          <w:rFonts w:eastAsia="Arial" w:cs="Times New Roman"/>
          <w:szCs w:val="24"/>
        </w:rPr>
        <w:t xml:space="preserve">participants rate how likely they believe that they will fall for the illusion of competence, in order to evaluate </w:t>
      </w:r>
      <w:r w:rsidR="006C617A">
        <w:rPr>
          <w:rFonts w:eastAsia="Arial" w:cs="Times New Roman"/>
          <w:szCs w:val="24"/>
        </w:rPr>
        <w:t xml:space="preserve">whether </w:t>
      </w:r>
      <w:r w:rsidR="000C0A07">
        <w:rPr>
          <w:rFonts w:eastAsia="Arial" w:cs="Times New Roman"/>
          <w:szCs w:val="24"/>
        </w:rPr>
        <w:t>the participants feel that they are “invincible” when providing their ratings.</w:t>
      </w:r>
      <w:r w:rsidR="006C617A">
        <w:rPr>
          <w:rFonts w:eastAsia="Arial" w:cs="Times New Roman"/>
          <w:szCs w:val="24"/>
        </w:rPr>
        <w:t xml:space="preserve"> Finally, though we explained the four types of associates and their corresponding illusion of competence patterns and provided participants with examples and graphs, our inclusion of four pair types may have confused participants. As such, the warning may have been more effective if only comparing forward and backward pairs.</w:t>
      </w:r>
      <w:r w:rsidR="0019189F">
        <w:rPr>
          <w:rFonts w:eastAsia="Arial" w:cs="Times New Roman"/>
          <w:szCs w:val="24"/>
        </w:rPr>
        <w:t xml:space="preserve"> </w:t>
      </w:r>
    </w:p>
    <w:p w14:paraId="4DFDAF4F" w14:textId="183B5992" w:rsidR="0019189F" w:rsidRDefault="0019189F">
      <w:pPr>
        <w:spacing w:after="160"/>
        <w:ind w:firstLine="720"/>
        <w:contextualSpacing/>
        <w:rPr>
          <w:rFonts w:eastAsia="Arial" w:cs="Times New Roman"/>
          <w:szCs w:val="24"/>
        </w:rPr>
      </w:pPr>
      <w:commentRangeStart w:id="79"/>
      <w:commentRangeStart w:id="80"/>
      <w:del w:id="81" w:author="Mark Huff" w:date="2020-10-23T11:34:00Z">
        <w:r w:rsidDel="005A313D">
          <w:rPr>
            <w:rFonts w:eastAsia="Arial" w:cs="Times New Roman"/>
            <w:szCs w:val="24"/>
          </w:rPr>
          <w:delText xml:space="preserve">One explanation for this occurrence is that participants may not have fully understood the warning or assumed that the illusion of competence did not apply to them. </w:delText>
        </w:r>
      </w:del>
      <w:commentRangeEnd w:id="79"/>
      <w:r>
        <w:rPr>
          <w:rStyle w:val="CommentReference"/>
        </w:rPr>
        <w:commentReference w:id="79"/>
      </w:r>
      <w:commentRangeEnd w:id="80"/>
      <w:r>
        <w:rPr>
          <w:rStyle w:val="CommentReference"/>
        </w:rPr>
        <w:commentReference w:id="80"/>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lastRenderedPageBreak/>
        <w:t>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 xml:space="preserve">showed that illusion of competence for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item</w:t>
      </w:r>
      <w:r>
        <w:rPr>
          <w:rFonts w:eastAsia="Arial" w:cs="Times New Roman"/>
          <w:szCs w:val="24"/>
        </w:rPr>
        <w:t>-</w:t>
      </w:r>
      <w:r w:rsidR="005B42AE">
        <w:rPr>
          <w:rFonts w:eastAsia="Arial" w:cs="Times New Roman"/>
          <w:szCs w:val="24"/>
        </w:rPr>
        <w:t xml:space="preserve">specific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82"/>
      <w:commentRangeStart w:id="83"/>
      <w:r>
        <w:rPr>
          <w:b/>
          <w:bCs/>
        </w:rPr>
        <w:lastRenderedPageBreak/>
        <w:t>References</w:t>
      </w:r>
      <w:commentRangeEnd w:id="82"/>
      <w:r w:rsidR="00160D3E">
        <w:rPr>
          <w:rStyle w:val="CommentReference"/>
        </w:rPr>
        <w:commentReference w:id="82"/>
      </w:r>
      <w:commentRangeEnd w:id="83"/>
      <w:r w:rsidR="003165EF">
        <w:rPr>
          <w:rStyle w:val="CommentReference"/>
        </w:rPr>
        <w:commentReference w:id="83"/>
      </w:r>
    </w:p>
    <w:p w14:paraId="356E46ED" w14:textId="3D167483"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del w:id="84" w:author="Emily Cates" w:date="2020-10-24T13:10:00Z">
        <w:r w:rsidR="008979B1" w:rsidDel="001527FA">
          <w:rPr>
            <w:rFonts w:eastAsia="Arial" w:cs="Times New Roman"/>
            <w:szCs w:val="24"/>
          </w:rPr>
          <w:delText xml:space="preserve"> </w:delText>
        </w:r>
      </w:del>
      <w:commentRangeStart w:id="85"/>
      <w:r w:rsidR="008979B1" w:rsidRPr="00C963A1">
        <w:rPr>
          <w:rFonts w:eastAsia="Arial" w:cs="Times New Roman"/>
          <w:szCs w:val="24"/>
        </w:rPr>
        <w:t>doi.org/10.1037/h0027455</w:t>
      </w:r>
      <w:commentRangeEnd w:id="85"/>
      <w:r w:rsidR="00C963A1">
        <w:rPr>
          <w:rStyle w:val="CommentReference"/>
        </w:rPr>
        <w:commentReference w:id="85"/>
      </w:r>
    </w:p>
    <w:p w14:paraId="1D256321" w14:textId="38BF581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979B1">
        <w:rPr>
          <w:rFonts w:eastAsia="Arial" w:cs="Times New Roman"/>
          <w:szCs w:val="24"/>
        </w:rPr>
        <w:t xml:space="preserve"> </w:t>
      </w:r>
      <w:r w:rsidR="001527FA" w:rsidRPr="001527FA">
        <w:rPr>
          <w:rFonts w:eastAsia="Arial" w:cs="Times New Roman"/>
          <w:szCs w:val="24"/>
        </w:rPr>
        <w:t>doi.org/10.3758/BF03193014</w:t>
      </w:r>
    </w:p>
    <w:p w14:paraId="03382F10" w14:textId="2D1CDA27"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doi:10.1016/j.jarmac.2014.03.005</w:t>
      </w:r>
    </w:p>
    <w:p w14:paraId="3E58AC93" w14:textId="2745032C"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1527FA" w:rsidRPr="001527FA">
        <w:rPr>
          <w:rFonts w:cs="Times New Roman"/>
          <w:szCs w:val="24"/>
        </w:rPr>
        <w:t>doi.org/10.3758/BRM.41.4.977</w:t>
      </w:r>
    </w:p>
    <w:p w14:paraId="053D5653" w14:textId="75C3F28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5521E8" w:rsidRPr="005521E8">
        <w:rPr>
          <w:rFonts w:eastAsia="Arial" w:cs="Times New Roman"/>
          <w:szCs w:val="24"/>
        </w:rPr>
        <w:t>doi.org/10.3758/BF03194036</w:t>
      </w:r>
    </w:p>
    <w:p w14:paraId="564E0B0A" w14:textId="42363608"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doi:10.3758/bf03206381</w:t>
      </w:r>
    </w:p>
    <w:p w14:paraId="47D07126" w14:textId="6D769D76"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5521E8" w:rsidRPr="00C963A1">
        <w:rPr>
          <w:rFonts w:eastAsia="Arial" w:cs="Times New Roman"/>
          <w:szCs w:val="24"/>
        </w:rPr>
        <w:t>doi.org/10.1080/09658210244000135</w:t>
      </w:r>
    </w:p>
    <w:p w14:paraId="277FCA7B" w14:textId="402BBECF"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C963A1" w:rsidRPr="00C963A1">
        <w:rPr>
          <w:rFonts w:eastAsia="Arial" w:cs="Times New Roman"/>
          <w:szCs w:val="24"/>
        </w:rPr>
        <w:t>doi.org/10.1016/S0022-5371(72)80001-X</w:t>
      </w:r>
    </w:p>
    <w:p w14:paraId="4EAE7343" w14:textId="4E32F96A"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doi:10.3758/s13428-018-1115-7</w:t>
      </w:r>
    </w:p>
    <w:p w14:paraId="14972729" w14:textId="643D12CA" w:rsidR="0070337D" w:rsidRPr="0002326F"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doi:10.1037/0278-7393.29.5.813</w:t>
      </w:r>
    </w:p>
    <w:p w14:paraId="2F57146B" w14:textId="27006154"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5521E8" w:rsidRPr="00C963A1">
        <w:rPr>
          <w:rFonts w:eastAsia="Arial" w:cs="Times New Roman"/>
          <w:szCs w:val="24"/>
        </w:rPr>
        <w:t>doi.org/10.1037/0278-7393.6.5.588</w:t>
      </w:r>
    </w:p>
    <w:p w14:paraId="00CFA245" w14:textId="0B669C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B70C55" w:rsidRPr="00B70C55">
        <w:rPr>
          <w:rFonts w:eastAsia="Arial" w:cs="Times New Roman"/>
          <w:szCs w:val="24"/>
        </w:rPr>
        <w:t>doi.org/10.3758/BF03193146</w:t>
      </w:r>
      <w:r w:rsidR="005521E8">
        <w:rPr>
          <w:rFonts w:eastAsia="Arial" w:cs="Times New Roman"/>
          <w:szCs w:val="24"/>
        </w:rPr>
        <w:t xml:space="preserve"> </w:t>
      </w:r>
    </w:p>
    <w:p w14:paraId="195478D9" w14:textId="300FBA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doi:10.4324/9780203782934</w:t>
      </w:r>
    </w:p>
    <w:p w14:paraId="667B8D45" w14:textId="5C708060"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doi:10.3758/bf03196194</w:t>
      </w:r>
    </w:p>
    <w:p w14:paraId="0229C3B2" w14:textId="59EED491" w:rsidR="002B1AF5" w:rsidRDefault="002E3225" w:rsidP="0085197E">
      <w:pPr>
        <w:ind w:left="700" w:hanging="700"/>
        <w:contextualSpacing/>
        <w:rPr>
          <w:rFonts w:eastAsia="Arial" w:cs="Times New Roman"/>
          <w:szCs w:val="24"/>
        </w:rPr>
      </w:pPr>
      <w:bookmarkStart w:id="86"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7ED8D9A0"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B70C55" w:rsidRPr="00C963A1">
        <w:rPr>
          <w:rFonts w:eastAsia="Arial" w:cs="Times New Roman"/>
          <w:szCs w:val="24"/>
        </w:rPr>
        <w:t>doi.org/10.1016/j.jml.2013.05.003</w:t>
      </w:r>
    </w:p>
    <w:p w14:paraId="0A98551D" w14:textId="260A291C"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86"/>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B70C55" w:rsidRPr="00C963A1">
        <w:rPr>
          <w:rFonts w:eastAsia="Arial" w:cs="Times New Roman"/>
          <w:szCs w:val="24"/>
        </w:rPr>
        <w:t>doi.org/10.1037/0882-7974.18.4.755</w:t>
      </w:r>
    </w:p>
    <w:p w14:paraId="6ED7D85B" w14:textId="432280D8"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doi:10.1037/a0031338</w:t>
      </w:r>
    </w:p>
    <w:p w14:paraId="2569A102" w14:textId="07A5A4C1"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B70C55" w:rsidRPr="00C963A1">
        <w:rPr>
          <w:rFonts w:eastAsia="Arial" w:cs="Times New Roman"/>
          <w:szCs w:val="24"/>
        </w:rPr>
        <w:t>doi.org/10.1016/j.jml.2014.02.004</w:t>
      </w:r>
    </w:p>
    <w:p w14:paraId="6D10E8CF" w14:textId="2686C302"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B70C55" w:rsidRPr="00C963A1">
        <w:rPr>
          <w:rFonts w:eastAsia="Arial" w:cs="Times New Roman"/>
          <w:szCs w:val="24"/>
        </w:rPr>
        <w:t>doi.org/10.1016/S0022-5371(81)90138-9</w:t>
      </w:r>
    </w:p>
    <w:p w14:paraId="3E62855C" w14:textId="77777777"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doi:10.1073/pnas.2008595117</w:t>
      </w:r>
    </w:p>
    <w:p w14:paraId="0AB80C3A" w14:textId="4F2AF76A" w:rsidR="001C4EFE" w:rsidRDefault="001C4EFE" w:rsidP="00584EBE">
      <w:pPr>
        <w:ind w:left="700" w:hanging="706"/>
        <w:contextualSpacing/>
        <w:rPr>
          <w:rFonts w:eastAsia="Arial" w:cs="Times New Roman"/>
          <w:szCs w:val="24"/>
        </w:rPr>
      </w:pPr>
      <w:r w:rsidRPr="001C4EFE">
        <w:rPr>
          <w:rFonts w:eastAsia="Arial" w:cs="Times New Roman"/>
          <w:szCs w:val="24"/>
        </w:rPr>
        <w:lastRenderedPageBreak/>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9696716" w14:textId="0E039B03"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doi:10.1037/0278-7393.32.5.1133</w:t>
      </w:r>
    </w:p>
    <w:p w14:paraId="23D1D2BF" w14:textId="2E147B47"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478-492.doi:10.1016/j.jml.2005.01.001</w:t>
      </w:r>
    </w:p>
    <w:p w14:paraId="1F30BA28" w14:textId="40FE1AB8"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doi:10.1037/a0018785</w:t>
      </w:r>
    </w:p>
    <w:p w14:paraId="6AA79ABE" w14:textId="77777777"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doi:10.3758/s13428-010-0049-5</w:t>
      </w:r>
    </w:p>
    <w:p w14:paraId="6F53C8F3" w14:textId="61C01B61" w:rsidR="0070337D" w:rsidRDefault="0070337D" w:rsidP="0070337D">
      <w:pPr>
        <w:ind w:left="700" w:hanging="702"/>
        <w:contextualSpacing/>
        <w:rPr>
          <w:rFonts w:eastAsia="Arial" w:cs="Times New Roman"/>
          <w:szCs w:val="24"/>
        </w:rPr>
      </w:pPr>
      <w:r w:rsidRPr="0070337D">
        <w:rPr>
          <w:rFonts w:eastAsia="Arial" w:cs="Times New Roman"/>
          <w:szCs w:val="24"/>
        </w:rPr>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doi:10.3758/bf03194324</w:t>
      </w:r>
    </w:p>
    <w:p w14:paraId="0B5AAA5D" w14:textId="12FE63DF"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B70C55" w:rsidRPr="00B70C55">
        <w:rPr>
          <w:rFonts w:eastAsia="Arial" w:cs="Times New Roman"/>
          <w:szCs w:val="24"/>
        </w:rPr>
        <w:t>doi.org/10.1007/s00426-020-01342-z</w:t>
      </w:r>
    </w:p>
    <w:p w14:paraId="40085D74" w14:textId="3B8DE334"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doi:10.1037/0278-7393.33.2.263</w:t>
      </w:r>
    </w:p>
    <w:p w14:paraId="4D5208C6" w14:textId="69EC34FB"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Mcevoy, </w:t>
      </w:r>
      <w:commentRangeStart w:id="87"/>
      <w:r w:rsidRPr="0070337D">
        <w:rPr>
          <w:rFonts w:eastAsia="Arial" w:cs="Times New Roman"/>
          <w:szCs w:val="24"/>
        </w:rPr>
        <w:t>C.</w:t>
      </w:r>
      <w:commentRangeEnd w:id="87"/>
      <w:r>
        <w:rPr>
          <w:rStyle w:val="CommentReference"/>
        </w:rPr>
        <w:commentReference w:id="87"/>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doi:10.3758/bf03209337</w:t>
      </w:r>
    </w:p>
    <w:p w14:paraId="50B7714C" w14:textId="7EA6B0F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doi:10.3758/bf03195588</w:t>
      </w:r>
    </w:p>
    <w:p w14:paraId="3EEF7F17" w14:textId="5BE0321F"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hyperlink r:id="rId12" w:tgtFrame="_blank" w:history="1">
        <w:r w:rsidR="00C963A1" w:rsidRPr="00C963A1">
          <w:rPr>
            <w:rStyle w:val="Hyperlink"/>
            <w:rFonts w:cs="Times New Roman"/>
            <w:szCs w:val="24"/>
          </w:rPr>
          <w:t>doi.org/10.1111/j.1467-9280.1991.tb00147.x</w:t>
        </w:r>
      </w:hyperlink>
      <w:r w:rsidR="008979B1">
        <w:rPr>
          <w:rFonts w:cs="Times New Roman"/>
          <w:szCs w:val="24"/>
        </w:rPr>
        <w:t xml:space="preserve"> </w:t>
      </w:r>
    </w:p>
    <w:p w14:paraId="1F761634" w14:textId="602D1902"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0261B7A7"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979B1">
        <w:rPr>
          <w:rFonts w:cs="Times New Roman"/>
          <w:szCs w:val="24"/>
        </w:rPr>
        <w:t>doi</w:t>
      </w:r>
      <w:r w:rsidR="00C963A1">
        <w:rPr>
          <w:rFonts w:cs="Times New Roman"/>
          <w:szCs w:val="24"/>
        </w:rPr>
        <w:t>.org/</w:t>
      </w:r>
      <w:r w:rsidRPr="001C4EFE">
        <w:rPr>
          <w:rFonts w:cs="Times New Roman"/>
          <w:szCs w:val="24"/>
        </w:rPr>
        <w:t>10.1037/a0021705</w:t>
      </w:r>
    </w:p>
    <w:p w14:paraId="7C1ABAEB" w14:textId="17CD489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doi:10.1037/0278-7393.4.6.592</w:t>
      </w:r>
    </w:p>
    <w:p w14:paraId="39675540" w14:textId="12D4817C"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doi:10.1037/a0038388</w:t>
      </w:r>
    </w:p>
    <w:p w14:paraId="2D50CD97" w14:textId="01CB7E79" w:rsidR="001C4EFE" w:rsidRPr="00D476CA"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doi:10.3758/bf03194105</w:t>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09BB3478" w14:textId="2DC5D544" w:rsidR="00640509"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r w:rsidR="00160D3E">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r>
        <w:rPr>
          <w:i/>
          <w:iCs/>
        </w:rPr>
        <w:t>Figure 2.</w:t>
      </w:r>
      <w:r>
        <w:t xml:space="preserve"> </w:t>
      </w:r>
      <w:bookmarkStart w:id="88"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88"/>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89" w:name="_Hlk53231249"/>
      <w:r>
        <w:rPr>
          <w:i/>
          <w:iCs/>
        </w:rPr>
        <w:t xml:space="preserve">Figure </w:t>
      </w:r>
      <w:r w:rsidR="00262E4B">
        <w:rPr>
          <w:i/>
          <w:iCs/>
        </w:rPr>
        <w:t>3</w:t>
      </w:r>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89"/>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3C5D8D" w:rsidRPr="00633395" w:rsidRDefault="003C5D8D"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90"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90"/>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3C5D8D" w:rsidRPr="008564C3" w:rsidRDefault="003C5D8D"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3C5D8D" w:rsidRPr="008564C3" w:rsidRDefault="003C5D8D"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3C5D8D" w:rsidRPr="00633395" w:rsidRDefault="003C5D8D"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328F3507" w:rsidR="00D60F13" w:rsidRPr="007008CA" w:rsidRDefault="00D60F13" w:rsidP="00D60F13">
      <w:pPr>
        <w:spacing w:line="240" w:lineRule="auto"/>
        <w:ind w:right="-720"/>
      </w:pPr>
      <w:bookmarkStart w:id="91"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91"/>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249509D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6B3600EA"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9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93" w:name="_Hlk32942520"/>
      <w:bookmarkEnd w:id="9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9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94"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94"/>
    <w:p w14:paraId="7FFD354F" w14:textId="77777777" w:rsidR="00474F94" w:rsidRPr="007008CA" w:rsidRDefault="00474F94" w:rsidP="00547EA2">
      <w:pPr>
        <w:spacing w:line="240" w:lineRule="auto"/>
      </w:pPr>
    </w:p>
    <w:sectPr w:rsidR="00474F94" w:rsidRPr="007008CA" w:rsidSect="005C178E">
      <w:headerReference w:type="default" r:id="rId35"/>
      <w:head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10-24T14:20:00Z" w:initials="EC">
    <w:p w14:paraId="2C345741" w14:textId="5AD28E59" w:rsidR="003C5D8D" w:rsidRDefault="003C5D8D">
      <w:pPr>
        <w:pStyle w:val="CommentText"/>
      </w:pPr>
      <w:r>
        <w:rPr>
          <w:rStyle w:val="CommentReference"/>
        </w:rPr>
        <w:annotationRef/>
      </w:r>
      <w:r>
        <w:t>Please correct the order if this is incorrect.</w:t>
      </w:r>
    </w:p>
  </w:comment>
  <w:comment w:id="1" w:author="Emily Cates" w:date="2020-10-25T13:36:00Z" w:initials="EC">
    <w:p w14:paraId="56074D84" w14:textId="4F538566" w:rsidR="005C178E" w:rsidRDefault="005C178E">
      <w:pPr>
        <w:pStyle w:val="CommentText"/>
      </w:pPr>
      <w:r>
        <w:rPr>
          <w:rStyle w:val="CommentReference"/>
        </w:rPr>
        <w:annotationRef/>
      </w:r>
      <w:r>
        <w:t xml:space="preserve">Also, do I need to have an author’s note? The honors college may say differently, but I wanted to make sure if I needed it for APA formatting. </w:t>
      </w:r>
    </w:p>
  </w:comment>
  <w:comment w:id="2" w:author="Emily Cates" w:date="2020-10-25T13:04:00Z" w:initials="EC">
    <w:p w14:paraId="119AB7A8" w14:textId="6AA056AA" w:rsidR="00D476CA" w:rsidRDefault="00D476CA">
      <w:pPr>
        <w:pStyle w:val="CommentText"/>
      </w:pPr>
      <w:r>
        <w:rPr>
          <w:rStyle w:val="CommentReference"/>
        </w:rPr>
        <w:annotationRef/>
      </w:r>
      <w:r w:rsidR="00D36154">
        <w:rPr>
          <w:rStyle w:val="CommentReference"/>
        </w:rPr>
        <w:t>I need some help refining this section.</w:t>
      </w:r>
    </w:p>
  </w:comment>
  <w:comment w:id="5" w:author="Mark Huff" w:date="2020-10-21T16:05:00Z" w:initials="MH">
    <w:p w14:paraId="081F058A" w14:textId="7E5166F7" w:rsidR="003C5D8D" w:rsidRDefault="003C5D8D">
      <w:pPr>
        <w:pStyle w:val="CommentText"/>
      </w:pPr>
      <w:r>
        <w:rPr>
          <w:rStyle w:val="CommentReference"/>
        </w:rPr>
        <w:annotationRef/>
      </w:r>
      <w:r>
        <w:t>Emily, the entire document needs to be in HC formatting on your next draft.</w:t>
      </w:r>
    </w:p>
  </w:comment>
  <w:comment w:id="6" w:author="Emily Cates" w:date="2020-10-24T14:27:00Z" w:initials="EC">
    <w:p w14:paraId="1BAAB6F6" w14:textId="1CE52E83" w:rsidR="003C5D8D" w:rsidRDefault="003C5D8D">
      <w:pPr>
        <w:pStyle w:val="CommentText"/>
      </w:pPr>
      <w:r>
        <w:rPr>
          <w:rStyle w:val="CommentReference"/>
        </w:rPr>
        <w:annotationRef/>
      </w:r>
      <w:r>
        <w:t>Is my shortened title okay?</w:t>
      </w:r>
    </w:p>
  </w:comment>
  <w:comment w:id="7" w:author="Emily Cates" w:date="2020-10-25T13:31:00Z" w:initials="EC">
    <w:p w14:paraId="27B4554A" w14:textId="53E1D0A5" w:rsidR="0019189F" w:rsidRDefault="0019189F">
      <w:pPr>
        <w:pStyle w:val="CommentText"/>
      </w:pPr>
      <w:r>
        <w:rPr>
          <w:rStyle w:val="CommentReference"/>
        </w:rPr>
        <w:annotationRef/>
      </w:r>
      <w:r>
        <w:t>Also, I still haven’t heard from the honors college on their formatting template, so I just tried to follow APA guidelines.</w:t>
      </w:r>
    </w:p>
  </w:comment>
  <w:comment w:id="8" w:author="Mark Huff" w:date="2020-10-22T12:39:00Z" w:initials="MH">
    <w:p w14:paraId="07CAEAEA" w14:textId="0B3AF29B" w:rsidR="003C5D8D" w:rsidRDefault="003C5D8D">
      <w:pPr>
        <w:pStyle w:val="CommentText"/>
      </w:pPr>
      <w:r>
        <w:rPr>
          <w:rStyle w:val="CommentReference"/>
        </w:rPr>
        <w:annotationRef/>
      </w:r>
      <w:r>
        <w:t>What do you mean by perceived ease? Fluency? Familiarity? If you do not know, look it up!</w:t>
      </w:r>
    </w:p>
  </w:comment>
  <w:comment w:id="9" w:author="Emily Cates" w:date="2020-10-24T15:44:00Z" w:initials="EC">
    <w:p w14:paraId="408F0725" w14:textId="525D6722" w:rsidR="003C5D8D" w:rsidRDefault="003C5D8D">
      <w:pPr>
        <w:pStyle w:val="CommentText"/>
      </w:pPr>
      <w:r>
        <w:rPr>
          <w:rStyle w:val="CommentReference"/>
        </w:rPr>
        <w:annotationRef/>
      </w:r>
      <w:r>
        <w:t>I tried re-wording this to be clearer</w:t>
      </w:r>
    </w:p>
  </w:comment>
  <w:comment w:id="10" w:author="Emily Cates" w:date="2020-10-24T16:55:00Z" w:initials="EC">
    <w:p w14:paraId="64031BAF" w14:textId="7FB88308" w:rsidR="003C5D8D" w:rsidRDefault="003C5D8D">
      <w:pPr>
        <w:pStyle w:val="CommentText"/>
      </w:pPr>
      <w:r>
        <w:rPr>
          <w:rStyle w:val="CommentReference"/>
        </w:rPr>
        <w:annotationRef/>
      </w:r>
      <w:r>
        <w:t xml:space="preserve">This paper was really confusing for me, so please check that this paragraph is correct in its analysis of the study. </w:t>
      </w:r>
    </w:p>
  </w:comment>
  <w:comment w:id="12" w:author="Mark Huff" w:date="2020-10-22T12:44:00Z" w:initials="MH">
    <w:p w14:paraId="18E107D0" w14:textId="771F8633" w:rsidR="003C5D8D" w:rsidRDefault="003C5D8D">
      <w:pPr>
        <w:pStyle w:val="CommentText"/>
      </w:pPr>
      <w:r>
        <w:rPr>
          <w:rStyle w:val="CommentReference"/>
        </w:rPr>
        <w:annotationRef/>
      </w:r>
      <w:r>
        <w:t>Please provide an example of what letter pairs are.</w:t>
      </w:r>
    </w:p>
  </w:comment>
  <w:comment w:id="11" w:author="Emily Cates" w:date="2020-10-24T15:49:00Z" w:initials="EC">
    <w:p w14:paraId="2D6BF1D0" w14:textId="555488CE" w:rsidR="003C5D8D" w:rsidRDefault="003C5D8D">
      <w:pPr>
        <w:pStyle w:val="CommentText"/>
      </w:pPr>
      <w:r>
        <w:rPr>
          <w:rStyle w:val="CommentReference"/>
        </w:rPr>
        <w:annotationRef/>
      </w:r>
      <w:r>
        <w:t xml:space="preserve">I reworded the sentence and added the example. </w:t>
      </w:r>
    </w:p>
  </w:comment>
  <w:comment w:id="13" w:author="Emily Cates" w:date="2020-10-24T16:59:00Z" w:initials="EC">
    <w:p w14:paraId="0D8B74AC" w14:textId="357049A7" w:rsidR="003C5D8D" w:rsidRDefault="003C5D8D">
      <w:pPr>
        <w:pStyle w:val="CommentText"/>
      </w:pPr>
      <w:r>
        <w:rPr>
          <w:rStyle w:val="CommentReference"/>
        </w:rPr>
        <w:annotationRef/>
      </w:r>
      <w:r>
        <w:t>I took the average of the percentages given to get my percentages that I used here.</w:t>
      </w:r>
    </w:p>
  </w:comment>
  <w:comment w:id="14" w:author="Mark Huff" w:date="2020-10-22T12:48:00Z" w:initials="MH">
    <w:p w14:paraId="5773FFA5" w14:textId="0A5FCBA3" w:rsidR="003C5D8D" w:rsidRDefault="003C5D8D">
      <w:pPr>
        <w:pStyle w:val="CommentText"/>
      </w:pPr>
      <w:r>
        <w:rPr>
          <w:rStyle w:val="CommentReference"/>
        </w:rPr>
        <w:annotationRef/>
      </w:r>
      <w:r>
        <w:t>What did the postdiction data show? Please fill this in. You cannot discuss a procedure without including the results.</w:t>
      </w:r>
    </w:p>
  </w:comment>
  <w:comment w:id="15" w:author="Emily Cates" w:date="2020-10-24T17:02:00Z" w:initials="EC">
    <w:p w14:paraId="485E28FA" w14:textId="7C8A0156" w:rsidR="003C5D8D" w:rsidRDefault="003C5D8D">
      <w:pPr>
        <w:pStyle w:val="CommentText"/>
      </w:pPr>
      <w:r>
        <w:rPr>
          <w:rStyle w:val="CommentReference"/>
        </w:rPr>
        <w:annotationRef/>
      </w:r>
      <w:r>
        <w:t>Fixed this sentence.</w:t>
      </w:r>
    </w:p>
  </w:comment>
  <w:comment w:id="16" w:author="Mark Huff" w:date="2020-10-22T12:58:00Z" w:initials="MH">
    <w:p w14:paraId="3F2CC943" w14:textId="18875832" w:rsidR="003C5D8D" w:rsidRDefault="003C5D8D">
      <w:pPr>
        <w:pStyle w:val="CommentText"/>
      </w:pPr>
      <w:r>
        <w:rPr>
          <w:rStyle w:val="CommentReference"/>
        </w:rPr>
        <w:annotationRef/>
      </w:r>
      <w:r>
        <w:t>LOTS of typographical/grammatical errors up until this point. I looked at previous drafts and these paragraphs have gone untouched. As an honors student, the expectation is that you are closely reading and revising every draft. I should not be seeing these mistakes at this stage.</w:t>
      </w:r>
    </w:p>
  </w:comment>
  <w:comment w:id="17" w:author="Emily Cates" w:date="2020-10-24T19:05:00Z" w:initials="EC">
    <w:p w14:paraId="10433304" w14:textId="47A02BAE" w:rsidR="003C5D8D" w:rsidRDefault="003C5D8D">
      <w:pPr>
        <w:pStyle w:val="CommentText"/>
      </w:pPr>
      <w:r>
        <w:rPr>
          <w:rStyle w:val="CommentReference"/>
        </w:rPr>
        <w:annotationRef/>
      </w:r>
      <w:r>
        <w:t>I have more closely revised the paper.</w:t>
      </w:r>
    </w:p>
  </w:comment>
  <w:comment w:id="18" w:author="Mark Huff" w:date="2020-10-10T20:23:00Z" w:initials="MH">
    <w:p w14:paraId="052D1A2E" w14:textId="77777777" w:rsidR="003C5D8D" w:rsidRDefault="003C5D8D" w:rsidP="00841566">
      <w:pPr>
        <w:pStyle w:val="CommentText"/>
      </w:pPr>
      <w:r>
        <w:rPr>
          <w:rStyle w:val="CommentReference"/>
        </w:rPr>
        <w:annotationRef/>
      </w:r>
      <w:r>
        <w:t>indicating that… Need to communicate the importance of this pattern.</w:t>
      </w:r>
    </w:p>
  </w:comment>
  <w:comment w:id="19" w:author="Nick Maxwell" w:date="2020-10-11T08:51:00Z" w:initials="NM">
    <w:p w14:paraId="2E51FEB9" w14:textId="77777777" w:rsidR="003C5D8D" w:rsidRDefault="003C5D8D" w:rsidP="00841566">
      <w:pPr>
        <w:pStyle w:val="CommentText"/>
      </w:pPr>
      <w:r>
        <w:rPr>
          <w:rStyle w:val="CommentReference"/>
        </w:rPr>
        <w:annotationRef/>
      </w:r>
      <w:r>
        <w:t>Emily: I’d like you to take a stab at this to. Please add in it into the brackets.</w:t>
      </w:r>
    </w:p>
  </w:comment>
  <w:comment w:id="20" w:author="Mark Huff" w:date="2020-10-22T13:06:00Z" w:initials="MH">
    <w:p w14:paraId="4211B8B6" w14:textId="082239A3" w:rsidR="003C5D8D" w:rsidRDefault="003C5D8D">
      <w:pPr>
        <w:pStyle w:val="CommentText"/>
      </w:pPr>
      <w:r>
        <w:rPr>
          <w:rStyle w:val="CommentReference"/>
        </w:rPr>
        <w:annotationRef/>
      </w:r>
      <w:r>
        <w:t>Why has this comment not been addressed yet??? This was 2 revisions ago!</w:t>
      </w:r>
    </w:p>
  </w:comment>
  <w:comment w:id="21" w:author="Emily Cates" w:date="2020-10-24T18:07:00Z" w:initials="EC">
    <w:p w14:paraId="65520860" w14:textId="774DBD09" w:rsidR="003C5D8D" w:rsidRDefault="003C5D8D">
      <w:pPr>
        <w:pStyle w:val="CommentText"/>
      </w:pPr>
      <w:r>
        <w:rPr>
          <w:rStyle w:val="CommentReference"/>
        </w:rPr>
        <w:annotationRef/>
      </w:r>
      <w:r>
        <w:t>My apologies, I have since added to this section.</w:t>
      </w:r>
    </w:p>
  </w:comment>
  <w:comment w:id="22" w:author="Mark Huff" w:date="2020-10-22T13:34:00Z" w:initials="MH">
    <w:p w14:paraId="28892152" w14:textId="627EF36D" w:rsidR="003C5D8D" w:rsidRDefault="003C5D8D">
      <w:pPr>
        <w:pStyle w:val="CommentText"/>
      </w:pPr>
      <w:r>
        <w:rPr>
          <w:rStyle w:val="CommentReference"/>
        </w:rPr>
        <w:annotationRef/>
      </w:r>
      <w:r>
        <w:t>Proof!</w:t>
      </w:r>
    </w:p>
  </w:comment>
  <w:comment w:id="23" w:author="Mark Huff" w:date="2020-10-22T13:34:00Z" w:initials="MH">
    <w:p w14:paraId="19C263F7" w14:textId="6E5BEFD8" w:rsidR="003C5D8D" w:rsidRDefault="003C5D8D">
      <w:pPr>
        <w:pStyle w:val="CommentText"/>
      </w:pPr>
      <w:r>
        <w:rPr>
          <w:rStyle w:val="CommentReference"/>
        </w:rPr>
        <w:annotationRef/>
      </w:r>
      <w:r>
        <w:t>More description of IS/REL processing is needed here. Provide an example of item-specific and relational processing and how it qualitatively affects encoding strategies. Report studies that have used IS/REL processing and what their results were. Also mention that IS/REL has been shown to produce memory benefits outside of correct memory, such as reducing associative false memory illusions (Huff &amp; Bodner, 2013).</w:t>
      </w:r>
    </w:p>
    <w:p w14:paraId="119FE27B" w14:textId="77777777" w:rsidR="003C5D8D" w:rsidRDefault="003C5D8D">
      <w:pPr>
        <w:pStyle w:val="CommentText"/>
      </w:pPr>
    </w:p>
    <w:p w14:paraId="3B4D91DC" w14:textId="207CBEC3" w:rsidR="003C5D8D" w:rsidRDefault="003C5D8D">
      <w:pPr>
        <w:pStyle w:val="CommentText"/>
      </w:pPr>
      <w:r>
        <w:t>Take a look at my dissertation (Huff &amp; Bodner, 2014) if you need to find a review, but there are more recent papers that have used this processing type that need to be included here. At LEAST a solid paragraph here and it needs to be crystal clear as to why item-specific and relational processing would be useful to examine cued-recall of word pairs.</w:t>
      </w:r>
    </w:p>
  </w:comment>
  <w:comment w:id="24" w:author="Emily Cates" w:date="2020-10-25T13:03:00Z" w:initials="EC">
    <w:p w14:paraId="7BC3EDEA" w14:textId="4CBA3887" w:rsidR="00D476CA" w:rsidRDefault="00D476CA">
      <w:pPr>
        <w:pStyle w:val="CommentText"/>
      </w:pPr>
      <w:r>
        <w:rPr>
          <w:rStyle w:val="CommentReference"/>
        </w:rPr>
        <w:annotationRef/>
      </w:r>
      <w:r>
        <w:t>Still working on this section. I’m having a hard time finding papers on this that are more recent than Dr. Huff’s 2014 paper.</w:t>
      </w:r>
    </w:p>
  </w:comment>
  <w:comment w:id="25" w:author="Mark Huff" w:date="2020-10-22T13:40:00Z" w:initials="MH">
    <w:p w14:paraId="27CD7008" w14:textId="29E47327" w:rsidR="003C5D8D" w:rsidRDefault="003C5D8D">
      <w:pPr>
        <w:pStyle w:val="CommentText"/>
      </w:pPr>
      <w:r>
        <w:rPr>
          <w:rStyle w:val="CommentReference"/>
        </w:rPr>
        <w:annotationRef/>
      </w:r>
      <w:r>
        <w:t xml:space="preserve">This may be the first time this citation has been used, if so, please write it out at full value. </w:t>
      </w:r>
    </w:p>
  </w:comment>
  <w:comment w:id="26" w:author="Emily Cates" w:date="2020-10-24T18:46:00Z" w:initials="EC">
    <w:p w14:paraId="0E6F5AE8" w14:textId="379D70DA" w:rsidR="003C5D8D" w:rsidRDefault="003C5D8D">
      <w:pPr>
        <w:pStyle w:val="CommentText"/>
      </w:pPr>
      <w:r>
        <w:rPr>
          <w:rStyle w:val="CommentReference"/>
        </w:rPr>
        <w:annotationRef/>
      </w:r>
      <w:r>
        <w:t>It was; I have corrected this.</w:t>
      </w:r>
    </w:p>
  </w:comment>
  <w:comment w:id="28" w:author="Nick Maxwell" w:date="2020-10-09T17:53:00Z" w:initials="NM">
    <w:p w14:paraId="79C1D11E" w14:textId="57FA4A24" w:rsidR="003C5D8D" w:rsidRDefault="003C5D8D">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29" w:author="Mark Huff" w:date="2020-10-21T17:04:00Z" w:initials="MH">
    <w:p w14:paraId="33CEE33D" w14:textId="052D112B" w:rsidR="003C5D8D" w:rsidRDefault="003C5D8D">
      <w:pPr>
        <w:pStyle w:val="CommentText"/>
      </w:pPr>
      <w:r>
        <w:rPr>
          <w:rStyle w:val="CommentReference"/>
        </w:rPr>
        <w:annotationRef/>
      </w:r>
      <w:r>
        <w:t>Yes, paragraph is now added. Thanks for calling my attention to this omission.</w:t>
      </w:r>
    </w:p>
  </w:comment>
  <w:comment w:id="30" w:author="Mark Huff" w:date="2020-10-23T09:56:00Z" w:initials="MH">
    <w:p w14:paraId="6D9B3E27" w14:textId="33965172" w:rsidR="003C5D8D" w:rsidRDefault="003C5D8D">
      <w:pPr>
        <w:pStyle w:val="CommentText"/>
      </w:pPr>
      <w:r>
        <w:rPr>
          <w:rStyle w:val="CommentReference"/>
        </w:rPr>
        <w:annotationRef/>
      </w:r>
      <w:r>
        <w:t>Nick, please add something after this sentence about collapsing across block for the analyses.</w:t>
      </w:r>
    </w:p>
  </w:comment>
  <w:comment w:id="31" w:author="Mark Huff" w:date="2020-10-23T09:26:00Z" w:initials="MH">
    <w:p w14:paraId="1C804FD2" w14:textId="51F774A1" w:rsidR="003C5D8D" w:rsidRDefault="003C5D8D">
      <w:pPr>
        <w:pStyle w:val="CommentText"/>
      </w:pPr>
      <w:r>
        <w:rPr>
          <w:rStyle w:val="CommentReference"/>
        </w:rPr>
        <w:annotationRef/>
      </w:r>
      <w:r>
        <w:t>Emily, please add these references.</w:t>
      </w:r>
    </w:p>
  </w:comment>
  <w:comment w:id="32" w:author="Emily Cates" w:date="2020-10-24T13:01:00Z" w:initials="EC">
    <w:p w14:paraId="1265BAC4" w14:textId="72B6C072" w:rsidR="003C5D8D" w:rsidRDefault="003C5D8D">
      <w:pPr>
        <w:pStyle w:val="CommentText"/>
      </w:pPr>
      <w:r>
        <w:rPr>
          <w:rStyle w:val="CommentReference"/>
        </w:rPr>
        <w:annotationRef/>
      </w:r>
      <w:r>
        <w:t>Added</w:t>
      </w:r>
    </w:p>
  </w:comment>
  <w:comment w:id="36" w:author="Mark Huff" w:date="2020-10-23T09:36:00Z" w:initials="MH">
    <w:p w14:paraId="2479C055" w14:textId="23E6B412" w:rsidR="003C5D8D" w:rsidRDefault="003C5D8D">
      <w:pPr>
        <w:pStyle w:val="CommentText"/>
      </w:pPr>
      <w:r>
        <w:rPr>
          <w:rStyle w:val="CommentReference"/>
        </w:rPr>
        <w:annotationRef/>
      </w:r>
      <w:r>
        <w:t xml:space="preserve">Nick, I am putting these in where I find null effects to help you locate them. </w:t>
      </w:r>
    </w:p>
  </w:comment>
  <w:comment w:id="38" w:author="Mark Huff" w:date="2020-10-21T17:03:00Z" w:initials="MH">
    <w:p w14:paraId="4FCE163D" w14:textId="68482C0D" w:rsidR="003C5D8D" w:rsidRDefault="003C5D8D">
      <w:pPr>
        <w:pStyle w:val="CommentText"/>
      </w:pPr>
      <w:r>
        <w:rPr>
          <w:rStyle w:val="CommentReference"/>
        </w:rPr>
        <w:annotationRef/>
      </w:r>
      <w:r>
        <w:t xml:space="preserve">Nick, this seems off to me. A t-value of 2.68 yielding an effect size this large would have to have like 6 subjects per group. Please check this as I am certain the effect size difference between forward and symmetrical pairs is quite small. </w:t>
      </w:r>
    </w:p>
  </w:comment>
  <w:comment w:id="41" w:author="Mark Huff" w:date="2020-10-23T09:38:00Z" w:initials="MH">
    <w:p w14:paraId="447FEB9A" w14:textId="5B4C4881" w:rsidR="003C5D8D" w:rsidRDefault="003C5D8D">
      <w:pPr>
        <w:pStyle w:val="CommentText"/>
      </w:pPr>
      <w:r>
        <w:rPr>
          <w:rStyle w:val="CommentReference"/>
        </w:rPr>
        <w:annotationRef/>
      </w:r>
      <w:r>
        <w:t>Nick, the notations for these partial etas are not consistent (see above). I don’t care how they are italicized, but they do need to be consistent. Please check for these as you revisit the stats for E1.</w:t>
      </w:r>
    </w:p>
  </w:comment>
  <w:comment w:id="44" w:author="Mark Huff" w:date="2020-10-23T09:42:00Z" w:initials="MH">
    <w:p w14:paraId="387191B6" w14:textId="76BF57F8" w:rsidR="003C5D8D" w:rsidRDefault="003C5D8D">
      <w:pPr>
        <w:pStyle w:val="CommentText"/>
      </w:pPr>
      <w:r>
        <w:rPr>
          <w:rStyle w:val="CommentReference"/>
        </w:rPr>
        <w:annotationRef/>
      </w:r>
      <w:r>
        <w:t>Please update this t-test to display stats correctly. Needs df, SEM, a p-value, and now, pbic</w:t>
      </w:r>
    </w:p>
  </w:comment>
  <w:comment w:id="45" w:author="Mark Huff" w:date="2020-10-23T09:36:00Z" w:initials="MH">
    <w:p w14:paraId="1FA38BAB" w14:textId="77777777" w:rsidR="003C5D8D" w:rsidRDefault="003C5D8D" w:rsidP="00DA2E83">
      <w:pPr>
        <w:pStyle w:val="CommentText"/>
      </w:pPr>
      <w:r>
        <w:rPr>
          <w:rStyle w:val="CommentReference"/>
        </w:rPr>
        <w:annotationRef/>
      </w:r>
      <w:r>
        <w:t xml:space="preserve">Nick, I am putting these in where I find null effects to help you locate them. </w:t>
      </w:r>
    </w:p>
  </w:comment>
  <w:comment w:id="46" w:author="Mark Huff" w:date="2020-10-23T09:36:00Z" w:initials="MH">
    <w:p w14:paraId="2D414349" w14:textId="77777777" w:rsidR="003C5D8D" w:rsidRDefault="003C5D8D" w:rsidP="00DA2E83">
      <w:pPr>
        <w:pStyle w:val="CommentText"/>
      </w:pPr>
      <w:r>
        <w:rPr>
          <w:rStyle w:val="CommentReference"/>
        </w:rPr>
        <w:annotationRef/>
      </w:r>
      <w:r>
        <w:t xml:space="preserve">Nick, I am putting these in where I find null effects to help you locate them. </w:t>
      </w:r>
    </w:p>
  </w:comment>
  <w:comment w:id="47" w:author="Mark Huff" w:date="2020-10-23T09:36:00Z" w:initials="MH">
    <w:p w14:paraId="6011EC50" w14:textId="77777777" w:rsidR="003C5D8D" w:rsidRDefault="003C5D8D" w:rsidP="00C110AE">
      <w:pPr>
        <w:pStyle w:val="CommentText"/>
      </w:pPr>
      <w:r>
        <w:rPr>
          <w:rStyle w:val="CommentReference"/>
        </w:rPr>
        <w:annotationRef/>
      </w:r>
      <w:r>
        <w:t xml:space="preserve">Nick, I am putting these in where I find null effects to help you locate them. </w:t>
      </w:r>
    </w:p>
  </w:comment>
  <w:comment w:id="48" w:author="Mark Huff" w:date="2020-10-23T09:36:00Z" w:initials="MH">
    <w:p w14:paraId="553BD82D" w14:textId="77777777" w:rsidR="003C5D8D" w:rsidRDefault="003C5D8D" w:rsidP="00DA2E83">
      <w:pPr>
        <w:pStyle w:val="CommentText"/>
      </w:pPr>
      <w:r>
        <w:rPr>
          <w:rStyle w:val="CommentReference"/>
        </w:rPr>
        <w:annotationRef/>
      </w:r>
      <w:r>
        <w:t xml:space="preserve">Nick, I am putting these in where I find null effects to help you locate them. </w:t>
      </w:r>
    </w:p>
  </w:comment>
  <w:comment w:id="49" w:author="Mark Huff" w:date="2020-10-23T09:46:00Z" w:initials="MH">
    <w:p w14:paraId="1A55D01A" w14:textId="4F51E248" w:rsidR="003C5D8D" w:rsidRDefault="003C5D8D">
      <w:pPr>
        <w:pStyle w:val="CommentText"/>
      </w:pPr>
      <w:r>
        <w:rPr>
          <w:rStyle w:val="CommentReference"/>
        </w:rPr>
        <w:annotationRef/>
      </w:r>
      <w:r>
        <w:t>Stats missing here as well.</w:t>
      </w:r>
    </w:p>
  </w:comment>
  <w:comment w:id="50" w:author="Mark Huff" w:date="2020-10-23T09:36:00Z" w:initials="MH">
    <w:p w14:paraId="0EA92E5E" w14:textId="77777777" w:rsidR="003C5D8D" w:rsidRDefault="003C5D8D" w:rsidP="00C110AE">
      <w:pPr>
        <w:pStyle w:val="CommentText"/>
      </w:pPr>
      <w:r>
        <w:rPr>
          <w:rStyle w:val="CommentReference"/>
        </w:rPr>
        <w:annotationRef/>
      </w:r>
      <w:r>
        <w:t xml:space="preserve">Nick, I am putting these in where I find null effects to help you locate them. </w:t>
      </w:r>
    </w:p>
  </w:comment>
  <w:comment w:id="51" w:author="Mark Huff" w:date="2020-10-23T10:14:00Z" w:initials="MH">
    <w:p w14:paraId="2D82CD41" w14:textId="636301E2" w:rsidR="003C5D8D" w:rsidRDefault="003C5D8D">
      <w:pPr>
        <w:pStyle w:val="CommentText"/>
      </w:pPr>
      <w:r>
        <w:rPr>
          <w:rStyle w:val="CommentReference"/>
        </w:rPr>
        <w:annotationRef/>
      </w:r>
      <w:r>
        <w:t>Nick: Please fill in the blanks here. I think this will be VERY helpful for the reader to provide a summary paragraph given the results are rather complicated.</w:t>
      </w:r>
    </w:p>
  </w:comment>
  <w:comment w:id="54" w:author="Mark Huff" w:date="2020-10-08T09:41:00Z" w:initials="MH">
    <w:p w14:paraId="4F441414" w14:textId="77777777" w:rsidR="003C5D8D" w:rsidRDefault="003C5D8D">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3C5D8D" w:rsidRDefault="003C5D8D">
      <w:pPr>
        <w:pStyle w:val="CommentText"/>
      </w:pPr>
    </w:p>
    <w:p w14:paraId="3DE8DD7D" w14:textId="100AABF6" w:rsidR="003C5D8D" w:rsidRDefault="003C5D8D">
      <w:pPr>
        <w:pStyle w:val="CommentText"/>
      </w:pPr>
      <w:bookmarkStart w:id="58" w:name="_Hlk54478701"/>
      <w:r>
        <w:t xml:space="preserve">Here you will speculate that part of the reason why IS/REL processing improve the calibration between JOLs and recall is because IS/REL improves correct recall rates. </w:t>
      </w:r>
    </w:p>
    <w:bookmarkEnd w:id="58"/>
  </w:comment>
  <w:comment w:id="55" w:author="Nick Maxwell" w:date="2020-10-11T10:27:00Z" w:initials="NM">
    <w:p w14:paraId="158CD787" w14:textId="77777777" w:rsidR="003C5D8D" w:rsidRDefault="003C5D8D">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3C5D8D" w:rsidRDefault="003C5D8D">
      <w:pPr>
        <w:pStyle w:val="CommentText"/>
      </w:pPr>
    </w:p>
    <w:p w14:paraId="13F96F0E" w14:textId="57A6A3D9" w:rsidR="003C5D8D" w:rsidRDefault="003C5D8D">
      <w:pPr>
        <w:pStyle w:val="CommentText"/>
      </w:pPr>
      <w:r>
        <w:t>Then you need some sort of transition to get you to Ex 2. (</w:t>
      </w:r>
      <w:bookmarkStart w:id="59" w:name="_Hlk54478942"/>
      <w:r>
        <w:t>Something about using the warning manipulation to further reduce the illusion of competence for the pair types that were most affected by the different encoding manipulations</w:t>
      </w:r>
      <w:bookmarkEnd w:id="59"/>
      <w:r>
        <w:t>).</w:t>
      </w:r>
    </w:p>
  </w:comment>
  <w:comment w:id="56" w:author="Nick Maxwell" w:date="2020-10-18T13:50:00Z" w:initials="NM">
    <w:p w14:paraId="43B9693D" w14:textId="0AA0C5F3" w:rsidR="003C5D8D" w:rsidRDefault="003C5D8D">
      <w:pPr>
        <w:pStyle w:val="CommentText"/>
      </w:pPr>
      <w:r>
        <w:rPr>
          <w:rStyle w:val="CommentReference"/>
        </w:rPr>
        <w:annotationRef/>
      </w:r>
      <w:r>
        <w:t>Emily, you still need to add this in.</w:t>
      </w:r>
    </w:p>
  </w:comment>
  <w:comment w:id="57" w:author="Mark Huff" w:date="2020-10-21T17:09:00Z" w:initials="MH">
    <w:p w14:paraId="1AAFB721" w14:textId="77777777" w:rsidR="003C5D8D" w:rsidRDefault="003C5D8D">
      <w:pPr>
        <w:pStyle w:val="CommentText"/>
      </w:pPr>
      <w:r>
        <w:rPr>
          <w:rStyle w:val="CommentReference"/>
        </w:rPr>
        <w:annotationRef/>
      </w:r>
      <w:r w:rsidRPr="00AD1824">
        <w:t>Emily, why is this still missing?</w:t>
      </w:r>
      <w:r>
        <w:t xml:space="preserve"> These revisions were requested a couple of revisions ago?</w:t>
      </w:r>
    </w:p>
    <w:p w14:paraId="46C97EE2" w14:textId="77777777" w:rsidR="003C5D8D" w:rsidRDefault="003C5D8D">
      <w:pPr>
        <w:pStyle w:val="CommentText"/>
      </w:pPr>
    </w:p>
    <w:p w14:paraId="07CA0FF9" w14:textId="6AE63F54" w:rsidR="003C5D8D" w:rsidRDefault="003C5D8D">
      <w:pPr>
        <w:pStyle w:val="CommentText"/>
      </w:pPr>
      <w:r>
        <w:t>Here is how you organize your Discussion section here. 1</w:t>
      </w:r>
      <w:r w:rsidRPr="00AD1824">
        <w:rPr>
          <w:vertAlign w:val="superscript"/>
        </w:rPr>
        <w:t>st</w:t>
      </w:r>
      <w:r>
        <w:t xml:space="preserve"> paragraph: Start by restating the purpose of the experiment (to examine whether item-specific and relational encoding would reduce the illusion of competence found with JOLs…) and then recapping the experimental results WITHOUT stats. Discuss the overall data patterns and then mention that we also examined the results using calibration plots (explain what calibration plots are and why they are helpful). Then, conclude that indeed, IS/REL encoding is beneficial for improving JOL accuracy and reducing the illusion of competence BUT its not perfect… neither of the study tasks were able to eliminate the illusion of competence. Thus, we are going to conduct a second </w:t>
      </w:r>
    </w:p>
  </w:comment>
  <w:comment w:id="60" w:author="Emily Cates" w:date="2020-10-24T22:27:00Z" w:initials="EC">
    <w:p w14:paraId="0DE18366" w14:textId="08931BC7" w:rsidR="003C5D8D" w:rsidRDefault="003C5D8D">
      <w:pPr>
        <w:pStyle w:val="CommentText"/>
      </w:pPr>
      <w:r>
        <w:rPr>
          <w:rStyle w:val="CommentReference"/>
        </w:rPr>
        <w:annotationRef/>
      </w:r>
      <w:r>
        <w:t xml:space="preserve">Nick, can you please look over this section and send me a few edits before I submit to Dr. Huff on Monday? </w:t>
      </w:r>
      <w:r w:rsidR="00D476CA">
        <w:t>I</w:t>
      </w:r>
      <w:r>
        <w:t xml:space="preserve"> put a lot of effort into this section, but I’m not super confident in my writing here.</w:t>
      </w:r>
    </w:p>
  </w:comment>
  <w:comment w:id="61" w:author="Emily Cates" w:date="2020-10-24T23:51:00Z" w:initials="EC">
    <w:p w14:paraId="0835F863" w14:textId="3617B0AA" w:rsidR="003C5D8D" w:rsidRDefault="003C5D8D">
      <w:pPr>
        <w:pStyle w:val="CommentText"/>
      </w:pPr>
      <w:r>
        <w:rPr>
          <w:rStyle w:val="CommentReference"/>
        </w:rPr>
        <w:annotationRef/>
      </w:r>
      <w:r>
        <w:t xml:space="preserve">Do the calibration plots need to be fully explained again since they were already explained in the results section? </w:t>
      </w:r>
    </w:p>
  </w:comment>
  <w:comment w:id="62" w:author="Emily Cates" w:date="2020-10-24T12:20:00Z" w:initials="EC">
    <w:p w14:paraId="00C8699A" w14:textId="483068A9" w:rsidR="003C5D8D" w:rsidRDefault="003C5D8D">
      <w:pPr>
        <w:pStyle w:val="CommentText"/>
      </w:pPr>
      <w:r>
        <w:rPr>
          <w:rStyle w:val="CommentReference"/>
        </w:rPr>
        <w:annotationRef/>
      </w:r>
      <w:r>
        <w:t>Please check this reference in the references section to make sure it’s correct</w:t>
      </w:r>
    </w:p>
  </w:comment>
  <w:comment w:id="63" w:author="Emily Cates" w:date="2020-10-25T12:20:00Z" w:initials="EC">
    <w:p w14:paraId="3E2E06D2" w14:textId="7D4B16F3" w:rsidR="00F22EE2" w:rsidRDefault="00F22EE2">
      <w:pPr>
        <w:pStyle w:val="CommentText"/>
      </w:pPr>
      <w:r>
        <w:rPr>
          <w:rStyle w:val="CommentReference"/>
        </w:rPr>
        <w:annotationRef/>
      </w:r>
      <w:r>
        <w:t>Should I talk more about how</w:t>
      </w:r>
      <w:r w:rsidR="00394C55">
        <w:t xml:space="preserve"> both of the debiasing procedures were able to increase sensitivity to associative direction when the same list was given to the participants to study for the second block? </w:t>
      </w:r>
    </w:p>
  </w:comment>
  <w:comment w:id="64" w:author="Emily Cates" w:date="2020-10-25T11:29:00Z" w:initials="EC">
    <w:p w14:paraId="7ED8C0CE" w14:textId="132A45FE" w:rsidR="00DE38E5" w:rsidRDefault="00DE38E5">
      <w:pPr>
        <w:pStyle w:val="CommentText"/>
      </w:pPr>
      <w:r>
        <w:rPr>
          <w:rStyle w:val="CommentReference"/>
        </w:rPr>
        <w:annotationRef/>
      </w:r>
      <w:r>
        <w:t>Should this be 2006? The study that I referenced in the previous paragraph was from their 2006 paper. I couldn’t find anything about warnings in their 2005 paper.</w:t>
      </w:r>
    </w:p>
  </w:comment>
  <w:comment w:id="65" w:author="Mark Huff" w:date="2020-10-23T10:28:00Z" w:initials="MH">
    <w:p w14:paraId="090C0F67" w14:textId="15423E55" w:rsidR="003C5D8D" w:rsidRDefault="003C5D8D">
      <w:pPr>
        <w:pStyle w:val="CommentText"/>
      </w:pPr>
      <w:r>
        <w:rPr>
          <w:rStyle w:val="CommentReference"/>
        </w:rPr>
        <w:annotationRef/>
      </w:r>
      <w:r>
        <w:t xml:space="preserve">I am going to skip down to the E2 results until the E1 Discussion/E2 Intro has been added/revised. </w:t>
      </w:r>
    </w:p>
  </w:comment>
  <w:comment w:id="66" w:author="Mark Huff" w:date="2020-10-23T10:34:00Z" w:initials="MH">
    <w:p w14:paraId="13C28B5C" w14:textId="52127B03" w:rsidR="003C5D8D" w:rsidRDefault="003C5D8D">
      <w:pPr>
        <w:pStyle w:val="CommentText"/>
      </w:pPr>
      <w:r>
        <w:rPr>
          <w:rStyle w:val="CommentReference"/>
        </w:rPr>
        <w:annotationRef/>
      </w:r>
      <w:r>
        <w:t>Proof!</w:t>
      </w:r>
    </w:p>
  </w:comment>
  <w:comment w:id="67" w:author="Mark Huff" w:date="2020-10-23T10:47:00Z" w:initials="MH">
    <w:p w14:paraId="62143413" w14:textId="77777777" w:rsidR="003C5D8D" w:rsidRDefault="003C5D8D">
      <w:pPr>
        <w:pStyle w:val="CommentText"/>
      </w:pPr>
      <w:r>
        <w:rPr>
          <w:rStyle w:val="CommentReference"/>
        </w:rPr>
        <w:annotationRef/>
      </w:r>
      <w:r>
        <w:t xml:space="preserve">Nick, lets collapse across warning here with these. Since warning had absolutely no effect in the overall analyses, there is no reason to analyze them here. Report them in figures for completeness as I did below, but collapse across the analyses. This will greatly shorten this section. </w:t>
      </w:r>
    </w:p>
    <w:p w14:paraId="012CF34A" w14:textId="77777777" w:rsidR="003C5D8D" w:rsidRDefault="003C5D8D">
      <w:pPr>
        <w:pStyle w:val="CommentText"/>
      </w:pPr>
    </w:p>
    <w:p w14:paraId="065A5427" w14:textId="5E815780" w:rsidR="003C5D8D" w:rsidRDefault="003C5D8D">
      <w:pPr>
        <w:pStyle w:val="CommentText"/>
      </w:pPr>
      <w:r>
        <w:t xml:space="preserve">Once this section is shortened, I will provide close edits. </w:t>
      </w:r>
    </w:p>
  </w:comment>
  <w:comment w:id="69" w:author="Mark Huff" w:date="2020-10-23T10:49:00Z" w:initials="MH">
    <w:p w14:paraId="2306A0F2" w14:textId="593CDA1D" w:rsidR="003C5D8D" w:rsidRDefault="003C5D8D">
      <w:pPr>
        <w:pStyle w:val="CommentText"/>
      </w:pPr>
      <w:r>
        <w:rPr>
          <w:rStyle w:val="CommentReference"/>
        </w:rPr>
        <w:annotationRef/>
      </w:r>
      <w:r>
        <w:t xml:space="preserve">Be sure to provide a couple of sentences which summarize the primary findings of the calibration plots. My sense is that they will largely follow E1. </w:t>
      </w:r>
    </w:p>
  </w:comment>
  <w:comment w:id="70" w:author="Emily Cates" w:date="2020-10-24T21:59:00Z" w:initials="EC">
    <w:p w14:paraId="4AEFE030" w14:textId="20BBCB69" w:rsidR="003C5D8D" w:rsidRDefault="003C5D8D">
      <w:pPr>
        <w:pStyle w:val="CommentText"/>
      </w:pPr>
      <w:r>
        <w:rPr>
          <w:rStyle w:val="CommentReference"/>
        </w:rPr>
        <w:annotationRef/>
      </w:r>
      <w:r>
        <w:t>Nick, I wasn’t sure if this was for me or for you?</w:t>
      </w:r>
    </w:p>
  </w:comment>
  <w:comment w:id="72" w:author="Mark Huff" w:date="2020-10-23T11:50:00Z" w:initials="MH">
    <w:p w14:paraId="45EDDC92" w14:textId="77777777" w:rsidR="0019189F" w:rsidRDefault="0019189F" w:rsidP="0019189F">
      <w:pPr>
        <w:pStyle w:val="CommentText"/>
      </w:pPr>
      <w:r>
        <w:rPr>
          <w:rStyle w:val="CommentReference"/>
        </w:rPr>
        <w:annotationRef/>
      </w:r>
      <w:r>
        <w:t xml:space="preserve">Hmmmmm, this paragraph needs quite a bit of work. Start by mentioning that there was a minimal illusion of competence for forward pairs (and very small for symmetrical pairs) and encoding tasks did not differ. Then mention discuss the backward pattern and the unrelated pattern. In E2, we found that IS did NOT improve the illusion of competence like E1, and for unrelated pairs, BOTH IS and REL encoding groups reduced the illusion of competence. So we still find some benefits, but they are restricted to unrelated pairs. </w:t>
      </w:r>
    </w:p>
    <w:p w14:paraId="5133B723" w14:textId="77777777" w:rsidR="0019189F" w:rsidRDefault="0019189F" w:rsidP="0019189F">
      <w:pPr>
        <w:pStyle w:val="CommentText"/>
      </w:pPr>
    </w:p>
    <w:p w14:paraId="48059B59" w14:textId="77777777" w:rsidR="0019189F" w:rsidRPr="006034BB" w:rsidRDefault="0019189F" w:rsidP="0019189F">
      <w:pPr>
        <w:pStyle w:val="CommentText"/>
      </w:pPr>
      <w:r>
        <w:t xml:space="preserve">Then we need discussion on the calibration plots. What did we find? </w:t>
      </w:r>
      <w:r>
        <w:rPr>
          <w:b/>
          <w:bCs/>
        </w:rPr>
        <w:t>NICK:</w:t>
      </w:r>
      <w:r>
        <w:t xml:space="preserve"> We need to run the calibration plots collapsed across warning. While Emily works on the rest of this section, can you please add in and integrate a discussion paragraph of the calibration plots?</w:t>
      </w:r>
    </w:p>
  </w:comment>
  <w:comment w:id="73" w:author="Emily Cates" w:date="2020-10-25T13:25:00Z" w:initials="EC">
    <w:p w14:paraId="35F5FE15" w14:textId="1D325AA9" w:rsidR="0019189F" w:rsidRDefault="0019189F">
      <w:pPr>
        <w:pStyle w:val="CommentText"/>
      </w:pPr>
      <w:r>
        <w:rPr>
          <w:rStyle w:val="CommentReference"/>
        </w:rPr>
        <w:annotationRef/>
      </w:r>
      <w:r>
        <w:t>I reworked this paragraph and left a space for the calibration plots discussion</w:t>
      </w:r>
    </w:p>
  </w:comment>
  <w:comment w:id="74" w:author="Nick Maxwell" w:date="2020-10-11T16:36:00Z" w:initials="NM">
    <w:p w14:paraId="6CFE4B45" w14:textId="59F9E2D4" w:rsidR="003C5D8D" w:rsidRDefault="003C5D8D">
      <w:pPr>
        <w:pStyle w:val="CommentText"/>
      </w:pPr>
      <w:r>
        <w:rPr>
          <w:rStyle w:val="CommentReference"/>
        </w:rPr>
        <w:annotationRef/>
      </w:r>
      <w:r>
        <w:t>Emily, we talked about this in our last meeting on Friday, but please have a draft of this section when you return your next set of edits.</w:t>
      </w:r>
    </w:p>
  </w:comment>
  <w:comment w:id="75" w:author="Emily Cates" w:date="2020-10-25T13:09:00Z" w:initials="EC">
    <w:p w14:paraId="0E9D5D8A" w14:textId="1963A93E" w:rsidR="00D476CA" w:rsidRDefault="00D476CA">
      <w:pPr>
        <w:pStyle w:val="CommentText"/>
      </w:pPr>
      <w:r>
        <w:rPr>
          <w:rStyle w:val="CommentReference"/>
        </w:rPr>
        <w:annotationRef/>
      </w:r>
      <w:r>
        <w:t>Still working on this section.</w:t>
      </w:r>
    </w:p>
  </w:comment>
  <w:comment w:id="76" w:author="Mark Huff" w:date="2020-10-23T11:56:00Z" w:initials="MH">
    <w:p w14:paraId="01B352E3" w14:textId="457A5D96" w:rsidR="003C5D8D" w:rsidRPr="006A4F72" w:rsidRDefault="003C5D8D">
      <w:pPr>
        <w:pStyle w:val="CommentText"/>
        <w:rPr>
          <w:b/>
          <w:bCs/>
        </w:rPr>
      </w:pPr>
      <w:r>
        <w:rPr>
          <w:rStyle w:val="CommentReference"/>
        </w:rPr>
        <w:annotationRef/>
      </w:r>
      <w:r>
        <w:t xml:space="preserve">Okay, this whole section needs major organizational support. Here is an outline. </w:t>
      </w:r>
      <w:r>
        <w:rPr>
          <w:b/>
          <w:bCs/>
        </w:rPr>
        <w:t>Emily, this is your job! Do not assume that Nick and I will write this for you.</w:t>
      </w:r>
    </w:p>
    <w:p w14:paraId="5038DCC7" w14:textId="77777777" w:rsidR="003C5D8D" w:rsidRDefault="003C5D8D">
      <w:pPr>
        <w:pStyle w:val="CommentText"/>
      </w:pPr>
    </w:p>
    <w:p w14:paraId="2DA907A3" w14:textId="77777777" w:rsidR="003C5D8D" w:rsidRDefault="003C5D8D">
      <w:pPr>
        <w:pStyle w:val="CommentText"/>
      </w:pPr>
      <w:r>
        <w:t>1. 1</w:t>
      </w:r>
      <w:r w:rsidRPr="006034BB">
        <w:rPr>
          <w:vertAlign w:val="superscript"/>
        </w:rPr>
        <w:t>st</w:t>
      </w:r>
      <w:r>
        <w:t xml:space="preserve"> paragraph is to explain what the purpose of the study was. LITERALLY start the GD with, the purpose of the present study was to… THEN you need to describe what happened. Describe the use of IS/REL processing tasks and what the goals of these tasks are (be sure to describe the pair types and how we thought that IS might be more effective on one pair type than another)</w:t>
      </w:r>
    </w:p>
    <w:p w14:paraId="5A9E106F" w14:textId="77777777" w:rsidR="003C5D8D" w:rsidRDefault="003C5D8D">
      <w:pPr>
        <w:pStyle w:val="CommentText"/>
      </w:pPr>
    </w:p>
    <w:p w14:paraId="0DF787B7" w14:textId="1DB5A751" w:rsidR="003C5D8D" w:rsidRDefault="003C5D8D">
      <w:pPr>
        <w:pStyle w:val="CommentText"/>
      </w:pPr>
      <w:r>
        <w:t>2</w:t>
      </w:r>
      <w:r w:rsidRPr="006A4F72">
        <w:rPr>
          <w:vertAlign w:val="superscript"/>
        </w:rPr>
        <w:t>nd</w:t>
      </w:r>
      <w:r>
        <w:t xml:space="preserve"> paragraph: E1 results recap, mention that the purpose was to use encoding tasks to improve recall rates</w:t>
      </w:r>
    </w:p>
    <w:p w14:paraId="5C8DE8BC" w14:textId="77777777" w:rsidR="003C5D8D" w:rsidRDefault="003C5D8D">
      <w:pPr>
        <w:pStyle w:val="CommentText"/>
      </w:pPr>
    </w:p>
    <w:p w14:paraId="54050C66" w14:textId="39A564AC" w:rsidR="003C5D8D" w:rsidRDefault="003C5D8D">
      <w:pPr>
        <w:pStyle w:val="CommentText"/>
      </w:pPr>
      <w:r>
        <w:t>3</w:t>
      </w:r>
      <w:r w:rsidRPr="006A4F72">
        <w:rPr>
          <w:vertAlign w:val="superscript"/>
        </w:rPr>
        <w:t>rd</w:t>
      </w:r>
      <w:r>
        <w:t xml:space="preserve"> paragraph: E2 results recap, revisit the warning manipulation and mention that the goal was to have participants reduce their JOLs</w:t>
      </w:r>
    </w:p>
    <w:p w14:paraId="47D88244" w14:textId="77777777" w:rsidR="003C5D8D" w:rsidRDefault="003C5D8D">
      <w:pPr>
        <w:pStyle w:val="CommentText"/>
      </w:pPr>
    </w:p>
    <w:p w14:paraId="51D5B432" w14:textId="77777777" w:rsidR="003C5D8D" w:rsidRDefault="003C5D8D">
      <w:pPr>
        <w:pStyle w:val="CommentText"/>
      </w:pPr>
      <w:r>
        <w:t>4</w:t>
      </w:r>
      <w:r w:rsidRPr="006A4F72">
        <w:rPr>
          <w:vertAlign w:val="superscript"/>
        </w:rPr>
        <w:t>th</w:t>
      </w:r>
      <w:r>
        <w:t xml:space="preserve"> paragraph, mention that although encoding manipulations were effective, warnings were not. WHY???? We need to discuss this. Do not state that the warning failed, we went to extra efforts to ensure that the warning was effective. Dig into the literature, warnings have been used A LOT in the false memory errors with some levels of effectiveness. Bring some of this literature in. What could future research do to possibly improve the effectiveness of warnings?</w:t>
      </w:r>
    </w:p>
    <w:p w14:paraId="4B516B76" w14:textId="77777777" w:rsidR="003C5D8D" w:rsidRDefault="003C5D8D">
      <w:pPr>
        <w:pStyle w:val="CommentText"/>
      </w:pPr>
    </w:p>
    <w:p w14:paraId="0DBF8771" w14:textId="77777777" w:rsidR="003C5D8D" w:rsidRDefault="003C5D8D">
      <w:pPr>
        <w:pStyle w:val="CommentText"/>
      </w:pPr>
      <w:r>
        <w:t>5</w:t>
      </w:r>
      <w:r w:rsidRPr="006A4F72">
        <w:rPr>
          <w:vertAlign w:val="superscript"/>
        </w:rPr>
        <w:t>th</w:t>
      </w:r>
      <w:r>
        <w:t xml:space="preserve"> paragraph: Discuss the calibration plots and their importance. Mention that we were able to see specifically when IS/REL processing was beneficial so we see more qualitative information about the specific JOL interval in which we see IS/REL benefits.</w:t>
      </w:r>
    </w:p>
    <w:p w14:paraId="44C0B3F1" w14:textId="77777777" w:rsidR="003C5D8D" w:rsidRDefault="003C5D8D">
      <w:pPr>
        <w:pStyle w:val="CommentText"/>
      </w:pPr>
    </w:p>
    <w:p w14:paraId="188A03C9" w14:textId="77777777" w:rsidR="003C5D8D" w:rsidRDefault="003C5D8D">
      <w:pPr>
        <w:pStyle w:val="CommentText"/>
      </w:pPr>
      <w:r>
        <w:t>6</w:t>
      </w:r>
      <w:r w:rsidRPr="006A4F72">
        <w:rPr>
          <w:vertAlign w:val="superscript"/>
        </w:rPr>
        <w:t>th</w:t>
      </w:r>
      <w:r>
        <w:t xml:space="preserve"> paragraph: Limitations. What are some limitations of our study? I am not going to provide you with leads here, Im curious with what you come up with.</w:t>
      </w:r>
    </w:p>
    <w:p w14:paraId="3C1F8B48" w14:textId="77777777" w:rsidR="003C5D8D" w:rsidRDefault="003C5D8D">
      <w:pPr>
        <w:pStyle w:val="CommentText"/>
      </w:pPr>
    </w:p>
    <w:p w14:paraId="09B88316" w14:textId="77777777" w:rsidR="003C5D8D" w:rsidRDefault="003C5D8D">
      <w:pPr>
        <w:pStyle w:val="CommentText"/>
      </w:pPr>
      <w:r>
        <w:t>7</w:t>
      </w:r>
      <w:r w:rsidRPr="000A6449">
        <w:rPr>
          <w:vertAlign w:val="superscript"/>
        </w:rPr>
        <w:t>th</w:t>
      </w:r>
      <w:r>
        <w:t xml:space="preserve"> paragraph: Future directions. What is the next step in the research process? Is there anything else we could do to improve the accuracy of JOLs? Think BIG here! How could we make warnings more effective (maybe giving participants their own performance data rater than general data)? Other types of encoding tasks? What about a training program? What if we trained individuals on this, could they eventually improve their accuracy? Discuss all of these possibilities, it’s a good way </w:t>
      </w:r>
    </w:p>
    <w:p w14:paraId="664A57AE" w14:textId="77777777" w:rsidR="003C5D8D" w:rsidRDefault="003C5D8D">
      <w:pPr>
        <w:pStyle w:val="CommentText"/>
      </w:pPr>
    </w:p>
    <w:p w14:paraId="30FE3662" w14:textId="49CE1B14" w:rsidR="003C5D8D" w:rsidRDefault="003C5D8D">
      <w:pPr>
        <w:pStyle w:val="CommentText"/>
      </w:pPr>
      <w:r>
        <w:t>8</w:t>
      </w:r>
      <w:r w:rsidRPr="000A6449">
        <w:rPr>
          <w:vertAlign w:val="superscript"/>
        </w:rPr>
        <w:t>th</w:t>
      </w:r>
      <w:r>
        <w:t xml:space="preserve"> paragraph: Conclusion. Needs to be a recap of the results and the primary conclusions. See some of my previous pubs for models.</w:t>
      </w:r>
    </w:p>
  </w:comment>
  <w:comment w:id="77" w:author="Nick Maxwell" w:date="2020-10-18T15:02:00Z" w:initials="NM">
    <w:p w14:paraId="0189D931" w14:textId="31331457" w:rsidR="003C5D8D" w:rsidRDefault="003C5D8D">
      <w:pPr>
        <w:pStyle w:val="CommentText"/>
      </w:pPr>
      <w:r>
        <w:rPr>
          <w:rStyle w:val="CommentReference"/>
        </w:rPr>
        <w:annotationRef/>
      </w:r>
      <w:r>
        <w:t>Find a good example of this and cite it.</w:t>
      </w:r>
    </w:p>
  </w:comment>
  <w:comment w:id="78" w:author="Mark Huff" w:date="2020-10-21T17:12:00Z" w:initials="MH">
    <w:p w14:paraId="5D528787" w14:textId="0578A75A" w:rsidR="003C5D8D" w:rsidRDefault="003C5D8D">
      <w:pPr>
        <w:pStyle w:val="CommentText"/>
      </w:pPr>
      <w:r>
        <w:rPr>
          <w:rStyle w:val="CommentReference"/>
        </w:rPr>
        <w:annotationRef/>
      </w:r>
      <w:r>
        <w:t>DRM paradigm, misinformation paradigm, lots of examples where instructional warnings have had some level of effect. We even cite some above.</w:t>
      </w:r>
    </w:p>
  </w:comment>
  <w:comment w:id="79" w:author="Mark Huff" w:date="2020-10-23T11:34:00Z" w:initials="MH">
    <w:p w14:paraId="37E7F0C9" w14:textId="77777777" w:rsidR="0019189F" w:rsidRDefault="0019189F" w:rsidP="0019189F">
      <w:pPr>
        <w:pStyle w:val="CommentText"/>
      </w:pPr>
      <w:r>
        <w:rPr>
          <w:rStyle w:val="CommentReference"/>
        </w:rPr>
        <w:annotationRef/>
      </w:r>
      <w:r>
        <w:t xml:space="preserve">This last point is good for the GD. Emily, please make sure that this is addressed in the GD. We will likely need AT LEAST a paragraph discussing why warnings were not effective here and also including other literature where warnings either failed or were less effective. I will be looking for this specifically on my next pass. </w:t>
      </w:r>
    </w:p>
  </w:comment>
  <w:comment w:id="80" w:author="Emily Cates" w:date="2020-10-25T13:27:00Z" w:initials="EC">
    <w:p w14:paraId="580D1214" w14:textId="16F3F2BF" w:rsidR="0019189F" w:rsidRDefault="0019189F" w:rsidP="0019189F">
      <w:pPr>
        <w:pStyle w:val="CommentText"/>
      </w:pPr>
      <w:r>
        <w:rPr>
          <w:rStyle w:val="CommentReference"/>
        </w:rPr>
        <w:annotationRef/>
      </w:r>
      <w:r>
        <w:t xml:space="preserve">Still working on </w:t>
      </w:r>
      <w:r>
        <w:t>this section.</w:t>
      </w:r>
    </w:p>
  </w:comment>
  <w:comment w:id="82" w:author="Mark Huff" w:date="2020-10-21T16:08:00Z" w:initials="MH">
    <w:p w14:paraId="093402CD" w14:textId="2B16A1AD" w:rsidR="003C5D8D" w:rsidRDefault="003C5D8D">
      <w:pPr>
        <w:pStyle w:val="CommentText"/>
      </w:pPr>
      <w:r>
        <w:rPr>
          <w:rStyle w:val="CommentReference"/>
        </w:rPr>
        <w:annotationRef/>
      </w:r>
      <w:r>
        <w:t>All references need to be added to this section and complete on the next pass AND in APA style. Dois are missing on nearly all references and need to be included. Some of the formatting is off too.</w:t>
      </w:r>
    </w:p>
  </w:comment>
  <w:comment w:id="83" w:author="Emily Cates" w:date="2020-10-24T13:51:00Z" w:initials="EC">
    <w:p w14:paraId="4E486484" w14:textId="2ED1AE3F" w:rsidR="003C5D8D" w:rsidRDefault="003C5D8D">
      <w:pPr>
        <w:pStyle w:val="CommentText"/>
      </w:pPr>
      <w:r>
        <w:rPr>
          <w:rStyle w:val="CommentReference"/>
        </w:rPr>
        <w:annotationRef/>
      </w:r>
      <w:r>
        <w:t>I have finished and revised this section.</w:t>
      </w:r>
    </w:p>
  </w:comment>
  <w:comment w:id="85" w:author="Emily Cates" w:date="2020-10-24T13:48:00Z" w:initials="EC">
    <w:p w14:paraId="1C9DC7B1" w14:textId="6CBC2978" w:rsidR="003C5D8D" w:rsidRDefault="003C5D8D">
      <w:pPr>
        <w:pStyle w:val="CommentText"/>
      </w:pPr>
      <w:r>
        <w:rPr>
          <w:rStyle w:val="CommentReference"/>
        </w:rPr>
        <w:annotationRef/>
      </w:r>
      <w:r>
        <w:t>Should I format the dois like this or just as “doi: 10.1037…”?</w:t>
      </w:r>
    </w:p>
  </w:comment>
  <w:comment w:id="87" w:author="Emily Cates" w:date="2020-10-24T12:36:00Z" w:initials="EC">
    <w:p w14:paraId="25B9691C" w14:textId="097E2FF7" w:rsidR="003C5D8D" w:rsidRDefault="003C5D8D">
      <w:pPr>
        <w:pStyle w:val="CommentText"/>
      </w:pPr>
      <w:r>
        <w:rPr>
          <w:rStyle w:val="CommentReference"/>
        </w:rPr>
        <w:annotationRef/>
      </w:r>
      <w:r>
        <w:t>Should I also add C.L. to Mcevoy?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45741" w15:done="0"/>
  <w15:commentEx w15:paraId="56074D84" w15:paraIdParent="2C345741" w15:done="0"/>
  <w15:commentEx w15:paraId="119AB7A8" w15:done="0"/>
  <w15:commentEx w15:paraId="081F058A" w15:done="0"/>
  <w15:commentEx w15:paraId="1BAAB6F6" w15:paraIdParent="081F058A" w15:done="0"/>
  <w15:commentEx w15:paraId="27B4554A" w15:paraIdParent="081F058A" w15:done="0"/>
  <w15:commentEx w15:paraId="07CAEAEA" w15:done="1"/>
  <w15:commentEx w15:paraId="408F0725" w15:paraIdParent="07CAEAEA" w15:done="1"/>
  <w15:commentEx w15:paraId="64031BAF" w15:done="0"/>
  <w15:commentEx w15:paraId="18E107D0" w15:done="1"/>
  <w15:commentEx w15:paraId="2D6BF1D0" w15:paraIdParent="18E107D0" w15:done="1"/>
  <w15:commentEx w15:paraId="0D8B74AC" w15:done="0"/>
  <w15:commentEx w15:paraId="5773FFA5" w15:done="1"/>
  <w15:commentEx w15:paraId="485E28FA" w15:paraIdParent="5773FFA5" w15:done="1"/>
  <w15:commentEx w15:paraId="3F2CC943" w15:done="1"/>
  <w15:commentEx w15:paraId="10433304" w15:paraIdParent="3F2CC943" w15:done="1"/>
  <w15:commentEx w15:paraId="052D1A2E" w15:done="1"/>
  <w15:commentEx w15:paraId="2E51FEB9" w15:paraIdParent="052D1A2E" w15:done="1"/>
  <w15:commentEx w15:paraId="4211B8B6" w15:paraIdParent="052D1A2E" w15:done="1"/>
  <w15:commentEx w15:paraId="65520860" w15:paraIdParent="052D1A2E" w15:done="1"/>
  <w15:commentEx w15:paraId="28892152" w15:done="0"/>
  <w15:commentEx w15:paraId="3B4D91DC" w15:done="0"/>
  <w15:commentEx w15:paraId="7BC3EDEA" w15:done="0"/>
  <w15:commentEx w15:paraId="27CD7008" w15:done="1"/>
  <w15:commentEx w15:paraId="0E6F5AE8" w15:paraIdParent="27CD7008" w15:done="1"/>
  <w15:commentEx w15:paraId="79C1D11E" w15:done="1"/>
  <w15:commentEx w15:paraId="33CEE33D" w15:paraIdParent="79C1D11E" w15:done="1"/>
  <w15:commentEx w15:paraId="6D9B3E27" w15:done="0"/>
  <w15:commentEx w15:paraId="1C804FD2" w15:done="1"/>
  <w15:commentEx w15:paraId="1265BAC4" w15:paraIdParent="1C804FD2" w15:done="1"/>
  <w15:commentEx w15:paraId="2479C055" w15:done="0"/>
  <w15:commentEx w15:paraId="4FCE163D" w15:done="0"/>
  <w15:commentEx w15:paraId="447FEB9A" w15:done="0"/>
  <w15:commentEx w15:paraId="387191B6" w15:done="0"/>
  <w15:commentEx w15:paraId="1FA38BAB" w15:done="0"/>
  <w15:commentEx w15:paraId="2D414349" w15:done="0"/>
  <w15:commentEx w15:paraId="6011EC50" w15:done="0"/>
  <w15:commentEx w15:paraId="553BD82D" w15:done="0"/>
  <w15:commentEx w15:paraId="1A55D01A" w15:done="0"/>
  <w15:commentEx w15:paraId="0EA92E5E" w15:done="0"/>
  <w15:commentEx w15:paraId="2D82CD41" w15:done="0"/>
  <w15:commentEx w15:paraId="3DE8DD7D" w15:done="1"/>
  <w15:commentEx w15:paraId="13F96F0E" w15:paraIdParent="3DE8DD7D" w15:done="1"/>
  <w15:commentEx w15:paraId="43B9693D" w15:paraIdParent="3DE8DD7D" w15:done="1"/>
  <w15:commentEx w15:paraId="07CA0FF9" w15:paraIdParent="3DE8DD7D" w15:done="1"/>
  <w15:commentEx w15:paraId="0DE18366" w15:done="0"/>
  <w15:commentEx w15:paraId="0835F863" w15:done="0"/>
  <w15:commentEx w15:paraId="00C8699A" w15:done="0"/>
  <w15:commentEx w15:paraId="3E2E06D2" w15:done="0"/>
  <w15:commentEx w15:paraId="7ED8C0CE" w15:done="0"/>
  <w15:commentEx w15:paraId="090C0F67" w15:done="0"/>
  <w15:commentEx w15:paraId="13C28B5C" w15:done="0"/>
  <w15:commentEx w15:paraId="065A5427" w15:done="0"/>
  <w15:commentEx w15:paraId="2306A0F2" w15:done="0"/>
  <w15:commentEx w15:paraId="4AEFE030" w15:paraIdParent="2306A0F2" w15:done="0"/>
  <w15:commentEx w15:paraId="48059B59" w15:done="0"/>
  <w15:commentEx w15:paraId="35F5FE15" w15:paraIdParent="48059B59" w15:done="0"/>
  <w15:commentEx w15:paraId="6CFE4B45" w15:done="0"/>
  <w15:commentEx w15:paraId="0E9D5D8A" w15:paraIdParent="6CFE4B45" w15:done="0"/>
  <w15:commentEx w15:paraId="30FE3662" w15:done="0"/>
  <w15:commentEx w15:paraId="0189D931" w15:done="0"/>
  <w15:commentEx w15:paraId="5D528787" w15:paraIdParent="0189D931" w15:done="0"/>
  <w15:commentEx w15:paraId="37E7F0C9" w15:done="0"/>
  <w15:commentEx w15:paraId="580D1214" w15:paraIdParent="37E7F0C9" w15:done="0"/>
  <w15:commentEx w15:paraId="093402CD" w15:done="0"/>
  <w15:commentEx w15:paraId="4E486484" w15:paraIdParent="093402CD" w15:done="0"/>
  <w15:commentEx w15:paraId="1C9DC7B1" w15:done="0"/>
  <w15:commentEx w15:paraId="25B96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DADE" w16cex:dateUtc="2020-10-21T21:05:00Z"/>
  <w16cex:commentExtensible w16cex:durableId="233BFC17" w16cex:dateUtc="2020-10-22T17:39:00Z"/>
  <w16cex:commentExtensible w16cex:durableId="233BFD44" w16cex:dateUtc="2020-10-22T17:44:00Z"/>
  <w16cex:commentExtensible w16cex:durableId="233BFE25" w16cex:dateUtc="2020-10-22T17:48:00Z"/>
  <w16cex:commentExtensible w16cex:durableId="233C0065" w16cex:dateUtc="2020-10-22T17:58:00Z"/>
  <w16cex:commentExtensible w16cex:durableId="233C01E6" w16cex:dateUtc="2020-10-22T18:04:00Z"/>
  <w16cex:commentExtensible w16cex:durableId="232C96C6" w16cex:dateUtc="2020-10-11T01:23:00Z"/>
  <w16cex:commentExtensible w16cex:durableId="232D4627" w16cex:dateUtc="2020-10-11T13:51:00Z"/>
  <w16cex:commentExtensible w16cex:durableId="233C025C" w16cex:dateUtc="2020-10-22T18:06:00Z"/>
  <w16cex:commentExtensible w16cex:durableId="233C08CA" w16cex:dateUtc="2020-10-22T18:34:00Z"/>
  <w16cex:commentExtensible w16cex:durableId="233C08E4" w16cex:dateUtc="2020-10-22T18:34:00Z"/>
  <w16cex:commentExtensible w16cex:durableId="233C0A33" w16cex:dateUtc="2020-10-22T18:40:00Z"/>
  <w16cex:commentExtensible w16cex:durableId="232B222C" w16cex:dateUtc="2020-10-09T22:53:00Z"/>
  <w16cex:commentExtensible w16cex:durableId="233AE8B7" w16cex:dateUtc="2020-10-21T22:04:00Z"/>
  <w16cex:commentExtensible w16cex:durableId="233D2752" w16cex:dateUtc="2020-10-23T14:56:00Z"/>
  <w16cex:commentExtensible w16cex:durableId="233D205E" w16cex:dateUtc="2020-10-23T14:26:00Z"/>
  <w16cex:commentExtensible w16cex:durableId="233D22AD" w16cex:dateUtc="2020-10-23T14:36:00Z"/>
  <w16cex:commentExtensible w16cex:durableId="233AE873" w16cex:dateUtc="2020-10-21T22:03:00Z"/>
  <w16cex:commentExtensible w16cex:durableId="233D22FB" w16cex:dateUtc="2020-10-23T14:38:00Z"/>
  <w16cex:commentExtensible w16cex:durableId="233D2409" w16cex:dateUtc="2020-10-23T14:42:00Z"/>
  <w16cex:commentExtensible w16cex:durableId="233D2438" w16cex:dateUtc="2020-10-23T14:36:00Z"/>
  <w16cex:commentExtensible w16cex:durableId="233D243B" w16cex:dateUtc="2020-10-23T14:36:00Z"/>
  <w16cex:commentExtensible w16cex:durableId="233D24F2" w16cex:dateUtc="2020-10-23T14:36:00Z"/>
  <w16cex:commentExtensible w16cex:durableId="233D242E" w16cex:dateUtc="2020-10-23T14:36:00Z"/>
  <w16cex:commentExtensible w16cex:durableId="233D250E" w16cex:dateUtc="2020-10-23T14:46:00Z"/>
  <w16cex:commentExtensible w16cex:durableId="233D2562" w16cex:dateUtc="2020-10-23T14:36:00Z"/>
  <w16cex:commentExtensible w16cex:durableId="233D2B6B" w16cex:dateUtc="2020-10-23T15:14:00Z"/>
  <w16cex:commentExtensible w16cex:durableId="23295D5A" w16cex:dateUtc="2020-10-08T14:41:00Z"/>
  <w16cex:commentExtensible w16cex:durableId="232D5C75" w16cex:dateUtc="2020-10-11T15:27:00Z"/>
  <w16cex:commentExtensible w16cex:durableId="233AE9CC" w16cex:dateUtc="2020-10-21T22:09:00Z"/>
  <w16cex:commentExtensible w16cex:durableId="231CE3F0" w16cex:dateUtc="2020-09-29T03:36:00Z"/>
  <w16cex:commentExtensible w16cex:durableId="23368194" w16cex:dateUtc="2020-10-18T13:55:00Z"/>
  <w16cex:commentExtensible w16cex:durableId="233AE7D8" w16cex:dateUtc="2020-10-21T22:01:00Z"/>
  <w16cex:commentExtensible w16cex:durableId="233AE784" w16cex:dateUtc="2020-10-21T21:59:00Z"/>
  <w16cex:commentExtensible w16cex:durableId="233D2ED9" w16cex:dateUtc="2020-10-23T15:28:00Z"/>
  <w16cex:commentExtensible w16cex:durableId="233D304F" w16cex:dateUtc="2020-10-23T15:34:00Z"/>
  <w16cex:commentExtensible w16cex:durableId="233D3354" w16cex:dateUtc="2020-10-23T15:47:00Z"/>
  <w16cex:commentExtensible w16cex:durableId="233D33D4" w16cex:dateUtc="2020-10-23T15:49:00Z"/>
  <w16cex:commentExtensible w16cex:durableId="233D3E5D" w16cex:dateUtc="2020-10-23T16:34:00Z"/>
  <w16cex:commentExtensible w16cex:durableId="233D41EC" w16cex:dateUtc="2020-10-23T16:50:00Z"/>
  <w16cex:commentExtensible w16cex:durableId="232DB324" w16cex:dateUtc="2020-10-11T21:36:00Z"/>
  <w16cex:commentExtensible w16cex:durableId="233D4374" w16cex:dateUtc="2020-10-23T16:56:00Z"/>
  <w16cex:commentExtensible w16cex:durableId="233AEA81" w16cex:dateUtc="2020-10-21T22:12:00Z"/>
  <w16cex:commentExtensible w16cex:durableId="233ADB81" w16cex:dateUtc="2020-10-21T21:08:00Z"/>
  <w16cex:commentExtensible w16cex:durableId="233ADBEA" w16cex:dateUtc="2020-10-2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45741" w16cid:durableId="233EB6A1"/>
  <w16cid:commentId w16cid:paraId="56074D84" w16cid:durableId="233FFDE5"/>
  <w16cid:commentId w16cid:paraId="119AB7A8" w16cid:durableId="233FF655"/>
  <w16cid:commentId w16cid:paraId="081F058A" w16cid:durableId="233ADADE"/>
  <w16cid:commentId w16cid:paraId="1BAAB6F6" w16cid:durableId="233EB835"/>
  <w16cid:commentId w16cid:paraId="27B4554A" w16cid:durableId="233FFCA3"/>
  <w16cid:commentId w16cid:paraId="07CAEAEA" w16cid:durableId="233BFC17"/>
  <w16cid:commentId w16cid:paraId="408F0725" w16cid:durableId="233ECA42"/>
  <w16cid:commentId w16cid:paraId="64031BAF" w16cid:durableId="233EDB06"/>
  <w16cid:commentId w16cid:paraId="18E107D0" w16cid:durableId="233BFD44"/>
  <w16cid:commentId w16cid:paraId="2D6BF1D0" w16cid:durableId="233ECB8A"/>
  <w16cid:commentId w16cid:paraId="0D8B74AC" w16cid:durableId="233EDBD4"/>
  <w16cid:commentId w16cid:paraId="5773FFA5" w16cid:durableId="233BFE25"/>
  <w16cid:commentId w16cid:paraId="485E28FA" w16cid:durableId="233EDC8E"/>
  <w16cid:commentId w16cid:paraId="3F2CC943" w16cid:durableId="233C0065"/>
  <w16cid:commentId w16cid:paraId="10433304" w16cid:durableId="233EF983"/>
  <w16cid:commentId w16cid:paraId="052D1A2E" w16cid:durableId="232C96C6"/>
  <w16cid:commentId w16cid:paraId="2E51FEB9" w16cid:durableId="232D4627"/>
  <w16cid:commentId w16cid:paraId="4211B8B6" w16cid:durableId="233C025C"/>
  <w16cid:commentId w16cid:paraId="65520860" w16cid:durableId="233EEBEB"/>
  <w16cid:commentId w16cid:paraId="28892152" w16cid:durableId="233C08CA"/>
  <w16cid:commentId w16cid:paraId="3B4D91DC" w16cid:durableId="233C08E4"/>
  <w16cid:commentId w16cid:paraId="7BC3EDEA" w16cid:durableId="233FF609"/>
  <w16cid:commentId w16cid:paraId="27CD7008" w16cid:durableId="233C0A33"/>
  <w16cid:commentId w16cid:paraId="0E6F5AE8" w16cid:durableId="233EF4F5"/>
  <w16cid:commentId w16cid:paraId="79C1D11E" w16cid:durableId="232B222C"/>
  <w16cid:commentId w16cid:paraId="33CEE33D" w16cid:durableId="233AE8B7"/>
  <w16cid:commentId w16cid:paraId="6D9B3E27" w16cid:durableId="233D2752"/>
  <w16cid:commentId w16cid:paraId="1C804FD2" w16cid:durableId="233D205E"/>
  <w16cid:commentId w16cid:paraId="1265BAC4" w16cid:durableId="233EA430"/>
  <w16cid:commentId w16cid:paraId="2479C055" w16cid:durableId="233D22AD"/>
  <w16cid:commentId w16cid:paraId="4FCE163D" w16cid:durableId="233AE873"/>
  <w16cid:commentId w16cid:paraId="447FEB9A" w16cid:durableId="233D22FB"/>
  <w16cid:commentId w16cid:paraId="387191B6" w16cid:durableId="233D2409"/>
  <w16cid:commentId w16cid:paraId="1FA38BAB" w16cid:durableId="233D2438"/>
  <w16cid:commentId w16cid:paraId="2D414349" w16cid:durableId="233D243B"/>
  <w16cid:commentId w16cid:paraId="6011EC50" w16cid:durableId="233D24F2"/>
  <w16cid:commentId w16cid:paraId="553BD82D" w16cid:durableId="233D242E"/>
  <w16cid:commentId w16cid:paraId="1A55D01A" w16cid:durableId="233D250E"/>
  <w16cid:commentId w16cid:paraId="0EA92E5E" w16cid:durableId="233D2562"/>
  <w16cid:commentId w16cid:paraId="2D82CD41" w16cid:durableId="233D2B6B"/>
  <w16cid:commentId w16cid:paraId="3DE8DD7D" w16cid:durableId="23295D5A"/>
  <w16cid:commentId w16cid:paraId="13F96F0E" w16cid:durableId="232D5C75"/>
  <w16cid:commentId w16cid:paraId="43B9693D" w16cid:durableId="2336C6B7"/>
  <w16cid:commentId w16cid:paraId="07CA0FF9" w16cid:durableId="233AE9CC"/>
  <w16cid:commentId w16cid:paraId="0DE18366" w16cid:durableId="233F28D4"/>
  <w16cid:commentId w16cid:paraId="0835F863" w16cid:durableId="233F3C99"/>
  <w16cid:commentId w16cid:paraId="00C8699A" w16cid:durableId="233E9AA0"/>
  <w16cid:commentId w16cid:paraId="3E2E06D2" w16cid:durableId="233FEC01"/>
  <w16cid:commentId w16cid:paraId="7ED8C0CE" w16cid:durableId="233FE011"/>
  <w16cid:commentId w16cid:paraId="090C0F67" w16cid:durableId="233D2ED9"/>
  <w16cid:commentId w16cid:paraId="13C28B5C" w16cid:durableId="233D304F"/>
  <w16cid:commentId w16cid:paraId="065A5427" w16cid:durableId="233D3354"/>
  <w16cid:commentId w16cid:paraId="2306A0F2" w16cid:durableId="233D33D4"/>
  <w16cid:commentId w16cid:paraId="4AEFE030" w16cid:durableId="233F2229"/>
  <w16cid:commentId w16cid:paraId="48059B59" w16cid:durableId="233D41EC"/>
  <w16cid:commentId w16cid:paraId="35F5FE15" w16cid:durableId="233FFB55"/>
  <w16cid:commentId w16cid:paraId="6CFE4B45" w16cid:durableId="232DB324"/>
  <w16cid:commentId w16cid:paraId="0E9D5D8A" w16cid:durableId="233FF788"/>
  <w16cid:commentId w16cid:paraId="30FE3662" w16cid:durableId="233D4374"/>
  <w16cid:commentId w16cid:paraId="0189D931" w16cid:durableId="2336D785"/>
  <w16cid:commentId w16cid:paraId="5D528787" w16cid:durableId="233AEA81"/>
  <w16cid:commentId w16cid:paraId="37E7F0C9" w16cid:durableId="233D3E5D"/>
  <w16cid:commentId w16cid:paraId="580D1214" w16cid:durableId="233FFBA9"/>
  <w16cid:commentId w16cid:paraId="093402CD" w16cid:durableId="233ADB81"/>
  <w16cid:commentId w16cid:paraId="4E486484" w16cid:durableId="233EAFCE"/>
  <w16cid:commentId w16cid:paraId="1C9DC7B1" w16cid:durableId="233EAF28"/>
  <w16cid:commentId w16cid:paraId="25B9691C" w16cid:durableId="233E9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DD9A7" w14:textId="77777777" w:rsidR="00C62CAC" w:rsidRDefault="00C62CAC" w:rsidP="00CA5EF6">
      <w:pPr>
        <w:spacing w:line="240" w:lineRule="auto"/>
      </w:pPr>
      <w:r>
        <w:separator/>
      </w:r>
    </w:p>
  </w:endnote>
  <w:endnote w:type="continuationSeparator" w:id="0">
    <w:p w14:paraId="6531EFE5" w14:textId="77777777" w:rsidR="00C62CAC" w:rsidRDefault="00C62CA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F8DBC" w14:textId="77777777" w:rsidR="00C62CAC" w:rsidRDefault="00C62CAC" w:rsidP="00CA5EF6">
      <w:pPr>
        <w:spacing w:line="240" w:lineRule="auto"/>
      </w:pPr>
      <w:r>
        <w:separator/>
      </w:r>
    </w:p>
  </w:footnote>
  <w:footnote w:type="continuationSeparator" w:id="0">
    <w:p w14:paraId="1D8E0A57" w14:textId="77777777" w:rsidR="00C62CAC" w:rsidRDefault="00C62CAC" w:rsidP="00CA5EF6">
      <w:pPr>
        <w:spacing w:line="240" w:lineRule="auto"/>
      </w:pPr>
      <w:r>
        <w:continuationSeparator/>
      </w:r>
    </w:p>
  </w:footnote>
  <w:footnote w:id="1">
    <w:p w14:paraId="46868228" w14:textId="295DEEF0" w:rsidR="003C5D8D" w:rsidRPr="00AE29D5" w:rsidRDefault="003C5D8D">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3C5D8D" w:rsidRDefault="003C5D8D">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3C5D8D" w:rsidRDefault="003C5D8D"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5C178E" w:rsidRDefault="005C17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C178E" w:rsidRDefault="005C1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None" w15:userId="Mark Huff"/>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326F"/>
    <w:rsid w:val="00030048"/>
    <w:rsid w:val="000313E3"/>
    <w:rsid w:val="00033AF1"/>
    <w:rsid w:val="00036CAE"/>
    <w:rsid w:val="00047BBC"/>
    <w:rsid w:val="00055F14"/>
    <w:rsid w:val="00063CDF"/>
    <w:rsid w:val="00072CFA"/>
    <w:rsid w:val="00077CF8"/>
    <w:rsid w:val="00081084"/>
    <w:rsid w:val="000822AE"/>
    <w:rsid w:val="0008341A"/>
    <w:rsid w:val="00093E04"/>
    <w:rsid w:val="00096F57"/>
    <w:rsid w:val="000A556C"/>
    <w:rsid w:val="000A6449"/>
    <w:rsid w:val="000A6463"/>
    <w:rsid w:val="000B6571"/>
    <w:rsid w:val="000C0A07"/>
    <w:rsid w:val="000C7BDD"/>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6B95"/>
    <w:rsid w:val="001A425D"/>
    <w:rsid w:val="001B454C"/>
    <w:rsid w:val="001B6696"/>
    <w:rsid w:val="001C3DDD"/>
    <w:rsid w:val="001C444D"/>
    <w:rsid w:val="001C4EFE"/>
    <w:rsid w:val="001C791F"/>
    <w:rsid w:val="001D3E87"/>
    <w:rsid w:val="001D54BC"/>
    <w:rsid w:val="001D6C37"/>
    <w:rsid w:val="001F4CF0"/>
    <w:rsid w:val="0021266E"/>
    <w:rsid w:val="002239DB"/>
    <w:rsid w:val="00226AC1"/>
    <w:rsid w:val="002316BF"/>
    <w:rsid w:val="00235252"/>
    <w:rsid w:val="00236A28"/>
    <w:rsid w:val="00236A93"/>
    <w:rsid w:val="00237ABE"/>
    <w:rsid w:val="00244359"/>
    <w:rsid w:val="0024601F"/>
    <w:rsid w:val="00251425"/>
    <w:rsid w:val="00261869"/>
    <w:rsid w:val="00262E4B"/>
    <w:rsid w:val="00272436"/>
    <w:rsid w:val="00275075"/>
    <w:rsid w:val="0028237F"/>
    <w:rsid w:val="002909E4"/>
    <w:rsid w:val="00290BE9"/>
    <w:rsid w:val="00291F88"/>
    <w:rsid w:val="002B1AF5"/>
    <w:rsid w:val="002B3881"/>
    <w:rsid w:val="002D0FC0"/>
    <w:rsid w:val="002D130C"/>
    <w:rsid w:val="002D1EBC"/>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25F9"/>
    <w:rsid w:val="00356A62"/>
    <w:rsid w:val="00370F8F"/>
    <w:rsid w:val="0037737A"/>
    <w:rsid w:val="00377B00"/>
    <w:rsid w:val="00394C55"/>
    <w:rsid w:val="003A4EDA"/>
    <w:rsid w:val="003C3EA6"/>
    <w:rsid w:val="003C5D8D"/>
    <w:rsid w:val="003D5835"/>
    <w:rsid w:val="003E112C"/>
    <w:rsid w:val="003E117C"/>
    <w:rsid w:val="003E514D"/>
    <w:rsid w:val="003E7264"/>
    <w:rsid w:val="004025A7"/>
    <w:rsid w:val="00405034"/>
    <w:rsid w:val="00412AA4"/>
    <w:rsid w:val="00414443"/>
    <w:rsid w:val="00414E75"/>
    <w:rsid w:val="004219A5"/>
    <w:rsid w:val="0042278A"/>
    <w:rsid w:val="00423EC5"/>
    <w:rsid w:val="00431082"/>
    <w:rsid w:val="0043331E"/>
    <w:rsid w:val="00435D85"/>
    <w:rsid w:val="00456EF1"/>
    <w:rsid w:val="004572B4"/>
    <w:rsid w:val="00460CF9"/>
    <w:rsid w:val="00466D0F"/>
    <w:rsid w:val="0047022A"/>
    <w:rsid w:val="00474F94"/>
    <w:rsid w:val="00477292"/>
    <w:rsid w:val="004814F2"/>
    <w:rsid w:val="004820B1"/>
    <w:rsid w:val="004837F4"/>
    <w:rsid w:val="00492BFE"/>
    <w:rsid w:val="00494BD4"/>
    <w:rsid w:val="004A75AF"/>
    <w:rsid w:val="004D2E13"/>
    <w:rsid w:val="004D2F67"/>
    <w:rsid w:val="004D756A"/>
    <w:rsid w:val="004F301F"/>
    <w:rsid w:val="004F34DA"/>
    <w:rsid w:val="004F6C7A"/>
    <w:rsid w:val="00502BC6"/>
    <w:rsid w:val="0051346A"/>
    <w:rsid w:val="00520327"/>
    <w:rsid w:val="00523ED8"/>
    <w:rsid w:val="00525CFA"/>
    <w:rsid w:val="00535981"/>
    <w:rsid w:val="00536D13"/>
    <w:rsid w:val="00542251"/>
    <w:rsid w:val="005433DE"/>
    <w:rsid w:val="00547EA2"/>
    <w:rsid w:val="005512BA"/>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55EC"/>
    <w:rsid w:val="005D704E"/>
    <w:rsid w:val="005E4B55"/>
    <w:rsid w:val="005F02C1"/>
    <w:rsid w:val="006034BB"/>
    <w:rsid w:val="0060363A"/>
    <w:rsid w:val="00624CE6"/>
    <w:rsid w:val="006321B9"/>
    <w:rsid w:val="00633395"/>
    <w:rsid w:val="00634F9B"/>
    <w:rsid w:val="0063607D"/>
    <w:rsid w:val="00640509"/>
    <w:rsid w:val="00647680"/>
    <w:rsid w:val="00655EB3"/>
    <w:rsid w:val="00673E95"/>
    <w:rsid w:val="0068034E"/>
    <w:rsid w:val="00694F8F"/>
    <w:rsid w:val="006A4F72"/>
    <w:rsid w:val="006A55AA"/>
    <w:rsid w:val="006A6AF3"/>
    <w:rsid w:val="006C0C57"/>
    <w:rsid w:val="006C617A"/>
    <w:rsid w:val="006C78E5"/>
    <w:rsid w:val="006D1BCA"/>
    <w:rsid w:val="006D3354"/>
    <w:rsid w:val="006E5DD3"/>
    <w:rsid w:val="006F6B6B"/>
    <w:rsid w:val="006F6F36"/>
    <w:rsid w:val="006F7879"/>
    <w:rsid w:val="007008CA"/>
    <w:rsid w:val="00702F36"/>
    <w:rsid w:val="0070337D"/>
    <w:rsid w:val="00704354"/>
    <w:rsid w:val="00710464"/>
    <w:rsid w:val="00734434"/>
    <w:rsid w:val="0074241A"/>
    <w:rsid w:val="00743D3A"/>
    <w:rsid w:val="007518BC"/>
    <w:rsid w:val="007529DF"/>
    <w:rsid w:val="00756C40"/>
    <w:rsid w:val="00760A3C"/>
    <w:rsid w:val="00763140"/>
    <w:rsid w:val="007654DE"/>
    <w:rsid w:val="0077643A"/>
    <w:rsid w:val="0079085F"/>
    <w:rsid w:val="00791446"/>
    <w:rsid w:val="00796067"/>
    <w:rsid w:val="007A5A17"/>
    <w:rsid w:val="007A74AE"/>
    <w:rsid w:val="007B0492"/>
    <w:rsid w:val="007B2353"/>
    <w:rsid w:val="007B5266"/>
    <w:rsid w:val="007B6451"/>
    <w:rsid w:val="007B64E4"/>
    <w:rsid w:val="007C43F4"/>
    <w:rsid w:val="007D16D8"/>
    <w:rsid w:val="007D6BCD"/>
    <w:rsid w:val="007E5F6C"/>
    <w:rsid w:val="007E706B"/>
    <w:rsid w:val="007E728E"/>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784F"/>
    <w:rsid w:val="008D0709"/>
    <w:rsid w:val="008D5640"/>
    <w:rsid w:val="008E41E9"/>
    <w:rsid w:val="008F4579"/>
    <w:rsid w:val="00900F0D"/>
    <w:rsid w:val="00905F25"/>
    <w:rsid w:val="00911EE2"/>
    <w:rsid w:val="009125DA"/>
    <w:rsid w:val="00913C9A"/>
    <w:rsid w:val="0091618A"/>
    <w:rsid w:val="0092567A"/>
    <w:rsid w:val="00925BB1"/>
    <w:rsid w:val="00932334"/>
    <w:rsid w:val="00935205"/>
    <w:rsid w:val="0093724D"/>
    <w:rsid w:val="0094246A"/>
    <w:rsid w:val="009509E3"/>
    <w:rsid w:val="00961369"/>
    <w:rsid w:val="00963D24"/>
    <w:rsid w:val="009663BE"/>
    <w:rsid w:val="009749B6"/>
    <w:rsid w:val="00983BC7"/>
    <w:rsid w:val="00983EAD"/>
    <w:rsid w:val="009840E4"/>
    <w:rsid w:val="009841D3"/>
    <w:rsid w:val="009A2EC8"/>
    <w:rsid w:val="009B1936"/>
    <w:rsid w:val="009B2B0B"/>
    <w:rsid w:val="009C4A54"/>
    <w:rsid w:val="009D12D9"/>
    <w:rsid w:val="009D3809"/>
    <w:rsid w:val="009D4927"/>
    <w:rsid w:val="009E1E49"/>
    <w:rsid w:val="009E5953"/>
    <w:rsid w:val="009E715B"/>
    <w:rsid w:val="009F4BFF"/>
    <w:rsid w:val="00A01A92"/>
    <w:rsid w:val="00A04EFD"/>
    <w:rsid w:val="00A109E6"/>
    <w:rsid w:val="00A137F0"/>
    <w:rsid w:val="00A26CB8"/>
    <w:rsid w:val="00A26F41"/>
    <w:rsid w:val="00A31D86"/>
    <w:rsid w:val="00A3201F"/>
    <w:rsid w:val="00A359F2"/>
    <w:rsid w:val="00A42E41"/>
    <w:rsid w:val="00A43CB4"/>
    <w:rsid w:val="00A45491"/>
    <w:rsid w:val="00A50752"/>
    <w:rsid w:val="00A522CA"/>
    <w:rsid w:val="00A544F8"/>
    <w:rsid w:val="00A54FA1"/>
    <w:rsid w:val="00A565E4"/>
    <w:rsid w:val="00A56F61"/>
    <w:rsid w:val="00A66CEA"/>
    <w:rsid w:val="00A74A8A"/>
    <w:rsid w:val="00A7585B"/>
    <w:rsid w:val="00A75FCD"/>
    <w:rsid w:val="00A80A24"/>
    <w:rsid w:val="00A82AC3"/>
    <w:rsid w:val="00A83809"/>
    <w:rsid w:val="00A94B77"/>
    <w:rsid w:val="00A95485"/>
    <w:rsid w:val="00A96830"/>
    <w:rsid w:val="00AA4E79"/>
    <w:rsid w:val="00AA6D52"/>
    <w:rsid w:val="00AB12D9"/>
    <w:rsid w:val="00AB5065"/>
    <w:rsid w:val="00AB633E"/>
    <w:rsid w:val="00AB6D88"/>
    <w:rsid w:val="00AC65C9"/>
    <w:rsid w:val="00AD1824"/>
    <w:rsid w:val="00AE0612"/>
    <w:rsid w:val="00AE29D5"/>
    <w:rsid w:val="00AE3297"/>
    <w:rsid w:val="00AE43F1"/>
    <w:rsid w:val="00AF6314"/>
    <w:rsid w:val="00AF6AC5"/>
    <w:rsid w:val="00B0219E"/>
    <w:rsid w:val="00B06A82"/>
    <w:rsid w:val="00B1614B"/>
    <w:rsid w:val="00B366B1"/>
    <w:rsid w:val="00B4421A"/>
    <w:rsid w:val="00B46DB5"/>
    <w:rsid w:val="00B5261D"/>
    <w:rsid w:val="00B53EDE"/>
    <w:rsid w:val="00B545B9"/>
    <w:rsid w:val="00B579D2"/>
    <w:rsid w:val="00B60631"/>
    <w:rsid w:val="00B60A8B"/>
    <w:rsid w:val="00B625F9"/>
    <w:rsid w:val="00B62AAC"/>
    <w:rsid w:val="00B70C55"/>
    <w:rsid w:val="00B713C2"/>
    <w:rsid w:val="00B831CC"/>
    <w:rsid w:val="00B918DD"/>
    <w:rsid w:val="00B9450B"/>
    <w:rsid w:val="00B96769"/>
    <w:rsid w:val="00BA1918"/>
    <w:rsid w:val="00BA416C"/>
    <w:rsid w:val="00BA535A"/>
    <w:rsid w:val="00BA7299"/>
    <w:rsid w:val="00BB4A1D"/>
    <w:rsid w:val="00BB5C6C"/>
    <w:rsid w:val="00BC2668"/>
    <w:rsid w:val="00BE065F"/>
    <w:rsid w:val="00BE3C60"/>
    <w:rsid w:val="00BE7E53"/>
    <w:rsid w:val="00BF3AB0"/>
    <w:rsid w:val="00C110AE"/>
    <w:rsid w:val="00C20CC0"/>
    <w:rsid w:val="00C219FA"/>
    <w:rsid w:val="00C23B62"/>
    <w:rsid w:val="00C25E04"/>
    <w:rsid w:val="00C26110"/>
    <w:rsid w:val="00C26F5A"/>
    <w:rsid w:val="00C33681"/>
    <w:rsid w:val="00C36F4C"/>
    <w:rsid w:val="00C407C1"/>
    <w:rsid w:val="00C423DD"/>
    <w:rsid w:val="00C43E37"/>
    <w:rsid w:val="00C511EA"/>
    <w:rsid w:val="00C53466"/>
    <w:rsid w:val="00C56ED4"/>
    <w:rsid w:val="00C62CAC"/>
    <w:rsid w:val="00C67324"/>
    <w:rsid w:val="00C75435"/>
    <w:rsid w:val="00C8052E"/>
    <w:rsid w:val="00C8470C"/>
    <w:rsid w:val="00C90FF6"/>
    <w:rsid w:val="00C963A1"/>
    <w:rsid w:val="00C97C00"/>
    <w:rsid w:val="00CA2085"/>
    <w:rsid w:val="00CA5EF6"/>
    <w:rsid w:val="00CA71FE"/>
    <w:rsid w:val="00CB0485"/>
    <w:rsid w:val="00CB1276"/>
    <w:rsid w:val="00CB33B5"/>
    <w:rsid w:val="00CB7A0D"/>
    <w:rsid w:val="00CC0B2F"/>
    <w:rsid w:val="00CC1462"/>
    <w:rsid w:val="00CC2BFC"/>
    <w:rsid w:val="00CC4B70"/>
    <w:rsid w:val="00CC50B5"/>
    <w:rsid w:val="00CC6164"/>
    <w:rsid w:val="00CE3633"/>
    <w:rsid w:val="00CE3EE3"/>
    <w:rsid w:val="00CE3F6D"/>
    <w:rsid w:val="00D06C7D"/>
    <w:rsid w:val="00D12B92"/>
    <w:rsid w:val="00D138DF"/>
    <w:rsid w:val="00D1585C"/>
    <w:rsid w:val="00D2287A"/>
    <w:rsid w:val="00D36154"/>
    <w:rsid w:val="00D442C1"/>
    <w:rsid w:val="00D4556A"/>
    <w:rsid w:val="00D45CD3"/>
    <w:rsid w:val="00D476CA"/>
    <w:rsid w:val="00D52687"/>
    <w:rsid w:val="00D52EC3"/>
    <w:rsid w:val="00D56168"/>
    <w:rsid w:val="00D60F13"/>
    <w:rsid w:val="00D7555E"/>
    <w:rsid w:val="00D75947"/>
    <w:rsid w:val="00D90BE5"/>
    <w:rsid w:val="00D92DE1"/>
    <w:rsid w:val="00D9713C"/>
    <w:rsid w:val="00DA2E83"/>
    <w:rsid w:val="00DC1329"/>
    <w:rsid w:val="00DD11B9"/>
    <w:rsid w:val="00DD2EC7"/>
    <w:rsid w:val="00DD55E4"/>
    <w:rsid w:val="00DD7F5D"/>
    <w:rsid w:val="00DE38E5"/>
    <w:rsid w:val="00DE52DA"/>
    <w:rsid w:val="00DE5AA7"/>
    <w:rsid w:val="00DE6E72"/>
    <w:rsid w:val="00DE78D5"/>
    <w:rsid w:val="00DF1735"/>
    <w:rsid w:val="00E066C7"/>
    <w:rsid w:val="00E120D1"/>
    <w:rsid w:val="00E14B73"/>
    <w:rsid w:val="00E20545"/>
    <w:rsid w:val="00E2307D"/>
    <w:rsid w:val="00E23D5B"/>
    <w:rsid w:val="00E3649B"/>
    <w:rsid w:val="00E416E7"/>
    <w:rsid w:val="00E4260E"/>
    <w:rsid w:val="00E44B95"/>
    <w:rsid w:val="00E575E6"/>
    <w:rsid w:val="00E65927"/>
    <w:rsid w:val="00E66149"/>
    <w:rsid w:val="00E66C88"/>
    <w:rsid w:val="00E7156F"/>
    <w:rsid w:val="00E717B1"/>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E282D"/>
    <w:rsid w:val="00EF0A47"/>
    <w:rsid w:val="00EF566A"/>
    <w:rsid w:val="00F00238"/>
    <w:rsid w:val="00F01F21"/>
    <w:rsid w:val="00F03003"/>
    <w:rsid w:val="00F1000A"/>
    <w:rsid w:val="00F142E2"/>
    <w:rsid w:val="00F144FD"/>
    <w:rsid w:val="00F14FFA"/>
    <w:rsid w:val="00F22EE2"/>
    <w:rsid w:val="00F2791C"/>
    <w:rsid w:val="00F32AEB"/>
    <w:rsid w:val="00F3435E"/>
    <w:rsid w:val="00F37074"/>
    <w:rsid w:val="00F379A1"/>
    <w:rsid w:val="00F40B49"/>
    <w:rsid w:val="00F4248B"/>
    <w:rsid w:val="00F432B7"/>
    <w:rsid w:val="00F45CEB"/>
    <w:rsid w:val="00F64E2E"/>
    <w:rsid w:val="00F666E4"/>
    <w:rsid w:val="00F8273E"/>
    <w:rsid w:val="00F868A0"/>
    <w:rsid w:val="00FA1736"/>
    <w:rsid w:val="00FB4F9B"/>
    <w:rsid w:val="00FC148C"/>
    <w:rsid w:val="00FC18FB"/>
    <w:rsid w:val="00FC1BD3"/>
    <w:rsid w:val="00FC47A8"/>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psycnet.apa.org/doi/10.1111/j.1467-9280.1991.tb00147.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43339-2880-43D0-B9EB-8411708F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47</Pages>
  <Words>10649</Words>
  <Characters>60702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9</cp:revision>
  <cp:lastPrinted>2020-09-28T22:10:00Z</cp:lastPrinted>
  <dcterms:created xsi:type="dcterms:W3CDTF">2020-10-24T19:26:00Z</dcterms:created>
  <dcterms:modified xsi:type="dcterms:W3CDTF">2020-10-25T19:06:00Z</dcterms:modified>
</cp:coreProperties>
</file>