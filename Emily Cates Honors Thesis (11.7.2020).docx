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6AC32311" w:rsidR="005E5539" w:rsidRPr="005E5539" w:rsidRDefault="005E5539" w:rsidP="00754101">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(osf.io/k73r4).</w:t>
      </w:r>
      <w:r w:rsidR="00156E8C">
        <w:rPr>
          <w:rFonts w:cs="Times New Roman"/>
          <w:szCs w:val="24"/>
        </w:rPr>
        <w:t xml:space="preserve"> Supplemental</w:t>
      </w:r>
      <w:ins w:id="0" w:author="Emily Cates" w:date="2020-11-07T03:04:00Z">
        <w:r w:rsidR="000D007B">
          <w:rPr>
            <w:rFonts w:cs="Times New Roman"/>
            <w:szCs w:val="24"/>
          </w:rPr>
          <w:t xml:space="preserve"> Materials</w:t>
        </w:r>
      </w:ins>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156E8C" w:rsidRPr="00156E8C">
        <w:rPr>
          <w:rFonts w:cs="Times New Roman"/>
          <w:szCs w:val="24"/>
        </w:rPr>
        <w:t>osf.io/cgse6/</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2AD347F"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w:t>
      </w:r>
      <w:r w:rsidR="00FF0192">
        <w:rPr>
          <w:rFonts w:cs="Times New Roman"/>
        </w:rPr>
        <w:t xml:space="preserve"> prior to study</w:t>
      </w:r>
      <w:r w:rsidR="00980872">
        <w:rPr>
          <w:rFonts w:cs="Times New Roman"/>
        </w:rPr>
        <w:t xml:space="preserve">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 however, warnings did not improve JOL estimations. Thus, the method of encoding, but not warnings, can facilitate JOL accuracy</w:t>
      </w:r>
      <w:r w:rsidR="00FF0192">
        <w:rPr>
          <w:rFonts w:cs="Times New Roman"/>
        </w:rPr>
        <w:t>.</w:t>
      </w:r>
      <w:r w:rsidR="00980872">
        <w:rPr>
          <w:rFonts w:cs="Times New Roman"/>
        </w:rPr>
        <w:t xml:space="preserve"> </w:t>
      </w:r>
    </w:p>
    <w:p w14:paraId="6D844933" w14:textId="77777777" w:rsidR="00E7156F" w:rsidRDefault="00E7156F" w:rsidP="00E7156F">
      <w:pPr>
        <w:rPr>
          <w:rFonts w:cs="Times New Roman"/>
          <w:szCs w:val="24"/>
        </w:rPr>
      </w:pPr>
    </w:p>
    <w:p w14:paraId="1F3FB92A" w14:textId="19C39DD1" w:rsidR="00E7156F" w:rsidRDefault="00E7156F" w:rsidP="00E7156F">
      <w:pPr>
        <w:rPr>
          <w:rFonts w:cs="Times New Roman"/>
          <w:szCs w:val="24"/>
        </w:rPr>
      </w:pPr>
      <w:r>
        <w:rPr>
          <w:rFonts w:cs="Times New Roman"/>
          <w:szCs w:val="24"/>
        </w:rPr>
        <w:t xml:space="preserve">Word count: </w:t>
      </w:r>
      <w:r w:rsidR="00FF0192">
        <w:rPr>
          <w:rFonts w:cs="Times New Roman"/>
          <w:szCs w:val="24"/>
        </w:rPr>
        <w:t>199</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008A1ED1"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 xml:space="preserve">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613ABF">
        <w:rPr>
          <w:rFonts w:cs="Times New Roman"/>
          <w:szCs w:val="24"/>
        </w:rPr>
        <w:t>Hanczakowski</w:t>
      </w:r>
      <w:r w:rsidR="00841566" w:rsidRPr="0085197E">
        <w:rPr>
          <w:rFonts w:cs="Times New Roman"/>
          <w:szCs w:val="24"/>
        </w:rPr>
        <w:t>, Zawadzka, Pasek, &amp; Higham, 2013), however</w:t>
      </w:r>
      <w:r w:rsidR="00841566">
        <w:rPr>
          <w:rFonts w:cs="Times New Roman"/>
          <w:szCs w:val="24"/>
        </w:rPr>
        <w:t xml:space="preserve">, JOLs are </w:t>
      </w:r>
      <w:r w:rsidR="00754101">
        <w:rPr>
          <w:rFonts w:cs="Times New Roman"/>
          <w:szCs w:val="24"/>
        </w:rPr>
        <w:t xml:space="preserve">more </w:t>
      </w:r>
      <w:r w:rsidR="00D0109A">
        <w:rPr>
          <w:rFonts w:cs="Times New Roman"/>
          <w:szCs w:val="24"/>
        </w:rPr>
        <w:t xml:space="preserve">often </w:t>
      </w:r>
      <w:r w:rsidR="00841566">
        <w:rPr>
          <w:rFonts w:cs="Times New Roman"/>
          <w:szCs w:val="24"/>
        </w:rPr>
        <w:t xml:space="preserve">elicited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4DCCDAC4" w:rsidR="00841566" w:rsidRDefault="00841566" w:rsidP="00841566">
      <w:pPr>
        <w:ind w:firstLine="720"/>
        <w:rPr>
          <w:rFonts w:cs="Times New Roman"/>
          <w:szCs w:val="24"/>
        </w:rPr>
      </w:pPr>
      <w:r>
        <w:rPr>
          <w:rFonts w:cs="Times New Roman"/>
          <w:szCs w:val="24"/>
        </w:rPr>
        <w:t>Although JOL ratings can be 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613ABF">
        <w:rPr>
          <w:rFonts w:cs="Times New Roman"/>
          <w:szCs w:val="24"/>
        </w:rPr>
        <w:t>Koriat</w:t>
      </w:r>
      <w:r w:rsidRPr="008979B1">
        <w:rPr>
          <w:rFonts w:cs="Times New Roman"/>
          <w:szCs w:val="24"/>
        </w:rPr>
        <w:t xml:space="preserve">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w:t>
      </w:r>
      <w:r w:rsidRPr="00613ABF">
        <w:rPr>
          <w:rFonts w:cs="Times New Roman"/>
          <w:szCs w:val="24"/>
        </w:rPr>
        <w:t>Koriat</w:t>
      </w:r>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in press).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4DC847F8"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del w:id="2" w:author="Emily Cates" w:date="2020-11-07T02:08:00Z">
        <w:r w:rsidR="007D6BCD" w:rsidDel="00946AF7">
          <w:rPr>
            <w:rFonts w:cs="Times New Roman"/>
            <w:szCs w:val="24"/>
          </w:rPr>
          <w:delText xml:space="preserve"> </w:delText>
        </w:r>
        <w:r w:rsidR="002316BF" w:rsidDel="00946AF7">
          <w:rPr>
            <w:rFonts w:cs="Times New Roman"/>
            <w:szCs w:val="24"/>
          </w:rPr>
          <w:delText>paired</w:delText>
        </w:r>
      </w:del>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w:t>
      </w:r>
      <w:ins w:id="3" w:author="Emily Cates" w:date="2020-11-06T17:40:00Z">
        <w:r w:rsidR="00090455">
          <w:rPr>
            <w:rFonts w:cs="Times New Roman"/>
            <w:szCs w:val="24"/>
          </w:rPr>
          <w:t xml:space="preserve">(1969) </w:t>
        </w:r>
      </w:ins>
      <w:r w:rsidR="007D6BCD">
        <w:rPr>
          <w:rFonts w:cs="Times New Roman"/>
          <w:szCs w:val="24"/>
        </w:rPr>
        <w:t>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p>
    <w:p w14:paraId="4594DBCE" w14:textId="2CD2A376" w:rsidR="00841566" w:rsidRDefault="00841566" w:rsidP="00841566">
      <w:pPr>
        <w:ind w:firstLine="720"/>
        <w:rPr>
          <w:rFonts w:cs="Times New Roman"/>
          <w:szCs w:val="24"/>
        </w:rPr>
      </w:pPr>
      <w:r>
        <w:rPr>
          <w:rFonts w:cs="Times New Roman"/>
          <w:szCs w:val="24"/>
        </w:rPr>
        <w:t xml:space="preserve">More recently, </w:t>
      </w:r>
      <w:r w:rsidRPr="00613ABF">
        <w:rPr>
          <w:rFonts w:cs="Times New Roman"/>
          <w:szCs w:val="24"/>
        </w:rPr>
        <w:t>Koriat</w:t>
      </w:r>
      <w:r>
        <w:rPr>
          <w:rFonts w:cs="Times New Roman"/>
          <w:szCs w:val="24"/>
        </w:rPr>
        <w:t xml:space="preserve"> and Bjork (2005) </w:t>
      </w:r>
      <w:r w:rsidR="00D0109A">
        <w:rPr>
          <w:rFonts w:cs="Times New Roman"/>
          <w:szCs w:val="24"/>
        </w:rPr>
        <w:t xml:space="preserve">have </w:t>
      </w:r>
      <w:r w:rsidR="007D6BCD">
        <w:rPr>
          <w:rFonts w:cs="Times New Roman"/>
          <w:szCs w:val="24"/>
        </w:rPr>
        <w:t xml:space="preserve">shown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ins w:id="4" w:author="Emily Cates" w:date="2020-11-07T02:09:00Z">
        <w:r w:rsidR="00946AF7">
          <w:rPr>
            <w:rFonts w:cs="Times New Roman"/>
            <w:szCs w:val="24"/>
          </w:rPr>
          <w:t xml:space="preserve">on </w:t>
        </w:r>
      </w:ins>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through the use of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De Deyne</w:t>
      </w:r>
      <w:r w:rsidRPr="008979B1">
        <w:rPr>
          <w:rFonts w:cs="Times New Roman"/>
          <w:szCs w:val="24"/>
        </w:rPr>
        <w:t>, Navarro, Perfors, Brysbaert, &amp; Storms, 2019</w:t>
      </w:r>
      <w:r>
        <w:rPr>
          <w:rFonts w:cs="Times New Roman"/>
          <w:szCs w:val="24"/>
        </w:rPr>
        <w:t xml:space="preserve">). These norms are generated via free association tasks in which </w:t>
      </w:r>
      <w:r>
        <w:rPr>
          <w:rFonts w:cs="Times New Roman"/>
          <w:szCs w:val="24"/>
        </w:rPr>
        <w:lastRenderedPageBreak/>
        <w:t>participants are 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Similar to </w:t>
      </w:r>
      <w:r w:rsidRPr="004903E1">
        <w:rPr>
          <w:rFonts w:cs="Times New Roman"/>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613ABF">
        <w:rPr>
          <w:rFonts w:cs="Times New Roman"/>
          <w:szCs w:val="24"/>
        </w:rPr>
        <w:t>Nelson</w:t>
      </w:r>
      <w:r w:rsidRPr="008979B1">
        <w:rPr>
          <w:rFonts w:cs="Times New Roman"/>
          <w:szCs w:val="24"/>
        </w:rPr>
        <w:t>, McEvoy, &amp; Dennis, 2000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37E1714E"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r w:rsidRPr="00613ABF">
        <w:rPr>
          <w:rFonts w:cs="Times New Roman"/>
          <w:szCs w:val="24"/>
        </w:rPr>
        <w:t>Koriat</w:t>
      </w:r>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w:t>
      </w:r>
      <w:r w:rsidR="00D0109A" w:rsidRPr="004903E1">
        <w:rPr>
          <w:rFonts w:cs="Times New Roman"/>
          <w:szCs w:val="24"/>
        </w:rPr>
        <w:t xml:space="preserve"> the</w:t>
      </w:r>
      <w:r w:rsidRPr="004903E1">
        <w:rPr>
          <w:rFonts w:cs="Times New Roman"/>
          <w:szCs w:val="24"/>
        </w:rPr>
        <w:t xml:space="preserve">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6B313388" w:rsidR="00841566" w:rsidRDefault="00841566" w:rsidP="00841566">
      <w:pPr>
        <w:ind w:firstLine="720"/>
        <w:rPr>
          <w:rFonts w:cs="Times New Roman"/>
          <w:szCs w:val="24"/>
        </w:rPr>
      </w:pPr>
      <w:r>
        <w:rPr>
          <w:rFonts w:cs="Times New Roman"/>
          <w:szCs w:val="24"/>
        </w:rPr>
        <w:lastRenderedPageBreak/>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5EC48A36" w:rsidR="000A6463" w:rsidRDefault="00841566" w:rsidP="008415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sidR="00FF0192">
        <w:rPr>
          <w:rFonts w:cs="Times New Roman"/>
          <w:szCs w:val="24"/>
        </w:rPr>
        <w:t>).</w:t>
      </w:r>
      <w:r>
        <w:rPr>
          <w:rFonts w:cs="Times New Roman"/>
          <w:szCs w:val="24"/>
        </w:rPr>
        <w:t xml:space="preserve">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FF0192">
        <w:rPr>
          <w:rFonts w:cs="Times New Roman"/>
          <w:szCs w:val="24"/>
        </w:rPr>
        <w:t>extended</w:t>
      </w:r>
      <w:r>
        <w:rPr>
          <w:rFonts w:cs="Times New Roman"/>
          <w:szCs w:val="24"/>
        </w:rPr>
        <w:t xml:space="preserve">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 xml:space="preserve">the symmetrical pairs even though only the forward association </w:t>
      </w:r>
      <w:r w:rsidR="00FC1BD3">
        <w:rPr>
          <w:rFonts w:cs="Times New Roman"/>
          <w:szCs w:val="24"/>
        </w:rPr>
        <w:lastRenderedPageBreak/>
        <w:t>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20C77E76" w:rsidR="00841566" w:rsidRDefault="000A6463" w:rsidP="00841566">
      <w:pPr>
        <w:ind w:firstLine="720"/>
        <w:rPr>
          <w:rFonts w:cs="Times New Roman"/>
          <w:szCs w:val="24"/>
        </w:rPr>
      </w:pPr>
      <w:r>
        <w:rPr>
          <w:rFonts w:cs="Times New Roman"/>
          <w:szCs w:val="24"/>
        </w:rPr>
        <w:t xml:space="preserve">An additional contribution </w:t>
      </w:r>
      <w:r w:rsidR="003165EF">
        <w:rPr>
          <w:rFonts w:cs="Times New Roman"/>
          <w:szCs w:val="24"/>
        </w:rPr>
        <w:t xml:space="preserve">of </w:t>
      </w:r>
      <w:r w:rsidR="003165EF" w:rsidRPr="00613ABF">
        <w:rPr>
          <w:rFonts w:cs="Times New Roman"/>
          <w:szCs w:val="24"/>
        </w:rPr>
        <w:t>Maxwell</w:t>
      </w:r>
      <w:r w:rsidR="00841566">
        <w:rPr>
          <w:rFonts w:cs="Times New Roman"/>
          <w:szCs w:val="24"/>
        </w:rPr>
        <w:t xml:space="preserve"> and Huff</w:t>
      </w:r>
      <w:r>
        <w:rPr>
          <w:rFonts w:cs="Times New Roman"/>
          <w:szCs w:val="24"/>
        </w:rPr>
        <w:t xml:space="preserve">’s (in press) study was </w:t>
      </w:r>
      <w:r w:rsidR="00754101">
        <w:rPr>
          <w:rFonts w:cs="Times New Roman"/>
          <w:szCs w:val="24"/>
        </w:rPr>
        <w:t>the use of</w:t>
      </w:r>
      <w:r w:rsidR="00841566">
        <w:rPr>
          <w:rFonts w:cs="Times New Roman"/>
          <w:szCs w:val="24"/>
        </w:rPr>
        <w:t xml:space="preserve"> calibration plots in which JOL ratings</w:t>
      </w:r>
      <w:r>
        <w:rPr>
          <w:rFonts w:cs="Times New Roman"/>
          <w:szCs w:val="24"/>
        </w:rPr>
        <w:t xml:space="preserve"> for pairs were rounded to each 10% </w:t>
      </w:r>
      <w:del w:id="5" w:author="Emily Cates" w:date="2020-11-07T01:59:00Z">
        <w:r w:rsidDel="00436F51">
          <w:rPr>
            <w:rFonts w:cs="Times New Roman"/>
            <w:szCs w:val="24"/>
          </w:rPr>
          <w:delText>interval, and</w:delText>
        </w:r>
      </w:del>
      <w:ins w:id="6" w:author="Emily Cates" w:date="2020-11-07T01:59:00Z">
        <w:r w:rsidR="00436F51">
          <w:rPr>
            <w:rFonts w:cs="Times New Roman"/>
            <w:szCs w:val="24"/>
          </w:rPr>
          <w:t>interval and</w:t>
        </w:r>
      </w:ins>
      <w:r>
        <w:rPr>
          <w:rFonts w:cs="Times New Roman"/>
          <w:szCs w:val="24"/>
        </w:rPr>
        <w:t xml:space="preserve"> </w:t>
      </w:r>
      <w:r w:rsidR="00841566">
        <w:rPr>
          <w:rFonts w:cs="Times New Roman"/>
          <w:szCs w:val="24"/>
        </w:rPr>
        <w:t xml:space="preserve">plotted against their corresponding recall accuracy </w:t>
      </w:r>
      <w:r w:rsidR="0043331E">
        <w:rPr>
          <w:rFonts w:cs="Times New Roman"/>
          <w:szCs w:val="24"/>
        </w:rPr>
        <w:t>(</w:t>
      </w:r>
      <w:r>
        <w:rPr>
          <w:rFonts w:cs="Times New Roman"/>
          <w:szCs w:val="24"/>
        </w:rPr>
        <w:t xml:space="preserve">see </w:t>
      </w:r>
      <w:r w:rsidR="00841566" w:rsidRPr="00613ABF">
        <w:rPr>
          <w:rFonts w:cs="Times New Roman"/>
          <w:szCs w:val="24"/>
        </w:rPr>
        <w:t>Nelson</w:t>
      </w:r>
      <w:r w:rsidR="00841566" w:rsidRPr="00633395">
        <w:rPr>
          <w:rFonts w:cs="Times New Roman"/>
          <w:szCs w:val="24"/>
        </w:rPr>
        <w:t xml:space="preserve">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w:t>
      </w:r>
      <w:r w:rsidRPr="00613ABF">
        <w:rPr>
          <w:rFonts w:cs="Times New Roman"/>
          <w:szCs w:val="24"/>
        </w:rPr>
        <w:t>Maxwell</w:t>
      </w:r>
      <w:r>
        <w:rPr>
          <w:rFonts w:cs="Times New Roman"/>
          <w:szCs w:val="24"/>
        </w:rPr>
        <w:t xml:space="preserve"> and Huff</w:t>
      </w:r>
      <w:ins w:id="7" w:author="Emily Cates" w:date="2020-11-06T17:43:00Z">
        <w:r w:rsidR="00090455">
          <w:rPr>
            <w:rFonts w:cs="Times New Roman"/>
            <w:szCs w:val="24"/>
          </w:rPr>
          <w:t xml:space="preserve"> (in press)</w:t>
        </w:r>
      </w:ins>
      <w:r>
        <w:rPr>
          <w:rFonts w:cs="Times New Roman"/>
          <w:szCs w:val="24"/>
        </w:rPr>
        <w:t xml:space="preserve">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41A4246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6137018A"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w:t>
      </w:r>
      <w:r w:rsidRPr="00201236">
        <w:rPr>
          <w:rFonts w:cs="Times New Roman"/>
          <w:szCs w:val="24"/>
        </w:rPr>
        <w:lastRenderedPageBreak/>
        <w:t xml:space="preserve">promote elaborative processing of studied items that typically promote memory as “deep” tasks, while less successful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613ABF">
        <w:rPr>
          <w:rFonts w:cs="Times New Roman"/>
          <w:szCs w:val="24"/>
        </w:rPr>
        <w:t>Slamecka</w:t>
      </w:r>
      <w:r w:rsidRPr="008979B1">
        <w:rPr>
          <w:rFonts w:cs="Times New Roman"/>
          <w:szCs w:val="24"/>
        </w:rPr>
        <w:t xml:space="preserve"> &amp; Graf, 1978), production (</w:t>
      </w:r>
      <w:r w:rsidRPr="00613ABF">
        <w:rPr>
          <w:rFonts w:cs="Times New Roman"/>
          <w:szCs w:val="24"/>
        </w:rPr>
        <w:t>Mac</w:t>
      </w:r>
      <w:ins w:id="8" w:author="Emily Cates" w:date="2020-11-06T19:59:00Z">
        <w:r w:rsidR="00111430" w:rsidRPr="00613ABF">
          <w:rPr>
            <w:rFonts w:cs="Times New Roman"/>
            <w:szCs w:val="24"/>
          </w:rPr>
          <w:t>l</w:t>
        </w:r>
      </w:ins>
      <w:del w:id="9" w:author="Emily Cates" w:date="2020-11-06T19:59:00Z">
        <w:r w:rsidRPr="00613ABF" w:rsidDel="00111430">
          <w:rPr>
            <w:rFonts w:cs="Times New Roman"/>
            <w:szCs w:val="24"/>
          </w:rPr>
          <w:delText>L</w:delText>
        </w:r>
      </w:del>
      <w:r w:rsidRPr="00613ABF">
        <w:rPr>
          <w:rFonts w:cs="Times New Roman"/>
          <w:szCs w:val="24"/>
        </w:rPr>
        <w:t>eod</w:t>
      </w:r>
      <w:r w:rsidRPr="008979B1">
        <w:rPr>
          <w:rFonts w:cs="Times New Roman"/>
          <w:szCs w:val="24"/>
        </w:rPr>
        <w:t>, Gopie, Hourihan, Neary, &amp; Ozubko, 2010), and survival processing (</w:t>
      </w:r>
      <w:r w:rsidRPr="00613ABF">
        <w:rPr>
          <w:rFonts w:cs="Times New Roman"/>
          <w:szCs w:val="24"/>
        </w:rPr>
        <w:t>Nairne</w:t>
      </w:r>
      <w:r w:rsidRPr="008979B1">
        <w:rPr>
          <w:rFonts w:cs="Times New Roman"/>
          <w:szCs w:val="24"/>
        </w:rPr>
        <w:t>,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1F9642B4"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del w:id="10" w:author="Emily Cates" w:date="2020-11-07T02:18:00Z">
        <w:r w:rsidR="002D262A" w:rsidDel="00785DF5">
          <w:rPr>
            <w:rFonts w:cs="Times New Roman"/>
            <w:szCs w:val="24"/>
          </w:rPr>
          <w:delText>,</w:delText>
        </w:r>
      </w:del>
      <w:ins w:id="11" w:author="Emily Cates" w:date="2020-11-07T02:18:00Z">
        <w:r w:rsidR="00785DF5">
          <w:rPr>
            <w:rFonts w:cs="Times New Roman"/>
            <w:szCs w:val="24"/>
          </w:rPr>
          <w:t xml:space="preserve"> and</w:t>
        </w:r>
      </w:ins>
      <w:r w:rsidR="002D262A">
        <w:rPr>
          <w:rFonts w:cs="Times New Roman"/>
          <w:szCs w:val="24"/>
        </w:rPr>
        <w:t xml:space="preserve">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Sklenar, Frankenstein, and Leshikar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w:t>
      </w:r>
      <w:commentRangeStart w:id="12"/>
      <w:r w:rsidR="002D262A">
        <w:rPr>
          <w:rFonts w:cs="Times New Roman"/>
          <w:szCs w:val="24"/>
        </w:rPr>
        <w:t>Bodner</w:t>
      </w:r>
      <w:commentRangeEnd w:id="12"/>
      <w:r w:rsidR="00967AE5">
        <w:rPr>
          <w:rStyle w:val="CommentReference"/>
        </w:rPr>
        <w:commentReference w:id="12"/>
      </w:r>
      <w:r w:rsidR="002D262A">
        <w:rPr>
          <w:rFonts w:cs="Times New Roman"/>
          <w:szCs w:val="24"/>
        </w:rPr>
        <w:t xml:space="preserve"> (2014) found that item-specific tasks were more likely to improve recall and recognition when </w:t>
      </w:r>
      <w:r w:rsidR="0022266F">
        <w:rPr>
          <w:rFonts w:cs="Times New Roman"/>
          <w:szCs w:val="24"/>
        </w:rPr>
        <w:t xml:space="preserve">study items were strongly </w:t>
      </w:r>
      <w:r w:rsidR="0022266F">
        <w:rPr>
          <w:rFonts w:cs="Times New Roman"/>
          <w:szCs w:val="24"/>
        </w:rPr>
        <w:lastRenderedPageBreak/>
        <w:t xml:space="preserve">related, but not when study items were weakly related. Similarly, relational tasks were more likely to improve recall and recognition when study items were weakly </w:t>
      </w:r>
      <w:r w:rsidR="006E76A4">
        <w:rPr>
          <w:rFonts w:cs="Times New Roman"/>
          <w:szCs w:val="24"/>
        </w:rPr>
        <w:t xml:space="preserve">rather </w:t>
      </w:r>
      <w:r w:rsidR="0022266F">
        <w:rPr>
          <w:rFonts w:cs="Times New Roman"/>
          <w:szCs w:val="24"/>
        </w:rPr>
        <w:t>than strongly related (argued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155C5AF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 xml:space="preserve">improve the calibration between JOLs and later recall, especially on backward and unrelated pairs in which </w:t>
      </w:r>
      <w:commentRangeStart w:id="13"/>
      <w:commentRangeStart w:id="14"/>
      <w:r w:rsidR="00CB7A0D">
        <w:rPr>
          <w:rFonts w:cs="Times New Roman"/>
          <w:szCs w:val="24"/>
        </w:rPr>
        <w:t>the</w:t>
      </w:r>
      <w:commentRangeEnd w:id="13"/>
      <w:r w:rsidR="00FF0192">
        <w:rPr>
          <w:rStyle w:val="CommentReference"/>
        </w:rPr>
        <w:commentReference w:id="13"/>
      </w:r>
      <w:commentRangeEnd w:id="14"/>
      <w:r w:rsidR="00875CD1">
        <w:rPr>
          <w:rStyle w:val="CommentReference"/>
        </w:rPr>
        <w:commentReference w:id="14"/>
      </w:r>
      <w:r w:rsidR="00CB7A0D">
        <w:rPr>
          <w:rFonts w:cs="Times New Roman"/>
          <w:szCs w:val="24"/>
        </w:rPr>
        <w:t xml:space="preserve"> illusion of competence is robust (</w:t>
      </w:r>
      <w:r w:rsidR="00CB7A0D" w:rsidRPr="00613ABF">
        <w:rPr>
          <w:rFonts w:cs="Times New Roman"/>
          <w:szCs w:val="24"/>
        </w:rPr>
        <w:t>Castel</w:t>
      </w:r>
      <w:r w:rsidR="00CB7A0D">
        <w:rPr>
          <w:rFonts w:cs="Times New Roman"/>
          <w:szCs w:val="24"/>
        </w:rPr>
        <w:t xml:space="preserve"> et al., 2007; </w:t>
      </w:r>
      <w:r w:rsidR="00CB7A0D" w:rsidRPr="00613ABF">
        <w:rPr>
          <w:rFonts w:cs="Times New Roman"/>
          <w:szCs w:val="24"/>
        </w:rPr>
        <w:t>Koriat</w:t>
      </w:r>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in press; </w:t>
      </w:r>
      <w:r w:rsidR="00CB7A0D" w:rsidRPr="00613ABF">
        <w:rPr>
          <w:rFonts w:cs="Times New Roman"/>
          <w:szCs w:val="24"/>
        </w:rPr>
        <w:t>Soderstrom</w:t>
      </w:r>
      <w:r w:rsidR="00CB7A0D">
        <w:rPr>
          <w:rFonts w:cs="Times New Roman"/>
          <w:szCs w:val="24"/>
        </w:rPr>
        <w:t>,</w:t>
      </w:r>
      <w:r w:rsidR="00C33681">
        <w:rPr>
          <w:rFonts w:cs="Times New Roman"/>
          <w:szCs w:val="24"/>
        </w:rPr>
        <w:t xml:space="preserve"> Clark, Halamish,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w:t>
      </w:r>
      <w:del w:id="15" w:author="Emily Cates" w:date="2020-11-07T02:33:00Z">
        <w:r w:rsidR="00CB7A0D" w:rsidDel="00D14E3C">
          <w:rPr>
            <w:rFonts w:cs="Times New Roman"/>
            <w:szCs w:val="24"/>
          </w:rPr>
          <w:delText xml:space="preserve">either </w:delText>
        </w:r>
      </w:del>
      <w:r w:rsidR="00CB7A0D">
        <w:rPr>
          <w:rFonts w:cs="Times New Roman"/>
          <w:szCs w:val="24"/>
        </w:rPr>
        <w:t xml:space="preserve">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 xml:space="preserve">further reduce </w:t>
      </w:r>
      <w:r w:rsidR="00F144FD">
        <w:rPr>
          <w:rFonts w:cs="Times New Roman"/>
          <w:szCs w:val="24"/>
        </w:rPr>
        <w:t xml:space="preserve">JOL </w:t>
      </w:r>
      <w:r w:rsidR="00FF0192">
        <w:rPr>
          <w:rFonts w:cs="Times New Roman"/>
          <w:szCs w:val="24"/>
        </w:rPr>
        <w:t>mis</w:t>
      </w:r>
      <w:r w:rsidR="00F144FD">
        <w:rPr>
          <w:rFonts w:cs="Times New Roman"/>
          <w:szCs w:val="24"/>
        </w:rPr>
        <w:t>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w:t>
      </w:r>
      <w:r w:rsidRPr="00613ABF">
        <w:rPr>
          <w:rFonts w:cs="Times New Roman"/>
          <w:szCs w:val="24"/>
        </w:rPr>
        <w:t>Maxwell</w:t>
      </w:r>
      <w:r>
        <w:rPr>
          <w:rFonts w:cs="Times New Roman"/>
          <w:szCs w:val="24"/>
        </w:rPr>
        <w:t xml:space="preserve"> </w:t>
      </w:r>
      <w:r w:rsidR="009C4A54">
        <w:rPr>
          <w:rFonts w:cs="Times New Roman"/>
          <w:szCs w:val="24"/>
        </w:rPr>
        <w:t xml:space="preserve">and </w:t>
      </w:r>
      <w:r>
        <w:rPr>
          <w:rFonts w:cs="Times New Roman"/>
          <w:szCs w:val="24"/>
        </w:rPr>
        <w:t>Huff (in press) by plotting participants</w:t>
      </w:r>
      <w:ins w:id="16" w:author="Emily Cates" w:date="2020-11-07T02:34:00Z">
        <w:r w:rsidR="00D14E3C">
          <w:rPr>
            <w:rFonts w:cs="Times New Roman"/>
            <w:szCs w:val="24"/>
          </w:rPr>
          <w:t>’</w:t>
        </w:r>
      </w:ins>
      <w:r>
        <w:rPr>
          <w:rFonts w:cs="Times New Roman"/>
          <w:szCs w:val="24"/>
        </w:rPr>
        <w:t xml:space="preserve">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lastRenderedPageBreak/>
        <w:t xml:space="preserve">tasks </w:t>
      </w:r>
      <w:r w:rsidRPr="0085197E">
        <w:rPr>
          <w:rFonts w:cs="Times New Roman"/>
          <w:szCs w:val="24"/>
        </w:rPr>
        <w:t>could</w:t>
      </w:r>
      <w:r>
        <w:rPr>
          <w:rFonts w:cs="Times New Roman"/>
          <w:szCs w:val="24"/>
        </w:rPr>
        <w:t xml:space="preserve"> reduce the illusion of competence by either lowering JOL ratings, increasing correct recall, or both. 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w:t>
      </w:r>
      <w:r w:rsidRPr="00613ABF">
        <w:rPr>
          <w:rFonts w:cs="Times New Roman"/>
          <w:szCs w:val="24"/>
        </w:rPr>
        <w:t>Huff</w:t>
      </w:r>
      <w:r w:rsidRPr="0085197E">
        <w:rPr>
          <w:rFonts w:cs="Times New Roman"/>
          <w:szCs w:val="24"/>
        </w:rPr>
        <w:t xml:space="preserve"> &amp; </w:t>
      </w:r>
      <w:commentRangeStart w:id="17"/>
      <w:r w:rsidRPr="0085197E">
        <w:rPr>
          <w:rFonts w:cs="Times New Roman"/>
          <w:szCs w:val="24"/>
        </w:rPr>
        <w:t>Bodner</w:t>
      </w:r>
      <w:commentRangeEnd w:id="17"/>
      <w:r w:rsidR="00875CD1">
        <w:rPr>
          <w:rStyle w:val="CommentReference"/>
        </w:rPr>
        <w:commentReference w:id="17"/>
      </w:r>
      <w:r w:rsidRPr="0085197E">
        <w:rPr>
          <w:rFonts w:cs="Times New Roman"/>
          <w:szCs w:val="24"/>
        </w:rPr>
        <w:t>,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273CDCE2"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A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613ABF">
        <w:rPr>
          <w:rFonts w:eastAsia="Arial" w:cs="Times New Roman"/>
          <w:szCs w:val="24"/>
        </w:rPr>
        <w:t>Faul</w:t>
      </w:r>
      <w:r w:rsidR="0013616E" w:rsidRPr="00CB1276">
        <w:rPr>
          <w:rFonts w:eastAsia="Arial" w:cs="Times New Roman"/>
          <w:szCs w:val="24"/>
        </w:rPr>
        <w:t>, Erdfelder, Lang, &amp; Buchner, 2007) indicated</w:t>
      </w:r>
      <w:r w:rsidR="0013616E" w:rsidRPr="003E7264">
        <w:rPr>
          <w:rFonts w:eastAsia="Arial" w:cs="Times New Roman"/>
          <w:szCs w:val="24"/>
        </w:rPr>
        <w:t xml:space="preserve"> that </w:t>
      </w:r>
      <w:r w:rsidR="0013616E">
        <w:rPr>
          <w:rFonts w:eastAsia="Arial" w:cs="Times New Roman"/>
          <w:szCs w:val="24"/>
        </w:rPr>
        <w:t>th</w:t>
      </w:r>
      <w:r w:rsidR="000B663C">
        <w:rPr>
          <w:rFonts w:eastAsia="Arial" w:cs="Times New Roman"/>
          <w:szCs w:val="24"/>
        </w:rPr>
        <w:t>is</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36F4C">
        <w:t>in press</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del w:id="18" w:author="Emily Cates" w:date="2020-11-07T02:37:00Z">
        <w:r w:rsidDel="00D14E3C">
          <w:rPr>
            <w:rFonts w:eastAsia="Arial" w:cs="Times New Roman"/>
            <w:szCs w:val="24"/>
          </w:rPr>
          <w:delText xml:space="preserve"> </w:delText>
        </w:r>
        <w:r w:rsidRPr="0066400E" w:rsidDel="00D14E3C">
          <w:rPr>
            <w:rFonts w:eastAsia="Arial" w:cs="Times New Roman"/>
            <w:szCs w:val="24"/>
          </w:rPr>
          <w:delText>from</w:delText>
        </w:r>
      </w:del>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commentRangeStart w:id="19"/>
      <w:r w:rsidRPr="00613ABF">
        <w:rPr>
          <w:rFonts w:eastAsia="Arial" w:cs="Times New Roman"/>
          <w:szCs w:val="24"/>
        </w:rPr>
        <w:t>Balota</w:t>
      </w:r>
      <w:commentRangeEnd w:id="19"/>
      <w:r w:rsidR="00967AE5" w:rsidRPr="00613ABF">
        <w:rPr>
          <w:rStyle w:val="CommentReference"/>
        </w:rPr>
        <w:commentReference w:id="19"/>
      </w:r>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88D9D3"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t>in press</w:t>
      </w:r>
      <w:r w:rsidR="00760A3C">
        <w:t xml:space="preserve">). </w:t>
      </w:r>
      <w:r w:rsidR="00554E47">
        <w:t xml:space="preserve">All </w:t>
      </w:r>
      <w:r w:rsidR="0042278A">
        <w:t xml:space="preserve">participants </w:t>
      </w:r>
      <w:bookmarkStart w:id="20"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0"/>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1B9EDD2E" w:rsidR="003E7264" w:rsidRPr="00F00238"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The screening processing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6E76A4" w:rsidRPr="00156E8C">
        <w:rPr>
          <w:rFonts w:cs="Times New Roman"/>
          <w:szCs w:val="24"/>
        </w:rPr>
        <w:t>osf.io/cgse6/</w:t>
      </w:r>
      <w:r w:rsidR="00AC21E6">
        <w:rPr>
          <w:rFonts w:eastAsia="Arial" w:cs="Times New Roman"/>
          <w:szCs w:val="24"/>
        </w:rPr>
        <w:t>)</w:t>
      </w:r>
      <w:r w:rsidR="00284C91">
        <w:rPr>
          <w:rFonts w:eastAsia="Arial" w:cs="Times New Roman"/>
          <w:szCs w:val="24"/>
        </w:rPr>
        <w:t>, and we note that the data patterns were stable as a function of block</w:t>
      </w:r>
      <w:r w:rsidR="00AC21E6">
        <w:rPr>
          <w:rFonts w:eastAsia="Arial" w:cs="Times New Roman"/>
          <w:szCs w:val="24"/>
        </w:rPr>
        <w:t xml:space="preserve">.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w:t>
      </w:r>
      <w:r w:rsidR="00F00238">
        <w:rPr>
          <w:rFonts w:eastAsia="Arial" w:cs="Times New Roman"/>
          <w:szCs w:val="24"/>
        </w:rPr>
        <w:lastRenderedPageBreak/>
        <w:t>comparisons reported,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r w:rsidR="00F00238" w:rsidRPr="00613ABF">
        <w:rPr>
          <w:rFonts w:eastAsia="Arial" w:cs="Times New Roman"/>
          <w:szCs w:val="24"/>
        </w:rPr>
        <w:t>Wagenmakers</w:t>
      </w:r>
      <w:r w:rsidR="00F00238">
        <w:rPr>
          <w:rFonts w:eastAsia="Arial" w:cs="Times New Roman"/>
          <w:szCs w:val="24"/>
        </w:rPr>
        <w:t xml:space="preserve">, 2007). In this analysis, a model that assumes an effect is 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00A829B1" w:rsidR="008A5056" w:rsidRDefault="00C110AE" w:rsidP="003E7264">
      <w:pPr>
        <w:spacing w:after="160"/>
        <w:ind w:firstLine="720"/>
        <w:contextualSpacing/>
        <w:rPr>
          <w:rFonts w:eastAsia="Arial" w:cs="Times New Roman"/>
          <w:szCs w:val="24"/>
        </w:rPr>
      </w:pPr>
      <w:bookmarkStart w:id="21"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22"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22"/>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ins w:id="23" w:author="Emily Cates" w:date="2020-11-07T02:46:00Z">
        <w:r w:rsidR="00BE1480">
          <w:rPr>
            <w:rFonts w:eastAsia="Arial" w:cs="Times New Roman"/>
            <w:szCs w:val="24"/>
          </w:rPr>
          <w:t xml:space="preserve">and </w:t>
        </w:r>
      </w:ins>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21"/>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24" w:name="_Hlk11070471"/>
      <w:r w:rsidR="00EF566A">
        <w:rPr>
          <w:rFonts w:eastAsia="Arial" w:cs="Times New Roman"/>
          <w:szCs w:val="24"/>
        </w:rPr>
        <w:t>62.66</w:t>
      </w:r>
      <w:r w:rsidR="003E7264" w:rsidRPr="003E7264">
        <w:rPr>
          <w:rFonts w:eastAsia="Arial" w:cs="Times New Roman"/>
          <w:szCs w:val="24"/>
        </w:rPr>
        <w:t xml:space="preserve"> </w:t>
      </w:r>
      <w:bookmarkEnd w:id="24"/>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25"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25"/>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26" w:name="_Hlk9617943"/>
      <w:r w:rsidR="003E7264" w:rsidRPr="003E7264">
        <w:rPr>
          <w:rFonts w:ascii="Cambria Math" w:eastAsia="Arial" w:hAnsi="Cambria Math" w:cs="Times New Roman"/>
          <w:szCs w:val="24"/>
        </w:rPr>
        <w:t>≥</w:t>
      </w:r>
      <w:bookmarkEnd w:id="26"/>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27" w:name="_Hlk9618293"/>
      <w:r w:rsidR="003E7264" w:rsidRPr="003E7264">
        <w:rPr>
          <w:rFonts w:eastAsia="Arial" w:cs="Times New Roman"/>
          <w:szCs w:val="24"/>
        </w:rPr>
        <w:t>≥</w:t>
      </w:r>
      <w:bookmarkEnd w:id="27"/>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lastRenderedPageBreak/>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8"/>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6795DB8E"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w:t>
      </w:r>
      <w:r w:rsidR="006E76A4">
        <w:rPr>
          <w:rFonts w:eastAsia="Arial" w:cs="Times New Roman"/>
          <w:szCs w:val="24"/>
        </w:rPr>
        <w:t xml:space="preserve">each of </w:t>
      </w:r>
      <w:r w:rsidR="005D704E">
        <w:rPr>
          <w:rFonts w:eastAsia="Arial" w:cs="Times New Roman"/>
          <w:szCs w:val="24"/>
        </w:rPr>
        <w:t>the three encoding groups, though at different rates</w:t>
      </w:r>
      <w:r w:rsidR="001D3E87">
        <w:rPr>
          <w:rFonts w:eastAsia="Arial" w:cs="Times New Roman"/>
          <w:szCs w:val="24"/>
        </w:rPr>
        <w:t xml:space="preserve">. </w:t>
      </w:r>
      <w:r w:rsidR="006E76A4">
        <w:rPr>
          <w:rFonts w:eastAsia="Arial" w:cs="Times New Roman"/>
          <w:szCs w:val="24"/>
        </w:rPr>
        <w:t>First, starting with the read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3AF4E3C1"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29"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29"/>
      <w:r w:rsidR="00680AC3">
        <w:rPr>
          <w:rFonts w:eastAsia="Arial" w:cs="Times New Roman"/>
          <w:szCs w:val="24"/>
        </w:rPr>
        <w:t>.19</w:t>
      </w:r>
      <w:r w:rsidR="00AC21E6">
        <w:rPr>
          <w:rFonts w:eastAsia="Arial" w:cs="Times New Roman"/>
          <w:szCs w:val="24"/>
        </w:rPr>
        <w:t>,</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30"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30"/>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r w:rsidR="008F21F2" w:rsidRPr="00F36A3D">
        <w:rPr>
          <w:rFonts w:eastAsia="Arial" w:cs="Times New Roman"/>
          <w:i/>
          <w:iCs/>
          <w:szCs w:val="24"/>
        </w:rPr>
        <w:t>p</w:t>
      </w:r>
      <w:r w:rsidR="008F21F2" w:rsidRPr="00023F75">
        <w:rPr>
          <w:rFonts w:eastAsia="Arial" w:cs="Times New Roman"/>
          <w:szCs w:val="24"/>
          <w:vertAlign w:val="subscript"/>
        </w:rPr>
        <w:t>BIC</w:t>
      </w:r>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58CB75BF" w:rsidR="009749B6" w:rsidRDefault="001D3E87" w:rsidP="00E66C88">
      <w:pPr>
        <w:spacing w:after="160"/>
        <w:ind w:firstLine="720"/>
        <w:contextualSpacing/>
        <w:rPr>
          <w:rFonts w:eastAsia="Arial" w:cs="Times New Roman"/>
          <w:szCs w:val="24"/>
        </w:rPr>
      </w:pPr>
      <w:r w:rsidRPr="008354C8">
        <w:rPr>
          <w:rFonts w:eastAsia="Arial" w:cs="Times New Roman"/>
          <w:szCs w:val="24"/>
        </w:rPr>
        <w:lastRenderedPageBreak/>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4E5409F2"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 xml:space="preserve">Taken together, item-specific and relational processing tasks were both found to reduce and/or eliminate the illusion of competence pattern, but these reductions depended upon the </w:t>
      </w:r>
      <w:del w:id="31" w:author="Emily Cates" w:date="2020-11-07T02:50:00Z">
        <w:r w:rsidDel="00BE1480">
          <w:rPr>
            <w:rFonts w:eastAsia="Arial" w:cs="Times New Roman"/>
            <w:szCs w:val="24"/>
          </w:rPr>
          <w:delText xml:space="preserve">type of </w:delText>
        </w:r>
      </w:del>
      <w:r>
        <w:rPr>
          <w:rFonts w:eastAsia="Arial" w:cs="Times New Roman"/>
          <w:szCs w:val="24"/>
        </w:rPr>
        <w:t>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w:t>
      </w:r>
      <w:r w:rsidR="00C110AE" w:rsidRPr="00613ABF">
        <w:rPr>
          <w:rFonts w:eastAsia="Arial" w:cs="Times New Roman"/>
          <w:szCs w:val="24"/>
        </w:rPr>
        <w:t>Maxwell</w:t>
      </w:r>
      <w:r w:rsidR="00C110AE">
        <w:rPr>
          <w:rFonts w:eastAsia="Arial" w:cs="Times New Roman"/>
          <w:szCs w:val="24"/>
        </w:rPr>
        <w:t xml:space="preserve">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 xml:space="preserve">Using these plots, </w:t>
      </w:r>
      <w:r w:rsidR="00FB4F9B">
        <w:rPr>
          <w:rFonts w:eastAsia="Arial" w:cs="Times New Roman"/>
          <w:szCs w:val="24"/>
        </w:rPr>
        <w:lastRenderedPageBreak/>
        <w:t>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30DB6498" w:rsidR="00F3435E" w:rsidRDefault="00F3435E" w:rsidP="00EA4152">
      <w:pPr>
        <w:spacing w:after="160"/>
        <w:ind w:firstLine="720"/>
        <w:contextualSpacing/>
        <w:rPr>
          <w:rFonts w:eastAsia="Arial" w:cs="Times New Roman"/>
          <w:szCs w:val="24"/>
        </w:rPr>
      </w:pPr>
      <w:bookmarkStart w:id="32" w:name="_Hlk53317233"/>
      <w:r>
        <w:rPr>
          <w:rFonts w:eastAsia="Arial" w:cs="Times New Roman"/>
          <w:szCs w:val="24"/>
        </w:rPr>
        <w:t xml:space="preserve">Calibration plots were initially analyzed using a 3 (Encoding Group) </w:t>
      </w:r>
      <w:r w:rsidRPr="003E7264">
        <w:rPr>
          <w:rFonts w:eastAsia="Arial" w:cs="Times New Roman"/>
          <w:szCs w:val="24"/>
        </w:rPr>
        <w:t>× 4 (Pair Type)</w:t>
      </w:r>
      <w:r>
        <w:rPr>
          <w:rFonts w:eastAsia="Arial" w:cs="Times New Roman"/>
          <w:szCs w:val="24"/>
        </w:rPr>
        <w:t xml:space="preserve"> × 11 (JOL </w:t>
      </w:r>
      <w:r w:rsidR="00C53B4C">
        <w:rPr>
          <w:rFonts w:eastAsia="Arial" w:cs="Times New Roman"/>
          <w:szCs w:val="24"/>
        </w:rPr>
        <w:t>Increment</w:t>
      </w:r>
      <w:r>
        <w:rPr>
          <w:rFonts w:eastAsia="Arial" w:cs="Times New Roman"/>
          <w:szCs w:val="24"/>
        </w:rPr>
        <w:t>) mixed ANOVA</w:t>
      </w:r>
      <w:r w:rsidR="009854A8">
        <w:rPr>
          <w:rFonts w:eastAsia="Arial" w:cs="Times New Roman"/>
          <w:szCs w:val="24"/>
        </w:rPr>
        <w:t xml:space="preserve">. Overall, this analysis yielded effects of Encoding Group </w:t>
      </w:r>
      <w:r w:rsidR="00C53B4C" w:rsidRPr="003E7264">
        <w:rPr>
          <w:rFonts w:eastAsia="Arial" w:cs="Times New Roman"/>
          <w:i/>
          <w:szCs w:val="24"/>
        </w:rPr>
        <w:t>F</w:t>
      </w:r>
      <w:r w:rsidR="00C53B4C" w:rsidRPr="003E7264">
        <w:rPr>
          <w:rFonts w:eastAsia="Arial" w:cs="Times New Roman"/>
          <w:szCs w:val="24"/>
        </w:rPr>
        <w:t>(</w:t>
      </w:r>
      <w:r w:rsidR="00C53B4C">
        <w:rPr>
          <w:rFonts w:eastAsia="Arial" w:cs="Times New Roman"/>
          <w:szCs w:val="24"/>
        </w:rPr>
        <w:t>1</w:t>
      </w:r>
      <w:r w:rsidR="00C53B4C" w:rsidRPr="003E7264">
        <w:rPr>
          <w:rFonts w:eastAsia="Arial" w:cs="Times New Roman"/>
          <w:szCs w:val="24"/>
        </w:rPr>
        <w:t xml:space="preserve">, </w:t>
      </w:r>
      <w:r w:rsidR="00C53B4C">
        <w:rPr>
          <w:rFonts w:eastAsia="Arial" w:cs="Times New Roman"/>
          <w:szCs w:val="24"/>
        </w:rPr>
        <w:t>85</w:t>
      </w:r>
      <w:r w:rsidR="00C53B4C" w:rsidRPr="003E7264">
        <w:rPr>
          <w:rFonts w:eastAsia="Arial" w:cs="Times New Roman"/>
          <w:szCs w:val="24"/>
        </w:rPr>
        <w:t xml:space="preserve">) = </w:t>
      </w:r>
      <w:r w:rsidR="00C53B4C">
        <w:rPr>
          <w:rFonts w:eastAsia="Arial" w:cs="Times New Roman"/>
          <w:szCs w:val="24"/>
        </w:rPr>
        <w:t>3.36</w:t>
      </w:r>
      <w:r w:rsidR="00C53B4C" w:rsidRPr="003E7264">
        <w:rPr>
          <w:rFonts w:eastAsia="Arial" w:cs="Times New Roman"/>
          <w:szCs w:val="24"/>
        </w:rPr>
        <w:t xml:space="preserve">, </w:t>
      </w:r>
      <w:r w:rsidR="00C53B4C" w:rsidRPr="003E7264">
        <w:rPr>
          <w:rFonts w:eastAsia="Arial" w:cs="Times New Roman"/>
          <w:i/>
          <w:iCs/>
          <w:szCs w:val="24"/>
        </w:rPr>
        <w:t>MSE</w:t>
      </w:r>
      <w:r w:rsidR="00C53B4C" w:rsidRPr="003E7264">
        <w:rPr>
          <w:rFonts w:eastAsia="Arial" w:cs="Times New Roman"/>
          <w:szCs w:val="24"/>
        </w:rPr>
        <w:t xml:space="preserve"> = </w:t>
      </w:r>
      <w:r w:rsidR="00C53B4C">
        <w:rPr>
          <w:rFonts w:eastAsia="Arial" w:cs="Times New Roman"/>
          <w:szCs w:val="24"/>
        </w:rPr>
        <w:t>2394802</w:t>
      </w:r>
      <w:r w:rsidR="00C53B4C" w:rsidRPr="003E7264">
        <w:rPr>
          <w:rFonts w:eastAsia="Arial" w:cs="Times New Roman"/>
          <w:szCs w:val="24"/>
        </w:rPr>
        <w:t xml:space="preserve">, </w:t>
      </w:r>
      <w:r w:rsidR="00C53B4C" w:rsidRPr="003E7264">
        <w:rPr>
          <w:rFonts w:eastAsia="Arial" w:cs="Times New Roman"/>
          <w:i/>
          <w:iCs/>
          <w:szCs w:val="24"/>
        </w:rPr>
        <w:t>η</w:t>
      </w:r>
      <w:r w:rsidR="00C53B4C" w:rsidRPr="003E7264">
        <w:rPr>
          <w:rFonts w:eastAsia="Arial" w:cs="Times New Roman"/>
          <w:szCs w:val="24"/>
          <w:vertAlign w:val="subscript"/>
        </w:rPr>
        <w:t>p</w:t>
      </w:r>
      <w:r w:rsidR="00C53B4C" w:rsidRPr="003E7264">
        <w:rPr>
          <w:rFonts w:eastAsia="Arial" w:cs="Times New Roman"/>
          <w:szCs w:val="24"/>
          <w:vertAlign w:val="superscript"/>
        </w:rPr>
        <w:t>2</w:t>
      </w:r>
      <w:r w:rsidR="00C53B4C" w:rsidRPr="003E7264">
        <w:rPr>
          <w:rFonts w:eastAsia="Arial" w:cs="Times New Roman"/>
          <w:i/>
          <w:szCs w:val="24"/>
        </w:rPr>
        <w:t xml:space="preserve"> </w:t>
      </w:r>
      <w:r w:rsidR="00C53B4C" w:rsidRPr="003E7264">
        <w:rPr>
          <w:rFonts w:eastAsia="Arial" w:cs="Times New Roman"/>
          <w:szCs w:val="24"/>
        </w:rPr>
        <w:t>= .</w:t>
      </w:r>
      <w:r w:rsidR="00C53B4C">
        <w:rPr>
          <w:rFonts w:eastAsia="Arial" w:cs="Times New Roman"/>
          <w:szCs w:val="24"/>
        </w:rPr>
        <w:t>07</w:t>
      </w:r>
      <w:r w:rsidR="009854A8">
        <w:rPr>
          <w:rFonts w:eastAsia="Arial" w:cs="Times New Roman"/>
          <w:szCs w:val="24"/>
        </w:rPr>
        <w:t>, Pair Type</w:t>
      </w:r>
      <w:r w:rsidR="00C53B4C">
        <w:rPr>
          <w:rFonts w:eastAsia="Arial" w:cs="Times New Roman"/>
          <w:szCs w:val="24"/>
        </w:rPr>
        <w:t>,</w:t>
      </w:r>
      <w:r w:rsidR="009854A8">
        <w:rPr>
          <w:rFonts w:eastAsia="Arial" w:cs="Times New Roman"/>
          <w:szCs w:val="24"/>
        </w:rPr>
        <w:t xml:space="preserve"> </w:t>
      </w:r>
      <w:bookmarkStart w:id="33" w:name="_Hlk55488865"/>
      <w:r w:rsidR="00C53B4C" w:rsidRPr="003E7264">
        <w:rPr>
          <w:rFonts w:eastAsia="Arial" w:cs="Times New Roman"/>
          <w:i/>
          <w:szCs w:val="24"/>
        </w:rPr>
        <w:t>F</w:t>
      </w:r>
      <w:r w:rsidR="00C53B4C" w:rsidRPr="003E7264">
        <w:rPr>
          <w:rFonts w:eastAsia="Arial" w:cs="Times New Roman"/>
          <w:szCs w:val="24"/>
        </w:rPr>
        <w:t>(</w:t>
      </w:r>
      <w:r w:rsidR="00C53B4C">
        <w:rPr>
          <w:rFonts w:eastAsia="Arial" w:cs="Times New Roman"/>
          <w:szCs w:val="24"/>
        </w:rPr>
        <w:t>3</w:t>
      </w:r>
      <w:r w:rsidR="00C53B4C" w:rsidRPr="003E7264">
        <w:rPr>
          <w:rFonts w:eastAsia="Arial" w:cs="Times New Roman"/>
          <w:szCs w:val="24"/>
        </w:rPr>
        <w:t xml:space="preserve">, </w:t>
      </w:r>
      <w:r w:rsidR="00C53B4C">
        <w:rPr>
          <w:rFonts w:eastAsia="Arial" w:cs="Times New Roman"/>
          <w:szCs w:val="24"/>
        </w:rPr>
        <w:t>255</w:t>
      </w:r>
      <w:r w:rsidR="00C53B4C" w:rsidRPr="003E7264">
        <w:rPr>
          <w:rFonts w:eastAsia="Arial" w:cs="Times New Roman"/>
          <w:szCs w:val="24"/>
        </w:rPr>
        <w:t xml:space="preserve">) = </w:t>
      </w:r>
      <w:r w:rsidR="00C53B4C">
        <w:rPr>
          <w:rFonts w:eastAsia="Arial" w:cs="Times New Roman"/>
          <w:szCs w:val="24"/>
        </w:rPr>
        <w:t>113.64</w:t>
      </w:r>
      <w:r w:rsidR="00C53B4C" w:rsidRPr="003E7264">
        <w:rPr>
          <w:rFonts w:eastAsia="Arial" w:cs="Times New Roman"/>
          <w:szCs w:val="24"/>
        </w:rPr>
        <w:t xml:space="preserve">, </w:t>
      </w:r>
      <w:r w:rsidR="00C53B4C" w:rsidRPr="003E7264">
        <w:rPr>
          <w:rFonts w:eastAsia="Arial" w:cs="Times New Roman"/>
          <w:i/>
          <w:iCs/>
          <w:szCs w:val="24"/>
        </w:rPr>
        <w:t>MSE</w:t>
      </w:r>
      <w:r w:rsidR="00C53B4C" w:rsidRPr="003E7264">
        <w:rPr>
          <w:rFonts w:eastAsia="Arial" w:cs="Times New Roman"/>
          <w:szCs w:val="24"/>
        </w:rPr>
        <w:t xml:space="preserve"> = </w:t>
      </w:r>
      <w:r w:rsidR="00C53B4C">
        <w:rPr>
          <w:rFonts w:eastAsia="Arial" w:cs="Times New Roman"/>
          <w:szCs w:val="24"/>
        </w:rPr>
        <w:t>176766.84</w:t>
      </w:r>
      <w:r w:rsidR="00C53B4C" w:rsidRPr="003E7264">
        <w:rPr>
          <w:rFonts w:eastAsia="Arial" w:cs="Times New Roman"/>
          <w:szCs w:val="24"/>
        </w:rPr>
        <w:t xml:space="preserve">, </w:t>
      </w:r>
      <w:r w:rsidR="00C53B4C" w:rsidRPr="003E7264">
        <w:rPr>
          <w:rFonts w:eastAsia="Arial" w:cs="Times New Roman"/>
          <w:i/>
          <w:iCs/>
          <w:szCs w:val="24"/>
        </w:rPr>
        <w:t>η</w:t>
      </w:r>
      <w:r w:rsidR="00C53B4C" w:rsidRPr="003E7264">
        <w:rPr>
          <w:rFonts w:eastAsia="Arial" w:cs="Times New Roman"/>
          <w:szCs w:val="24"/>
          <w:vertAlign w:val="subscript"/>
        </w:rPr>
        <w:t>p</w:t>
      </w:r>
      <w:r w:rsidR="00C53B4C" w:rsidRPr="003E7264">
        <w:rPr>
          <w:rFonts w:eastAsia="Arial" w:cs="Times New Roman"/>
          <w:szCs w:val="24"/>
          <w:vertAlign w:val="superscript"/>
        </w:rPr>
        <w:t>2</w:t>
      </w:r>
      <w:r w:rsidR="00C53B4C" w:rsidRPr="003E7264">
        <w:rPr>
          <w:rFonts w:eastAsia="Arial" w:cs="Times New Roman"/>
          <w:i/>
          <w:szCs w:val="24"/>
        </w:rPr>
        <w:t xml:space="preserve"> </w:t>
      </w:r>
      <w:r w:rsidR="00C53B4C" w:rsidRPr="003E7264">
        <w:rPr>
          <w:rFonts w:eastAsia="Arial" w:cs="Times New Roman"/>
          <w:szCs w:val="24"/>
        </w:rPr>
        <w:t>= .</w:t>
      </w:r>
      <w:r w:rsidR="00C53B4C">
        <w:rPr>
          <w:rFonts w:eastAsia="Arial" w:cs="Times New Roman"/>
          <w:szCs w:val="24"/>
        </w:rPr>
        <w:t>57</w:t>
      </w:r>
      <w:bookmarkEnd w:id="33"/>
      <w:r w:rsidR="009854A8">
        <w:rPr>
          <w:rFonts w:eastAsia="Arial" w:cs="Times New Roman"/>
          <w:szCs w:val="24"/>
        </w:rPr>
        <w:t>, and JOL Increment</w:t>
      </w:r>
      <w:r w:rsidR="00C53B4C">
        <w:rPr>
          <w:rFonts w:eastAsia="Arial" w:cs="Times New Roman"/>
          <w:szCs w:val="24"/>
        </w:rPr>
        <w:t>,</w:t>
      </w:r>
      <w:r w:rsidR="009854A8">
        <w:rPr>
          <w:rFonts w:eastAsia="Arial" w:cs="Times New Roman"/>
          <w:szCs w:val="24"/>
        </w:rPr>
        <w:t xml:space="preserve"> </w:t>
      </w:r>
      <w:r w:rsidR="00C53B4C" w:rsidRPr="003E7264">
        <w:rPr>
          <w:rFonts w:eastAsia="Arial" w:cs="Times New Roman"/>
          <w:i/>
          <w:szCs w:val="24"/>
        </w:rPr>
        <w:t>F</w:t>
      </w:r>
      <w:r w:rsidR="00C53B4C" w:rsidRPr="003E7264">
        <w:rPr>
          <w:rFonts w:eastAsia="Arial" w:cs="Times New Roman"/>
          <w:szCs w:val="24"/>
        </w:rPr>
        <w:t>(</w:t>
      </w:r>
      <w:r w:rsidR="00C53B4C">
        <w:rPr>
          <w:rFonts w:eastAsia="Arial" w:cs="Times New Roman"/>
          <w:szCs w:val="24"/>
        </w:rPr>
        <w:t>10</w:t>
      </w:r>
      <w:r w:rsidR="00C53B4C" w:rsidRPr="003E7264">
        <w:rPr>
          <w:rFonts w:eastAsia="Arial" w:cs="Times New Roman"/>
          <w:szCs w:val="24"/>
        </w:rPr>
        <w:t xml:space="preserve">, </w:t>
      </w:r>
      <w:r w:rsidR="00C53B4C">
        <w:rPr>
          <w:rFonts w:eastAsia="Arial" w:cs="Times New Roman"/>
          <w:szCs w:val="24"/>
        </w:rPr>
        <w:t>850</w:t>
      </w:r>
      <w:r w:rsidR="00C53B4C" w:rsidRPr="003E7264">
        <w:rPr>
          <w:rFonts w:eastAsia="Arial" w:cs="Times New Roman"/>
          <w:szCs w:val="24"/>
        </w:rPr>
        <w:t xml:space="preserve">) = </w:t>
      </w:r>
      <w:r w:rsidR="00C53B4C">
        <w:rPr>
          <w:rFonts w:eastAsia="Arial" w:cs="Times New Roman"/>
          <w:szCs w:val="24"/>
        </w:rPr>
        <w:t>31.28</w:t>
      </w:r>
      <w:r w:rsidR="00C53B4C" w:rsidRPr="003E7264">
        <w:rPr>
          <w:rFonts w:eastAsia="Arial" w:cs="Times New Roman"/>
          <w:szCs w:val="24"/>
        </w:rPr>
        <w:t xml:space="preserve">, </w:t>
      </w:r>
      <w:r w:rsidR="00C53B4C" w:rsidRPr="003E7264">
        <w:rPr>
          <w:rFonts w:eastAsia="Arial" w:cs="Times New Roman"/>
          <w:i/>
          <w:iCs/>
          <w:szCs w:val="24"/>
        </w:rPr>
        <w:t>MSE</w:t>
      </w:r>
      <w:r w:rsidR="00C53B4C" w:rsidRPr="003E7264">
        <w:rPr>
          <w:rFonts w:eastAsia="Arial" w:cs="Times New Roman"/>
          <w:szCs w:val="24"/>
        </w:rPr>
        <w:t xml:space="preserve"> = </w:t>
      </w:r>
      <w:r w:rsidR="00C53B4C">
        <w:rPr>
          <w:rFonts w:eastAsia="Arial" w:cs="Times New Roman"/>
          <w:szCs w:val="24"/>
        </w:rPr>
        <w:t>51954.33</w:t>
      </w:r>
      <w:r w:rsidR="00C53B4C" w:rsidRPr="003E7264">
        <w:rPr>
          <w:rFonts w:eastAsia="Arial" w:cs="Times New Roman"/>
          <w:szCs w:val="24"/>
        </w:rPr>
        <w:t xml:space="preserve">, </w:t>
      </w:r>
      <w:r w:rsidR="00C53B4C" w:rsidRPr="003E7264">
        <w:rPr>
          <w:rFonts w:eastAsia="Arial" w:cs="Times New Roman"/>
          <w:i/>
          <w:iCs/>
          <w:szCs w:val="24"/>
        </w:rPr>
        <w:t>η</w:t>
      </w:r>
      <w:r w:rsidR="00C53B4C" w:rsidRPr="003E7264">
        <w:rPr>
          <w:rFonts w:eastAsia="Arial" w:cs="Times New Roman"/>
          <w:szCs w:val="24"/>
          <w:vertAlign w:val="subscript"/>
        </w:rPr>
        <w:t>p</w:t>
      </w:r>
      <w:r w:rsidR="00C53B4C" w:rsidRPr="003E7264">
        <w:rPr>
          <w:rFonts w:eastAsia="Arial" w:cs="Times New Roman"/>
          <w:szCs w:val="24"/>
          <w:vertAlign w:val="superscript"/>
        </w:rPr>
        <w:t>2</w:t>
      </w:r>
      <w:r w:rsidR="00C53B4C" w:rsidRPr="003E7264">
        <w:rPr>
          <w:rFonts w:eastAsia="Arial" w:cs="Times New Roman"/>
          <w:i/>
          <w:szCs w:val="24"/>
        </w:rPr>
        <w:t xml:space="preserve"> </w:t>
      </w:r>
      <w:r w:rsidR="00C53B4C" w:rsidRPr="003E7264">
        <w:rPr>
          <w:rFonts w:eastAsia="Arial" w:cs="Times New Roman"/>
          <w:szCs w:val="24"/>
        </w:rPr>
        <w:t>= .</w:t>
      </w:r>
      <w:r w:rsidR="00C53B4C">
        <w:rPr>
          <w:rFonts w:eastAsia="Arial" w:cs="Times New Roman"/>
          <w:szCs w:val="24"/>
        </w:rPr>
        <w:t>27</w:t>
      </w:r>
      <w:r w:rsidR="009854A8">
        <w:rPr>
          <w:rFonts w:eastAsia="Arial" w:cs="Times New Roman"/>
          <w:szCs w:val="24"/>
        </w:rPr>
        <w:t xml:space="preserve">. Additionally, significant </w:t>
      </w:r>
      <w:r w:rsidR="00C53B4C">
        <w:rPr>
          <w:rFonts w:eastAsia="Arial" w:cs="Times New Roman"/>
          <w:szCs w:val="24"/>
        </w:rPr>
        <w:t xml:space="preserve">2-way </w:t>
      </w:r>
      <w:r w:rsidR="009854A8">
        <w:rPr>
          <w:rFonts w:eastAsia="Arial" w:cs="Times New Roman"/>
          <w:szCs w:val="24"/>
        </w:rPr>
        <w:t>interactions</w:t>
      </w:r>
      <w:r w:rsidR="0069097D">
        <w:rPr>
          <w:rFonts w:eastAsia="Arial" w:cs="Times New Roman"/>
          <w:szCs w:val="24"/>
        </w:rPr>
        <w:t xml:space="preserve"> emerged</w:t>
      </w:r>
      <w:r w:rsidR="009854A8">
        <w:rPr>
          <w:rFonts w:eastAsia="Arial" w:cs="Times New Roman"/>
          <w:szCs w:val="24"/>
        </w:rPr>
        <w:t xml:space="preserve"> between </w:t>
      </w:r>
      <w:r w:rsidR="00C53B4C">
        <w:rPr>
          <w:rFonts w:eastAsia="Arial" w:cs="Times New Roman"/>
          <w:szCs w:val="24"/>
        </w:rPr>
        <w:t>Pair Type</w:t>
      </w:r>
      <w:r w:rsidR="009854A8">
        <w:rPr>
          <w:rFonts w:eastAsia="Arial" w:cs="Times New Roman"/>
          <w:szCs w:val="24"/>
        </w:rPr>
        <w:t xml:space="preserve"> and </w:t>
      </w:r>
      <w:r w:rsidR="00C53B4C">
        <w:rPr>
          <w:rFonts w:eastAsia="Arial" w:cs="Times New Roman"/>
          <w:szCs w:val="24"/>
        </w:rPr>
        <w:t xml:space="preserve">JOL Increment, </w:t>
      </w:r>
      <w:r w:rsidR="00C53B4C" w:rsidRPr="003E7264">
        <w:rPr>
          <w:rFonts w:eastAsia="Arial" w:cs="Times New Roman"/>
          <w:i/>
          <w:szCs w:val="24"/>
        </w:rPr>
        <w:t>F</w:t>
      </w:r>
      <w:r w:rsidR="00C53B4C" w:rsidRPr="003E7264">
        <w:rPr>
          <w:rFonts w:eastAsia="Arial" w:cs="Times New Roman"/>
          <w:szCs w:val="24"/>
        </w:rPr>
        <w:t>(</w:t>
      </w:r>
      <w:r w:rsidR="00C53B4C">
        <w:rPr>
          <w:rFonts w:eastAsia="Arial" w:cs="Times New Roman"/>
          <w:szCs w:val="24"/>
        </w:rPr>
        <w:t>3</w:t>
      </w:r>
      <w:r w:rsidR="001C73D4">
        <w:rPr>
          <w:rFonts w:eastAsia="Arial" w:cs="Times New Roman"/>
          <w:szCs w:val="24"/>
        </w:rPr>
        <w:t>0</w:t>
      </w:r>
      <w:r w:rsidR="00C53B4C" w:rsidRPr="003E7264">
        <w:rPr>
          <w:rFonts w:eastAsia="Arial" w:cs="Times New Roman"/>
          <w:szCs w:val="24"/>
        </w:rPr>
        <w:t xml:space="preserve">, </w:t>
      </w:r>
      <w:r w:rsidR="00C53B4C">
        <w:rPr>
          <w:rFonts w:eastAsia="Arial" w:cs="Times New Roman"/>
          <w:szCs w:val="24"/>
        </w:rPr>
        <w:t>255</w:t>
      </w:r>
      <w:r w:rsidR="001C73D4">
        <w:rPr>
          <w:rFonts w:eastAsia="Arial" w:cs="Times New Roman"/>
          <w:szCs w:val="24"/>
        </w:rPr>
        <w:t>0</w:t>
      </w:r>
      <w:r w:rsidR="00C53B4C" w:rsidRPr="003E7264">
        <w:rPr>
          <w:rFonts w:eastAsia="Arial" w:cs="Times New Roman"/>
          <w:szCs w:val="24"/>
        </w:rPr>
        <w:t xml:space="preserve">) = </w:t>
      </w:r>
      <w:r w:rsidR="001C73D4">
        <w:rPr>
          <w:rFonts w:eastAsia="Arial" w:cs="Times New Roman"/>
          <w:szCs w:val="24"/>
        </w:rPr>
        <w:t>6.99</w:t>
      </w:r>
      <w:r w:rsidR="00C53B4C" w:rsidRPr="003E7264">
        <w:rPr>
          <w:rFonts w:eastAsia="Arial" w:cs="Times New Roman"/>
          <w:szCs w:val="24"/>
        </w:rPr>
        <w:t xml:space="preserve">, </w:t>
      </w:r>
      <w:r w:rsidR="00C53B4C" w:rsidRPr="003E7264">
        <w:rPr>
          <w:rFonts w:eastAsia="Arial" w:cs="Times New Roman"/>
          <w:i/>
          <w:iCs/>
          <w:szCs w:val="24"/>
        </w:rPr>
        <w:t>MSE</w:t>
      </w:r>
      <w:r w:rsidR="00C53B4C" w:rsidRPr="003E7264">
        <w:rPr>
          <w:rFonts w:eastAsia="Arial" w:cs="Times New Roman"/>
          <w:szCs w:val="24"/>
        </w:rPr>
        <w:t xml:space="preserve"> = </w:t>
      </w:r>
      <w:r w:rsidR="001C73D4">
        <w:rPr>
          <w:rFonts w:eastAsia="Arial" w:cs="Times New Roman"/>
          <w:szCs w:val="24"/>
        </w:rPr>
        <w:t>6409.98</w:t>
      </w:r>
      <w:r w:rsidR="00C53B4C" w:rsidRPr="003E7264">
        <w:rPr>
          <w:rFonts w:eastAsia="Arial" w:cs="Times New Roman"/>
          <w:szCs w:val="24"/>
        </w:rPr>
        <w:t xml:space="preserve">, </w:t>
      </w:r>
      <w:r w:rsidR="00C53B4C" w:rsidRPr="003E7264">
        <w:rPr>
          <w:rFonts w:eastAsia="Arial" w:cs="Times New Roman"/>
          <w:i/>
          <w:iCs/>
          <w:szCs w:val="24"/>
        </w:rPr>
        <w:t>η</w:t>
      </w:r>
      <w:r w:rsidR="00C53B4C" w:rsidRPr="003E7264">
        <w:rPr>
          <w:rFonts w:eastAsia="Arial" w:cs="Times New Roman"/>
          <w:szCs w:val="24"/>
          <w:vertAlign w:val="subscript"/>
        </w:rPr>
        <w:t>p</w:t>
      </w:r>
      <w:r w:rsidR="00C53B4C" w:rsidRPr="003E7264">
        <w:rPr>
          <w:rFonts w:eastAsia="Arial" w:cs="Times New Roman"/>
          <w:szCs w:val="24"/>
          <w:vertAlign w:val="superscript"/>
        </w:rPr>
        <w:t>2</w:t>
      </w:r>
      <w:r w:rsidR="00C53B4C" w:rsidRPr="003E7264">
        <w:rPr>
          <w:rFonts w:eastAsia="Arial" w:cs="Times New Roman"/>
          <w:i/>
          <w:szCs w:val="24"/>
        </w:rPr>
        <w:t xml:space="preserve"> </w:t>
      </w:r>
      <w:r w:rsidR="00C53B4C" w:rsidRPr="003E7264">
        <w:rPr>
          <w:rFonts w:eastAsia="Arial" w:cs="Times New Roman"/>
          <w:szCs w:val="24"/>
        </w:rPr>
        <w:t>= .</w:t>
      </w:r>
      <w:r w:rsidR="001C73D4">
        <w:rPr>
          <w:rFonts w:eastAsia="Arial" w:cs="Times New Roman"/>
          <w:szCs w:val="24"/>
        </w:rPr>
        <w:t>12</w:t>
      </w:r>
      <w:r w:rsidR="00C53B4C">
        <w:rPr>
          <w:rFonts w:eastAsia="Arial" w:cs="Times New Roman"/>
          <w:szCs w:val="24"/>
        </w:rPr>
        <w:t>,</w:t>
      </w:r>
      <w:r w:rsidR="009854A8">
        <w:rPr>
          <w:rFonts w:eastAsia="Arial" w:cs="Times New Roman"/>
          <w:szCs w:val="24"/>
        </w:rPr>
        <w:t xml:space="preserve"> and </w:t>
      </w:r>
      <w:r w:rsidR="001C73D4">
        <w:rPr>
          <w:rFonts w:eastAsia="Arial" w:cs="Times New Roman"/>
          <w:szCs w:val="24"/>
        </w:rPr>
        <w:t>Pair Type</w:t>
      </w:r>
      <w:r w:rsidR="009854A8">
        <w:rPr>
          <w:rFonts w:eastAsia="Arial" w:cs="Times New Roman"/>
          <w:szCs w:val="24"/>
        </w:rPr>
        <w:t xml:space="preserve"> and </w:t>
      </w:r>
      <w:r w:rsidR="001C73D4">
        <w:rPr>
          <w:rFonts w:eastAsia="Arial" w:cs="Times New Roman"/>
          <w:szCs w:val="24"/>
        </w:rPr>
        <w:t>Encoding Group</w:t>
      </w:r>
      <w:r w:rsidR="009854A8">
        <w:rPr>
          <w:rFonts w:eastAsia="Arial" w:cs="Times New Roman"/>
          <w:szCs w:val="24"/>
        </w:rPr>
        <w:t xml:space="preserve">, </w:t>
      </w:r>
      <w:r w:rsidR="001C73D4" w:rsidRPr="003E7264">
        <w:rPr>
          <w:rFonts w:eastAsia="Arial" w:cs="Times New Roman"/>
          <w:i/>
          <w:szCs w:val="24"/>
        </w:rPr>
        <w:t>F</w:t>
      </w:r>
      <w:r w:rsidR="001C73D4" w:rsidRPr="003E7264">
        <w:rPr>
          <w:rFonts w:eastAsia="Arial" w:cs="Times New Roman"/>
          <w:szCs w:val="24"/>
        </w:rPr>
        <w:t>(</w:t>
      </w:r>
      <w:r w:rsidR="001C73D4">
        <w:rPr>
          <w:rFonts w:eastAsia="Arial" w:cs="Times New Roman"/>
          <w:szCs w:val="24"/>
        </w:rPr>
        <w:t>6</w:t>
      </w:r>
      <w:r w:rsidR="001C73D4" w:rsidRPr="003E7264">
        <w:rPr>
          <w:rFonts w:eastAsia="Arial" w:cs="Times New Roman"/>
          <w:szCs w:val="24"/>
        </w:rPr>
        <w:t xml:space="preserve">, </w:t>
      </w:r>
      <w:r w:rsidR="001C73D4">
        <w:rPr>
          <w:rFonts w:eastAsia="Arial" w:cs="Times New Roman"/>
          <w:szCs w:val="24"/>
        </w:rPr>
        <w:t>255</w:t>
      </w:r>
      <w:r w:rsidR="001C73D4" w:rsidRPr="003E7264">
        <w:rPr>
          <w:rFonts w:eastAsia="Arial" w:cs="Times New Roman"/>
          <w:szCs w:val="24"/>
        </w:rPr>
        <w:t xml:space="preserve">) = </w:t>
      </w:r>
      <w:r w:rsidR="001C73D4">
        <w:rPr>
          <w:rFonts w:eastAsia="Arial" w:cs="Times New Roman"/>
          <w:szCs w:val="24"/>
        </w:rPr>
        <w:t>5.77</w:t>
      </w:r>
      <w:r w:rsidR="001C73D4" w:rsidRPr="003E7264">
        <w:rPr>
          <w:rFonts w:eastAsia="Arial" w:cs="Times New Roman"/>
          <w:szCs w:val="24"/>
        </w:rPr>
        <w:t xml:space="preserve">, </w:t>
      </w:r>
      <w:r w:rsidR="001C73D4" w:rsidRPr="003E7264">
        <w:rPr>
          <w:rFonts w:eastAsia="Arial" w:cs="Times New Roman"/>
          <w:i/>
          <w:iCs/>
          <w:szCs w:val="24"/>
        </w:rPr>
        <w:t>MSE</w:t>
      </w:r>
      <w:r w:rsidR="001C73D4" w:rsidRPr="003E7264">
        <w:rPr>
          <w:rFonts w:eastAsia="Arial" w:cs="Times New Roman"/>
          <w:szCs w:val="24"/>
        </w:rPr>
        <w:t xml:space="preserve"> = </w:t>
      </w:r>
      <w:r w:rsidR="001C73D4">
        <w:rPr>
          <w:rFonts w:eastAsia="Arial" w:cs="Times New Roman"/>
          <w:szCs w:val="24"/>
        </w:rPr>
        <w:t>8972.79</w:t>
      </w:r>
      <w:r w:rsidR="001C73D4" w:rsidRPr="003E7264">
        <w:rPr>
          <w:rFonts w:eastAsia="Arial" w:cs="Times New Roman"/>
          <w:szCs w:val="24"/>
        </w:rPr>
        <w:t xml:space="preserve">, </w:t>
      </w:r>
      <w:r w:rsidR="001C73D4" w:rsidRPr="003E7264">
        <w:rPr>
          <w:rFonts w:eastAsia="Arial" w:cs="Times New Roman"/>
          <w:i/>
          <w:iCs/>
          <w:szCs w:val="24"/>
        </w:rPr>
        <w:t>η</w:t>
      </w:r>
      <w:r w:rsidR="001C73D4" w:rsidRPr="003E7264">
        <w:rPr>
          <w:rFonts w:eastAsia="Arial" w:cs="Times New Roman"/>
          <w:szCs w:val="24"/>
          <w:vertAlign w:val="subscript"/>
        </w:rPr>
        <w:t>p</w:t>
      </w:r>
      <w:r w:rsidR="001C73D4" w:rsidRPr="003E7264">
        <w:rPr>
          <w:rFonts w:eastAsia="Arial" w:cs="Times New Roman"/>
          <w:szCs w:val="24"/>
          <w:vertAlign w:val="superscript"/>
        </w:rPr>
        <w:t>2</w:t>
      </w:r>
      <w:r w:rsidR="001C73D4" w:rsidRPr="003E7264">
        <w:rPr>
          <w:rFonts w:eastAsia="Arial" w:cs="Times New Roman"/>
          <w:i/>
          <w:szCs w:val="24"/>
        </w:rPr>
        <w:t xml:space="preserve"> </w:t>
      </w:r>
      <w:r w:rsidR="001C73D4" w:rsidRPr="003E7264">
        <w:rPr>
          <w:rFonts w:eastAsia="Arial" w:cs="Times New Roman"/>
          <w:szCs w:val="24"/>
        </w:rPr>
        <w:t>= .</w:t>
      </w:r>
      <w:r w:rsidR="001C73D4">
        <w:rPr>
          <w:rFonts w:eastAsia="Arial" w:cs="Times New Roman"/>
          <w:szCs w:val="24"/>
        </w:rPr>
        <w:t>57</w:t>
      </w:r>
      <w:r w:rsidR="009854A8">
        <w:rPr>
          <w:rFonts w:eastAsia="Arial" w:cs="Times New Roman"/>
          <w:szCs w:val="24"/>
        </w:rPr>
        <w:t>. H</w:t>
      </w:r>
      <w:r w:rsidR="00A35CB2">
        <w:rPr>
          <w:rFonts w:eastAsia="Arial" w:cs="Times New Roman"/>
          <w:szCs w:val="24"/>
        </w:rPr>
        <w:t xml:space="preserve">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w:t>
      </w:r>
      <w:r w:rsidR="00664104">
        <w:rPr>
          <w:rFonts w:eastAsia="Arial" w:cs="Times New Roman"/>
          <w:szCs w:val="24"/>
        </w:rPr>
        <w:t>5</w:t>
      </w:r>
      <w:r w:rsidR="00A35CB2">
        <w:rPr>
          <w:rFonts w:eastAsia="Arial" w:cs="Times New Roman"/>
          <w:szCs w:val="24"/>
        </w:rPr>
        <w:t>0</w:t>
      </w:r>
      <w:r w:rsidR="00A35CB2" w:rsidRPr="003E7264">
        <w:rPr>
          <w:rFonts w:eastAsia="Arial" w:cs="Times New Roman"/>
          <w:szCs w:val="24"/>
        </w:rPr>
        <w:t xml:space="preserve">) = </w:t>
      </w:r>
      <w:r w:rsidR="00664104">
        <w:rPr>
          <w:rFonts w:eastAsia="Arial" w:cs="Times New Roman"/>
          <w:szCs w:val="24"/>
        </w:rPr>
        <w:t>1.05</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664104">
        <w:rPr>
          <w:rFonts w:eastAsia="Arial" w:cs="Times New Roman"/>
          <w:szCs w:val="24"/>
        </w:rPr>
        <w:t>958.27</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664104">
        <w:rPr>
          <w:rFonts w:eastAsia="Arial" w:cs="Times New Roman"/>
          <w:szCs w:val="24"/>
        </w:rPr>
        <w:t>38</w:t>
      </w:r>
      <w:r w:rsidR="00A35CB2">
        <w:rPr>
          <w:rFonts w:eastAsia="Arial" w:cs="Times New Roman"/>
          <w:szCs w:val="24"/>
        </w:rPr>
        <w:t xml:space="preserve">, </w:t>
      </w:r>
      <w:r w:rsidR="00A35CB2" w:rsidRPr="00A35CB2">
        <w:rPr>
          <w:rFonts w:eastAsia="Arial" w:cs="Times New Roman"/>
          <w:i/>
          <w:iCs/>
          <w:szCs w:val="24"/>
        </w:rPr>
        <w:t>p</w:t>
      </w:r>
      <w:r w:rsidR="00A35CB2">
        <w:rPr>
          <w:rFonts w:eastAsia="Arial" w:cs="Times New Roman"/>
          <w:i/>
          <w:iCs/>
          <w:szCs w:val="24"/>
          <w:vertAlign w:val="subscript"/>
        </w:rPr>
        <w:t>BIC</w:t>
      </w:r>
      <w:r w:rsidR="00737BDA">
        <w:rPr>
          <w:rFonts w:eastAsia="Arial" w:cs="Times New Roman"/>
          <w:i/>
          <w:iCs/>
          <w:szCs w:val="24"/>
          <w:vertAlign w:val="subscript"/>
        </w:rPr>
        <w:t xml:space="preserve"> </w:t>
      </w:r>
      <w:r w:rsidR="00664104">
        <w:rPr>
          <w:rFonts w:eastAsia="Arial" w:cs="Times New Roman"/>
          <w:szCs w:val="24"/>
        </w:rPr>
        <w:t>=</w:t>
      </w:r>
      <w:r w:rsidR="003B4B71">
        <w:rPr>
          <w:rFonts w:eastAsia="Arial" w:cs="Times New Roman"/>
          <w:szCs w:val="24"/>
        </w:rPr>
        <w:t xml:space="preserve"> .</w:t>
      </w:r>
      <w:r w:rsidR="00664104">
        <w:rPr>
          <w:rFonts w:eastAsia="Arial" w:cs="Times New Roman"/>
          <w:szCs w:val="24"/>
        </w:rPr>
        <w:t>76</w:t>
      </w:r>
      <w:r>
        <w:rPr>
          <w:rFonts w:eastAsia="Arial" w:cs="Times New Roman"/>
          <w:szCs w:val="24"/>
        </w:rPr>
        <w:t xml:space="preserve">. </w:t>
      </w:r>
      <w:r w:rsidR="00481B1B">
        <w:rPr>
          <w:rFonts w:eastAsia="Arial" w:cs="Times New Roman"/>
          <w:szCs w:val="24"/>
        </w:rPr>
        <w:t>Alt</w:t>
      </w:r>
      <w:r w:rsidR="00B62538">
        <w:rPr>
          <w:rFonts w:eastAsia="Arial" w:cs="Times New Roman"/>
          <w:szCs w:val="24"/>
        </w:rPr>
        <w:t xml:space="preserve">hough this interaction failed to reach statistical significance, we </w:t>
      </w:r>
      <w:r w:rsidR="00481B1B">
        <w:rPr>
          <w:rFonts w:eastAsia="Arial" w:cs="Times New Roman"/>
          <w:szCs w:val="24"/>
        </w:rPr>
        <w:t>conducted</w:t>
      </w:r>
      <w:r w:rsidR="00B62538">
        <w:rPr>
          <w:rFonts w:eastAsia="Arial" w:cs="Times New Roman"/>
          <w:szCs w:val="24"/>
        </w:rPr>
        <w:t xml:space="preserve"> a series of planned analyses </w:t>
      </w:r>
      <w:r w:rsidR="00BD0EF5">
        <w:rPr>
          <w:rFonts w:eastAsia="Arial" w:cs="Times New Roman"/>
          <w:szCs w:val="24"/>
        </w:rPr>
        <w:t xml:space="preserve">based on our predictions </w:t>
      </w:r>
      <w:r w:rsidR="00B62538">
        <w:rPr>
          <w:rFonts w:eastAsia="Arial" w:cs="Times New Roman"/>
          <w:szCs w:val="24"/>
        </w:rPr>
        <w:t>in which</w:t>
      </w:r>
      <w:r>
        <w:rPr>
          <w:rFonts w:eastAsia="Arial" w:cs="Times New Roman"/>
          <w:szCs w:val="24"/>
        </w:rPr>
        <w:t xml:space="preserve"> calibration plots</w:t>
      </w:r>
      <w:r w:rsidR="00B62538">
        <w:rPr>
          <w:rFonts w:eastAsia="Arial" w:cs="Times New Roman"/>
          <w:szCs w:val="24"/>
        </w:rPr>
        <w:t xml:space="preserve"> were analyzed</w:t>
      </w:r>
      <w:r>
        <w:rPr>
          <w:rFonts w:eastAsia="Arial" w:cs="Times New Roman"/>
          <w:szCs w:val="24"/>
        </w:rPr>
        <w:t xml:space="preserve"> separately for each of the </w:t>
      </w:r>
      <w:r w:rsidR="00B62538">
        <w:rPr>
          <w:rFonts w:eastAsia="Arial" w:cs="Times New Roman"/>
          <w:szCs w:val="24"/>
        </w:rPr>
        <w:t xml:space="preserve">three </w:t>
      </w:r>
      <w:r>
        <w:rPr>
          <w:rFonts w:eastAsia="Arial" w:cs="Times New Roman"/>
          <w:szCs w:val="24"/>
        </w:rPr>
        <w:t>encoding groups.</w:t>
      </w:r>
    </w:p>
    <w:p w14:paraId="0E678972" w14:textId="5A28CE79"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5A7E9D">
        <w:rPr>
          <w:rFonts w:eastAsia="Arial" w:cs="Times New Roman"/>
          <w:szCs w:val="24"/>
        </w:rPr>
        <w:t xml:space="preserve"> at JOL increments of 30% or greater</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 xml:space="preserve">&lt; </w:t>
      </w:r>
      <w:r w:rsidR="005A7E9D">
        <w:rPr>
          <w:rFonts w:eastAsia="Arial" w:cs="Times New Roman"/>
          <w:szCs w:val="24"/>
        </w:rPr>
        <w:t>9</w:t>
      </w:r>
      <w:r w:rsidR="009841D3">
        <w:rPr>
          <w:rFonts w:eastAsia="Arial" w:cs="Times New Roman"/>
          <w:szCs w:val="24"/>
        </w:rPr>
        <w:t>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F17D92">
        <w:rPr>
          <w:rFonts w:eastAsia="Arial" w:cs="Times New Roman"/>
          <w:szCs w:val="24"/>
        </w:rPr>
        <w:t>34.53</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F17D92">
        <w:rPr>
          <w:rFonts w:eastAsia="Arial" w:cs="Times New Roman"/>
          <w:szCs w:val="24"/>
        </w:rPr>
        <w:t>60024.55</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F17D92">
        <w:rPr>
          <w:rFonts w:eastAsia="Arial" w:cs="Times New Roman"/>
          <w:szCs w:val="24"/>
        </w:rPr>
        <w:t>56</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w:t>
      </w:r>
      <w:r w:rsidR="00F17D92">
        <w:rPr>
          <w:rFonts w:eastAsia="Arial" w:cs="Times New Roman"/>
          <w:szCs w:val="24"/>
        </w:rPr>
        <w:t>98</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F17D92">
        <w:rPr>
          <w:rFonts w:eastAsia="Arial" w:cs="Times New Roman"/>
          <w:szCs w:val="24"/>
        </w:rPr>
        <w:t>12827.46</w:t>
      </w:r>
      <w:r w:rsidR="003E7264" w:rsidRPr="003E7264">
        <w:rPr>
          <w:rFonts w:eastAsia="Arial" w:cs="Times New Roman"/>
          <w:szCs w:val="24"/>
        </w:rPr>
        <w:t xml:space="preserve">, </w:t>
      </w:r>
      <w:bookmarkStart w:id="34"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4"/>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w:t>
      </w:r>
      <w:r w:rsidR="00F17D92">
        <w:rPr>
          <w:rFonts w:eastAsia="Arial" w:cs="Times New Roman"/>
          <w:szCs w:val="24"/>
        </w:rPr>
        <w:t>32</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F17D92">
        <w:rPr>
          <w:rFonts w:eastAsia="Arial" w:cs="Times New Roman"/>
          <w:szCs w:val="24"/>
        </w:rPr>
        <w:t>2006.78</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w:t>
      </w:r>
      <w:r w:rsidR="00F17D92">
        <w:rPr>
          <w:rFonts w:eastAsia="Arial" w:cs="Times New Roman"/>
          <w:szCs w:val="24"/>
        </w:rPr>
        <w:t>8</w:t>
      </w:r>
      <w:r w:rsidR="003E7264" w:rsidRPr="003E7264">
        <w:rPr>
          <w:rFonts w:eastAsia="Arial" w:cs="Times New Roman"/>
          <w:szCs w:val="24"/>
        </w:rPr>
        <w:t xml:space="preserve">. </w:t>
      </w:r>
    </w:p>
    <w:p w14:paraId="108F5C4A" w14:textId="6A85D491"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 xml:space="preserve">Finally, </w:t>
      </w:r>
      <w:r w:rsidR="00FA1736">
        <w:rPr>
          <w:rFonts w:eastAsia="Arial" w:cs="Times New Roman"/>
          <w:szCs w:val="24"/>
        </w:rPr>
        <w:lastRenderedPageBreak/>
        <w:t>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664104" w:rsidRPr="00664104">
        <w:rPr>
          <w:rFonts w:eastAsia="Arial" w:cs="Times New Roman"/>
          <w:szCs w:val="24"/>
        </w:rPr>
        <w:t xml:space="preserve">59.58, </w:t>
      </w:r>
      <w:r w:rsidR="00664104" w:rsidRPr="00EA4152">
        <w:rPr>
          <w:rFonts w:eastAsia="Arial" w:cs="Times New Roman"/>
          <w:i/>
          <w:iCs/>
          <w:szCs w:val="24"/>
        </w:rPr>
        <w:t>MSE</w:t>
      </w:r>
      <w:r w:rsidR="00664104" w:rsidRPr="00664104">
        <w:rPr>
          <w:rFonts w:eastAsia="Arial" w:cs="Times New Roman"/>
          <w:szCs w:val="24"/>
        </w:rPr>
        <w:t xml:space="preserve"> = 89671.24, </w:t>
      </w:r>
      <w:r w:rsidR="00964138" w:rsidRPr="003E7264">
        <w:rPr>
          <w:rFonts w:eastAsia="Arial" w:cs="Times New Roman"/>
          <w:i/>
          <w:iCs/>
          <w:szCs w:val="24"/>
        </w:rPr>
        <w:t>η</w:t>
      </w:r>
      <w:r w:rsidR="00964138" w:rsidRPr="003E7264">
        <w:rPr>
          <w:rFonts w:eastAsia="Arial" w:cs="Times New Roman"/>
          <w:szCs w:val="24"/>
          <w:vertAlign w:val="subscript"/>
        </w:rPr>
        <w:t>p</w:t>
      </w:r>
      <w:r w:rsidR="00964138" w:rsidRPr="003E7264">
        <w:rPr>
          <w:rFonts w:eastAsia="Arial" w:cs="Times New Roman"/>
          <w:szCs w:val="24"/>
          <w:vertAlign w:val="superscript"/>
        </w:rPr>
        <w:t>2</w:t>
      </w:r>
      <w:r w:rsidR="00664104" w:rsidRPr="00664104">
        <w:rPr>
          <w:rFonts w:eastAsia="Arial" w:cs="Times New Roman"/>
          <w:szCs w:val="24"/>
        </w:rPr>
        <w:t xml:space="preserve"> = .68</w:t>
      </w:r>
      <w:r w:rsidR="00664104">
        <w:rPr>
          <w:rFonts w:eastAsia="Arial" w:cs="Times New Roman"/>
          <w:szCs w:val="24"/>
        </w:rPr>
        <w:t xml:space="preserve">, </w:t>
      </w:r>
      <w:r w:rsidR="009B2B0B" w:rsidRPr="003E7264">
        <w:rPr>
          <w:rFonts w:eastAsia="Arial" w:cs="Times New Roman"/>
          <w:szCs w:val="24"/>
        </w:rPr>
        <w:t xml:space="preserve">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664104">
        <w:rPr>
          <w:rFonts w:eastAsia="Arial" w:cs="Times New Roman"/>
          <w:szCs w:val="24"/>
        </w:rPr>
        <w:t>11.34</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664104">
        <w:rPr>
          <w:rFonts w:eastAsia="Arial" w:cs="Times New Roman"/>
          <w:szCs w:val="24"/>
        </w:rPr>
        <w:t>21592.66</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w:t>
      </w:r>
      <w:r w:rsidR="00664104">
        <w:rPr>
          <w:rFonts w:eastAsia="Arial" w:cs="Times New Roman"/>
          <w:szCs w:val="24"/>
        </w:rPr>
        <w:t>9</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w:t>
      </w:r>
      <w:r w:rsidR="00664104">
        <w:rPr>
          <w:rFonts w:eastAsia="Arial" w:cs="Times New Roman"/>
          <w:szCs w:val="24"/>
        </w:rPr>
        <w:t>9</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664104">
        <w:rPr>
          <w:rFonts w:eastAsia="Arial" w:cs="Times New Roman"/>
          <w:szCs w:val="24"/>
        </w:rPr>
        <w:t>3064.65</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22EE42DA" w:rsidR="009841D3" w:rsidRDefault="00594076" w:rsidP="00F17D92">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ins w:id="35" w:author="Emily Cates" w:date="2020-11-07T02:53:00Z">
        <w:r w:rsidR="00EC15F5">
          <w:rPr>
            <w:rFonts w:eastAsia="Arial" w:cs="Times New Roman"/>
            <w:szCs w:val="24"/>
          </w:rPr>
          <w:t xml:space="preserve">at </w:t>
        </w:r>
      </w:ins>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w:t>
      </w:r>
      <w:del w:id="36" w:author="Emily Cates" w:date="2020-11-07T02:53:00Z">
        <w:r w:rsidR="00FA1736" w:rsidDel="00EC15F5">
          <w:rPr>
            <w:rFonts w:eastAsia="Arial" w:cs="Times New Roman"/>
            <w:szCs w:val="24"/>
          </w:rPr>
          <w:delText>s</w:delText>
        </w:r>
      </w:del>
      <w:r w:rsidR="00FA1736">
        <w:rPr>
          <w:rFonts w:eastAsia="Arial" w:cs="Times New Roman"/>
          <w:szCs w:val="24"/>
        </w:rPr>
        <w:t xml:space="preserve">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F17D92">
        <w:rPr>
          <w:rFonts w:eastAsia="Arial" w:cs="Times New Roman"/>
          <w:szCs w:val="24"/>
        </w:rPr>
        <w:t>90</w:t>
      </w:r>
      <w:r w:rsidR="00A137F0" w:rsidRPr="003E7264">
        <w:rPr>
          <w:rFonts w:eastAsia="Arial" w:cs="Times New Roman"/>
          <w:szCs w:val="24"/>
        </w:rPr>
        <w:t xml:space="preserve">) = </w:t>
      </w:r>
      <w:r w:rsidR="00F17D92">
        <w:rPr>
          <w:rFonts w:eastAsia="Arial" w:cs="Times New Roman"/>
          <w:szCs w:val="24"/>
        </w:rPr>
        <w:t>30.15</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F17D92">
        <w:rPr>
          <w:rFonts w:eastAsia="Arial" w:cs="Times New Roman"/>
          <w:szCs w:val="24"/>
        </w:rPr>
        <w:t>43368.74</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F17D92">
        <w:rPr>
          <w:rFonts w:eastAsia="Arial" w:cs="Times New Roman"/>
          <w:szCs w:val="24"/>
        </w:rPr>
        <w:t>50</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F17D92">
        <w:rPr>
          <w:rFonts w:eastAsia="Arial" w:cs="Times New Roman"/>
          <w:szCs w:val="24"/>
        </w:rPr>
        <w:t>300</w:t>
      </w:r>
      <w:r w:rsidR="00A137F0" w:rsidRPr="003E7264">
        <w:rPr>
          <w:rFonts w:eastAsia="Arial" w:cs="Times New Roman"/>
          <w:szCs w:val="24"/>
        </w:rPr>
        <w:t xml:space="preserve">) = </w:t>
      </w:r>
      <w:r w:rsidR="00F17D92">
        <w:rPr>
          <w:rFonts w:eastAsia="Arial" w:cs="Times New Roman"/>
          <w:szCs w:val="24"/>
        </w:rPr>
        <w:t>12.90</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F17D92">
        <w:rPr>
          <w:rFonts w:eastAsia="Arial" w:cs="Times New Roman"/>
          <w:szCs w:val="24"/>
        </w:rPr>
        <w:t>22868.15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F17D92">
        <w:rPr>
          <w:rFonts w:eastAsia="Arial" w:cs="Times New Roman"/>
          <w:szCs w:val="24"/>
        </w:rPr>
        <w:t>30</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F17D92">
        <w:rPr>
          <w:rFonts w:eastAsia="Arial" w:cs="Times New Roman"/>
          <w:szCs w:val="24"/>
        </w:rPr>
        <w:t>900</w:t>
      </w:r>
      <w:r w:rsidR="00A137F0" w:rsidRPr="003E7264">
        <w:rPr>
          <w:rFonts w:eastAsia="Arial" w:cs="Times New Roman"/>
          <w:szCs w:val="24"/>
        </w:rPr>
        <w:t xml:space="preserve">) = </w:t>
      </w:r>
      <w:r w:rsidR="00F17D92">
        <w:rPr>
          <w:rFonts w:eastAsia="Arial" w:cs="Times New Roman"/>
          <w:szCs w:val="24"/>
        </w:rPr>
        <w:t>3.83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F17D92">
        <w:rPr>
          <w:rFonts w:eastAsia="Arial" w:cs="Times New Roman"/>
          <w:szCs w:val="24"/>
        </w:rPr>
        <w:t>3305.73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F17D92">
        <w:rPr>
          <w:rFonts w:eastAsia="Arial" w:cs="Times New Roman"/>
          <w:szCs w:val="24"/>
        </w:rPr>
        <w:t>10</w:t>
      </w:r>
      <w:r w:rsidR="00A137F0" w:rsidRPr="003E7264">
        <w:rPr>
          <w:rFonts w:eastAsia="Arial" w:cs="Times New Roman"/>
          <w:szCs w:val="24"/>
        </w:rPr>
        <w:t xml:space="preserve">. </w:t>
      </w:r>
    </w:p>
    <w:p w14:paraId="23E9F1F1" w14:textId="2349CE66" w:rsidR="008565C4" w:rsidRDefault="00F3435E" w:rsidP="008565C4">
      <w:pPr>
        <w:spacing w:after="160"/>
        <w:ind w:firstLine="720"/>
        <w:contextualSpacing/>
        <w:rPr>
          <w:rFonts w:eastAsia="Arial" w:cs="Times New Roman"/>
          <w:szCs w:val="24"/>
        </w:rPr>
      </w:pPr>
      <w:bookmarkStart w:id="37"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start to reduce the illusion of competence pattern. For forward and symmetrical pairs, where illusions of competence are generally not found, all encoding groups showed similar calibration patterns</w:t>
      </w:r>
      <w:r w:rsidR="00964138">
        <w:rPr>
          <w:rFonts w:eastAsia="Arial" w:cs="Times New Roman"/>
          <w:szCs w:val="24"/>
        </w:rPr>
        <w:t xml:space="preserve"> in which overestimations were only found at JOLs greater than 90%</w:t>
      </w:r>
      <w:r w:rsidR="00AD1824">
        <w:rPr>
          <w:rFonts w:eastAsia="Arial" w:cs="Times New Roman"/>
          <w:szCs w:val="24"/>
        </w:rPr>
        <w:t>. However, for unrelated and backward pairs, the illusion of competence pattern emerged at higher JOL increments</w:t>
      </w:r>
      <w:r w:rsidR="00964138">
        <w:rPr>
          <w:rFonts w:eastAsia="Arial" w:cs="Times New Roman"/>
          <w:szCs w:val="24"/>
        </w:rPr>
        <w:t xml:space="preserve"> in the item-specific and relational groups</w:t>
      </w:r>
      <w:r w:rsidR="00AD1824">
        <w:rPr>
          <w:rFonts w:eastAsia="Arial" w:cs="Times New Roman"/>
          <w:szCs w:val="24"/>
        </w:rPr>
        <w:t xml:space="preserve"> relative to the read group. 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32"/>
    <w:bookmarkEnd w:id="37"/>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lastRenderedPageBreak/>
        <w:t>Discussion</w:t>
      </w:r>
    </w:p>
    <w:p w14:paraId="65EE7239" w14:textId="31C85473"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964138">
        <w:rPr>
          <w:rFonts w:eastAsia="Arial" w:cs="Times New Roman"/>
          <w:szCs w:val="24"/>
        </w:rPr>
        <w:t xml:space="preserve">, </w:t>
      </w:r>
      <w:r w:rsidR="00DC0733">
        <w:rPr>
          <w:rFonts w:eastAsia="Arial" w:cs="Times New Roman"/>
          <w:szCs w:val="24"/>
        </w:rPr>
        <w:t>though this pattern</w:t>
      </w:r>
      <w:r w:rsidR="005D79FE">
        <w:rPr>
          <w:rFonts w:eastAsia="Arial" w:cs="Times New Roman"/>
          <w:szCs w:val="24"/>
        </w:rPr>
        <w:t xml:space="preserve"> was moderated by pair direction and encoding group. </w:t>
      </w:r>
      <w:r w:rsidR="00CB3BB5">
        <w:rPr>
          <w:rFonts w:eastAsia="Arial" w:cs="Times New Roman"/>
          <w:szCs w:val="24"/>
        </w:rPr>
        <w:t>Consistent with our predictions, participants who engaged in the item-specific and relational encoding strategies showed a reduction in the illusion of competence through improved correct recall rates relative to the read group</w:t>
      </w:r>
      <w:r w:rsidR="00103DCB">
        <w:rPr>
          <w:rFonts w:eastAsia="Arial" w:cs="Times New Roman"/>
          <w:szCs w:val="24"/>
        </w:rPr>
        <w:t>. Starting with</w:t>
      </w:r>
      <w:r w:rsidR="005D79FE">
        <w:rPr>
          <w:rFonts w:eastAsia="Arial" w:cs="Times New Roman"/>
          <w:szCs w:val="24"/>
        </w:rPr>
        <w:t xml:space="preserve">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 xml:space="preserve">illusion of competence </w:t>
      </w:r>
      <w:r w:rsidR="00957F3F">
        <w:rPr>
          <w:rFonts w:eastAsia="Arial" w:cs="Times New Roman"/>
          <w:szCs w:val="24"/>
        </w:rPr>
        <w:t xml:space="preserve">was </w:t>
      </w:r>
      <w:r w:rsidR="00005D52">
        <w:rPr>
          <w:rFonts w:eastAsia="Arial" w:cs="Times New Roman"/>
          <w:szCs w:val="24"/>
        </w:rPr>
        <w:t>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xml:space="preserve">. </w:t>
      </w:r>
      <w:r w:rsidR="00B411A0">
        <w:rPr>
          <w:rFonts w:eastAsia="Arial" w:cs="Times New Roman"/>
          <w:szCs w:val="24"/>
        </w:rPr>
        <w:t xml:space="preserve">These results were consistent with our predictions that item-specific encoding would be most beneficial in reducing the illusion of competence for </w:t>
      </w:r>
      <w:r w:rsidR="00B32874">
        <w:rPr>
          <w:rFonts w:eastAsia="Arial" w:cs="Times New Roman"/>
          <w:szCs w:val="24"/>
        </w:rPr>
        <w:t>related</w:t>
      </w:r>
      <w:r w:rsidR="00B411A0">
        <w:rPr>
          <w:rFonts w:eastAsia="Arial" w:cs="Times New Roman"/>
          <w:szCs w:val="24"/>
        </w:rPr>
        <w:t xml:space="preserve"> pairs</w:t>
      </w:r>
      <w:r w:rsidR="00B32874">
        <w:rPr>
          <w:rFonts w:eastAsia="Arial" w:cs="Times New Roman"/>
          <w:szCs w:val="24"/>
        </w:rPr>
        <w:t xml:space="preserve"> (cf. </w:t>
      </w:r>
      <w:r w:rsidR="00B32874" w:rsidRPr="00613ABF">
        <w:rPr>
          <w:rFonts w:eastAsia="Arial" w:cs="Times New Roman"/>
          <w:szCs w:val="24"/>
        </w:rPr>
        <w:t>Maxwell</w:t>
      </w:r>
      <w:r w:rsidR="00B32874">
        <w:rPr>
          <w:rFonts w:eastAsia="Arial" w:cs="Times New Roman"/>
          <w:szCs w:val="24"/>
        </w:rPr>
        <w:t xml:space="preserve"> &amp; Huff, in press)</w:t>
      </w:r>
      <w:r w:rsidR="00B411A0">
        <w:rPr>
          <w:rFonts w:eastAsia="Arial" w:cs="Times New Roman"/>
          <w:szCs w:val="24"/>
        </w:rPr>
        <w:t xml:space="preserve">. </w:t>
      </w:r>
      <w:r w:rsidR="00005D52">
        <w:rPr>
          <w:rFonts w:eastAsia="Arial" w:cs="Times New Roman"/>
          <w:szCs w:val="24"/>
        </w:rPr>
        <w:t>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t>
      </w:r>
      <w:r w:rsidR="00B32874">
        <w:rPr>
          <w:rFonts w:eastAsia="Arial" w:cs="Times New Roman"/>
          <w:szCs w:val="24"/>
        </w:rPr>
        <w:t xml:space="preserve">findings </w:t>
      </w:r>
      <w:r w:rsidR="005D79FE">
        <w:rPr>
          <w:rFonts w:eastAsia="Arial" w:cs="Times New Roman"/>
          <w:szCs w:val="24"/>
        </w:rPr>
        <w:t xml:space="preserve">(e.g., </w:t>
      </w:r>
      <w:r w:rsidR="005D79FE" w:rsidRPr="00613ABF">
        <w:rPr>
          <w:rFonts w:eastAsia="Arial" w:cs="Times New Roman"/>
          <w:szCs w:val="24"/>
        </w:rPr>
        <w:t>Koriat</w:t>
      </w:r>
      <w:r w:rsidR="005D79FE">
        <w:rPr>
          <w:rFonts w:eastAsia="Arial" w:cs="Times New Roman"/>
          <w:szCs w:val="24"/>
        </w:rPr>
        <w:t xml:space="preserve"> &amp; Bjork, 2005; </w:t>
      </w:r>
      <w:r w:rsidR="005D79FE" w:rsidRPr="00613ABF">
        <w:rPr>
          <w:rFonts w:eastAsia="Arial" w:cs="Times New Roman"/>
          <w:szCs w:val="24"/>
        </w:rPr>
        <w:t>Maxwell</w:t>
      </w:r>
      <w:r w:rsidR="005D79FE">
        <w:rPr>
          <w:rFonts w:eastAsia="Arial" w:cs="Times New Roman"/>
          <w:szCs w:val="24"/>
        </w:rPr>
        <w:t xml:space="preserve"> &amp; Huff)</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t>
      </w:r>
      <w:r w:rsidR="00103DCB">
        <w:rPr>
          <w:rFonts w:eastAsia="Arial" w:cs="Times New Roman"/>
          <w:szCs w:val="24"/>
        </w:rPr>
        <w:t xml:space="preserve">of competence </w:t>
      </w:r>
      <w:r w:rsidR="00DC0733">
        <w:rPr>
          <w:rFonts w:eastAsia="Arial" w:cs="Times New Roman"/>
          <w:szCs w:val="24"/>
        </w:rPr>
        <w:t xml:space="preserve">was </w:t>
      </w:r>
      <w:r w:rsidR="00456EF1">
        <w:rPr>
          <w:rFonts w:eastAsia="Arial" w:cs="Times New Roman"/>
          <w:szCs w:val="24"/>
        </w:rPr>
        <w:t xml:space="preserve">eliminated for the relational group. </w:t>
      </w:r>
      <w:r w:rsidR="0063477B">
        <w:rPr>
          <w:rFonts w:eastAsia="Arial" w:cs="Times New Roman"/>
          <w:szCs w:val="24"/>
        </w:rPr>
        <w:t>As such, t</w:t>
      </w:r>
      <w:r w:rsidR="00957F3F">
        <w:rPr>
          <w:rFonts w:eastAsia="Arial" w:cs="Times New Roman"/>
          <w:szCs w:val="24"/>
        </w:rPr>
        <w:t>h</w:t>
      </w:r>
      <w:r w:rsidR="0063477B">
        <w:rPr>
          <w:rFonts w:eastAsia="Arial" w:cs="Times New Roman"/>
          <w:szCs w:val="24"/>
        </w:rPr>
        <w:t>is pattern of findings</w:t>
      </w:r>
      <w:r w:rsidR="00957F3F">
        <w:rPr>
          <w:rFonts w:eastAsia="Arial" w:cs="Times New Roman"/>
          <w:szCs w:val="24"/>
        </w:rPr>
        <w:t xml:space="preserve"> </w:t>
      </w:r>
      <w:r w:rsidR="0063477B">
        <w:rPr>
          <w:rFonts w:eastAsia="Arial" w:cs="Times New Roman"/>
          <w:szCs w:val="24"/>
        </w:rPr>
        <w:t>was</w:t>
      </w:r>
      <w:r w:rsidR="00957F3F">
        <w:rPr>
          <w:rFonts w:eastAsia="Arial" w:cs="Times New Roman"/>
          <w:szCs w:val="24"/>
        </w:rPr>
        <w:t xml:space="preserve"> </w:t>
      </w:r>
      <w:r w:rsidR="00B411A0">
        <w:rPr>
          <w:rFonts w:eastAsia="Arial" w:cs="Times New Roman"/>
          <w:szCs w:val="24"/>
        </w:rPr>
        <w:t>consistent</w:t>
      </w:r>
      <w:r w:rsidR="00957F3F">
        <w:rPr>
          <w:rFonts w:eastAsia="Arial" w:cs="Times New Roman"/>
          <w:szCs w:val="24"/>
        </w:rPr>
        <w:t xml:space="preserve"> with </w:t>
      </w:r>
      <w:r w:rsidR="00B411A0">
        <w:rPr>
          <w:rFonts w:eastAsia="Arial" w:cs="Times New Roman"/>
          <w:szCs w:val="24"/>
        </w:rPr>
        <w:t xml:space="preserve">our prediction that relational encoding would benefit </w:t>
      </w:r>
      <w:r w:rsidR="0063477B">
        <w:rPr>
          <w:rFonts w:eastAsia="Arial" w:cs="Times New Roman"/>
          <w:szCs w:val="24"/>
        </w:rPr>
        <w:t xml:space="preserve">recall </w:t>
      </w:r>
      <w:r w:rsidR="00B411A0">
        <w:rPr>
          <w:rFonts w:eastAsia="Arial" w:cs="Times New Roman"/>
          <w:szCs w:val="24"/>
        </w:rPr>
        <w:t>across pair types, especially for backward and unrelated pairs</w:t>
      </w:r>
      <w:r w:rsidR="00103DCB">
        <w:rPr>
          <w:rFonts w:eastAsia="Arial" w:cs="Times New Roman"/>
          <w:szCs w:val="24"/>
        </w:rPr>
        <w:t>.</w:t>
      </w:r>
      <w:r w:rsidR="00B411A0">
        <w:rPr>
          <w:rFonts w:eastAsia="Arial" w:cs="Times New Roman"/>
          <w:szCs w:val="24"/>
        </w:rPr>
        <w:t xml:space="preserve"> </w:t>
      </w:r>
    </w:p>
    <w:p w14:paraId="3B1364F5" w14:textId="4AA35629"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 xml:space="preserve">calibrated for </w:t>
      </w:r>
      <w:r w:rsidR="004F2C08">
        <w:rPr>
          <w:rFonts w:eastAsia="Arial" w:cs="Times New Roman"/>
          <w:szCs w:val="24"/>
        </w:rPr>
        <w:t>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w:t>
      </w:r>
      <w:r w:rsidR="00B4421A">
        <w:rPr>
          <w:rFonts w:eastAsia="Arial" w:cs="Times New Roman"/>
          <w:szCs w:val="24"/>
        </w:rPr>
        <w:lastRenderedPageBreak/>
        <w:t xml:space="preserve">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 xml:space="preserve">For the item-specific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w:t>
      </w:r>
      <w:ins w:id="38" w:author="Emily Cates" w:date="2020-11-07T02:56:00Z">
        <w:r w:rsidR="00EC15F5">
          <w:rPr>
            <w:rFonts w:eastAsia="Arial" w:cs="Times New Roman"/>
            <w:szCs w:val="24"/>
          </w:rPr>
          <w:t>al</w:t>
        </w:r>
      </w:ins>
      <w:r w:rsidR="00C6211D">
        <w:rPr>
          <w:rFonts w:eastAsia="Arial" w:cs="Times New Roman"/>
          <w:szCs w:val="24"/>
        </w:rPr>
        <w:t xml:space="preserve"> group showing a particular improvement on unrelated pairs given lower JOL ratings.</w:t>
      </w:r>
    </w:p>
    <w:p w14:paraId="644A5B03" w14:textId="3142486F" w:rsidR="00581D63" w:rsidRDefault="00C6211D" w:rsidP="00FD61BB">
      <w:pPr>
        <w:spacing w:after="160"/>
        <w:contextualSpacing/>
        <w:rPr>
          <w:rFonts w:eastAsia="Arial" w:cs="Times New Roman"/>
          <w:szCs w:val="24"/>
        </w:rPr>
      </w:pPr>
      <w:r>
        <w:rPr>
          <w:rFonts w:eastAsia="Arial" w:cs="Times New Roman"/>
          <w:szCs w:val="24"/>
        </w:rPr>
        <w:tab/>
        <w:t xml:space="preserve">The improved calibration for item-specific and relational tasks was likely due to both tasks increasing correct recall (vs. adjusting JOL ratings) relative to reading, given both tasks are classified as deep processing tasks. Indeed, overall JOL rates across the three encoding groups were stable </w:t>
      </w:r>
      <w:r w:rsidR="004903E1">
        <w:rPr>
          <w:rFonts w:eastAsia="Arial" w:cs="Times New Roman"/>
          <w:szCs w:val="24"/>
        </w:rPr>
        <w:t>(</w:t>
      </w:r>
      <w:r w:rsidR="004903E1" w:rsidRPr="003E7264">
        <w:rPr>
          <w:rFonts w:eastAsia="Arial" w:cs="Times New Roman"/>
          <w:i/>
          <w:iCs/>
          <w:szCs w:val="24"/>
        </w:rPr>
        <w:t>F</w:t>
      </w:r>
      <w:r w:rsidR="004903E1" w:rsidRPr="003E7264">
        <w:rPr>
          <w:rFonts w:eastAsia="Arial" w:cs="Times New Roman"/>
          <w:szCs w:val="24"/>
        </w:rPr>
        <w:t>(</w:t>
      </w:r>
      <w:r w:rsidR="004903E1">
        <w:rPr>
          <w:rFonts w:eastAsia="Arial" w:cs="Times New Roman"/>
          <w:szCs w:val="24"/>
        </w:rPr>
        <w:t>2</w:t>
      </w:r>
      <w:r w:rsidR="004903E1" w:rsidRPr="003E7264">
        <w:rPr>
          <w:rFonts w:eastAsia="Arial" w:cs="Times New Roman"/>
          <w:szCs w:val="24"/>
        </w:rPr>
        <w:t xml:space="preserve">, </w:t>
      </w:r>
      <w:r w:rsidR="004903E1">
        <w:rPr>
          <w:rFonts w:eastAsia="Arial" w:cs="Times New Roman"/>
          <w:szCs w:val="24"/>
        </w:rPr>
        <w:t>85)</w:t>
      </w:r>
      <w:r w:rsidR="004903E1" w:rsidRPr="003E7264">
        <w:rPr>
          <w:rFonts w:eastAsia="Arial" w:cs="Times New Roman"/>
          <w:szCs w:val="24"/>
        </w:rPr>
        <w:t xml:space="preserve"> </w:t>
      </w:r>
      <w:r w:rsidR="004903E1">
        <w:rPr>
          <w:rFonts w:eastAsia="Arial" w:cs="Times New Roman"/>
          <w:szCs w:val="24"/>
        </w:rPr>
        <w:t>&lt;</w:t>
      </w:r>
      <w:r w:rsidR="004903E1" w:rsidRPr="003E7264">
        <w:rPr>
          <w:rFonts w:eastAsia="Arial" w:cs="Times New Roman"/>
          <w:szCs w:val="24"/>
        </w:rPr>
        <w:t xml:space="preserve"> </w:t>
      </w:r>
      <w:r w:rsidR="004903E1">
        <w:rPr>
          <w:rFonts w:eastAsia="Arial" w:cs="Times New Roman"/>
          <w:szCs w:val="24"/>
        </w:rPr>
        <w:t>1</w:t>
      </w:r>
      <w:r w:rsidR="004903E1" w:rsidRPr="003E7264">
        <w:rPr>
          <w:rFonts w:eastAsia="Arial" w:cs="Times New Roman"/>
          <w:szCs w:val="24"/>
        </w:rPr>
        <w:t xml:space="preserve">, </w:t>
      </w:r>
      <w:r w:rsidR="004903E1" w:rsidRPr="003E7264">
        <w:rPr>
          <w:rFonts w:eastAsia="Arial" w:cs="Times New Roman"/>
          <w:i/>
          <w:iCs/>
          <w:szCs w:val="24"/>
        </w:rPr>
        <w:t>MSE</w:t>
      </w:r>
      <w:r w:rsidR="004903E1" w:rsidRPr="003E7264">
        <w:rPr>
          <w:rFonts w:eastAsia="Arial" w:cs="Times New Roman"/>
          <w:szCs w:val="24"/>
        </w:rPr>
        <w:t xml:space="preserve"> = </w:t>
      </w:r>
      <w:r w:rsidR="004903E1">
        <w:rPr>
          <w:rFonts w:eastAsia="Arial" w:cs="Times New Roman"/>
          <w:szCs w:val="24"/>
        </w:rPr>
        <w:t>147.50</w:t>
      </w:r>
      <w:r w:rsidR="004903E1" w:rsidRPr="003E7264">
        <w:rPr>
          <w:rFonts w:eastAsia="Arial" w:cs="Times New Roman"/>
          <w:szCs w:val="24"/>
        </w:rPr>
        <w:t xml:space="preserve">, </w:t>
      </w:r>
      <w:r w:rsidR="004903E1">
        <w:rPr>
          <w:rFonts w:eastAsia="Arial" w:cs="Times New Roman"/>
          <w:i/>
          <w:iCs/>
          <w:szCs w:val="24"/>
        </w:rPr>
        <w:t>p</w:t>
      </w:r>
      <w:r w:rsidR="004903E1" w:rsidRPr="003E7264">
        <w:rPr>
          <w:rFonts w:eastAsia="Arial" w:cs="Times New Roman"/>
          <w:szCs w:val="24"/>
        </w:rPr>
        <w:t xml:space="preserve"> = </w:t>
      </w:r>
      <w:r w:rsidR="004903E1">
        <w:rPr>
          <w:rFonts w:eastAsia="Arial" w:cs="Times New Roman"/>
          <w:szCs w:val="24"/>
        </w:rPr>
        <w:t xml:space="preserve">.59, </w:t>
      </w:r>
      <w:r w:rsidR="004903E1">
        <w:rPr>
          <w:rFonts w:eastAsia="Arial" w:cs="Times New Roman"/>
          <w:i/>
          <w:iCs/>
          <w:szCs w:val="24"/>
        </w:rPr>
        <w:t>p</w:t>
      </w:r>
      <w:r w:rsidR="004903E1" w:rsidRPr="00822421">
        <w:rPr>
          <w:rFonts w:eastAsia="Arial" w:cs="Times New Roman"/>
          <w:szCs w:val="24"/>
          <w:vertAlign w:val="subscript"/>
        </w:rPr>
        <w:t>BIC</w:t>
      </w:r>
      <w:r w:rsidR="004903E1">
        <w:rPr>
          <w:rFonts w:eastAsia="Arial" w:cs="Times New Roman"/>
          <w:szCs w:val="24"/>
          <w:vertAlign w:val="subscript"/>
        </w:rPr>
        <w:t xml:space="preserve"> </w:t>
      </w:r>
      <w:r w:rsidR="004903E1">
        <w:rPr>
          <w:rFonts w:eastAsia="Arial" w:cs="Times New Roman"/>
          <w:szCs w:val="24"/>
        </w:rPr>
        <w:t>= .98), though recall rates were greater in the item-specific (</w:t>
      </w:r>
      <w:r w:rsidR="004903E1">
        <w:rPr>
          <w:rFonts w:eastAsia="Arial" w:cs="Times New Roman"/>
          <w:i/>
          <w:iCs/>
          <w:szCs w:val="24"/>
        </w:rPr>
        <w:t>M</w:t>
      </w:r>
      <w:r w:rsidR="004903E1">
        <w:rPr>
          <w:rFonts w:eastAsia="Arial" w:cs="Times New Roman"/>
          <w:szCs w:val="24"/>
        </w:rPr>
        <w:t xml:space="preserve"> = 57.62) and relational groups (</w:t>
      </w:r>
      <w:r w:rsidR="004903E1">
        <w:rPr>
          <w:rFonts w:eastAsia="Arial" w:cs="Times New Roman"/>
          <w:i/>
          <w:iCs/>
          <w:szCs w:val="24"/>
        </w:rPr>
        <w:t>M</w:t>
      </w:r>
      <w:r w:rsidR="004903E1">
        <w:rPr>
          <w:rFonts w:eastAsia="Arial" w:cs="Times New Roman"/>
          <w:szCs w:val="24"/>
        </w:rPr>
        <w:t xml:space="preserve"> = 58.67), relative to the read group (</w:t>
      </w:r>
      <w:r w:rsidR="004903E1">
        <w:rPr>
          <w:rFonts w:eastAsia="Arial" w:cs="Times New Roman"/>
          <w:i/>
          <w:iCs/>
          <w:szCs w:val="24"/>
        </w:rPr>
        <w:t>M</w:t>
      </w:r>
      <w:r w:rsidR="004903E1">
        <w:rPr>
          <w:rFonts w:eastAsia="Arial" w:cs="Times New Roman"/>
          <w:szCs w:val="24"/>
        </w:rPr>
        <w:t xml:space="preserve"> = 45.68; </w:t>
      </w:r>
      <w:r w:rsidR="004903E1">
        <w:rPr>
          <w:rFonts w:eastAsia="Arial" w:cs="Times New Roman"/>
          <w:i/>
          <w:iCs/>
          <w:szCs w:val="24"/>
        </w:rPr>
        <w:t>t</w:t>
      </w:r>
      <w:r w:rsidR="004903E1">
        <w:rPr>
          <w:rFonts w:eastAsia="Arial" w:cs="Times New Roman"/>
          <w:szCs w:val="24"/>
        </w:rPr>
        <w:t xml:space="preserve">s ≥ 3.18, </w:t>
      </w:r>
      <w:r w:rsidR="004903E1">
        <w:rPr>
          <w:rFonts w:eastAsia="Arial" w:cs="Times New Roman"/>
          <w:i/>
          <w:iCs/>
          <w:szCs w:val="24"/>
        </w:rPr>
        <w:t>d</w:t>
      </w:r>
      <w:r w:rsidR="004903E1">
        <w:rPr>
          <w:rFonts w:eastAsia="Arial" w:cs="Times New Roman"/>
          <w:szCs w:val="24"/>
        </w:rPr>
        <w:t>s ≥ 0.57).</w:t>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w:t>
      </w:r>
      <w:r w:rsidR="00B32874">
        <w:rPr>
          <w:rFonts w:eastAsia="Arial" w:cs="Times New Roman"/>
          <w:szCs w:val="24"/>
        </w:rPr>
        <w:t>We examined this possibility in</w:t>
      </w:r>
      <w:r w:rsidR="00FD61BB">
        <w:rPr>
          <w:rFonts w:eastAsia="Arial" w:cs="Times New Roman"/>
          <w:szCs w:val="24"/>
        </w:rPr>
        <w:t xml:space="preserve"> Experiment 2</w:t>
      </w:r>
      <w:r w:rsidR="00B32874">
        <w:rPr>
          <w:rFonts w:eastAsia="Arial" w:cs="Times New Roman"/>
          <w:szCs w:val="24"/>
        </w:rPr>
        <w:t xml:space="preserve"> by testing</w:t>
      </w:r>
      <w:r w:rsidR="00FD61BB">
        <w:rPr>
          <w:rFonts w:eastAsia="Arial" w:cs="Times New Roman"/>
          <w:szCs w:val="24"/>
        </w:rPr>
        <w:t xml:space="preserve"> whether participants are able to titrate their JOLs in response to an explicit warning while also using item-specific and relational encoding tasks to boost correct recall.</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1DCCA3B1" w:rsidR="0092567A" w:rsidRDefault="00D7555E" w:rsidP="00AE1B0D">
      <w:pPr>
        <w:spacing w:after="160"/>
        <w:contextualSpacing/>
        <w:rPr>
          <w:rFonts w:eastAsia="Arial" w:cs="Times New Roman"/>
          <w:szCs w:val="24"/>
        </w:rPr>
      </w:pPr>
      <w:r>
        <w:rPr>
          <w:rFonts w:eastAsia="Arial" w:cs="Times New Roman"/>
          <w:b/>
          <w:bCs/>
          <w:szCs w:val="24"/>
        </w:rPr>
        <w:lastRenderedPageBreak/>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an explicit warning regarding the illusion of competence</w:t>
      </w:r>
      <w:r w:rsidR="00AE29D5">
        <w:rPr>
          <w:rFonts w:eastAsia="Arial" w:cs="Times New Roman"/>
          <w:szCs w:val="24"/>
        </w:rPr>
        <w:t>.</w:t>
      </w:r>
      <w:r w:rsidR="00565C8B">
        <w:rPr>
          <w:rFonts w:eastAsia="Arial" w:cs="Times New Roman"/>
          <w:szCs w:val="24"/>
        </w:rPr>
        <w:t xml:space="preserve"> </w:t>
      </w:r>
      <w:r w:rsidR="002E7073">
        <w:rPr>
          <w:rFonts w:eastAsia="Arial" w:cs="Times New Roman"/>
          <w:szCs w:val="24"/>
        </w:rPr>
        <w:t xml:space="preserve">There </w:t>
      </w:r>
      <w:r w:rsidR="00322F0F">
        <w:rPr>
          <w:rFonts w:eastAsia="Arial" w:cs="Times New Roman"/>
          <w:szCs w:val="24"/>
        </w:rPr>
        <w:t xml:space="preserve">are several demonstrations </w:t>
      </w:r>
      <w:r w:rsidR="002E7073">
        <w:rPr>
          <w:rFonts w:eastAsia="Arial" w:cs="Times New Roman"/>
          <w:szCs w:val="24"/>
        </w:rPr>
        <w:t xml:space="preserve">indicating </w:t>
      </w:r>
      <w:r w:rsidR="00322F0F">
        <w:rPr>
          <w:rFonts w:eastAsia="Arial" w:cs="Times New Roman"/>
          <w:szCs w:val="24"/>
        </w:rPr>
        <w:t xml:space="preserve">that participants </w:t>
      </w:r>
      <w:r w:rsidR="002E7073">
        <w:rPr>
          <w:rFonts w:eastAsia="Arial" w:cs="Times New Roman"/>
          <w:szCs w:val="24"/>
        </w:rPr>
        <w:t>can</w:t>
      </w:r>
      <w:r w:rsidR="00322F0F">
        <w:rPr>
          <w:rFonts w:eastAsia="Arial" w:cs="Times New Roman"/>
          <w:szCs w:val="24"/>
        </w:rPr>
        <w:t xml:space="preserve"> adjust their memory responses </w:t>
      </w:r>
      <w:r w:rsidR="002E7073">
        <w:rPr>
          <w:rFonts w:eastAsia="Arial" w:cs="Times New Roman"/>
          <w:szCs w:val="24"/>
        </w:rPr>
        <w:t>when presented with</w:t>
      </w:r>
      <w:r w:rsidR="00322F0F">
        <w:rPr>
          <w:rFonts w:eastAsia="Arial" w:cs="Times New Roman"/>
          <w:szCs w:val="24"/>
        </w:rPr>
        <w:t xml:space="preserve">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xml:space="preserve">., </w:t>
      </w:r>
      <w:r w:rsidR="00322F0F" w:rsidRPr="00613ABF">
        <w:rPr>
          <w:rFonts w:eastAsia="Arial" w:cs="Times New Roman"/>
          <w:szCs w:val="24"/>
        </w:rPr>
        <w:t>Chambers</w:t>
      </w:r>
      <w:r w:rsidR="00322F0F" w:rsidRPr="008979B1">
        <w:rPr>
          <w:rFonts w:eastAsia="Arial" w:cs="Times New Roman"/>
          <w:szCs w:val="24"/>
        </w:rPr>
        <w:t xml:space="preserve"> &amp; Zaragoza, 2001; </w:t>
      </w:r>
      <w:r w:rsidR="00322F0F" w:rsidRPr="00613ABF">
        <w:rPr>
          <w:rFonts w:eastAsia="Arial" w:cs="Times New Roman"/>
          <w:szCs w:val="24"/>
        </w:rPr>
        <w:t>Eakin</w:t>
      </w:r>
      <w:r w:rsidR="0092567A" w:rsidRPr="00613ABF">
        <w:rPr>
          <w:rFonts w:eastAsia="Arial" w:cs="Times New Roman"/>
          <w:szCs w:val="24"/>
        </w:rPr>
        <w:t>,</w:t>
      </w:r>
      <w:r w:rsidR="0092567A" w:rsidRPr="008979B1">
        <w:rPr>
          <w:rFonts w:eastAsia="Arial" w:cs="Times New Roman"/>
          <w:szCs w:val="24"/>
        </w:rPr>
        <w:t xml:space="preserve"> Schreiber, &amp; Sergent-Marshall, 2003</w:t>
      </w:r>
      <w:r w:rsidR="00F446CD">
        <w:rPr>
          <w:rFonts w:eastAsia="Arial" w:cs="Times New Roman"/>
          <w:szCs w:val="24"/>
        </w:rPr>
        <w:t>;</w:t>
      </w:r>
      <w:r w:rsidR="00FD61BB">
        <w:rPr>
          <w:rFonts w:eastAsia="Arial" w:cs="Times New Roman"/>
          <w:szCs w:val="24"/>
        </w:rPr>
        <w:t xml:space="preserve"> </w:t>
      </w:r>
      <w:r w:rsidR="00FD61BB" w:rsidRPr="00613ABF">
        <w:rPr>
          <w:rFonts w:eastAsia="Arial" w:cs="Times New Roman"/>
          <w:szCs w:val="24"/>
        </w:rPr>
        <w:t>Karanian</w:t>
      </w:r>
      <w:r w:rsidR="00FD61BB">
        <w:rPr>
          <w:rFonts w:eastAsia="Arial" w:cs="Times New Roman"/>
          <w:szCs w:val="24"/>
        </w:rPr>
        <w:t>, Rabb, Wulff, Torrance, Thomas, and Race, 2020</w:t>
      </w:r>
      <w:r w:rsidR="0092567A" w:rsidRPr="008979B1">
        <w:rPr>
          <w:rFonts w:eastAsia="Arial" w:cs="Times New Roman"/>
          <w:szCs w:val="24"/>
        </w:rPr>
        <w:t>;</w:t>
      </w:r>
      <w:r w:rsidR="00322F0F" w:rsidRPr="008979B1">
        <w:rPr>
          <w:rFonts w:eastAsia="Arial" w:cs="Times New Roman"/>
          <w:szCs w:val="24"/>
        </w:rPr>
        <w:t xml:space="preserve"> see </w:t>
      </w:r>
      <w:r w:rsidR="00322F0F" w:rsidRPr="00613ABF">
        <w:rPr>
          <w:rFonts w:eastAsia="Arial" w:cs="Times New Roman"/>
          <w:szCs w:val="24"/>
        </w:rPr>
        <w:t>Blank</w:t>
      </w:r>
      <w:r w:rsidR="00322F0F" w:rsidRPr="008979B1">
        <w:rPr>
          <w:rFonts w:eastAsia="Arial" w:cs="Times New Roman"/>
          <w:szCs w:val="24"/>
        </w:rPr>
        <w:t xml:space="preserve">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w:t>
      </w:r>
      <w:r w:rsidR="00322F0F" w:rsidRPr="00613ABF">
        <w:rPr>
          <w:rFonts w:eastAsia="Arial" w:cs="Times New Roman"/>
          <w:szCs w:val="24"/>
        </w:rPr>
        <w:t>DRM</w:t>
      </w:r>
      <w:r w:rsidR="002E7073" w:rsidRPr="00613ABF">
        <w:rPr>
          <w:rFonts w:eastAsia="Arial" w:cs="Times New Roman"/>
          <w:szCs w:val="24"/>
        </w:rPr>
        <w:t xml:space="preserve">; Deese, 1959; Roediger &amp; McDermott, </w:t>
      </w:r>
      <w:commentRangeStart w:id="39"/>
      <w:commentRangeStart w:id="40"/>
      <w:commentRangeStart w:id="41"/>
      <w:r w:rsidR="002E7073" w:rsidRPr="00EA4152">
        <w:rPr>
          <w:rFonts w:eastAsia="Arial" w:cs="Times New Roman"/>
          <w:szCs w:val="24"/>
          <w:highlight w:val="cyan"/>
        </w:rPr>
        <w:t>1995</w:t>
      </w:r>
      <w:commentRangeEnd w:id="39"/>
      <w:r w:rsidR="002E7073" w:rsidRPr="00EA4152">
        <w:rPr>
          <w:rStyle w:val="CommentReference"/>
          <w:highlight w:val="cyan"/>
        </w:rPr>
        <w:commentReference w:id="39"/>
      </w:r>
      <w:commentRangeEnd w:id="40"/>
      <w:r w:rsidR="00294156">
        <w:rPr>
          <w:rStyle w:val="CommentReference"/>
        </w:rPr>
        <w:commentReference w:id="40"/>
      </w:r>
      <w:commentRangeEnd w:id="41"/>
      <w:r w:rsidR="00613ABF">
        <w:rPr>
          <w:rStyle w:val="CommentReference"/>
        </w:rPr>
        <w:commentReference w:id="41"/>
      </w:r>
      <w:r w:rsidR="00322F0F">
        <w:rPr>
          <w:rFonts w:eastAsia="Arial" w:cs="Times New Roman"/>
          <w:szCs w:val="24"/>
        </w:rPr>
        <w:t>)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warned about the critical lure, especially when the warning is presented prior to study (</w:t>
      </w:r>
      <w:r w:rsidR="0092567A" w:rsidRPr="00613ABF">
        <w:rPr>
          <w:rFonts w:eastAsia="Arial" w:cs="Times New Roman"/>
          <w:szCs w:val="24"/>
        </w:rPr>
        <w:t>Gallo</w:t>
      </w:r>
      <w:r w:rsidR="0092567A" w:rsidRPr="008979B1">
        <w:rPr>
          <w:rFonts w:eastAsia="Arial" w:cs="Times New Roman"/>
          <w:szCs w:val="24"/>
        </w:rPr>
        <w:t xml:space="preserve">, Roediger, &amp; McDermott, 2001; </w:t>
      </w:r>
      <w:r w:rsidR="0092567A" w:rsidRPr="00613ABF">
        <w:rPr>
          <w:rFonts w:eastAsia="Arial" w:cs="Times New Roman"/>
          <w:szCs w:val="24"/>
        </w:rPr>
        <w:t>McCabe</w:t>
      </w:r>
      <w:r w:rsidR="0092567A" w:rsidRPr="008979B1">
        <w:rPr>
          <w:rFonts w:eastAsia="Arial" w:cs="Times New Roman"/>
          <w:szCs w:val="24"/>
        </w:rPr>
        <w:t xml:space="preserve"> &amp; Smith, 2002</w:t>
      </w:r>
      <w:r w:rsidR="0092567A">
        <w:rPr>
          <w:rFonts w:eastAsia="Arial" w:cs="Times New Roman"/>
          <w:szCs w:val="24"/>
        </w:rPr>
        <w:t xml:space="preserve">; see </w:t>
      </w:r>
      <w:r w:rsidR="0092567A" w:rsidRPr="00613ABF">
        <w:rPr>
          <w:rFonts w:eastAsia="Arial" w:cs="Times New Roman"/>
          <w:szCs w:val="24"/>
        </w:rPr>
        <w:t>Gallo,</w:t>
      </w:r>
      <w:r w:rsidR="0092567A" w:rsidRPr="008979B1">
        <w:rPr>
          <w:rFonts w:eastAsia="Arial" w:cs="Times New Roman"/>
          <w:szCs w:val="24"/>
        </w:rPr>
        <w:t xml:space="preserve"> 2006 </w:t>
      </w:r>
      <w:r w:rsidR="0092567A">
        <w:rPr>
          <w:rFonts w:eastAsia="Arial" w:cs="Times New Roman"/>
          <w:szCs w:val="24"/>
        </w:rPr>
        <w:t>for review</w:t>
      </w:r>
      <w:r w:rsidR="00322F0F">
        <w:rPr>
          <w:rFonts w:eastAsia="Arial" w:cs="Times New Roman"/>
          <w:szCs w:val="24"/>
        </w:rPr>
        <w:t xml:space="preserve">). </w:t>
      </w:r>
    </w:p>
    <w:p w14:paraId="16EDBD3E" w14:textId="188B87F8" w:rsidR="002D130C" w:rsidRDefault="0092567A">
      <w:pPr>
        <w:spacing w:after="160"/>
        <w:ind w:firstLine="720"/>
        <w:contextualSpacing/>
        <w:rPr>
          <w:rFonts w:eastAsia="Arial" w:cs="Times New Roman"/>
          <w:szCs w:val="24"/>
        </w:rPr>
      </w:pPr>
      <w:r>
        <w:rPr>
          <w:rFonts w:eastAsia="Arial" w:cs="Times New Roman"/>
          <w:szCs w:val="24"/>
        </w:rPr>
        <w:t>Unlike the false memory literature</w:t>
      </w:r>
      <w:r w:rsidR="002E7073">
        <w:rPr>
          <w:rFonts w:eastAsia="Arial" w:cs="Times New Roman"/>
          <w:szCs w:val="24"/>
        </w:rPr>
        <w:t xml:space="preserve"> however</w:t>
      </w:r>
      <w:r>
        <w:rPr>
          <w:rFonts w:eastAsia="Arial" w:cs="Times New Roman"/>
          <w:szCs w:val="24"/>
        </w:rPr>
        <w:t xml:space="preserve">, few studies that have examined the effects of feedback/warnings on metamemory judgments. In one exception, </w:t>
      </w:r>
      <w:r w:rsidRPr="00613ABF">
        <w:rPr>
          <w:rFonts w:eastAsia="Arial" w:cs="Times New Roman"/>
          <w:szCs w:val="24"/>
        </w:rPr>
        <w:t>Koriat</w:t>
      </w:r>
      <w:r>
        <w:rPr>
          <w:rFonts w:eastAsia="Arial" w:cs="Times New Roman"/>
          <w:szCs w:val="24"/>
        </w:rPr>
        <w:t xml:space="preserve">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w:t>
      </w:r>
      <w:r w:rsidR="00F142E2" w:rsidRPr="00613ABF">
        <w:rPr>
          <w:rFonts w:eastAsia="Arial" w:cs="Times New Roman"/>
          <w:szCs w:val="24"/>
        </w:rPr>
        <w:t>Koriat</w:t>
      </w:r>
      <w:r w:rsidR="00F142E2">
        <w:rPr>
          <w:rFonts w:eastAsia="Arial" w:cs="Times New Roman"/>
          <w:szCs w:val="24"/>
        </w:rPr>
        <w:t xml:space="preserve">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B1517E">
        <w:rPr>
          <w:rFonts w:eastAsia="Arial" w:cs="Times New Roman"/>
          <w:szCs w:val="24"/>
        </w:rPr>
        <w:t xml:space="preserve"> would</w:t>
      </w:r>
      <w:r w:rsidR="00A109E6">
        <w:rPr>
          <w:rFonts w:eastAsia="Arial" w:cs="Times New Roman"/>
          <w:szCs w:val="24"/>
        </w:rPr>
        <w:t xml:space="preserve"> </w:t>
      </w:r>
      <w:r w:rsidR="00FD61BB">
        <w:rPr>
          <w:rFonts w:eastAsia="Arial" w:cs="Times New Roman"/>
          <w:szCs w:val="24"/>
        </w:rPr>
        <w:t>recall</w:t>
      </w:r>
      <w:r w:rsidR="00B1517E">
        <w:rPr>
          <w:rFonts w:eastAsia="Arial" w:cs="Times New Roman"/>
          <w:szCs w:val="24"/>
        </w:rPr>
        <w:t xml:space="preserve"> the</w:t>
      </w:r>
      <w:r w:rsidR="00A109E6">
        <w:rPr>
          <w:rFonts w:eastAsia="Arial" w:cs="Times New Roman"/>
          <w:szCs w:val="24"/>
        </w:rPr>
        <w:t xml:space="preserve"> target word when presented with the cue. The experimenter then showed the participants the true percentages, pointed out cue-</w:t>
      </w:r>
      <w:r w:rsidR="00A109E6">
        <w:rPr>
          <w:rFonts w:eastAsia="Arial" w:cs="Times New Roman"/>
          <w:szCs w:val="24"/>
        </w:rPr>
        <w:lastRenderedPageBreak/>
        <w:t xml:space="preserve">target pairs that showed an illusion of competence, and explained to them that participants often overestimate their JOLs for </w:t>
      </w:r>
      <w:r w:rsidR="002E7073">
        <w:rPr>
          <w:rFonts w:eastAsia="Arial" w:cs="Times New Roman"/>
          <w:szCs w:val="24"/>
        </w:rPr>
        <w:t xml:space="preserve">backward </w:t>
      </w:r>
      <w:r w:rsidR="00A109E6">
        <w:rPr>
          <w:rFonts w:eastAsia="Arial" w:cs="Times New Roman"/>
          <w:szCs w:val="24"/>
        </w:rPr>
        <w:t xml:space="preserve">pairs because they </w:t>
      </w:r>
      <w:r w:rsidR="00B1517E">
        <w:rPr>
          <w:rFonts w:eastAsia="Arial" w:cs="Times New Roman"/>
          <w:szCs w:val="24"/>
        </w:rPr>
        <w:t>are perceived as</w:t>
      </w:r>
      <w:r w:rsidR="00A109E6">
        <w:rPr>
          <w:rFonts w:eastAsia="Arial" w:cs="Times New Roman"/>
          <w:szCs w:val="24"/>
        </w:rPr>
        <w:t xml:space="preserve"> </w:t>
      </w:r>
      <w:r w:rsidR="00B1517E">
        <w:rPr>
          <w:rFonts w:eastAsia="Arial" w:cs="Times New Roman"/>
          <w:szCs w:val="24"/>
        </w:rPr>
        <w:t>having</w:t>
      </w:r>
      <w:r w:rsidR="00A109E6">
        <w:rPr>
          <w:rFonts w:eastAsia="Arial" w:cs="Times New Roman"/>
          <w:szCs w:val="24"/>
        </w:rPr>
        <w:t xml:space="preserve"> a stronger association than is actually present.</w:t>
      </w:r>
      <w:r w:rsidR="00FD61BB">
        <w:rPr>
          <w:rFonts w:eastAsia="Arial" w:cs="Times New Roman"/>
          <w:szCs w:val="24"/>
        </w:rPr>
        <w:t xml:space="preserve"> Thus, the theory-based group received an experience-based warning regarding the illusion of competence </w:t>
      </w:r>
      <w:r w:rsidR="00792DDE">
        <w:rPr>
          <w:rFonts w:eastAsia="Arial" w:cs="Times New Roman"/>
          <w:szCs w:val="24"/>
        </w:rPr>
        <w:t>and</w:t>
      </w:r>
      <w:r w:rsidR="00FD61BB">
        <w:rPr>
          <w:rFonts w:eastAsia="Arial" w:cs="Times New Roman"/>
          <w:szCs w:val="24"/>
        </w:rPr>
        <w:t xml:space="preserve"> the specific pair types that were most susceptible to overestimations.</w:t>
      </w:r>
      <w:r w:rsidR="008E6DF6">
        <w:rPr>
          <w:rFonts w:eastAsia="Arial" w:cs="Times New Roman"/>
          <w:szCs w:val="24"/>
        </w:rPr>
        <w:t xml:space="preserve"> In contrast,</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w:t>
      </w:r>
      <w:r w:rsidR="002E7073">
        <w:rPr>
          <w:rFonts w:eastAsia="Arial" w:cs="Times New Roman"/>
          <w:szCs w:val="24"/>
        </w:rPr>
        <w:t>l</w:t>
      </w:r>
      <w:r w:rsidR="008E6DF6">
        <w:rPr>
          <w:rFonts w:eastAsia="Arial" w:cs="Times New Roman"/>
          <w:szCs w:val="24"/>
        </w:rPr>
        <w:t xml:space="preserve">ock, theory-based participants showed a reduction in the illusion of competence relative to the mnemonic based group, indicating that participants could adjust their JOLs in response to </w:t>
      </w:r>
      <w:r w:rsidR="00AE6182">
        <w:rPr>
          <w:rFonts w:eastAsia="Arial" w:cs="Times New Roman"/>
          <w:szCs w:val="24"/>
        </w:rPr>
        <w:t>experimenter</w:t>
      </w:r>
      <w:r w:rsidR="002E7073">
        <w:rPr>
          <w:rFonts w:eastAsia="Arial" w:cs="Times New Roman"/>
          <w:szCs w:val="24"/>
        </w:rPr>
        <w:t>-provided</w:t>
      </w:r>
      <w:r w:rsidR="00AE6182">
        <w:rPr>
          <w:rFonts w:eastAsia="Arial" w:cs="Times New Roman"/>
          <w:szCs w:val="24"/>
        </w:rPr>
        <w:t xml:space="preserve"> feedback.</w:t>
      </w:r>
    </w:p>
    <w:p w14:paraId="400855DC" w14:textId="3C4A005D" w:rsidR="0092567A" w:rsidRDefault="00C024B1" w:rsidP="0092567A">
      <w:pPr>
        <w:spacing w:after="160"/>
        <w:ind w:firstLine="720"/>
        <w:contextualSpacing/>
        <w:rPr>
          <w:rFonts w:eastAsia="Arial" w:cs="Times New Roman"/>
          <w:szCs w:val="24"/>
        </w:rPr>
      </w:pPr>
      <w:r>
        <w:rPr>
          <w:rFonts w:eastAsia="Arial" w:cs="Times New Roman"/>
          <w:szCs w:val="24"/>
        </w:rPr>
        <w:t xml:space="preserve">Given the warning benefits reported by </w:t>
      </w:r>
      <w:r w:rsidRPr="00613ABF">
        <w:rPr>
          <w:rFonts w:eastAsia="Arial" w:cs="Times New Roman"/>
          <w:szCs w:val="24"/>
        </w:rPr>
        <w:t>Koriat</w:t>
      </w:r>
      <w:r>
        <w:rPr>
          <w:rFonts w:eastAsia="Arial" w:cs="Times New Roman"/>
          <w:szCs w:val="24"/>
        </w:rPr>
        <w:t xml:space="preserve">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2 blocks containing separate lists of cue-target pairs were studied and immediately tested</w:t>
      </w:r>
      <w:r w:rsidR="0092567A">
        <w:rPr>
          <w:rFonts w:eastAsia="Arial" w:cs="Times New Roman"/>
          <w:szCs w:val="24"/>
        </w:rPr>
        <w:t xml:space="preserve">. </w:t>
      </w:r>
      <w:r>
        <w:rPr>
          <w:rFonts w:eastAsia="Arial" w:cs="Times New Roman"/>
          <w:szCs w:val="24"/>
        </w:rPr>
        <w:t>Modeling Koriat and Bjork’s</w:t>
      </w:r>
      <w:ins w:id="42" w:author="Emily Cates" w:date="2020-11-06T22:30:00Z">
        <w:r w:rsidR="00CC7BCF">
          <w:rPr>
            <w:rFonts w:eastAsia="Arial" w:cs="Times New Roman"/>
            <w:szCs w:val="24"/>
          </w:rPr>
          <w:t xml:space="preserve"> (2006)</w:t>
        </w:r>
      </w:ins>
      <w:r>
        <w:rPr>
          <w:rFonts w:eastAsia="Arial" w:cs="Times New Roman"/>
          <w:szCs w:val="24"/>
        </w:rPr>
        <w:t xml:space="preserve">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 xml:space="preserve">effectiveness, we also showed participants a </w:t>
      </w:r>
      <w:r w:rsidR="002E7073">
        <w:rPr>
          <w:rFonts w:eastAsia="Arial" w:cs="Times New Roman"/>
          <w:szCs w:val="24"/>
        </w:rPr>
        <w:t xml:space="preserve">data </w:t>
      </w:r>
      <w:r w:rsidR="00077CF8">
        <w:rPr>
          <w:rFonts w:eastAsia="Arial" w:cs="Times New Roman"/>
          <w:szCs w:val="24"/>
        </w:rPr>
        <w:t xml:space="preserve">figure </w:t>
      </w:r>
      <w:r w:rsidR="002E7073">
        <w:rPr>
          <w:rFonts w:eastAsia="Arial" w:cs="Times New Roman"/>
          <w:szCs w:val="24"/>
        </w:rPr>
        <w:t>taken from</w:t>
      </w:r>
      <w:r w:rsidR="00077CF8">
        <w:rPr>
          <w:rFonts w:eastAsia="Arial" w:cs="Times New Roman"/>
          <w:szCs w:val="24"/>
        </w:rPr>
        <w:t xml:space="preserve"> </w:t>
      </w:r>
      <w:r w:rsidR="00077CF8" w:rsidRPr="00613ABF">
        <w:rPr>
          <w:rFonts w:eastAsia="Arial" w:cs="Times New Roman"/>
          <w:szCs w:val="24"/>
        </w:rPr>
        <w:t xml:space="preserve">Maxwell </w:t>
      </w:r>
      <w:r w:rsidR="002E7073" w:rsidRPr="00613ABF">
        <w:rPr>
          <w:rFonts w:eastAsia="Arial" w:cs="Times New Roman"/>
          <w:szCs w:val="24"/>
        </w:rPr>
        <w:t xml:space="preserve">and </w:t>
      </w:r>
      <w:r w:rsidR="00077CF8" w:rsidRPr="00613ABF">
        <w:rPr>
          <w:rFonts w:eastAsia="Arial" w:cs="Times New Roman"/>
          <w:szCs w:val="24"/>
        </w:rPr>
        <w:t>Huff</w:t>
      </w:r>
      <w:r w:rsidR="00077CF8">
        <w:rPr>
          <w:rFonts w:eastAsia="Arial" w:cs="Times New Roman"/>
          <w:szCs w:val="24"/>
        </w:rPr>
        <w:t>, in press</w:t>
      </w:r>
      <w:r w:rsidR="00EC15F5">
        <w:rPr>
          <w:rFonts w:eastAsia="Arial" w:cs="Times New Roman"/>
          <w:szCs w:val="24"/>
        </w:rPr>
        <w:t xml:space="preserve"> </w:t>
      </w:r>
      <w:r w:rsidR="002E7073">
        <w:rPr>
          <w:rFonts w:eastAsia="Arial" w:cs="Times New Roman"/>
          <w:szCs w:val="24"/>
        </w:rPr>
        <w:t>(</w:t>
      </w:r>
      <w:r w:rsidR="005E3B74">
        <w:rPr>
          <w:rFonts w:eastAsia="Arial" w:cs="Times New Roman"/>
          <w:szCs w:val="24"/>
        </w:rPr>
        <w:t>see Figure 3</w:t>
      </w:r>
      <w:r w:rsidR="00077CF8">
        <w:rPr>
          <w:rFonts w:eastAsia="Arial" w:cs="Times New Roman"/>
          <w:szCs w:val="24"/>
        </w:rPr>
        <w:t xml:space="preserve">) which depicted the illusion of competence pattern. Immediately following the warning,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w:t>
      </w:r>
      <w:r w:rsidR="00077CF8" w:rsidRPr="00613ABF">
        <w:rPr>
          <w:rFonts w:eastAsia="Arial" w:cs="Times New Roman"/>
          <w:szCs w:val="24"/>
        </w:rPr>
        <w:t>Gallo</w:t>
      </w:r>
      <w:r w:rsidR="00077CF8">
        <w:rPr>
          <w:rFonts w:eastAsia="Arial" w:cs="Times New Roman"/>
          <w:szCs w:val="24"/>
        </w:rPr>
        <w:t>,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lastRenderedPageBreak/>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41338B2D" w:rsidR="00D7555E" w:rsidRDefault="00EB7403" w:rsidP="00D7555E">
      <w:pPr>
        <w:ind w:firstLine="720"/>
      </w:pPr>
      <w:r>
        <w:rPr>
          <w:rFonts w:eastAsia="Arial" w:cs="Times New Roman"/>
          <w:szCs w:val="24"/>
        </w:rPr>
        <w:lastRenderedPageBreak/>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 xml:space="preserve">Specifically, participants in the </w:t>
      </w:r>
      <w:r w:rsidR="000067BD">
        <w:rPr>
          <w:rFonts w:eastAsia="Arial" w:cs="Times New Roman"/>
          <w:szCs w:val="24"/>
        </w:rPr>
        <w:t xml:space="preserve">warning </w:t>
      </w:r>
      <w:r w:rsidR="00B53EDE">
        <w:rPr>
          <w:rFonts w:eastAsia="Arial" w:cs="Times New Roman"/>
          <w:szCs w:val="24"/>
        </w:rPr>
        <w:t>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w:t>
      </w:r>
      <w:r w:rsidR="000067BD">
        <w:rPr>
          <w:rFonts w:eastAsia="Arial" w:cs="Times New Roman"/>
          <w:szCs w:val="24"/>
        </w:rPr>
        <w:t>from</w:t>
      </w:r>
      <w:r w:rsidR="00B53EDE">
        <w:rPr>
          <w:rFonts w:eastAsia="Arial" w:cs="Times New Roman"/>
          <w:szCs w:val="24"/>
        </w:rPr>
        <w:t xml:space="preserve"> </w:t>
      </w:r>
      <w:r w:rsidR="00B53EDE" w:rsidRPr="00613ABF">
        <w:rPr>
          <w:rFonts w:eastAsia="Arial" w:cs="Times New Roman"/>
          <w:szCs w:val="24"/>
        </w:rPr>
        <w:t xml:space="preserve">Maxwell </w:t>
      </w:r>
      <w:r w:rsidR="000067BD" w:rsidRPr="00613ABF">
        <w:rPr>
          <w:rFonts w:eastAsia="Arial" w:cs="Times New Roman"/>
          <w:szCs w:val="24"/>
        </w:rPr>
        <w:t xml:space="preserve">&amp; </w:t>
      </w:r>
      <w:r w:rsidR="00B53EDE" w:rsidRPr="00613ABF">
        <w:rPr>
          <w:rFonts w:eastAsia="Arial" w:cs="Times New Roman"/>
          <w:szCs w:val="24"/>
        </w:rPr>
        <w:t>Huff</w:t>
      </w:r>
      <w:r w:rsidR="00B53EDE">
        <w:rPr>
          <w:rFonts w:eastAsia="Arial" w:cs="Times New Roman"/>
          <w:szCs w:val="24"/>
        </w:rPr>
        <w:t xml:space="preserve">,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21B634B7" w14:textId="716F01E8" w:rsidR="00CF086E" w:rsidRDefault="00E575E6" w:rsidP="00E14B73">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0067BD">
        <w:rPr>
          <w:rFonts w:eastAsia="Arial" w:cs="Times New Roman"/>
          <w:szCs w:val="24"/>
        </w:rPr>
        <w:t xml:space="preserve"> which similarly removed fewer than 0.5% of trials</w:t>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JOL 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9644B4">
        <w:rPr>
          <w:rFonts w:eastAsia="Arial" w:cs="Times New Roman"/>
          <w:szCs w:val="24"/>
        </w:rPr>
        <w:t>F</w:t>
      </w:r>
      <w:r w:rsidR="008136FE">
        <w:rPr>
          <w:rFonts w:eastAsia="Arial" w:cs="Times New Roman"/>
          <w:szCs w:val="24"/>
        </w:rPr>
        <w:t xml:space="preserve">or completeness, analyses for both blocks are included in the Supplemental Materials (available at: </w:t>
      </w:r>
      <w:r w:rsidR="008136FE" w:rsidRPr="008136FE">
        <w:rPr>
          <w:rFonts w:eastAsia="Arial" w:cs="Times New Roman"/>
          <w:szCs w:val="24"/>
        </w:rPr>
        <w:t>https://osf.io/cgse6/</w:t>
      </w:r>
      <w:r w:rsidR="008136FE">
        <w:rPr>
          <w:rFonts w:eastAsia="Arial" w:cs="Times New Roman"/>
          <w:szCs w:val="24"/>
        </w:rPr>
        <w:t>), and the data patterns largely follow those found in block 2.</w:t>
      </w:r>
    </w:p>
    <w:p w14:paraId="71DD3304" w14:textId="50DEB8C3" w:rsidR="00E575E6" w:rsidRPr="00900F0D" w:rsidRDefault="00E575E6" w:rsidP="00CF086E">
      <w:pPr>
        <w:spacing w:after="160"/>
        <w:ind w:firstLine="720"/>
        <w:contextualSpacing/>
        <w:rPr>
          <w:rFonts w:eastAsia="Arial" w:cs="Times New Roman"/>
          <w:szCs w:val="24"/>
        </w:rPr>
      </w:pPr>
      <w:r>
        <w:rPr>
          <w:rFonts w:eastAsia="Arial" w:cs="Times New Roman"/>
          <w:szCs w:val="24"/>
        </w:rPr>
        <w:t>In the</w:t>
      </w:r>
      <w:r w:rsidR="00CF086E">
        <w:rPr>
          <w:rFonts w:eastAsia="Arial" w:cs="Times New Roman"/>
          <w:szCs w:val="24"/>
        </w:rPr>
        <w:t xml:space="preserve"> following</w:t>
      </w:r>
      <w:r>
        <w:rPr>
          <w:rFonts w:eastAsia="Arial" w:cs="Times New Roman"/>
          <w:szCs w:val="24"/>
        </w:rPr>
        <w:t xml:space="preserv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0067BD">
        <w:rPr>
          <w:rFonts w:eastAsia="Arial" w:cs="Times New Roman"/>
          <w:szCs w:val="24"/>
        </w:rPr>
        <w:t>collapse across warning groups</w:t>
      </w:r>
      <w:r w:rsidR="00900F0D">
        <w:rPr>
          <w:rFonts w:eastAsia="Arial" w:cs="Times New Roman"/>
          <w:szCs w:val="24"/>
        </w:rPr>
        <w:t>.</w:t>
      </w:r>
    </w:p>
    <w:p w14:paraId="2E33AC8D" w14:textId="1785FA7B" w:rsidR="00F40B49" w:rsidRDefault="00326E1E" w:rsidP="00704354">
      <w:pPr>
        <w:spacing w:after="160"/>
        <w:ind w:firstLine="720"/>
        <w:contextualSpacing/>
        <w:rPr>
          <w:rFonts w:eastAsia="Arial" w:cs="Times New Roman"/>
          <w:szCs w:val="24"/>
        </w:rPr>
      </w:pPr>
      <w:r>
        <w:rPr>
          <w:rFonts w:eastAsia="Arial" w:cs="Times New Roman"/>
          <w:szCs w:val="24"/>
        </w:rPr>
        <w:lastRenderedPageBreak/>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9854A8">
        <w:rPr>
          <w:rFonts w:eastAsia="Arial" w:cs="Times New Roman"/>
          <w:szCs w:val="24"/>
        </w:rPr>
        <w:t>Encoding</w:t>
      </w:r>
      <w:r w:rsidR="00133D00">
        <w:rPr>
          <w:rFonts w:eastAsia="Arial" w:cs="Times New Roman"/>
          <w:szCs w:val="24"/>
        </w:rPr>
        <w:t xml:space="preserve"> </w:t>
      </w:r>
      <w:r w:rsidR="009854A8">
        <w:rPr>
          <w:rFonts w:eastAsia="Arial" w:cs="Times New Roman"/>
          <w:szCs w:val="24"/>
        </w:rPr>
        <w:t>Grou</w:t>
      </w:r>
      <w:r w:rsidR="00133D00">
        <w:rPr>
          <w:rFonts w:eastAsia="Arial" w:cs="Times New Roman"/>
          <w:szCs w:val="24"/>
        </w:rPr>
        <w:t>p</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w:t>
      </w:r>
      <w:r w:rsidR="00013442">
        <w:rPr>
          <w:rFonts w:eastAsia="Arial" w:cs="Times New Roman"/>
          <w:szCs w:val="24"/>
        </w:rPr>
        <w:t xml:space="preserve"> </w:t>
      </w:r>
      <w:r w:rsidR="00013442" w:rsidRPr="003E7264">
        <w:rPr>
          <w:rFonts w:eastAsia="Arial" w:cs="Times New Roman"/>
          <w:szCs w:val="24"/>
        </w:rPr>
        <w:t xml:space="preserve">4 (Pair Type)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9854A8">
        <w:rPr>
          <w:rFonts w:eastAsia="Arial" w:cs="Times New Roman"/>
          <w:szCs w:val="24"/>
        </w:rPr>
        <w:t xml:space="preserve">encoding group </w:t>
      </w:r>
      <w:r w:rsidR="00900F0D">
        <w:rPr>
          <w:rFonts w:eastAsia="Arial" w:cs="Times New Roman"/>
          <w:szCs w:val="24"/>
        </w:rPr>
        <w:t xml:space="preserve">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C23BA6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w:t>
      </w:r>
      <w:r w:rsidR="009854A8">
        <w:rPr>
          <w:rFonts w:eastAsia="Arial" w:cs="Times New Roman"/>
          <w:szCs w:val="24"/>
        </w:rPr>
        <w:t xml:space="preserve">encoding group </w:t>
      </w:r>
      <w:r w:rsidR="007529DF">
        <w:rPr>
          <w:rFonts w:eastAsia="Arial" w:cs="Times New Roman"/>
          <w:szCs w:val="24"/>
        </w:rPr>
        <w:t xml:space="preserve">×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xml:space="preserve">, and </w:t>
      </w:r>
      <w:r w:rsidR="005E3B74">
        <w:rPr>
          <w:rFonts w:eastAsia="Arial" w:cs="Times New Roman"/>
          <w:szCs w:val="24"/>
        </w:rPr>
        <w:t>consistent with</w:t>
      </w:r>
      <w:r>
        <w:rPr>
          <w:rFonts w:eastAsia="Arial" w:cs="Times New Roman"/>
          <w:szCs w:val="24"/>
        </w:rPr>
        <w:t xml:space="preserv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1A0896">
        <w:rPr>
          <w:rFonts w:eastAsia="Arial" w:cs="Times New Roman"/>
          <w:szCs w:val="24"/>
        </w:rPr>
        <w:t>,</w:t>
      </w:r>
      <w:r w:rsidR="00412AA4">
        <w:rPr>
          <w:rFonts w:eastAsia="Arial" w:cs="Times New Roman"/>
          <w:szCs w:val="24"/>
        </w:rPr>
        <w:t xml:space="preserve"> and </w:t>
      </w:r>
      <w:r w:rsidR="00412AA4">
        <w:rPr>
          <w:rFonts w:eastAsia="Arial" w:cs="Times New Roman"/>
          <w:szCs w:val="24"/>
        </w:rPr>
        <w:lastRenderedPageBreak/>
        <w:t>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1A0C7DDE" w14:textId="6B45326D" w:rsidR="000F470D" w:rsidRDefault="000F470D" w:rsidP="000F470D">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(Figure 6). </w:t>
      </w:r>
      <w:bookmarkStart w:id="43" w:name="_Hlk53319739"/>
      <w:r>
        <w:rPr>
          <w:rFonts w:eastAsia="Arial" w:cs="Times New Roman"/>
          <w:szCs w:val="24"/>
        </w:rPr>
        <w:t xml:space="preserve">Consistent with </w:t>
      </w:r>
      <w:r w:rsidR="001A0896">
        <w:rPr>
          <w:rFonts w:eastAsia="Arial" w:cs="Times New Roman"/>
          <w:szCs w:val="24"/>
        </w:rPr>
        <w:t>Experiment 1,</w:t>
      </w:r>
      <w:r>
        <w:rPr>
          <w:rFonts w:eastAsia="Arial" w:cs="Times New Roman"/>
          <w:szCs w:val="24"/>
        </w:rPr>
        <w:t xml:space="preserve"> calibration plots were initially analyzed using a 3 (Encoding Group) </w:t>
      </w:r>
      <w:r w:rsidRPr="003E7264">
        <w:rPr>
          <w:rFonts w:eastAsia="Arial" w:cs="Times New Roman"/>
          <w:szCs w:val="24"/>
        </w:rPr>
        <w:t>× 4 (Pair Type)</w:t>
      </w:r>
      <w:r>
        <w:rPr>
          <w:rFonts w:eastAsia="Arial" w:cs="Times New Roman"/>
          <w:szCs w:val="24"/>
        </w:rPr>
        <w:t xml:space="preserve"> × 11 (JOL increment) mixed ANOVA. </w:t>
      </w:r>
      <w:r w:rsidR="009B12C0">
        <w:rPr>
          <w:rFonts w:eastAsia="Arial" w:cs="Times New Roman"/>
          <w:szCs w:val="24"/>
        </w:rPr>
        <w:t>As in Experiment 1, the 3-way interaction failed to reach statistical significance,</w:t>
      </w:r>
      <w:r>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Pr>
          <w:rFonts w:eastAsia="Arial" w:cs="Times New Roman"/>
          <w:szCs w:val="24"/>
        </w:rPr>
        <w:t>60</w:t>
      </w:r>
      <w:r w:rsidRPr="003E7264">
        <w:rPr>
          <w:rFonts w:eastAsia="Arial" w:cs="Times New Roman"/>
          <w:szCs w:val="24"/>
        </w:rPr>
        <w:t xml:space="preserve">, </w:t>
      </w:r>
      <w:r>
        <w:rPr>
          <w:rFonts w:eastAsia="Arial" w:cs="Times New Roman"/>
          <w:szCs w:val="24"/>
        </w:rPr>
        <w:t>61</w:t>
      </w:r>
      <w:r w:rsidR="00BD08C4">
        <w:rPr>
          <w:rFonts w:eastAsia="Arial" w:cs="Times New Roman"/>
          <w:szCs w:val="24"/>
        </w:rPr>
        <w:t>50</w:t>
      </w:r>
      <w:r w:rsidRPr="003E7264">
        <w:rPr>
          <w:rFonts w:eastAsia="Arial" w:cs="Times New Roman"/>
          <w:szCs w:val="24"/>
        </w:rPr>
        <w:t xml:space="preserve">) = </w:t>
      </w:r>
      <w:r w:rsidR="00BD08C4">
        <w:rPr>
          <w:rFonts w:eastAsia="Arial" w:cs="Times New Roman"/>
          <w:szCs w:val="24"/>
        </w:rPr>
        <w:t>0.97</w:t>
      </w:r>
      <w:r>
        <w:rPr>
          <w:rFonts w:eastAsia="Arial" w:cs="Times New Roman"/>
          <w:szCs w:val="24"/>
        </w:rPr>
        <w:t>,</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BD08C4">
        <w:rPr>
          <w:rFonts w:eastAsia="Arial" w:cs="Times New Roman"/>
          <w:szCs w:val="24"/>
        </w:rPr>
        <w:t>823.39</w:t>
      </w:r>
      <w:r w:rsidRPr="003E7264">
        <w:rPr>
          <w:rFonts w:eastAsia="Arial" w:cs="Times New Roman"/>
          <w:szCs w:val="24"/>
        </w:rPr>
        <w:t xml:space="preserve">, </w:t>
      </w:r>
      <w:r w:rsidR="00BD08C4" w:rsidRPr="00BD08C4">
        <w:rPr>
          <w:rFonts w:eastAsia="Arial" w:cs="Times New Roman"/>
          <w:i/>
          <w:iCs/>
          <w:szCs w:val="24"/>
        </w:rPr>
        <w:t>p</w:t>
      </w:r>
      <w:r w:rsidR="00BD08C4">
        <w:rPr>
          <w:rFonts w:eastAsia="Arial" w:cs="Times New Roman"/>
          <w:szCs w:val="24"/>
        </w:rPr>
        <w:t xml:space="preserve"> = </w:t>
      </w:r>
      <w:r w:rsidR="00716CB5">
        <w:rPr>
          <w:rFonts w:eastAsia="Arial" w:cs="Times New Roman"/>
          <w:szCs w:val="24"/>
        </w:rPr>
        <w:t>.55</w:t>
      </w:r>
      <w:r w:rsidR="00BD08C4">
        <w:rPr>
          <w:rFonts w:eastAsia="Arial" w:cs="Times New Roman"/>
          <w:szCs w:val="24"/>
        </w:rPr>
        <w:t xml:space="preserve">, </w:t>
      </w:r>
      <w:r w:rsidR="009B12C0">
        <w:rPr>
          <w:rFonts w:eastAsia="Arial" w:cs="Times New Roman"/>
          <w:i/>
          <w:iCs/>
          <w:szCs w:val="24"/>
        </w:rPr>
        <w:t>p</w:t>
      </w:r>
      <w:r w:rsidR="009B12C0" w:rsidRPr="009B12C0">
        <w:rPr>
          <w:rFonts w:eastAsia="Arial" w:cs="Times New Roman"/>
          <w:szCs w:val="24"/>
          <w:vertAlign w:val="subscript"/>
        </w:rPr>
        <w:t>BIC</w:t>
      </w:r>
      <w:r w:rsidR="009B12C0">
        <w:rPr>
          <w:rFonts w:eastAsia="Arial" w:cs="Times New Roman"/>
          <w:szCs w:val="24"/>
        </w:rPr>
        <w:t xml:space="preserve"> </w:t>
      </w:r>
      <w:r w:rsidR="009B12C0">
        <w:rPr>
          <w:rFonts w:eastAsia="Arial" w:cs="Times New Roman"/>
          <w:i/>
          <w:iCs/>
          <w:szCs w:val="24"/>
        </w:rPr>
        <w:t xml:space="preserve">= </w:t>
      </w:r>
      <w:r w:rsidR="00716CB5">
        <w:rPr>
          <w:rFonts w:eastAsia="Arial" w:cs="Times New Roman"/>
          <w:szCs w:val="24"/>
        </w:rPr>
        <w:t>.85</w:t>
      </w:r>
      <w:r>
        <w:rPr>
          <w:rFonts w:eastAsia="Arial" w:cs="Times New Roman"/>
          <w:szCs w:val="24"/>
        </w:rPr>
        <w:t xml:space="preserve">. </w:t>
      </w:r>
      <w:r w:rsidR="00AE02A3">
        <w:rPr>
          <w:rFonts w:eastAsia="Arial" w:cs="Times New Roman"/>
          <w:szCs w:val="24"/>
        </w:rPr>
        <w:t>Give</w:t>
      </w:r>
      <w:r w:rsidR="0069097D">
        <w:rPr>
          <w:rFonts w:eastAsia="Arial" w:cs="Times New Roman"/>
          <w:szCs w:val="24"/>
        </w:rPr>
        <w:t>n</w:t>
      </w:r>
      <w:r w:rsidR="00AE02A3">
        <w:rPr>
          <w:rFonts w:eastAsia="Arial" w:cs="Times New Roman"/>
          <w:szCs w:val="24"/>
        </w:rPr>
        <w:t xml:space="preserve"> our encoding group predictions</w:t>
      </w:r>
      <w:r w:rsidR="0069097D">
        <w:rPr>
          <w:rFonts w:eastAsia="Arial" w:cs="Times New Roman"/>
          <w:szCs w:val="24"/>
        </w:rPr>
        <w:t>,</w:t>
      </w:r>
      <w:r w:rsidR="00AE02A3">
        <w:rPr>
          <w:rFonts w:eastAsia="Arial" w:cs="Times New Roman"/>
          <w:szCs w:val="24"/>
        </w:rPr>
        <w:t xml:space="preserve"> however, </w:t>
      </w:r>
      <w:r w:rsidR="0069097D">
        <w:rPr>
          <w:rFonts w:eastAsia="Arial" w:cs="Times New Roman"/>
          <w:szCs w:val="24"/>
        </w:rPr>
        <w:t xml:space="preserve">we </w:t>
      </w:r>
      <w:r w:rsidR="00AE02A3">
        <w:rPr>
          <w:rFonts w:eastAsia="Arial" w:cs="Times New Roman"/>
          <w:szCs w:val="24"/>
        </w:rPr>
        <w:t>analyzed calibration plots separately for each of the encoding groups.</w:t>
      </w:r>
    </w:p>
    <w:p w14:paraId="6C456D09" w14:textId="41852F35" w:rsidR="000F470D" w:rsidRDefault="000F470D" w:rsidP="000F470D">
      <w:pPr>
        <w:spacing w:after="160"/>
        <w:ind w:firstLine="720"/>
        <w:contextualSpacing/>
        <w:rPr>
          <w:rFonts w:eastAsia="Arial" w:cs="Times New Roman"/>
          <w:szCs w:val="24"/>
        </w:rPr>
      </w:pPr>
      <w:r>
        <w:rPr>
          <w:rFonts w:eastAsia="Arial" w:cs="Times New Roman"/>
          <w:szCs w:val="24"/>
        </w:rPr>
        <w:t xml:space="preserve">Starting with </w:t>
      </w:r>
      <w:r w:rsidR="00AE02A3">
        <w:rPr>
          <w:rFonts w:eastAsia="Arial" w:cs="Times New Roman"/>
          <w:szCs w:val="24"/>
        </w:rPr>
        <w:t>the read group</w:t>
      </w:r>
      <w:r>
        <w:rPr>
          <w:rFonts w:eastAsia="Arial" w:cs="Times New Roman"/>
          <w:szCs w:val="24"/>
        </w:rPr>
        <w:t>,</w:t>
      </w:r>
      <w:r w:rsidRPr="003E7264">
        <w:rPr>
          <w:rFonts w:eastAsia="Arial" w:cs="Times New Roman"/>
          <w:szCs w:val="24"/>
        </w:rPr>
        <w:t xml:space="preserve"> overestimations </w:t>
      </w:r>
      <w:r w:rsidR="00C55B9D">
        <w:rPr>
          <w:rFonts w:eastAsia="Arial" w:cs="Times New Roman"/>
          <w:szCs w:val="24"/>
        </w:rPr>
        <w:t xml:space="preserve">of unrelated pairs </w:t>
      </w:r>
      <w:r>
        <w:rPr>
          <w:rFonts w:eastAsia="Arial" w:cs="Times New Roman"/>
          <w:szCs w:val="24"/>
        </w:rPr>
        <w:t xml:space="preserve">were observed </w:t>
      </w:r>
      <w:r w:rsidR="00E109EF">
        <w:rPr>
          <w:rFonts w:eastAsia="Arial" w:cs="Times New Roman"/>
          <w:szCs w:val="24"/>
        </w:rPr>
        <w:t xml:space="preserve">for JOL rates above </w:t>
      </w:r>
      <w:r w:rsidR="00C55B9D">
        <w:rPr>
          <w:rFonts w:eastAsia="Arial" w:cs="Times New Roman"/>
          <w:szCs w:val="24"/>
        </w:rPr>
        <w:t>2</w:t>
      </w:r>
      <w:r w:rsidR="00E109EF">
        <w:rPr>
          <w:rFonts w:eastAsia="Arial" w:cs="Times New Roman"/>
          <w:szCs w:val="24"/>
        </w:rPr>
        <w:t>0%.</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sidR="00024971">
        <w:rPr>
          <w:rFonts w:eastAsia="Arial" w:cs="Times New Roman"/>
          <w:szCs w:val="24"/>
        </w:rPr>
        <w:t>4</w:t>
      </w:r>
      <w:r>
        <w:rPr>
          <w:rFonts w:eastAsia="Arial" w:cs="Times New Roman"/>
          <w:szCs w:val="24"/>
        </w:rPr>
        <w:t>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For symmetrical associates, overestimations occurred for JOLs greater than </w:t>
      </w:r>
      <w:r w:rsidR="00024971">
        <w:rPr>
          <w:rFonts w:eastAsia="Arial" w:cs="Times New Roman"/>
          <w:szCs w:val="24"/>
        </w:rPr>
        <w:t>7</w:t>
      </w:r>
      <w:r>
        <w:rPr>
          <w:rFonts w:eastAsia="Arial" w:cs="Times New Roman"/>
          <w:szCs w:val="24"/>
        </w:rPr>
        <w:t>0%. Finally, overestimation of forward associates</w:t>
      </w:r>
      <w:r w:rsidRPr="003E7264">
        <w:rPr>
          <w:rFonts w:eastAsia="Arial" w:cs="Times New Roman"/>
          <w:szCs w:val="24"/>
        </w:rPr>
        <w:t xml:space="preserve"> occurred</w:t>
      </w:r>
      <w:r w:rsidR="00E109EF">
        <w:rPr>
          <w:rFonts w:eastAsia="Arial" w:cs="Times New Roman"/>
          <w:szCs w:val="24"/>
        </w:rPr>
        <w:t xml:space="preserve"> at JOL ratings above 80%</w:t>
      </w:r>
      <w:r>
        <w:rPr>
          <w:rFonts w:eastAsia="Arial" w:cs="Times New Roman"/>
          <w:szCs w:val="24"/>
        </w:rPr>
        <w:t xml:space="preserve">. Using a </w:t>
      </w:r>
      <w:r w:rsidRPr="003E7264">
        <w:rPr>
          <w:rFonts w:eastAsia="Arial" w:cs="Times New Roman"/>
          <w:szCs w:val="24"/>
        </w:rPr>
        <w:t>4 (Pair Type)</w:t>
      </w:r>
      <w:r>
        <w:rPr>
          <w:rFonts w:eastAsia="Arial" w:cs="Times New Roman"/>
          <w:szCs w:val="24"/>
        </w:rPr>
        <w:t xml:space="preserve"> × 11 (JOL increment) repeated measures ANOVA, </w:t>
      </w:r>
      <w:r w:rsidR="00AE02A3">
        <w:rPr>
          <w:rFonts w:eastAsia="Arial" w:cs="Times New Roman"/>
          <w:szCs w:val="24"/>
        </w:rPr>
        <w:t>yielded</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sidR="00121952">
        <w:rPr>
          <w:rFonts w:eastAsia="Arial" w:cs="Times New Roman"/>
          <w:szCs w:val="24"/>
        </w:rPr>
        <w:t>207</w:t>
      </w:r>
      <w:r w:rsidRPr="003E7264">
        <w:rPr>
          <w:rFonts w:eastAsia="Arial" w:cs="Times New Roman"/>
          <w:szCs w:val="24"/>
        </w:rPr>
        <w:t xml:space="preserve">) = </w:t>
      </w:r>
      <w:r w:rsidR="00121952">
        <w:rPr>
          <w:rFonts w:eastAsia="Arial" w:cs="Times New Roman"/>
          <w:szCs w:val="24"/>
        </w:rPr>
        <w:t>163.37</w:t>
      </w:r>
      <w:r>
        <w:rPr>
          <w:rFonts w:eastAsia="Arial" w:cs="Times New Roman"/>
          <w:szCs w:val="24"/>
        </w:rPr>
        <w:t>,</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121952">
        <w:rPr>
          <w:rFonts w:eastAsia="Arial" w:cs="Times New Roman"/>
          <w:szCs w:val="24"/>
        </w:rPr>
        <w:t>219312.96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121952">
        <w:rPr>
          <w:rFonts w:eastAsia="Arial" w:cs="Times New Roman"/>
          <w:szCs w:val="24"/>
        </w:rPr>
        <w:t>70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sidR="00D16C6F">
        <w:rPr>
          <w:rFonts w:eastAsia="Arial" w:cs="Times New Roman"/>
          <w:szCs w:val="24"/>
        </w:rPr>
        <w:t>690</w:t>
      </w:r>
      <w:r w:rsidRPr="003E7264">
        <w:rPr>
          <w:rFonts w:eastAsia="Arial" w:cs="Times New Roman"/>
          <w:szCs w:val="24"/>
        </w:rPr>
        <w:t xml:space="preserve">) = </w:t>
      </w:r>
      <w:r w:rsidR="00D16C6F">
        <w:rPr>
          <w:rFonts w:eastAsia="Arial" w:cs="Times New Roman"/>
          <w:szCs w:val="24"/>
        </w:rPr>
        <w:t>22.76</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16C6F">
        <w:rPr>
          <w:rFonts w:eastAsia="Arial" w:cs="Times New Roman"/>
          <w:szCs w:val="24"/>
        </w:rPr>
        <w:t>26835.39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16C6F">
        <w:rPr>
          <w:rFonts w:eastAsia="Arial" w:cs="Times New Roman"/>
          <w:szCs w:val="24"/>
        </w:rPr>
        <w:t>25</w:t>
      </w:r>
      <w:r w:rsidRPr="003E7264">
        <w:rPr>
          <w:rFonts w:eastAsia="Arial" w:cs="Times New Roman"/>
          <w:szCs w:val="24"/>
        </w:rPr>
        <w:t>, and a</w:t>
      </w:r>
      <w:r w:rsidR="00AE02A3">
        <w:rPr>
          <w:rFonts w:eastAsia="Arial" w:cs="Times New Roman"/>
          <w:szCs w:val="24"/>
        </w:rPr>
        <w:t>n</w:t>
      </w:r>
      <w:r w:rsidRPr="003E7264">
        <w:rPr>
          <w:rFonts w:eastAsia="Arial" w:cs="Times New Roman"/>
          <w:szCs w:val="24"/>
        </w:rPr>
        <w:t xml:space="preserve">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w:t>
      </w:r>
      <w:r w:rsidR="00D16C6F">
        <w:rPr>
          <w:rFonts w:eastAsia="Arial" w:cs="Times New Roman"/>
          <w:szCs w:val="24"/>
        </w:rPr>
        <w:t>070</w:t>
      </w:r>
      <w:r w:rsidRPr="003E7264">
        <w:rPr>
          <w:rFonts w:eastAsia="Arial" w:cs="Times New Roman"/>
          <w:szCs w:val="24"/>
        </w:rPr>
        <w:t xml:space="preserve">) = </w:t>
      </w:r>
      <w:r w:rsidR="00D16C6F">
        <w:rPr>
          <w:rFonts w:eastAsia="Arial" w:cs="Times New Roman"/>
          <w:szCs w:val="24"/>
        </w:rPr>
        <w:t>5.79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16C6F">
        <w:rPr>
          <w:rFonts w:eastAsia="Arial" w:cs="Times New Roman"/>
          <w:szCs w:val="24"/>
        </w:rPr>
        <w:t>4698.59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w:t>
      </w:r>
      <w:r w:rsidR="00D16C6F">
        <w:rPr>
          <w:rFonts w:eastAsia="Arial" w:cs="Times New Roman"/>
          <w:szCs w:val="24"/>
        </w:rPr>
        <w:t>8</w:t>
      </w:r>
      <w:r w:rsidRPr="003E7264">
        <w:rPr>
          <w:rFonts w:eastAsia="Arial" w:cs="Times New Roman"/>
          <w:szCs w:val="24"/>
        </w:rPr>
        <w:t xml:space="preserve">. </w:t>
      </w:r>
    </w:p>
    <w:p w14:paraId="3E74E5BC" w14:textId="5E0732DD" w:rsidR="000F470D" w:rsidRDefault="000F470D" w:rsidP="000F470D">
      <w:pPr>
        <w:spacing w:after="160"/>
        <w:ind w:firstLine="720"/>
        <w:contextualSpacing/>
        <w:rPr>
          <w:rFonts w:eastAsia="Arial" w:cs="Times New Roman"/>
          <w:szCs w:val="24"/>
        </w:rPr>
      </w:pPr>
      <w:r>
        <w:rPr>
          <w:rFonts w:eastAsia="Arial" w:cs="Times New Roman"/>
          <w:szCs w:val="24"/>
        </w:rPr>
        <w:t xml:space="preserve">Next, for the item-specific encoding group, </w:t>
      </w:r>
      <w:r w:rsidRPr="003E7264">
        <w:rPr>
          <w:rFonts w:eastAsia="Arial" w:cs="Times New Roman"/>
          <w:szCs w:val="24"/>
        </w:rPr>
        <w:t xml:space="preserve">overestimations </w:t>
      </w:r>
      <w:r>
        <w:rPr>
          <w:rFonts w:eastAsia="Arial" w:cs="Times New Roman"/>
          <w:szCs w:val="24"/>
        </w:rPr>
        <w:t>of unrelated pairs emerg</w:t>
      </w:r>
      <w:r w:rsidR="00144B46">
        <w:rPr>
          <w:rFonts w:eastAsia="Arial" w:cs="Times New Roman"/>
          <w:szCs w:val="24"/>
        </w:rPr>
        <w:t>ed</w:t>
      </w:r>
      <w:r>
        <w:rPr>
          <w:rFonts w:eastAsia="Arial" w:cs="Times New Roman"/>
          <w:szCs w:val="24"/>
        </w:rPr>
        <w:t xml:space="preserve"> </w:t>
      </w:r>
      <w:r w:rsidR="00144B46">
        <w:rPr>
          <w:rFonts w:eastAsia="Arial" w:cs="Times New Roman"/>
          <w:szCs w:val="24"/>
        </w:rPr>
        <w:t>at</w:t>
      </w:r>
      <w:r w:rsidRPr="003E7264">
        <w:rPr>
          <w:rFonts w:eastAsia="Arial" w:cs="Times New Roman"/>
          <w:szCs w:val="24"/>
        </w:rPr>
        <w:t xml:space="preserve"> JOL ratings </w:t>
      </w:r>
      <w:r>
        <w:rPr>
          <w:rFonts w:eastAsia="Arial" w:cs="Times New Roman"/>
          <w:szCs w:val="24"/>
        </w:rPr>
        <w:t xml:space="preserve">above </w:t>
      </w:r>
      <w:r w:rsidR="00144B46">
        <w:rPr>
          <w:rFonts w:eastAsia="Arial" w:cs="Times New Roman"/>
          <w:szCs w:val="24"/>
        </w:rPr>
        <w:t>3</w:t>
      </w:r>
      <w:r>
        <w:rPr>
          <w:rFonts w:eastAsia="Arial" w:cs="Times New Roman"/>
          <w:szCs w:val="24"/>
        </w:rPr>
        <w:t xml:space="preserve">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E109EF">
        <w:rPr>
          <w:rFonts w:eastAsia="Arial" w:cs="Times New Roman"/>
          <w:szCs w:val="24"/>
        </w:rPr>
        <w:t>5</w:t>
      </w:r>
      <w:r>
        <w:rPr>
          <w:rFonts w:eastAsia="Arial" w:cs="Times New Roman"/>
          <w:szCs w:val="24"/>
        </w:rPr>
        <w:t>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Next, for symmetrical associates, overestimations were observed at JOL ratings above </w:t>
      </w:r>
      <w:r w:rsidR="00E109EF">
        <w:rPr>
          <w:rFonts w:eastAsia="Arial" w:cs="Times New Roman"/>
          <w:szCs w:val="24"/>
        </w:rPr>
        <w:t>8</w:t>
      </w:r>
      <w:r>
        <w:rPr>
          <w:rFonts w:eastAsia="Arial" w:cs="Times New Roman"/>
          <w:szCs w:val="24"/>
        </w:rPr>
        <w:t>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t>
      </w:r>
      <w:r w:rsidR="00AE02A3">
        <w:rPr>
          <w:rFonts w:eastAsia="Arial" w:cs="Times New Roman"/>
          <w:szCs w:val="24"/>
        </w:rPr>
        <w:t>E</w:t>
      </w:r>
      <w:r w:rsidR="00AE02A3" w:rsidRPr="003E7264">
        <w:rPr>
          <w:rFonts w:eastAsia="Arial" w:cs="Times New Roman"/>
          <w:szCs w:val="24"/>
        </w:rPr>
        <w:t xml:space="preserve">ffects </w:t>
      </w:r>
      <w:r w:rsidRPr="003E7264">
        <w:rPr>
          <w:rFonts w:eastAsia="Arial" w:cs="Times New Roman"/>
          <w:szCs w:val="24"/>
        </w:rPr>
        <w:t xml:space="preserve">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sidR="00121952">
        <w:rPr>
          <w:rFonts w:eastAsia="Arial" w:cs="Times New Roman"/>
          <w:szCs w:val="24"/>
        </w:rPr>
        <w:t>213</w:t>
      </w:r>
      <w:r w:rsidRPr="003E7264">
        <w:rPr>
          <w:rFonts w:eastAsia="Arial" w:cs="Times New Roman"/>
          <w:szCs w:val="24"/>
        </w:rPr>
        <w:t xml:space="preserve">) = </w:t>
      </w:r>
      <w:r w:rsidR="00121952">
        <w:rPr>
          <w:rFonts w:eastAsia="Arial" w:cs="Times New Roman"/>
          <w:szCs w:val="24"/>
        </w:rPr>
        <w:t>156.17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121952">
        <w:rPr>
          <w:rFonts w:eastAsia="Arial" w:cs="Times New Roman"/>
          <w:szCs w:val="24"/>
        </w:rPr>
        <w:t>215634.69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121952">
        <w:rPr>
          <w:rFonts w:eastAsia="Arial" w:cs="Times New Roman"/>
          <w:szCs w:val="24"/>
        </w:rPr>
        <w:t>69</w:t>
      </w:r>
      <w:r w:rsidRPr="003E7264">
        <w:rPr>
          <w:rFonts w:eastAsia="Arial" w:cs="Times New Roman"/>
          <w:szCs w:val="24"/>
        </w:rPr>
        <w:t xml:space="preserve">, JOL Increment, </w:t>
      </w:r>
      <w:r w:rsidRPr="003E7264">
        <w:rPr>
          <w:rFonts w:eastAsia="Arial" w:cs="Times New Roman"/>
          <w:i/>
          <w:szCs w:val="24"/>
        </w:rPr>
        <w:lastRenderedPageBreak/>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sidR="00121952">
        <w:rPr>
          <w:rFonts w:eastAsia="Arial" w:cs="Times New Roman"/>
          <w:szCs w:val="24"/>
        </w:rPr>
        <w:t>710</w:t>
      </w:r>
      <w:r w:rsidRPr="003E7264">
        <w:rPr>
          <w:rFonts w:eastAsia="Arial" w:cs="Times New Roman"/>
          <w:szCs w:val="24"/>
        </w:rPr>
        <w:t xml:space="preserve">) = </w:t>
      </w:r>
      <w:r w:rsidR="00121952">
        <w:rPr>
          <w:rFonts w:eastAsia="Arial" w:cs="Times New Roman"/>
          <w:szCs w:val="24"/>
        </w:rPr>
        <w:t>30.77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121952">
        <w:rPr>
          <w:rFonts w:eastAsia="Arial" w:cs="Times New Roman"/>
          <w:szCs w:val="24"/>
        </w:rPr>
        <w:t>37590.21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121952">
        <w:rPr>
          <w:rFonts w:eastAsia="Arial" w:cs="Times New Roman"/>
          <w:szCs w:val="24"/>
        </w:rPr>
        <w:t>30</w:t>
      </w:r>
      <w:r w:rsidRPr="003E7264">
        <w:rPr>
          <w:rFonts w:eastAsia="Arial" w:cs="Times New Roman"/>
          <w:szCs w:val="24"/>
        </w:rPr>
        <w:t>, and a</w:t>
      </w:r>
      <w:r w:rsidR="00AE02A3">
        <w:rPr>
          <w:rFonts w:eastAsia="Arial" w:cs="Times New Roman"/>
          <w:szCs w:val="24"/>
        </w:rPr>
        <w:t>n</w:t>
      </w:r>
      <w:r w:rsidR="00256FBB">
        <w:rPr>
          <w:rFonts w:eastAsia="Arial" w:cs="Times New Roman"/>
          <w:szCs w:val="24"/>
        </w:rPr>
        <w:t xml:space="preserve"> </w:t>
      </w:r>
      <w:r w:rsidRPr="003E7264">
        <w:rPr>
          <w:rFonts w:eastAsia="Arial" w:cs="Times New Roman"/>
          <w:szCs w:val="24"/>
        </w:rPr>
        <w:t xml:space="preserve">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w:t>
      </w:r>
      <w:r w:rsidR="00121952">
        <w:rPr>
          <w:rFonts w:eastAsia="Arial" w:cs="Times New Roman"/>
          <w:szCs w:val="24"/>
        </w:rPr>
        <w:t>30</w:t>
      </w:r>
      <w:r w:rsidRPr="003E7264">
        <w:rPr>
          <w:rFonts w:eastAsia="Arial" w:cs="Times New Roman"/>
          <w:szCs w:val="24"/>
        </w:rPr>
        <w:t xml:space="preserve">) = </w:t>
      </w:r>
      <w:r w:rsidR="00121952">
        <w:rPr>
          <w:rFonts w:eastAsia="Arial" w:cs="Times New Roman"/>
          <w:szCs w:val="24"/>
        </w:rPr>
        <w:t>8.21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121952">
        <w:rPr>
          <w:rFonts w:eastAsia="Arial" w:cs="Times New Roman"/>
          <w:szCs w:val="24"/>
        </w:rPr>
        <w:t>7013.33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121952">
        <w:rPr>
          <w:rFonts w:eastAsia="Arial" w:cs="Times New Roman"/>
          <w:szCs w:val="24"/>
        </w:rPr>
        <w:t>10</w:t>
      </w:r>
      <w:r>
        <w:rPr>
          <w:rFonts w:eastAsia="Arial" w:cs="Times New Roman"/>
          <w:szCs w:val="24"/>
        </w:rPr>
        <w:t>, again confirmed these patterns.</w:t>
      </w:r>
    </w:p>
    <w:p w14:paraId="259E33B1" w14:textId="6D10A8BB" w:rsidR="000F470D" w:rsidRDefault="000F470D" w:rsidP="000F470D">
      <w:pPr>
        <w:spacing w:after="160"/>
        <w:ind w:firstLine="720"/>
        <w:contextualSpacing/>
        <w:rPr>
          <w:rFonts w:eastAsia="Arial" w:cs="Times New Roman"/>
          <w:szCs w:val="24"/>
        </w:rPr>
      </w:pPr>
      <w:bookmarkStart w:id="44" w:name="_GoBack"/>
      <w:bookmarkEnd w:id="44"/>
      <w:r>
        <w:rPr>
          <w:rFonts w:eastAsia="Arial" w:cs="Times New Roman"/>
          <w:szCs w:val="24"/>
        </w:rPr>
        <w:t xml:space="preserve">Finally, we assessed the calibration between JOLs and recall for participants who completed the relational encoding task.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emerged </w:t>
      </w:r>
      <w:r w:rsidR="00035760">
        <w:rPr>
          <w:rFonts w:eastAsia="Arial" w:cs="Times New Roman"/>
          <w:szCs w:val="24"/>
        </w:rPr>
        <w:t xml:space="preserve">for </w:t>
      </w:r>
      <w:r w:rsidRPr="003E7264">
        <w:rPr>
          <w:rFonts w:eastAsia="Arial" w:cs="Times New Roman"/>
          <w:szCs w:val="24"/>
        </w:rPr>
        <w:t xml:space="preserve">JOL ratings </w:t>
      </w:r>
      <w:r>
        <w:rPr>
          <w:rFonts w:eastAsia="Arial" w:cs="Times New Roman"/>
          <w:szCs w:val="24"/>
        </w:rPr>
        <w:t xml:space="preserve">above </w:t>
      </w:r>
      <w:r w:rsidR="00C55B9D">
        <w:rPr>
          <w:rFonts w:eastAsia="Arial" w:cs="Times New Roman"/>
          <w:szCs w:val="24"/>
        </w:rPr>
        <w:t>4</w:t>
      </w:r>
      <w:r>
        <w:rPr>
          <w:rFonts w:eastAsia="Arial" w:cs="Times New Roman"/>
          <w:szCs w:val="24"/>
        </w:rPr>
        <w:t xml:space="preserve">0%. Next, overestimations of backward pairs </w:t>
      </w:r>
      <w:r w:rsidRPr="003E7264">
        <w:rPr>
          <w:rFonts w:eastAsia="Arial" w:cs="Times New Roman"/>
          <w:szCs w:val="24"/>
        </w:rPr>
        <w:t xml:space="preserve">emerged </w:t>
      </w:r>
      <w:r>
        <w:rPr>
          <w:rFonts w:eastAsia="Arial" w:cs="Times New Roman"/>
          <w:szCs w:val="24"/>
        </w:rPr>
        <w:t xml:space="preserve">when JOLs ratings were greater than </w:t>
      </w:r>
      <w:r w:rsidR="00035760">
        <w:rPr>
          <w:rFonts w:eastAsia="Arial" w:cs="Times New Roman"/>
          <w:szCs w:val="24"/>
        </w:rPr>
        <w:t>4</w:t>
      </w:r>
      <w:r>
        <w:rPr>
          <w:rFonts w:eastAsia="Arial" w:cs="Times New Roman"/>
          <w:szCs w:val="24"/>
        </w:rPr>
        <w:t>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w:t>
      </w:r>
      <w:r w:rsidR="00AE02A3">
        <w:rPr>
          <w:rFonts w:eastAsia="Arial" w:cs="Times New Roman"/>
          <w:szCs w:val="24"/>
        </w:rPr>
        <w:t>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w:t>
      </w:r>
      <w:r w:rsidR="00AE02A3">
        <w:rPr>
          <w:rFonts w:eastAsia="Arial" w:cs="Times New Roman"/>
          <w:szCs w:val="24"/>
        </w:rPr>
        <w:t xml:space="preserve">again </w:t>
      </w:r>
      <w:r w:rsidRPr="003E7264">
        <w:rPr>
          <w:rFonts w:eastAsia="Arial" w:cs="Times New Roman"/>
          <w:szCs w:val="24"/>
        </w:rPr>
        <w:t>confirmed by</w:t>
      </w:r>
      <w:r>
        <w:rPr>
          <w:rFonts w:eastAsia="Arial" w:cs="Times New Roman"/>
          <w:szCs w:val="24"/>
        </w:rPr>
        <w:t xml:space="preserve"> </w:t>
      </w:r>
      <w:r w:rsidRPr="003E7264">
        <w:rPr>
          <w:rFonts w:eastAsia="Arial" w:cs="Times New Roman"/>
          <w:szCs w:val="24"/>
        </w:rPr>
        <w:t xml:space="preserve">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sidR="00E525A6">
        <w:rPr>
          <w:rFonts w:eastAsia="Arial" w:cs="Times New Roman"/>
          <w:szCs w:val="24"/>
        </w:rPr>
        <w:t>195</w:t>
      </w:r>
      <w:r w:rsidRPr="003E7264">
        <w:rPr>
          <w:rFonts w:eastAsia="Arial" w:cs="Times New Roman"/>
          <w:szCs w:val="24"/>
        </w:rPr>
        <w:t xml:space="preserve">) = </w:t>
      </w:r>
      <w:r w:rsidR="00E525A6">
        <w:rPr>
          <w:rFonts w:eastAsia="Arial" w:cs="Times New Roman"/>
          <w:szCs w:val="24"/>
        </w:rPr>
        <w:t>86.72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525A6">
        <w:rPr>
          <w:rFonts w:eastAsia="Arial" w:cs="Times New Roman"/>
          <w:szCs w:val="24"/>
        </w:rPr>
        <w:t>142608.89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E525A6">
        <w:rPr>
          <w:rFonts w:eastAsia="Arial" w:cs="Times New Roman"/>
          <w:szCs w:val="24"/>
        </w:rPr>
        <w:t>57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w:t>
      </w:r>
      <w:r w:rsidR="00E525A6">
        <w:rPr>
          <w:rFonts w:eastAsia="Arial" w:cs="Times New Roman"/>
          <w:szCs w:val="24"/>
        </w:rPr>
        <w:t>5</w:t>
      </w:r>
      <w:r>
        <w:rPr>
          <w:rFonts w:eastAsia="Arial" w:cs="Times New Roman"/>
          <w:szCs w:val="24"/>
        </w:rPr>
        <w:t>0)</w:t>
      </w:r>
      <w:r w:rsidRPr="003E7264">
        <w:rPr>
          <w:rFonts w:eastAsia="Arial" w:cs="Times New Roman"/>
          <w:szCs w:val="24"/>
        </w:rPr>
        <w:t xml:space="preserve"> = </w:t>
      </w:r>
      <w:r w:rsidR="00E525A6">
        <w:rPr>
          <w:rFonts w:eastAsia="Arial" w:cs="Times New Roman"/>
          <w:szCs w:val="24"/>
        </w:rPr>
        <w:t>22.36</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525A6">
        <w:rPr>
          <w:rFonts w:eastAsia="Arial" w:cs="Times New Roman"/>
          <w:szCs w:val="24"/>
        </w:rPr>
        <w:t>303656.40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w:t>
      </w:r>
      <w:r w:rsidR="00E525A6">
        <w:rPr>
          <w:rFonts w:eastAsia="Arial" w:cs="Times New Roman"/>
          <w:szCs w:val="24"/>
        </w:rPr>
        <w:t>6</w:t>
      </w:r>
      <w:r w:rsidRPr="003E7264">
        <w:rPr>
          <w:rFonts w:eastAsia="Arial" w:cs="Times New Roman"/>
          <w:szCs w:val="24"/>
        </w:rPr>
        <w:t>, and a</w:t>
      </w:r>
      <w:r w:rsidR="00AE02A3">
        <w:rPr>
          <w:rFonts w:eastAsia="Arial" w:cs="Times New Roman"/>
          <w:szCs w:val="24"/>
        </w:rPr>
        <w:t>n</w:t>
      </w:r>
      <w:r w:rsidRPr="003E7264">
        <w:rPr>
          <w:rFonts w:eastAsia="Arial" w:cs="Times New Roman"/>
          <w:szCs w:val="24"/>
        </w:rPr>
        <w:t xml:space="preserve">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w:t>
      </w:r>
      <w:r w:rsidR="00E525A6">
        <w:rPr>
          <w:rFonts w:eastAsia="Arial" w:cs="Times New Roman"/>
          <w:szCs w:val="24"/>
        </w:rPr>
        <w:t>5</w:t>
      </w:r>
      <w:r>
        <w:rPr>
          <w:rFonts w:eastAsia="Arial" w:cs="Times New Roman"/>
          <w:szCs w:val="24"/>
        </w:rPr>
        <w:t>0)</w:t>
      </w:r>
      <w:r w:rsidRPr="003E7264">
        <w:rPr>
          <w:rFonts w:eastAsia="Arial" w:cs="Times New Roman"/>
          <w:szCs w:val="24"/>
        </w:rPr>
        <w:t xml:space="preserve"> = </w:t>
      </w:r>
      <w:r>
        <w:rPr>
          <w:rFonts w:eastAsia="Arial" w:cs="Times New Roman"/>
          <w:szCs w:val="24"/>
        </w:rPr>
        <w:t>7.</w:t>
      </w:r>
      <w:r w:rsidR="00E525A6">
        <w:rPr>
          <w:rFonts w:eastAsia="Arial" w:cs="Times New Roman"/>
          <w:szCs w:val="24"/>
        </w:rPr>
        <w:t>08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525A6">
        <w:rPr>
          <w:rFonts w:eastAsia="Arial" w:cs="Times New Roman"/>
          <w:szCs w:val="24"/>
        </w:rPr>
        <w:t>885.80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43"/>
    <w:p w14:paraId="4131D156" w14:textId="702E6605" w:rsidR="000F470D" w:rsidRDefault="000F470D" w:rsidP="000F470D">
      <w:pPr>
        <w:spacing w:after="160"/>
        <w:ind w:firstLine="720"/>
        <w:contextualSpacing/>
        <w:rPr>
          <w:rFonts w:eastAsia="Arial" w:cs="Times New Roman"/>
          <w:szCs w:val="24"/>
        </w:rPr>
      </w:pPr>
      <w:r>
        <w:rPr>
          <w:rFonts w:eastAsia="Arial" w:cs="Times New Roman"/>
          <w:szCs w:val="24"/>
        </w:rPr>
        <w:t xml:space="preserve">Similar to Experiment 1, the calibration plots for Experiment 2 revealed qualitative information about specific JOL increments where encoding tasks start to reduce the illusion of competence. All encoding groups showed similar patterns for the forward and symmetrical pairs because these pairs are typically resistant to the illusion of competence. </w:t>
      </w:r>
      <w:r w:rsidR="00716CB5">
        <w:rPr>
          <w:rFonts w:eastAsia="Arial" w:cs="Times New Roman"/>
          <w:szCs w:val="24"/>
        </w:rPr>
        <w:t>However, u</w:t>
      </w:r>
      <w:r>
        <w:rPr>
          <w:rFonts w:eastAsia="Arial" w:cs="Times New Roman"/>
          <w:szCs w:val="24"/>
        </w:rPr>
        <w:t xml:space="preserve">nlike Experiment 1, backward pairs also showed similar patterns across encoding groups. </w:t>
      </w:r>
      <w:r w:rsidR="00DB1F56">
        <w:rPr>
          <w:rFonts w:eastAsia="Arial" w:cs="Times New Roman"/>
          <w:szCs w:val="24"/>
        </w:rPr>
        <w:t>Thus,</w:t>
      </w:r>
      <w:r>
        <w:rPr>
          <w:rFonts w:eastAsia="Arial" w:cs="Times New Roman"/>
          <w:szCs w:val="24"/>
        </w:rPr>
        <w:t xml:space="preserve"> the item-specific encoding group did not benefit backward </w:t>
      </w:r>
      <w:r w:rsidR="00DB1F56">
        <w:rPr>
          <w:rFonts w:eastAsia="Arial" w:cs="Times New Roman"/>
          <w:szCs w:val="24"/>
        </w:rPr>
        <w:t>associates to the same degree as in</w:t>
      </w:r>
      <w:r>
        <w:rPr>
          <w:rFonts w:eastAsia="Arial" w:cs="Times New Roman"/>
          <w:szCs w:val="24"/>
        </w:rPr>
        <w:t xml:space="preserve"> </w:t>
      </w:r>
      <w:r w:rsidR="00DB1F56">
        <w:rPr>
          <w:rFonts w:eastAsia="Arial" w:cs="Times New Roman"/>
          <w:szCs w:val="24"/>
        </w:rPr>
        <w:t>Experiment 1</w:t>
      </w:r>
      <w:r>
        <w:rPr>
          <w:rFonts w:eastAsia="Arial" w:cs="Times New Roman"/>
          <w:szCs w:val="24"/>
        </w:rPr>
        <w:t xml:space="preserve">. For unrelated pairs, the illusion of competence pattern emerged at higher JOL increments </w:t>
      </w:r>
      <w:r w:rsidR="00AE02A3">
        <w:rPr>
          <w:rFonts w:eastAsia="Arial" w:cs="Times New Roman"/>
          <w:szCs w:val="24"/>
        </w:rPr>
        <w:t>in the item-specific and relational groups.</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53CC33C"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to titrate their JOL ratings in response to the different pair types. We modeled our warning manipulation after </w:t>
      </w:r>
      <w:r w:rsidR="00B949F5" w:rsidRPr="00613ABF">
        <w:rPr>
          <w:rFonts w:eastAsia="Arial" w:cs="Times New Roman"/>
          <w:szCs w:val="24"/>
        </w:rPr>
        <w:t>Koriat and Bjork</w:t>
      </w:r>
      <w:r w:rsidR="00B949F5">
        <w:rPr>
          <w:rFonts w:eastAsia="Arial" w:cs="Times New Roman"/>
          <w:szCs w:val="24"/>
        </w:rPr>
        <w:t xml:space="preserve"> (2006) by providing participants with an initial block of cue-</w:t>
      </w:r>
      <w:r w:rsidR="00B949F5">
        <w:rPr>
          <w:rFonts w:eastAsia="Arial" w:cs="Times New Roman"/>
          <w:szCs w:val="24"/>
        </w:rPr>
        <w:lastRenderedPageBreak/>
        <w:t>target study trials prior to providing them with a warning about the illusion of competence</w:t>
      </w:r>
      <w:r w:rsidR="00AE02A3">
        <w:rPr>
          <w:rFonts w:eastAsia="Arial" w:cs="Times New Roman"/>
          <w:szCs w:val="24"/>
        </w:rPr>
        <w:t xml:space="preserve"> and</w:t>
      </w:r>
      <w:r w:rsidR="00B949F5">
        <w:rPr>
          <w:rFonts w:eastAsia="Arial" w:cs="Times New Roman"/>
          <w:szCs w:val="24"/>
        </w:rPr>
        <w:t xml:space="preserve"> emphasizing the deceptive nature of backward and unrelated pairs with a graphical depiction of JOLs and recall data. Despite these efforts</w:t>
      </w:r>
      <w:ins w:id="45" w:author="Emily Cates" w:date="2020-11-07T03:09:00Z">
        <w:r w:rsidR="000D007B">
          <w:rPr>
            <w:rFonts w:eastAsia="Arial" w:cs="Times New Roman"/>
            <w:szCs w:val="24"/>
          </w:rPr>
          <w:t>,</w:t>
        </w:r>
      </w:ins>
      <w:r w:rsidR="00B949F5">
        <w:rPr>
          <w:rFonts w:eastAsia="Arial" w:cs="Times New Roman"/>
          <w:szCs w:val="24"/>
        </w:rPr>
        <w:t xml:space="preserve"> however, </w:t>
      </w:r>
      <w:r w:rsidR="00E81C6E">
        <w:rPr>
          <w:rFonts w:eastAsia="Arial" w:cs="Times New Roman"/>
          <w:szCs w:val="24"/>
        </w:rPr>
        <w:t xml:space="preserve">warnings were ineffective at reducing the illusion of competence when participants completed item-specific, relational, </w:t>
      </w:r>
      <w:r w:rsidR="00AE02A3">
        <w:rPr>
          <w:rFonts w:eastAsia="Arial" w:cs="Times New Roman"/>
          <w:szCs w:val="24"/>
        </w:rPr>
        <w:t>and read tasks</w:t>
      </w:r>
      <w:r w:rsidR="00E81C6E">
        <w:rPr>
          <w:rFonts w:eastAsia="Arial" w:cs="Times New Roman"/>
          <w:szCs w:val="24"/>
        </w:rPr>
        <w:t>.</w:t>
      </w:r>
      <w:r w:rsidR="00885F8D">
        <w:rPr>
          <w:rFonts w:eastAsia="Arial" w:cs="Times New Roman"/>
          <w:szCs w:val="24"/>
        </w:rPr>
        <w:t xml:space="preserve"> </w:t>
      </w:r>
    </w:p>
    <w:p w14:paraId="7D7A793B" w14:textId="099E475E"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improved calibration in the calibration plots relative to the read group. These calibration benefits were not</w:t>
      </w:r>
      <w:r w:rsidR="006A2063">
        <w:rPr>
          <w:rFonts w:eastAsia="Arial" w:cs="Times New Roman"/>
          <w:szCs w:val="24"/>
        </w:rPr>
        <w:t xml:space="preserve"> found on backward pairs</w:t>
      </w:r>
      <w:ins w:id="46" w:author="Emily Cates" w:date="2020-11-07T03:09:00Z">
        <w:r w:rsidR="000D007B">
          <w:rPr>
            <w:rFonts w:eastAsia="Arial" w:cs="Times New Roman"/>
            <w:szCs w:val="24"/>
          </w:rPr>
          <w:t>-</w:t>
        </w:r>
      </w:ins>
      <w:del w:id="47" w:author="Emily Cates" w:date="2020-11-07T03:09:00Z">
        <w:r w:rsidR="00AE02A3" w:rsidDel="000D007B">
          <w:rPr>
            <w:rFonts w:eastAsia="Arial" w:cs="Times New Roman"/>
            <w:szCs w:val="24"/>
          </w:rPr>
          <w:delText>—</w:delText>
        </w:r>
      </w:del>
      <w:ins w:id="48" w:author="Emily Cates" w:date="2020-11-07T03:10:00Z">
        <w:r w:rsidR="000D007B">
          <w:rPr>
            <w:rFonts w:eastAsia="Arial" w:cs="Times New Roman"/>
            <w:szCs w:val="24"/>
          </w:rPr>
          <w:t xml:space="preserve"> </w:t>
        </w:r>
      </w:ins>
      <w:r w:rsidR="00AE02A3">
        <w:rPr>
          <w:rFonts w:eastAsia="Arial" w:cs="Times New Roman"/>
          <w:szCs w:val="24"/>
        </w:rPr>
        <w:t xml:space="preserve">a </w:t>
      </w:r>
      <w:r w:rsidR="006A2063">
        <w:rPr>
          <w:rFonts w:eastAsia="Arial" w:cs="Times New Roman"/>
          <w:szCs w:val="24"/>
        </w:rPr>
        <w:t>pattern inconsistent with Experiment</w:t>
      </w:r>
      <w:ins w:id="49" w:author="Emily Cates" w:date="2020-11-06T14:02:00Z">
        <w:r w:rsidR="003E3CFA">
          <w:rPr>
            <w:rFonts w:eastAsia="Arial" w:cs="Times New Roman"/>
            <w:szCs w:val="24"/>
          </w:rPr>
          <w:t xml:space="preserve"> 1</w:t>
        </w:r>
      </w:ins>
      <w:r w:rsidR="006A2063">
        <w:rPr>
          <w:rFonts w:eastAsia="Arial" w:cs="Times New Roman"/>
          <w:szCs w:val="24"/>
        </w:rPr>
        <w:t xml:space="preserve">. We discuss this discrepancy further in the General </w:t>
      </w:r>
      <w:r w:rsidR="00792DDE">
        <w:rPr>
          <w:rFonts w:eastAsia="Arial" w:cs="Times New Roman"/>
          <w:szCs w:val="24"/>
        </w:rPr>
        <w:t>Discussion but</w:t>
      </w:r>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10383CF0" w14:textId="62995A58" w:rsidR="000F470D" w:rsidRDefault="000F470D" w:rsidP="000F470D">
      <w:pPr>
        <w:spacing w:after="160"/>
        <w:ind w:firstLine="720"/>
        <w:contextualSpacing/>
        <w:rPr>
          <w:rFonts w:eastAsia="Arial" w:cs="Times New Roman"/>
          <w:szCs w:val="24"/>
        </w:rPr>
      </w:pPr>
      <w:r>
        <w:rPr>
          <w:rFonts w:eastAsia="Arial" w:cs="Times New Roman"/>
          <w:szCs w:val="24"/>
        </w:rPr>
        <w:t xml:space="preserve">Calibration plots again provided a more precise assessment of the specific JOL increments in which illusions of competence emerged. Overall, the illusion of competence replicated for all backward and unrelated pair types. Furthermore, consistent with findings in Experiment 1, relational encoding improved the correspondence between JOLs and recall for unrelated pairs. </w:t>
      </w:r>
      <w:r w:rsidR="00A75347">
        <w:rPr>
          <w:rFonts w:eastAsia="Arial" w:cs="Times New Roman"/>
          <w:szCs w:val="24"/>
        </w:rPr>
        <w:t>Thus</w:t>
      </w:r>
      <w:r>
        <w:rPr>
          <w:rFonts w:eastAsia="Arial" w:cs="Times New Roman"/>
          <w:szCs w:val="24"/>
        </w:rPr>
        <w:t>, even though the item-specific/relational framework was effective at increasing calibration, the illusion of competence pattern persisted.</w:t>
      </w:r>
    </w:p>
    <w:p w14:paraId="7CE03177" w14:textId="77777777" w:rsidR="000610E7" w:rsidRDefault="000610E7" w:rsidP="000610E7">
      <w:pPr>
        <w:spacing w:after="160"/>
        <w:contextualSpacing/>
        <w:jc w:val="center"/>
        <w:rPr>
          <w:rFonts w:eastAsia="Arial" w:cs="Times New Roman"/>
          <w:b/>
          <w:bCs/>
          <w:szCs w:val="24"/>
        </w:rPr>
      </w:pPr>
      <w:r w:rsidRPr="00633395">
        <w:rPr>
          <w:rFonts w:eastAsia="Arial" w:cs="Times New Roman"/>
          <w:b/>
          <w:bCs/>
          <w:szCs w:val="24"/>
        </w:rPr>
        <w:t>General Discussion</w:t>
      </w:r>
    </w:p>
    <w:p w14:paraId="4172116B" w14:textId="4F694428" w:rsidR="00E66571" w:rsidRDefault="00D85EEC" w:rsidP="00D85EEC">
      <w:pPr>
        <w:ind w:firstLine="720"/>
      </w:pPr>
      <w:r>
        <w:t>Overall, t</w:t>
      </w:r>
      <w:r w:rsidR="000610E7">
        <w:t xml:space="preserve">he </w:t>
      </w:r>
      <w:r>
        <w:t xml:space="preserve">present study sought </w:t>
      </w:r>
      <w:r w:rsidR="000610E7">
        <w:t>to improve the</w:t>
      </w:r>
      <w:r w:rsidR="00A75347">
        <w:t xml:space="preserve"> predictive efficacy of</w:t>
      </w:r>
      <w:r w:rsidR="000610E7">
        <w:t xml:space="preserve"> JOL ratings </w:t>
      </w:r>
      <w:r w:rsidR="00A75347">
        <w:t>on</w:t>
      </w:r>
      <w:r w:rsidR="000610E7">
        <w:t xml:space="preserve"> subsequent recall of forward, symmetrical, backward, and unrelated cue-target word pairs.</w:t>
      </w:r>
      <w:r w:rsidR="00A75347">
        <w:t xml:space="preserve"> Previous research has consistently shown that JOLs tend to be over predictive on unrelated and deceptive backward pairs resulting in an illusion of competence pattern (Koriat &amp; Bjork, 2005; </w:t>
      </w:r>
      <w:r w:rsidR="00A75347">
        <w:lastRenderedPageBreak/>
        <w:t>Maxwell &amp; Huff, in press). We attempted to attenuate this pattern through the use of deep item-specific and relational encoding tasks relative to a read-control group.</w:t>
      </w:r>
      <w:r w:rsidR="007E7495">
        <w:t xml:space="preserve"> </w:t>
      </w:r>
      <w:r w:rsidR="000610E7">
        <w:t xml:space="preserve">In Experiment 1, forward pairs </w:t>
      </w:r>
      <w:r w:rsidR="00A75347">
        <w:t>did not show an illusion of competence pattern</w:t>
      </w:r>
      <w:r w:rsidR="000610E7">
        <w:t xml:space="preserve"> and symmetrical pairs </w:t>
      </w:r>
      <w:r w:rsidR="00B861D1">
        <w:t xml:space="preserve">showed </w:t>
      </w:r>
      <w:r w:rsidR="000610E7">
        <w:t>a smal</w:t>
      </w:r>
      <w:r w:rsidR="007E7495">
        <w:t xml:space="preserve">l </w:t>
      </w:r>
      <w:r w:rsidR="000610E7">
        <w:t xml:space="preserve">illusion of competence that was </w:t>
      </w:r>
      <w:r w:rsidR="00B861D1">
        <w:t>eliminated in the item-specific and relational groups relative to reading. As expected, t</w:t>
      </w:r>
      <w:r w:rsidR="000610E7">
        <w:t>he illusion of competence was highest for backward and unrelated pairs</w:t>
      </w:r>
      <w:r w:rsidR="00B861D1">
        <w:t xml:space="preserve"> and item-specific and relational tasks were found to reduce, but not eliminate, the illusion. Specifically, for backward pairs, both item-specific and relational tasks were found to reduce the illusion of competence</w:t>
      </w:r>
      <w:ins w:id="50" w:author="Emily Cates" w:date="2020-11-07T03:12:00Z">
        <w:r w:rsidR="000D007B">
          <w:t>,</w:t>
        </w:r>
      </w:ins>
      <w:r w:rsidR="00B861D1">
        <w:t xml:space="preserve"> though the item-specific task produced the </w:t>
      </w:r>
      <w:r w:rsidR="00E66571">
        <w:t>greater reduction. In contrast however, the relational group produced a greater reduction for unrelated pairs than the item-specific group. Collectively then, both item-specific and relational encoding tasks can improve JOL accuracy over a standard read task, though their relative effectiveness depends upon the associative direction of the pair type.</w:t>
      </w:r>
    </w:p>
    <w:p w14:paraId="3FD69D43" w14:textId="7626BF26" w:rsidR="000610E7" w:rsidRDefault="00E66571" w:rsidP="00E66571">
      <w:pPr>
        <w:ind w:firstLine="720"/>
      </w:pPr>
      <w:r>
        <w:t>We also comp</w:t>
      </w:r>
      <w:ins w:id="51" w:author="Emily Cates" w:date="2020-11-06T14:08:00Z">
        <w:r w:rsidR="003E3CFA">
          <w:t>a</w:t>
        </w:r>
      </w:ins>
      <w:del w:id="52" w:author="Emily Cates" w:date="2020-11-06T14:08:00Z">
        <w:r w:rsidDel="003E3CFA">
          <w:delText>e</w:delText>
        </w:r>
      </w:del>
      <w:r>
        <w:t>red encoding groups using a series of calibration plots which plotted study pairs at different JOL intervals against their subsequent recall rates. Calibration plots provide a more fine-grained assessment of the correspondence between JOLs and recall rates by revealing specific intervals in which JOLs do and do not align with subsequent recall. Although our omnibus analysis did not find an interaction between the illusion of competence and encoding task, we did find some differences in the calibration plots when encoding groups were analyzed separately. Specifically, the calibration plots revealed that</w:t>
      </w:r>
      <w:r w:rsidR="00B861D1">
        <w:t xml:space="preserve"> </w:t>
      </w:r>
      <w:r w:rsidR="000610E7">
        <w:t xml:space="preserve">across encoding groups, participants were </w:t>
      </w:r>
      <w:r>
        <w:t>well-</w:t>
      </w:r>
      <w:r w:rsidR="000610E7">
        <w:t>calibrated for forward and symmetrical pairs</w:t>
      </w:r>
      <w:r>
        <w:t xml:space="preserve"> but less calibrated for backward and unrelated pairs due to the presence of an illusion of competence</w:t>
      </w:r>
      <w:r w:rsidR="000610E7">
        <w:t xml:space="preserve">. </w:t>
      </w:r>
      <w:r>
        <w:t xml:space="preserve">When examining the read group, participants </w:t>
      </w:r>
      <w:r w:rsidR="000610E7">
        <w:t xml:space="preserve">showed </w:t>
      </w:r>
      <w:r>
        <w:t xml:space="preserve">overpredictions </w:t>
      </w:r>
      <w:r w:rsidR="000610E7">
        <w:t xml:space="preserve">at all JOL increments for unrelated pairs and </w:t>
      </w:r>
      <w:r>
        <w:t xml:space="preserve">overpredictions </w:t>
      </w:r>
      <w:r w:rsidR="000610E7">
        <w:t xml:space="preserve">at all JOL increments </w:t>
      </w:r>
      <w:r w:rsidR="00D85EEC">
        <w:t>greater than 50%</w:t>
      </w:r>
      <w:r w:rsidR="000610E7">
        <w:t xml:space="preserve"> for backward pairs. </w:t>
      </w:r>
      <w:r>
        <w:t xml:space="preserve">In the item-specific </w:t>
      </w:r>
      <w:r>
        <w:lastRenderedPageBreak/>
        <w:t xml:space="preserve">group, overpredictions were found </w:t>
      </w:r>
      <w:r w:rsidR="000610E7">
        <w:t>almost all JOL increments for the unrelated pairs</w:t>
      </w:r>
      <w:r>
        <w:t xml:space="preserve">, but only for </w:t>
      </w:r>
      <w:r w:rsidR="000610E7">
        <w:t xml:space="preserve">JOL increments above 80% for backward pairs. </w:t>
      </w:r>
      <w:r w:rsidR="00D85EEC">
        <w:t xml:space="preserve">Finally, </w:t>
      </w:r>
      <w:r w:rsidR="000610E7">
        <w:t xml:space="preserve">the relational group showed </w:t>
      </w:r>
      <w:r>
        <w:t xml:space="preserve">overpredictions </w:t>
      </w:r>
      <w:r w:rsidR="000610E7">
        <w:t xml:space="preserve">at all JOL increments over </w:t>
      </w:r>
      <w:r>
        <w:t xml:space="preserve">50% </w:t>
      </w:r>
      <w:r w:rsidR="000610E7">
        <w:t xml:space="preserve">for unrelated word pairs and above 60% for backward pairs. </w:t>
      </w:r>
      <w:r w:rsidR="00536D18">
        <w:t>The JOL accuracy benefits following item-specific and relational encoding appear to be due to improvements in overall recall rates of word pairs rather than adjustments in JOL ratings in response to different pair types.</w:t>
      </w:r>
    </w:p>
    <w:p w14:paraId="275BF712" w14:textId="0F551301" w:rsidR="000610E7" w:rsidRDefault="001B5A06" w:rsidP="000610E7">
      <w:pPr>
        <w:ind w:firstLine="720"/>
      </w:pPr>
      <w:r>
        <w:t xml:space="preserve">In </w:t>
      </w:r>
      <w:r w:rsidR="000610E7">
        <w:t>Experiment 2</w:t>
      </w:r>
      <w:r>
        <w:t xml:space="preserve">, we further examined the JOL accuracy benefits following item-specific and relational encoding </w:t>
      </w:r>
      <w:r w:rsidR="000610E7">
        <w:t xml:space="preserve">by </w:t>
      </w:r>
      <w:r>
        <w:t xml:space="preserve">employing </w:t>
      </w:r>
      <w:r w:rsidR="000610E7">
        <w:t>a</w:t>
      </w:r>
      <w:r>
        <w:t>n explicit</w:t>
      </w:r>
      <w:r w:rsidR="000610E7">
        <w:t xml:space="preserve"> warning about the misleading nature of some of the word pairs. </w:t>
      </w:r>
      <w:r>
        <w:t>Specifically, participants were instructed that</w:t>
      </w:r>
      <w:r w:rsidR="000610E7">
        <w:t xml:space="preserve"> backward pairs were misleading because the</w:t>
      </w:r>
      <w:r>
        <w:t xml:space="preserve"> cue word, when presented in isolation at test, was not predictive of the studied target. Participants completed an initial study/test block containing all pair types so that they would have an opportunity to experience encoding and retrieving the different pair types and were then provided with information regarding the illusion of competence. Additionally, p</w:t>
      </w:r>
      <w:r w:rsidR="000610E7">
        <w:t xml:space="preserve">articipants were </w:t>
      </w:r>
      <w:r>
        <w:t>provided with a data</w:t>
      </w:r>
      <w:r w:rsidR="000610E7">
        <w:t xml:space="preserve"> figure depicting the illusion of competence typically found for </w:t>
      </w:r>
      <w:r>
        <w:t xml:space="preserve">backward and unrelated pairs and were told that they would study a second block of cue/target pairs and to try to avoid producing the illusion (cf. </w:t>
      </w:r>
      <w:r w:rsidRPr="00613ABF">
        <w:t>Koriat</w:t>
      </w:r>
      <w:r>
        <w:t xml:space="preserve"> &amp; Bjork, 2006). Despite this explicit warning however, the illusion of competence pattern was unchanged relative to the no warning group.</w:t>
      </w:r>
      <w:r w:rsidR="000610E7">
        <w:t xml:space="preserve"> Consistent with our </w:t>
      </w:r>
      <w:r w:rsidR="00D85EEC">
        <w:t xml:space="preserve">findings in </w:t>
      </w:r>
      <w:r w:rsidR="000610E7">
        <w:t xml:space="preserve">Experiment 1, the illusion of competence </w:t>
      </w:r>
      <w:ins w:id="53" w:author="Emily Cates" w:date="2020-11-07T03:15:00Z">
        <w:r w:rsidR="00940BC0">
          <w:t xml:space="preserve">was </w:t>
        </w:r>
      </w:ins>
      <w:r>
        <w:t xml:space="preserve">absent or small </w:t>
      </w:r>
      <w:r w:rsidR="000610E7">
        <w:t>for forward and symmetrical pairs</w:t>
      </w:r>
      <w:r>
        <w:t>, but robust for backward and unrelated pairs</w:t>
      </w:r>
      <w:r w:rsidR="000610E7">
        <w:t xml:space="preserve">. </w:t>
      </w:r>
      <w:r>
        <w:t>Both item-specific and relational encoding groups were found to improve JOL accuracy for unrelated pairs, but unlike Experiment 1, these benefits did not extend to backward pairs as the illusion of competence was similar in magnitude to the read group.</w:t>
      </w:r>
      <w:r w:rsidR="000610E7">
        <w:t xml:space="preserve"> </w:t>
      </w:r>
      <w:r w:rsidR="00A72960">
        <w:t xml:space="preserve"> Calibration plots largely echoed these </w:t>
      </w:r>
      <w:r w:rsidR="00A72960">
        <w:lastRenderedPageBreak/>
        <w:t>patterns where item-specific and relational tasks showed overpredictions at higher JOL increments on unrelated pairs relative to the read group.</w:t>
      </w:r>
    </w:p>
    <w:p w14:paraId="52BD558F" w14:textId="2C8DBA67" w:rsidR="000610E7" w:rsidRDefault="000610E7" w:rsidP="00FA680F">
      <w:pPr>
        <w:rPr>
          <w:rFonts w:eastAsia="Arial" w:cs="Times New Roman"/>
          <w:szCs w:val="24"/>
        </w:rPr>
      </w:pPr>
      <w:r>
        <w:tab/>
      </w:r>
      <w:bookmarkStart w:id="54" w:name="_Hlk55280250"/>
      <w:r w:rsidR="005B44F0">
        <w:t>W</w:t>
      </w:r>
      <w:r w:rsidR="005B44F0">
        <w:rPr>
          <w:rFonts w:eastAsia="Arial" w:cs="Times New Roman"/>
          <w:szCs w:val="24"/>
        </w:rPr>
        <w:t xml:space="preserve">hile </w:t>
      </w:r>
      <w:r w:rsidR="00103DCB">
        <w:rPr>
          <w:rFonts w:eastAsia="Arial" w:cs="Times New Roman"/>
          <w:szCs w:val="24"/>
        </w:rPr>
        <w:t xml:space="preserve">the </w:t>
      </w:r>
      <w:r w:rsidR="005B44F0">
        <w:rPr>
          <w:rFonts w:eastAsia="Arial" w:cs="Times New Roman"/>
          <w:szCs w:val="24"/>
        </w:rPr>
        <w:t xml:space="preserve">encoding manipulations </w:t>
      </w:r>
      <w:r w:rsidR="00A72960">
        <w:rPr>
          <w:rFonts w:eastAsia="Arial" w:cs="Times New Roman"/>
          <w:szCs w:val="24"/>
        </w:rPr>
        <w:t xml:space="preserve">remained at least partially </w:t>
      </w:r>
      <w:r w:rsidR="005B44F0">
        <w:rPr>
          <w:rFonts w:eastAsia="Arial" w:cs="Times New Roman"/>
          <w:szCs w:val="24"/>
        </w:rPr>
        <w:t xml:space="preserve">effective in Experiment 2, </w:t>
      </w:r>
      <w:r w:rsidR="00A72960">
        <w:rPr>
          <w:rFonts w:eastAsia="Arial" w:cs="Times New Roman"/>
          <w:szCs w:val="24"/>
        </w:rPr>
        <w:t xml:space="preserve">the </w:t>
      </w:r>
      <w:r w:rsidR="008C19CD">
        <w:rPr>
          <w:rFonts w:eastAsia="Arial" w:cs="Times New Roman"/>
          <w:szCs w:val="24"/>
        </w:rPr>
        <w:t xml:space="preserve">surprise finding was </w:t>
      </w:r>
      <w:r w:rsidR="005B44F0">
        <w:rPr>
          <w:rFonts w:eastAsia="Arial" w:cs="Times New Roman"/>
          <w:szCs w:val="24"/>
        </w:rPr>
        <w:t xml:space="preserve">that warnings </w:t>
      </w:r>
      <w:r w:rsidR="008C19CD">
        <w:rPr>
          <w:rFonts w:eastAsia="Arial" w:cs="Times New Roman"/>
          <w:szCs w:val="24"/>
        </w:rPr>
        <w:t xml:space="preserve">were </w:t>
      </w:r>
      <w:r w:rsidR="00A72960">
        <w:rPr>
          <w:rFonts w:eastAsia="Arial" w:cs="Times New Roman"/>
          <w:szCs w:val="24"/>
        </w:rPr>
        <w:t>in</w:t>
      </w:r>
      <w:r w:rsidR="008C19CD">
        <w:rPr>
          <w:rFonts w:eastAsia="Arial" w:cs="Times New Roman"/>
          <w:szCs w:val="24"/>
        </w:rPr>
        <w:t>effective at reducing the illusion of competence</w:t>
      </w:r>
      <w:r w:rsidR="00A72960">
        <w:rPr>
          <w:rFonts w:eastAsia="Arial" w:cs="Times New Roman"/>
          <w:szCs w:val="24"/>
        </w:rPr>
        <w:t xml:space="preserve"> despite great efforts to educate participants about deceptive word pairs prior to study</w:t>
      </w:r>
      <w:r w:rsidR="005B44F0">
        <w:rPr>
          <w:rFonts w:eastAsia="Arial" w:cs="Times New Roman"/>
          <w:szCs w:val="24"/>
        </w:rPr>
        <w:t xml:space="preserve">. Our warning instructions were modeled after </w:t>
      </w:r>
      <w:r w:rsidR="005B44F0" w:rsidRPr="00613ABF">
        <w:rPr>
          <w:rFonts w:eastAsia="Arial" w:cs="Times New Roman"/>
          <w:szCs w:val="24"/>
        </w:rPr>
        <w:t>Koriat</w:t>
      </w:r>
      <w:r w:rsidR="005B44F0" w:rsidRPr="00CC7BCF">
        <w:rPr>
          <w:rFonts w:eastAsia="Arial" w:cs="Times New Roman"/>
          <w:szCs w:val="24"/>
        </w:rPr>
        <w:t xml:space="preserve"> a</w:t>
      </w:r>
      <w:r w:rsidR="005B44F0">
        <w:rPr>
          <w:rFonts w:eastAsia="Arial" w:cs="Times New Roman"/>
          <w:szCs w:val="24"/>
        </w:rPr>
        <w:t>nd Bjork’s (2006) warning procedure wh</w:t>
      </w:r>
      <w:ins w:id="55" w:author="Emily Cates" w:date="2020-11-07T03:16:00Z">
        <w:r w:rsidR="00940BC0">
          <w:rPr>
            <w:rFonts w:eastAsia="Arial" w:cs="Times New Roman"/>
            <w:szCs w:val="24"/>
          </w:rPr>
          <w:t>ich</w:t>
        </w:r>
      </w:ins>
      <w:del w:id="56" w:author="Emily Cates" w:date="2020-11-07T03:16:00Z">
        <w:r w:rsidR="005B44F0" w:rsidDel="00940BC0">
          <w:rPr>
            <w:rFonts w:eastAsia="Arial" w:cs="Times New Roman"/>
            <w:szCs w:val="24"/>
          </w:rPr>
          <w:delText>o</w:delText>
        </w:r>
      </w:del>
      <w:r w:rsidR="005B44F0">
        <w:rPr>
          <w:rFonts w:eastAsia="Arial" w:cs="Times New Roman"/>
          <w:szCs w:val="24"/>
        </w:rPr>
        <w:t xml:space="preserve"> </w:t>
      </w:r>
      <w:r w:rsidR="00A72960">
        <w:rPr>
          <w:rFonts w:eastAsia="Arial" w:cs="Times New Roman"/>
          <w:szCs w:val="24"/>
        </w:rPr>
        <w:t>found that warnings improved JOL accuracies</w:t>
      </w:r>
      <w:ins w:id="57" w:author="Emily Cates" w:date="2020-11-07T03:16:00Z">
        <w:r w:rsidR="00940BC0">
          <w:rPr>
            <w:rFonts w:eastAsia="Arial" w:cs="Times New Roman"/>
            <w:szCs w:val="24"/>
          </w:rPr>
          <w:t>,</w:t>
        </w:r>
      </w:ins>
      <w:r w:rsidR="00A72960">
        <w:rPr>
          <w:rFonts w:eastAsia="Arial" w:cs="Times New Roman"/>
          <w:szCs w:val="24"/>
        </w:rPr>
        <w:t xml:space="preserve"> </w:t>
      </w:r>
      <w:r w:rsidR="005B44F0">
        <w:rPr>
          <w:rFonts w:eastAsia="Arial" w:cs="Times New Roman"/>
          <w:szCs w:val="24"/>
        </w:rPr>
        <w:t>and note that there are several examples of warnings effectively reducing associative false memory illusions (</w:t>
      </w:r>
      <w:r w:rsidR="005B44F0" w:rsidRPr="00613ABF">
        <w:rPr>
          <w:rFonts w:eastAsia="Arial" w:cs="Times New Roman"/>
          <w:szCs w:val="24"/>
        </w:rPr>
        <w:t>Huff</w:t>
      </w:r>
      <w:r w:rsidR="005B44F0">
        <w:rPr>
          <w:rFonts w:eastAsia="Arial" w:cs="Times New Roman"/>
          <w:szCs w:val="24"/>
        </w:rPr>
        <w:t xml:space="preserve">, Meade, &amp; Hutchison, 2011; </w:t>
      </w:r>
      <w:r w:rsidR="005B44F0" w:rsidRPr="00613ABF">
        <w:rPr>
          <w:rFonts w:eastAsia="Arial" w:cs="Times New Roman"/>
          <w:szCs w:val="24"/>
        </w:rPr>
        <w:t>McCabe</w:t>
      </w:r>
      <w:r w:rsidR="005B44F0">
        <w:rPr>
          <w:rFonts w:eastAsia="Arial" w:cs="Times New Roman"/>
          <w:szCs w:val="24"/>
        </w:rPr>
        <w:t xml:space="preserve"> &amp; Smith, 2002), and susceptibility to misinformation (</w:t>
      </w:r>
      <w:r w:rsidR="005B44F0" w:rsidRPr="00613ABF">
        <w:rPr>
          <w:rFonts w:eastAsia="Arial" w:cs="Times New Roman"/>
          <w:szCs w:val="24"/>
        </w:rPr>
        <w:t>Blank</w:t>
      </w:r>
      <w:r w:rsidR="005B44F0">
        <w:rPr>
          <w:rFonts w:eastAsia="Arial" w:cs="Times New Roman"/>
          <w:szCs w:val="24"/>
        </w:rPr>
        <w:t xml:space="preserve"> &amp; Launay, 2014). </w:t>
      </w:r>
      <w:r w:rsidR="001E7C41">
        <w:rPr>
          <w:rFonts w:eastAsia="Arial" w:cs="Times New Roman"/>
          <w:szCs w:val="24"/>
        </w:rPr>
        <w:t>Despite</w:t>
      </w:r>
      <w:r w:rsidR="005B44F0">
        <w:rPr>
          <w:rFonts w:eastAsia="Arial" w:cs="Times New Roman"/>
          <w:szCs w:val="24"/>
        </w:rPr>
        <w:t xml:space="preserve"> these memory and metamemory warning benefits, </w:t>
      </w:r>
      <w:r w:rsidR="00950988">
        <w:rPr>
          <w:rFonts w:eastAsia="Arial" w:cs="Times New Roman"/>
          <w:szCs w:val="24"/>
        </w:rPr>
        <w:t xml:space="preserve">we suggest </w:t>
      </w:r>
      <w:r w:rsidR="001E7C41">
        <w:rPr>
          <w:rFonts w:eastAsia="Arial" w:cs="Times New Roman"/>
          <w:szCs w:val="24"/>
        </w:rPr>
        <w:t xml:space="preserve">two </w:t>
      </w:r>
      <w:r w:rsidR="005B44F0">
        <w:rPr>
          <w:rFonts w:eastAsia="Arial" w:cs="Times New Roman"/>
          <w:szCs w:val="24"/>
        </w:rPr>
        <w:t xml:space="preserve">possibilities </w:t>
      </w:r>
      <w:r w:rsidR="00950988">
        <w:rPr>
          <w:rFonts w:eastAsia="Arial" w:cs="Times New Roman"/>
          <w:szCs w:val="24"/>
        </w:rPr>
        <w:t xml:space="preserve">as to </w:t>
      </w:r>
      <w:r w:rsidR="005B44F0">
        <w:rPr>
          <w:rFonts w:eastAsia="Arial" w:cs="Times New Roman"/>
          <w:szCs w:val="24"/>
        </w:rPr>
        <w:t xml:space="preserve">why our warnings failed to improve JOL calibration. First, </w:t>
      </w:r>
      <w:r w:rsidR="00853DDA">
        <w:rPr>
          <w:rFonts w:eastAsia="Arial" w:cs="Times New Roman"/>
          <w:szCs w:val="24"/>
        </w:rPr>
        <w:t xml:space="preserve">although the warning we provided discussed different pair types including the deceptive nature of backward pairs, the warning still may not have been specific enough to produce a reduction in the illusion of competence. </w:t>
      </w:r>
      <w:r w:rsidR="00EE7F59">
        <w:rPr>
          <w:rFonts w:eastAsia="Arial" w:cs="Times New Roman"/>
          <w:szCs w:val="24"/>
        </w:rPr>
        <w:t>For example, previous</w:t>
      </w:r>
      <w:r w:rsidR="005B44F0">
        <w:rPr>
          <w:rFonts w:eastAsia="Arial" w:cs="Times New Roman"/>
          <w:szCs w:val="24"/>
        </w:rPr>
        <w:t xml:space="preserve"> research </w:t>
      </w:r>
      <w:r w:rsidR="00EE7F59">
        <w:rPr>
          <w:rFonts w:eastAsia="Arial" w:cs="Times New Roman"/>
          <w:szCs w:val="24"/>
        </w:rPr>
        <w:t xml:space="preserve">has shown </w:t>
      </w:r>
      <w:r w:rsidR="005B44F0">
        <w:rPr>
          <w:rFonts w:eastAsia="Arial" w:cs="Times New Roman"/>
          <w:szCs w:val="24"/>
        </w:rPr>
        <w:t xml:space="preserve">that </w:t>
      </w:r>
      <w:r w:rsidR="00853DDA">
        <w:rPr>
          <w:rFonts w:eastAsia="Arial" w:cs="Times New Roman"/>
          <w:szCs w:val="24"/>
        </w:rPr>
        <w:t>broad/</w:t>
      </w:r>
      <w:r w:rsidR="005B44F0">
        <w:rPr>
          <w:rFonts w:eastAsia="Arial" w:cs="Times New Roman"/>
          <w:szCs w:val="24"/>
        </w:rPr>
        <w:t xml:space="preserve">general warnings about misinformation are </w:t>
      </w:r>
      <w:r w:rsidR="00853DDA">
        <w:rPr>
          <w:rFonts w:eastAsia="Arial" w:cs="Times New Roman"/>
          <w:szCs w:val="24"/>
        </w:rPr>
        <w:t>less</w:t>
      </w:r>
      <w:r w:rsidR="005B44F0">
        <w:rPr>
          <w:rFonts w:eastAsia="Arial" w:cs="Times New Roman"/>
          <w:szCs w:val="24"/>
        </w:rPr>
        <w:t xml:space="preserve"> effective </w:t>
      </w:r>
      <w:r w:rsidR="00853DDA">
        <w:rPr>
          <w:rFonts w:eastAsia="Arial" w:cs="Times New Roman"/>
          <w:szCs w:val="24"/>
        </w:rPr>
        <w:t>than</w:t>
      </w:r>
      <w:r w:rsidR="005B44F0">
        <w:rPr>
          <w:rFonts w:eastAsia="Arial" w:cs="Times New Roman"/>
          <w:szCs w:val="24"/>
        </w:rPr>
        <w:t xml:space="preserve"> specific warnings (</w:t>
      </w:r>
      <w:r w:rsidR="005B44F0" w:rsidRPr="00613ABF">
        <w:rPr>
          <w:rFonts w:eastAsia="Arial" w:cs="Times New Roman"/>
          <w:szCs w:val="24"/>
        </w:rPr>
        <w:t>Ecker</w:t>
      </w:r>
      <w:r w:rsidR="005B44F0">
        <w:rPr>
          <w:rFonts w:eastAsia="Arial" w:cs="Times New Roman"/>
          <w:szCs w:val="24"/>
        </w:rPr>
        <w:t xml:space="preserve">, Lewandowsky, and Tang, 2010; </w:t>
      </w:r>
      <w:r w:rsidR="005B44F0" w:rsidRPr="00613ABF">
        <w:rPr>
          <w:rFonts w:eastAsia="Arial" w:cs="Times New Roman"/>
          <w:szCs w:val="24"/>
        </w:rPr>
        <w:t>Huff</w:t>
      </w:r>
      <w:r w:rsidR="005B44F0">
        <w:rPr>
          <w:rFonts w:eastAsia="Arial" w:cs="Times New Roman"/>
          <w:szCs w:val="24"/>
        </w:rPr>
        <w:t xml:space="preserve"> &amp; Umanath, 2018) and that explicit warnings may </w:t>
      </w:r>
      <w:r w:rsidR="00853DDA">
        <w:rPr>
          <w:rFonts w:eastAsia="Arial" w:cs="Times New Roman"/>
          <w:szCs w:val="24"/>
        </w:rPr>
        <w:t>be sensitive to different types of misleading items</w:t>
      </w:r>
      <w:r w:rsidR="005B44F0">
        <w:rPr>
          <w:rFonts w:eastAsia="Arial" w:cs="Times New Roman"/>
          <w:szCs w:val="24"/>
        </w:rPr>
        <w:t xml:space="preserve"> (</w:t>
      </w:r>
      <w:r w:rsidR="005B44F0" w:rsidRPr="00613ABF">
        <w:rPr>
          <w:rFonts w:eastAsia="Arial" w:cs="Times New Roman"/>
          <w:szCs w:val="24"/>
        </w:rPr>
        <w:t>Umanath</w:t>
      </w:r>
      <w:r w:rsidR="005B44F0">
        <w:rPr>
          <w:rFonts w:eastAsia="Arial" w:cs="Times New Roman"/>
          <w:szCs w:val="24"/>
        </w:rPr>
        <w:t xml:space="preserve">, Ries, &amp; Huff, 2019). </w:t>
      </w:r>
      <w:r w:rsidR="00EE7F59">
        <w:rPr>
          <w:rFonts w:eastAsia="Arial" w:cs="Times New Roman"/>
          <w:szCs w:val="24"/>
        </w:rPr>
        <w:t>Within the context of the present study,</w:t>
      </w:r>
      <w:r w:rsidR="005B44F0">
        <w:rPr>
          <w:rFonts w:eastAsia="Arial" w:cs="Times New Roman"/>
          <w:szCs w:val="24"/>
        </w:rPr>
        <w:t xml:space="preserve"> our warning could be made more specific by only warning participants about the illusion of competence for</w:t>
      </w:r>
      <w:del w:id="58" w:author="Emily Cates" w:date="2020-11-07T03:17:00Z">
        <w:r w:rsidR="005B44F0" w:rsidDel="00940BC0">
          <w:rPr>
            <w:rFonts w:eastAsia="Arial" w:cs="Times New Roman"/>
            <w:szCs w:val="24"/>
          </w:rPr>
          <w:delText xml:space="preserve"> </w:delText>
        </w:r>
        <w:r w:rsidR="00853DDA" w:rsidDel="00940BC0">
          <w:rPr>
            <w:rFonts w:eastAsia="Arial" w:cs="Times New Roman"/>
            <w:szCs w:val="24"/>
          </w:rPr>
          <w:delText>only</w:delText>
        </w:r>
      </w:del>
      <w:r w:rsidR="00853DDA">
        <w:rPr>
          <w:rFonts w:eastAsia="Arial" w:cs="Times New Roman"/>
          <w:szCs w:val="24"/>
        </w:rPr>
        <w:t xml:space="preserve"> </w:t>
      </w:r>
      <w:r w:rsidR="005B44F0">
        <w:rPr>
          <w:rFonts w:eastAsia="Arial" w:cs="Times New Roman"/>
          <w:szCs w:val="24"/>
        </w:rPr>
        <w:t>one type of deceptive word pair (e.g. backward pairs)</w:t>
      </w:r>
      <w:r w:rsidR="00853DDA">
        <w:rPr>
          <w:rFonts w:eastAsia="Arial" w:cs="Times New Roman"/>
          <w:szCs w:val="24"/>
        </w:rPr>
        <w:t xml:space="preserve"> and including several examples of backward pairs </w:t>
      </w:r>
      <w:r w:rsidR="001E7C41">
        <w:rPr>
          <w:rFonts w:eastAsia="Arial" w:cs="Times New Roman"/>
          <w:szCs w:val="24"/>
        </w:rPr>
        <w:t>to facilitate identification at study</w:t>
      </w:r>
      <w:r w:rsidR="005B44F0">
        <w:rPr>
          <w:rFonts w:eastAsia="Arial" w:cs="Times New Roman"/>
          <w:szCs w:val="24"/>
        </w:rPr>
        <w:t xml:space="preserve">. Second, </w:t>
      </w:r>
      <w:r w:rsidR="00EE7F59">
        <w:rPr>
          <w:rFonts w:eastAsia="Arial" w:cs="Times New Roman"/>
          <w:szCs w:val="24"/>
        </w:rPr>
        <w:t xml:space="preserve">though participants were provided with a graph depicting the general patterns of the illusion of competence, this graph </w:t>
      </w:r>
      <w:r w:rsidR="00853DDA">
        <w:rPr>
          <w:rFonts w:eastAsia="Arial" w:cs="Times New Roman"/>
          <w:szCs w:val="24"/>
        </w:rPr>
        <w:t xml:space="preserve">only provided </w:t>
      </w:r>
      <w:r w:rsidR="001E7C41">
        <w:rPr>
          <w:rFonts w:eastAsia="Arial" w:cs="Times New Roman"/>
          <w:szCs w:val="24"/>
        </w:rPr>
        <w:t xml:space="preserve">a general data pattern from another study </w:t>
      </w:r>
      <w:ins w:id="59" w:author="Emily Cates" w:date="2020-11-07T03:17:00Z">
        <w:r w:rsidR="00940BC0">
          <w:rPr>
            <w:rFonts w:eastAsia="Arial" w:cs="Times New Roman"/>
            <w:szCs w:val="24"/>
          </w:rPr>
          <w:t xml:space="preserve">and </w:t>
        </w:r>
      </w:ins>
      <w:r w:rsidR="00EE7F59">
        <w:rPr>
          <w:rFonts w:eastAsia="Arial" w:cs="Times New Roman"/>
          <w:szCs w:val="24"/>
        </w:rPr>
        <w:t xml:space="preserve">did not display </w:t>
      </w:r>
      <w:r w:rsidR="001E7C41">
        <w:rPr>
          <w:rFonts w:eastAsia="Arial" w:cs="Times New Roman"/>
          <w:szCs w:val="24"/>
        </w:rPr>
        <w:t>a participant’s individual</w:t>
      </w:r>
      <w:r w:rsidR="00EE7F59">
        <w:rPr>
          <w:rFonts w:eastAsia="Arial" w:cs="Times New Roman"/>
          <w:szCs w:val="24"/>
        </w:rPr>
        <w:t xml:space="preserve"> performance on the task</w:t>
      </w:r>
      <w:r w:rsidR="005B44F0">
        <w:rPr>
          <w:rFonts w:eastAsia="Arial" w:cs="Times New Roman"/>
          <w:szCs w:val="24"/>
        </w:rPr>
        <w:t xml:space="preserve">. Participants may have been more responsive </w:t>
      </w:r>
      <w:r w:rsidR="001E7C41">
        <w:rPr>
          <w:rFonts w:eastAsia="Arial" w:cs="Times New Roman"/>
          <w:szCs w:val="24"/>
        </w:rPr>
        <w:t>if they were provided with</w:t>
      </w:r>
      <w:r w:rsidR="005B44F0">
        <w:rPr>
          <w:rFonts w:eastAsia="Arial" w:cs="Times New Roman"/>
          <w:szCs w:val="24"/>
        </w:rPr>
        <w:t xml:space="preserve"> their own</w:t>
      </w:r>
      <w:r w:rsidR="001E7C41">
        <w:rPr>
          <w:rFonts w:eastAsia="Arial" w:cs="Times New Roman"/>
          <w:szCs w:val="24"/>
        </w:rPr>
        <w:t xml:space="preserve"> </w:t>
      </w:r>
      <w:r w:rsidR="001E7C41">
        <w:rPr>
          <w:rFonts w:eastAsia="Arial" w:cs="Times New Roman"/>
          <w:szCs w:val="24"/>
        </w:rPr>
        <w:lastRenderedPageBreak/>
        <w:t>JOL/recall</w:t>
      </w:r>
      <w:r w:rsidR="005B44F0">
        <w:rPr>
          <w:rFonts w:eastAsia="Arial" w:cs="Times New Roman"/>
          <w:szCs w:val="24"/>
        </w:rPr>
        <w:t xml:space="preserve"> data </w:t>
      </w:r>
      <w:r w:rsidR="00EE7F59">
        <w:rPr>
          <w:rFonts w:eastAsia="Arial" w:cs="Times New Roman"/>
          <w:szCs w:val="24"/>
        </w:rPr>
        <w:t xml:space="preserve">when providing the </w:t>
      </w:r>
      <w:r w:rsidR="005B44F0">
        <w:rPr>
          <w:rFonts w:eastAsia="Arial" w:cs="Times New Roman"/>
          <w:szCs w:val="24"/>
        </w:rPr>
        <w:t xml:space="preserve">warning </w:t>
      </w:r>
      <w:r w:rsidR="001E7C41">
        <w:rPr>
          <w:rFonts w:eastAsia="Arial" w:cs="Times New Roman"/>
          <w:szCs w:val="24"/>
        </w:rPr>
        <w:t>which may have improved the effectiveness of the warning. Given phenomena such as the better-than-average effect (</w:t>
      </w:r>
      <w:r w:rsidR="001E7C41" w:rsidRPr="00613ABF">
        <w:rPr>
          <w:rFonts w:eastAsia="Arial" w:cs="Times New Roman"/>
          <w:szCs w:val="24"/>
        </w:rPr>
        <w:t>Cross,</w:t>
      </w:r>
      <w:r w:rsidR="001E7C41">
        <w:rPr>
          <w:rFonts w:eastAsia="Arial" w:cs="Times New Roman"/>
          <w:szCs w:val="24"/>
        </w:rPr>
        <w:t xml:space="preserve"> 1977; </w:t>
      </w:r>
      <w:r w:rsidR="001E7C41" w:rsidRPr="00613ABF">
        <w:rPr>
          <w:rFonts w:eastAsia="Arial" w:cs="Times New Roman"/>
          <w:szCs w:val="24"/>
        </w:rPr>
        <w:t>Zell</w:t>
      </w:r>
      <w:r w:rsidR="001E7C41">
        <w:rPr>
          <w:rFonts w:eastAsia="Arial" w:cs="Times New Roman"/>
          <w:szCs w:val="24"/>
        </w:rPr>
        <w:t xml:space="preserve">, Stickhouser, Sedikides, &amp; Alicke, 2020), it is </w:t>
      </w:r>
      <w:ins w:id="60" w:author="Emily Cates" w:date="2020-11-07T03:18:00Z">
        <w:r w:rsidR="00940BC0">
          <w:rPr>
            <w:rFonts w:eastAsia="Arial" w:cs="Times New Roman"/>
            <w:szCs w:val="24"/>
          </w:rPr>
          <w:t xml:space="preserve">also </w:t>
        </w:r>
      </w:ins>
      <w:r w:rsidR="001E7C41">
        <w:rPr>
          <w:rFonts w:eastAsia="Arial" w:cs="Times New Roman"/>
          <w:szCs w:val="24"/>
        </w:rPr>
        <w:t xml:space="preserve">reasonable to expect that participants may be more dismissive of general behavioral patterns that are unfavorable relative to information regarding individual patterns. </w:t>
      </w:r>
    </w:p>
    <w:p w14:paraId="2EA8F0AA" w14:textId="597541AF" w:rsidR="00FE24AE" w:rsidRDefault="002E0D3A" w:rsidP="00EA4152">
      <w:pPr>
        <w:spacing w:after="160"/>
        <w:ind w:firstLine="720"/>
        <w:contextualSpacing/>
      </w:pPr>
      <w:r>
        <w:t xml:space="preserve">Although Experiments 1 and 2 </w:t>
      </w:r>
      <w:r w:rsidR="001E7C41">
        <w:t>similarly implemented</w:t>
      </w:r>
      <w:r>
        <w:t xml:space="preserve"> item-specific and relational encoding tasks, we note that the encoding effects on the illusion of competence were not always consistent</w:t>
      </w:r>
      <w:r w:rsidR="00387B61">
        <w:t xml:space="preserve">. </w:t>
      </w:r>
      <w:r>
        <w:t xml:space="preserve">Specifically, for backward pairs, Experiment 1 showed the greatest reduction for the illusion of competence in the item-specific group, but Experiment 2 did not show this reduction and the illusion of competence was still observed for backward pairs. </w:t>
      </w:r>
      <w:r w:rsidR="00387B61">
        <w:t>Furthermore, b</w:t>
      </w:r>
      <w:r>
        <w:t xml:space="preserve">ackward pairs also saw a reduction </w:t>
      </w:r>
      <w:r w:rsidR="00926C48">
        <w:t>for</w:t>
      </w:r>
      <w:r>
        <w:t xml:space="preserve"> the illusion of competence in the relational group in Experiment 1, but </w:t>
      </w:r>
      <w:r w:rsidR="00387B61">
        <w:t xml:space="preserve">this reduction did not replicate in </w:t>
      </w:r>
      <w:r w:rsidR="00926C48">
        <w:t xml:space="preserve">Experiment 2. </w:t>
      </w:r>
      <w:r w:rsidR="00387B61">
        <w:t>Finally, a</w:t>
      </w:r>
      <w:r w:rsidR="00926C48">
        <w:t xml:space="preserve">nother difference in Experiment 2 was that both the item-specific and relational groups showed an elimination for the illusion of competence for unrelated pairs, whereas Experiment 1 only showed an elimination in the relational group. </w:t>
      </w:r>
      <w:bookmarkEnd w:id="54"/>
      <w:r w:rsidR="001E7C41">
        <w:t>We suggest that these discrepancies</w:t>
      </w:r>
      <w:r w:rsidR="00847DDC">
        <w:t xml:space="preserve"> may be attributed in part to the </w:t>
      </w:r>
      <w:r w:rsidR="007E7495">
        <w:t>e</w:t>
      </w:r>
      <w:r w:rsidR="00847DDC">
        <w:t>ffects of the warning</w:t>
      </w:r>
      <w:r w:rsidR="000610E7">
        <w:t xml:space="preserve"> </w:t>
      </w:r>
      <w:r w:rsidR="00847DDC">
        <w:t>on</w:t>
      </w:r>
      <w:r w:rsidR="000610E7">
        <w:t xml:space="preserve"> encoding. </w:t>
      </w:r>
      <w:r w:rsidR="001E7C41">
        <w:t xml:space="preserve">Although warnings were found to be ineffective, it is possible that participants may have been cognizant of the deceptive nature of some of the word pairs and may have been trying to monitor for these pairs which negatively affected their use of item-specific and relational encoding processes. Consistent with this possibility, </w:t>
      </w:r>
      <w:r w:rsidR="00BC4FEC">
        <w:t>a cross-experimental comparison of recall rates in item-specific and relational encoding groups in Experiment 1 and item-specific and relational encoding groups in Experiment 2 indicated that recall rates were lower in Experiment 2 where warnings were provided relative to Experiment 1 (</w:t>
      </w:r>
      <w:r w:rsidR="009644B4">
        <w:t>41.05</w:t>
      </w:r>
      <w:r w:rsidR="00BC4FEC">
        <w:t xml:space="preserve"> vs. </w:t>
      </w:r>
      <w:r w:rsidR="009644B4">
        <w:t>54.19</w:t>
      </w:r>
      <w:r w:rsidR="00BC4FEC">
        <w:t xml:space="preserve">), </w:t>
      </w:r>
      <w:r w:rsidR="00BC4FEC">
        <w:rPr>
          <w:i/>
          <w:iCs/>
        </w:rPr>
        <w:t>t</w:t>
      </w:r>
      <w:r w:rsidR="00BC4FEC">
        <w:t>(</w:t>
      </w:r>
      <w:r w:rsidR="009644B4">
        <w:t>210</w:t>
      </w:r>
      <w:r w:rsidR="00BC4FEC">
        <w:t xml:space="preserve">) = </w:t>
      </w:r>
      <w:r w:rsidR="009644B4">
        <w:t>5.92</w:t>
      </w:r>
      <w:r w:rsidR="00BC4FEC">
        <w:t xml:space="preserve">, </w:t>
      </w:r>
      <w:r w:rsidR="00BC4FEC">
        <w:rPr>
          <w:i/>
          <w:iCs/>
        </w:rPr>
        <w:t>SEM</w:t>
      </w:r>
      <w:r w:rsidR="00BC4FEC">
        <w:t xml:space="preserve"> = </w:t>
      </w:r>
      <w:r w:rsidR="009644B4">
        <w:t>2.25</w:t>
      </w:r>
      <w:r w:rsidR="00BC4FEC">
        <w:t xml:space="preserve">, </w:t>
      </w:r>
      <w:r w:rsidR="00BC4FEC">
        <w:rPr>
          <w:i/>
          <w:iCs/>
        </w:rPr>
        <w:t>d</w:t>
      </w:r>
      <w:r w:rsidR="00BC4FEC">
        <w:t xml:space="preserve"> = </w:t>
      </w:r>
      <w:r w:rsidR="009644B4">
        <w:t>0</w:t>
      </w:r>
      <w:r w:rsidR="00BC4FEC">
        <w:t>.</w:t>
      </w:r>
      <w:r w:rsidR="009644B4">
        <w:t xml:space="preserve">27, </w:t>
      </w:r>
      <w:r w:rsidR="00BC4FEC">
        <w:t xml:space="preserve">indicating that the encoding tasks may not have been </w:t>
      </w:r>
      <w:r w:rsidR="00BC4FEC">
        <w:lastRenderedPageBreak/>
        <w:t xml:space="preserve">completed as effectively. Second, in an attempt to improve the success of warnings by giving participants an opportunity to experience the different pair types, the Experiment 2 warning manipulation was only conducted on second block pairs rather than both blocks, which could have reduced the effectiveness </w:t>
      </w:r>
      <w:r w:rsidR="0002653A">
        <w:t>o</w:t>
      </w:r>
      <w:r w:rsidR="00BC4FEC">
        <w:t xml:space="preserve">f item-specific and relational encoding tasks. </w:t>
      </w:r>
      <w:r w:rsidR="00E05DDD">
        <w:t>Consistent with</w:t>
      </w:r>
      <w:r w:rsidR="00BC4FEC">
        <w:t xml:space="preserve"> this possibility, a cross-block comparison found that overall recall rates in the item-specific and relational group</w:t>
      </w:r>
      <w:r w:rsidR="007E7495">
        <w:t>s</w:t>
      </w:r>
      <w:r w:rsidR="00BC4FEC">
        <w:t xml:space="preserve"> in block 1 </w:t>
      </w:r>
      <w:r w:rsidR="00734FE2">
        <w:t>exceed</w:t>
      </w:r>
      <w:r w:rsidR="007E7495">
        <w:t>ed</w:t>
      </w:r>
      <w:r w:rsidR="00734FE2">
        <w:t xml:space="preserve"> that of</w:t>
      </w:r>
      <w:r w:rsidR="00BC4FEC">
        <w:t xml:space="preserve"> recall rates found in</w:t>
      </w:r>
      <w:r w:rsidR="007E7495">
        <w:t xml:space="preserve"> the item-specific and relational groups in</w:t>
      </w:r>
      <w:r w:rsidR="00BC4FEC">
        <w:t xml:space="preserve"> block 2 (</w:t>
      </w:r>
      <w:r w:rsidR="0002653A">
        <w:t>4</w:t>
      </w:r>
      <w:r w:rsidR="00E05DDD">
        <w:t>3.28</w:t>
      </w:r>
      <w:r w:rsidR="00BC4FEC">
        <w:t xml:space="preserve"> vs. </w:t>
      </w:r>
      <w:r w:rsidR="00E05DDD">
        <w:t>41.</w:t>
      </w:r>
      <w:r w:rsidR="007E7495">
        <w:t>05</w:t>
      </w:r>
      <w:r w:rsidR="00BC4FEC">
        <w:t xml:space="preserve">), </w:t>
      </w:r>
      <w:r w:rsidR="00BC4FEC">
        <w:rPr>
          <w:i/>
          <w:iCs/>
        </w:rPr>
        <w:t>t</w:t>
      </w:r>
      <w:r w:rsidR="00BC4FEC">
        <w:t>(</w:t>
      </w:r>
      <w:r w:rsidR="0002653A">
        <w:t>2</w:t>
      </w:r>
      <w:r w:rsidR="00E05DDD">
        <w:t>07</w:t>
      </w:r>
      <w:r w:rsidR="00BC4FEC">
        <w:t xml:space="preserve">) = </w:t>
      </w:r>
      <w:r w:rsidR="0002653A">
        <w:t>2.</w:t>
      </w:r>
      <w:r w:rsidR="00E05DDD">
        <w:t>49</w:t>
      </w:r>
      <w:r w:rsidR="00BC4FEC">
        <w:t xml:space="preserve">, </w:t>
      </w:r>
      <w:r w:rsidR="00BC4FEC">
        <w:rPr>
          <w:i/>
          <w:iCs/>
        </w:rPr>
        <w:t>SEM</w:t>
      </w:r>
      <w:r w:rsidR="00BC4FEC">
        <w:t xml:space="preserve"> = </w:t>
      </w:r>
      <w:r w:rsidR="00E05DDD">
        <w:t>0.73</w:t>
      </w:r>
      <w:r w:rsidR="00BC4FEC">
        <w:t xml:space="preserve">, </w:t>
      </w:r>
      <w:r w:rsidR="0002653A">
        <w:rPr>
          <w:i/>
          <w:iCs/>
        </w:rPr>
        <w:t>d</w:t>
      </w:r>
      <w:r w:rsidR="00BC4FEC">
        <w:t xml:space="preserve"> = </w:t>
      </w:r>
      <w:r w:rsidR="0002653A">
        <w:t>0</w:t>
      </w:r>
      <w:r w:rsidR="00BC4FEC">
        <w:t>.</w:t>
      </w:r>
      <w:r w:rsidR="00E05DDD">
        <w:t>04,</w:t>
      </w:r>
      <w:r w:rsidR="007E7495">
        <w:t xml:space="preserve"> further</w:t>
      </w:r>
      <w:r w:rsidR="00E05DDD">
        <w:t xml:space="preserve"> suggesting </w:t>
      </w:r>
      <w:r w:rsidR="00BC4FEC">
        <w:t xml:space="preserve">that </w:t>
      </w:r>
      <w:r w:rsidR="00485FF2">
        <w:t xml:space="preserve">differences between experiments </w:t>
      </w:r>
      <w:r w:rsidR="00E05DDD">
        <w:t>were</w:t>
      </w:r>
      <w:r w:rsidR="00485FF2">
        <w:t xml:space="preserve"> </w:t>
      </w:r>
      <w:r w:rsidR="00E05DDD">
        <w:t>in par</w:t>
      </w:r>
      <w:r w:rsidR="00485FF2">
        <w:t>t due to a block effect. Thus, it is possible</w:t>
      </w:r>
      <w:r w:rsidR="00BC4FEC">
        <w:t xml:space="preserve"> warnings may have reduced the effectiveness of item-specific and relational encoding at improving JOL calibration, rather than improving it</w:t>
      </w:r>
      <w:r w:rsidR="00485FF2">
        <w:t xml:space="preserve">—a interesting pattern that suggests there may be limits to JOL accuracy benefits </w:t>
      </w:r>
      <w:r w:rsidR="007E7495">
        <w:t>when deep encoding tasks are combined with warning instructions</w:t>
      </w:r>
      <w:r w:rsidR="00BC4FEC">
        <w:t xml:space="preserve">. </w:t>
      </w:r>
    </w:p>
    <w:p w14:paraId="367D7FF6" w14:textId="6597405F" w:rsidR="000610E7" w:rsidRPr="00BD4918" w:rsidRDefault="000610E7" w:rsidP="000610E7">
      <w:r>
        <w:tab/>
      </w:r>
      <w:r w:rsidR="00485FF2">
        <w:t>Finally, our analyses included c</w:t>
      </w:r>
      <w:r>
        <w:t xml:space="preserve">alibration plots to provide a more precise assessment of specific JOL increments </w:t>
      </w:r>
      <w:r w:rsidR="00560253">
        <w:t>in which</w:t>
      </w:r>
      <w:r>
        <w:t xml:space="preserve"> participant JOLs </w:t>
      </w:r>
      <w:r w:rsidR="00560253">
        <w:t>become</w:t>
      </w:r>
      <w:r>
        <w:t xml:space="preserve"> </w:t>
      </w:r>
      <w:r w:rsidR="007E7495">
        <w:t>mis</w:t>
      </w:r>
      <w:r>
        <w:t xml:space="preserve">calibrated with recall. </w:t>
      </w:r>
      <w:r w:rsidR="007E7495">
        <w:t>In both</w:t>
      </w:r>
      <w:r w:rsidR="00734FE2">
        <w:t xml:space="preserve"> experiments</w:t>
      </w:r>
      <w:r w:rsidR="007551F5">
        <w:t>,</w:t>
      </w:r>
      <w:r w:rsidR="00734FE2">
        <w:t xml:space="preserve"> these plots revealed</w:t>
      </w:r>
      <w:r w:rsidR="007551F5">
        <w:t xml:space="preserve"> participants were generally </w:t>
      </w:r>
      <w:r w:rsidR="00485FF2">
        <w:t>well-</w:t>
      </w:r>
      <w:r w:rsidR="007551F5">
        <w:t xml:space="preserve">calibrated for forward and symmetrical pairs across encoding groups and only showed </w:t>
      </w:r>
      <w:r w:rsidR="00256FBB">
        <w:t xml:space="preserve">overpredictions </w:t>
      </w:r>
      <w:r w:rsidR="00734FE2">
        <w:t>at the highest JOL increments.</w:t>
      </w:r>
      <w:r w:rsidR="007551F5">
        <w:t xml:space="preserve"> </w:t>
      </w:r>
      <w:r w:rsidR="00795CDC">
        <w:t xml:space="preserve">Furthermore, </w:t>
      </w:r>
      <w:r w:rsidR="00734FE2">
        <w:t>in Experiment 1, item-specific and relational processing each improved the correspondence between JOLs and recall relative to the read group for backward and unrelated pairs</w:t>
      </w:r>
      <w:r w:rsidR="007E7495">
        <w:t>, particularly at lower JOL increments</w:t>
      </w:r>
      <w:r w:rsidR="00734FE2">
        <w:t>. In Experiment 2</w:t>
      </w:r>
      <w:r w:rsidR="0083064F">
        <w:t xml:space="preserve">, </w:t>
      </w:r>
      <w:r w:rsidR="00734FE2">
        <w:t xml:space="preserve">item-specific and relational encoding were also beneficial towards decreasing overpredictions </w:t>
      </w:r>
      <w:r w:rsidR="0083064F">
        <w:t xml:space="preserve">of unrelated </w:t>
      </w:r>
      <w:r w:rsidR="00734FE2">
        <w:t>pairs and backward associates</w:t>
      </w:r>
      <w:r w:rsidR="007E7495">
        <w:t xml:space="preserve"> at lower JOL increments</w:t>
      </w:r>
      <w:r w:rsidR="00734FE2">
        <w:t xml:space="preserve">, though at a lesser magnitude relative to Experiment 1. As such, these plots showed </w:t>
      </w:r>
      <w:r w:rsidR="009C02F2">
        <w:t>important qualitative differences between the item-specific and relational encoding groups relative to silent reading which allowed for increased precision on the specific JOL ratings that show reductions in the illusion of competence.</w:t>
      </w:r>
    </w:p>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lastRenderedPageBreak/>
        <w:t>Conclusion</w:t>
      </w:r>
    </w:p>
    <w:p w14:paraId="6280865D" w14:textId="609FBFAB"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 xml:space="preserve">The present study showed that the illusion of competence can be reduced using the item-specific/relational framework. </w:t>
      </w:r>
      <w:ins w:id="61" w:author="Emily Cates" w:date="2020-11-06T22:51:00Z">
        <w:r w:rsidR="00AB382D">
          <w:rPr>
            <w:rFonts w:eastAsia="Arial" w:cs="Times New Roman"/>
            <w:szCs w:val="24"/>
          </w:rPr>
          <w:t>In the first experiment</w:t>
        </w:r>
      </w:ins>
      <w:ins w:id="62" w:author="Emily Cates" w:date="2020-11-07T03:21:00Z">
        <w:r w:rsidR="00940BC0">
          <w:rPr>
            <w:rFonts w:eastAsia="Arial" w:cs="Times New Roman"/>
            <w:szCs w:val="24"/>
          </w:rPr>
          <w:t>,</w:t>
        </w:r>
      </w:ins>
      <w:commentRangeStart w:id="63"/>
      <w:del w:id="64" w:author="Emily Cates" w:date="2020-11-06T22:51:00Z">
        <w:r w:rsidDel="00AB382D">
          <w:rPr>
            <w:rFonts w:eastAsia="Arial" w:cs="Times New Roman"/>
            <w:szCs w:val="24"/>
          </w:rPr>
          <w:delText>Across both experiments,</w:delText>
        </w:r>
      </w:del>
      <w:r>
        <w:rPr>
          <w:rFonts w:eastAsia="Arial" w:cs="Times New Roman"/>
          <w:szCs w:val="24"/>
        </w:rPr>
        <w:t xml:space="preserve"> we showed that </w:t>
      </w:r>
      <w:ins w:id="65" w:author="Emily Cates" w:date="2020-11-06T22:51:00Z">
        <w:r w:rsidR="00AB382D">
          <w:rPr>
            <w:rFonts w:eastAsia="Arial" w:cs="Times New Roman"/>
            <w:szCs w:val="24"/>
          </w:rPr>
          <w:t xml:space="preserve">the </w:t>
        </w:r>
      </w:ins>
      <w:r>
        <w:rPr>
          <w:rFonts w:eastAsia="Arial" w:cs="Times New Roman"/>
          <w:szCs w:val="24"/>
        </w:rPr>
        <w:t xml:space="preserve">illusion of competence for backward associates can be reduced via item-specific encoding and that overestimation of unrelated pairs is reduced when participants use a relational encoding strategy. </w:t>
      </w:r>
      <w:commentRangeEnd w:id="63"/>
      <w:r w:rsidR="00485FF2">
        <w:rPr>
          <w:rStyle w:val="CommentReference"/>
        </w:rPr>
        <w:commentReference w:id="63"/>
      </w:r>
      <w:ins w:id="66" w:author="Emily Cates" w:date="2020-11-06T22:51:00Z">
        <w:r w:rsidR="00AB382D">
          <w:rPr>
            <w:rFonts w:eastAsia="Arial" w:cs="Times New Roman"/>
            <w:szCs w:val="24"/>
          </w:rPr>
          <w:t xml:space="preserve"> </w:t>
        </w:r>
      </w:ins>
      <w:ins w:id="67" w:author="Emily Cates" w:date="2020-11-06T22:56:00Z">
        <w:r w:rsidR="00AB382D">
          <w:rPr>
            <w:rFonts w:eastAsia="Arial" w:cs="Times New Roman"/>
            <w:szCs w:val="24"/>
          </w:rPr>
          <w:t>The</w:t>
        </w:r>
      </w:ins>
      <w:ins w:id="68" w:author="Emily Cates" w:date="2020-11-06T22:52:00Z">
        <w:r w:rsidR="00AB382D">
          <w:rPr>
            <w:rFonts w:eastAsia="Arial" w:cs="Times New Roman"/>
            <w:szCs w:val="24"/>
          </w:rPr>
          <w:t xml:space="preserve"> relational encoding strategy again </w:t>
        </w:r>
      </w:ins>
      <w:ins w:id="69" w:author="Emily Cates" w:date="2020-11-06T22:56:00Z">
        <w:r w:rsidR="00AB382D">
          <w:rPr>
            <w:rFonts w:eastAsia="Arial" w:cs="Times New Roman"/>
            <w:szCs w:val="24"/>
          </w:rPr>
          <w:t xml:space="preserve">proved </w:t>
        </w:r>
      </w:ins>
      <w:ins w:id="70" w:author="Emily Cates" w:date="2020-11-06T22:55:00Z">
        <w:r w:rsidR="00AB382D">
          <w:rPr>
            <w:rFonts w:eastAsia="Arial" w:cs="Times New Roman"/>
            <w:szCs w:val="24"/>
          </w:rPr>
          <w:t>beneficial</w:t>
        </w:r>
      </w:ins>
      <w:ins w:id="71" w:author="Emily Cates" w:date="2020-11-06T22:54:00Z">
        <w:r w:rsidR="00AB382D">
          <w:rPr>
            <w:rFonts w:eastAsia="Arial" w:cs="Times New Roman"/>
            <w:szCs w:val="24"/>
          </w:rPr>
          <w:t xml:space="preserve"> in </w:t>
        </w:r>
      </w:ins>
      <w:ins w:id="72" w:author="Emily Cates" w:date="2020-11-06T22:55:00Z">
        <w:r w:rsidR="00AB382D">
          <w:rPr>
            <w:rFonts w:eastAsia="Arial" w:cs="Times New Roman"/>
            <w:szCs w:val="24"/>
          </w:rPr>
          <w:t>reducing</w:t>
        </w:r>
      </w:ins>
      <w:ins w:id="73" w:author="Emily Cates" w:date="2020-11-06T22:54:00Z">
        <w:r w:rsidR="00AB382D">
          <w:rPr>
            <w:rFonts w:eastAsia="Arial" w:cs="Times New Roman"/>
            <w:szCs w:val="24"/>
          </w:rPr>
          <w:t xml:space="preserve"> the illusion of competence found for unrelated word pairs</w:t>
        </w:r>
      </w:ins>
      <w:ins w:id="74" w:author="Emily Cates" w:date="2020-11-06T22:56:00Z">
        <w:r w:rsidR="00AB382D">
          <w:rPr>
            <w:rFonts w:eastAsia="Arial" w:cs="Times New Roman"/>
            <w:szCs w:val="24"/>
          </w:rPr>
          <w:t xml:space="preserve"> in the second experiment</w:t>
        </w:r>
      </w:ins>
      <w:ins w:id="75" w:author="Emily Cates" w:date="2020-11-06T22:54:00Z">
        <w:r w:rsidR="00AB382D">
          <w:rPr>
            <w:rFonts w:eastAsia="Arial" w:cs="Times New Roman"/>
            <w:szCs w:val="24"/>
          </w:rPr>
          <w:t>.</w:t>
        </w:r>
      </w:ins>
      <w:ins w:id="76" w:author="Emily Cates" w:date="2020-11-06T22:53:00Z">
        <w:r w:rsidR="00AB382D">
          <w:rPr>
            <w:rFonts w:eastAsia="Arial" w:cs="Times New Roman"/>
            <w:szCs w:val="24"/>
          </w:rPr>
          <w:t xml:space="preserve"> </w:t>
        </w:r>
      </w:ins>
      <w:r>
        <w:rPr>
          <w:rFonts w:eastAsia="Arial" w:cs="Times New Roman"/>
          <w:szCs w:val="24"/>
        </w:rPr>
        <w:t xml:space="preserve">While our study </w:t>
      </w:r>
      <w:r w:rsidR="00485FF2">
        <w:rPr>
          <w:rFonts w:eastAsia="Arial" w:cs="Times New Roman"/>
          <w:szCs w:val="24"/>
        </w:rPr>
        <w:t>found that</w:t>
      </w:r>
      <w:r>
        <w:rPr>
          <w:rFonts w:eastAsia="Arial" w:cs="Times New Roman"/>
          <w:szCs w:val="24"/>
        </w:rPr>
        <w:t xml:space="preserve"> warnings </w:t>
      </w:r>
      <w:r w:rsidR="00485FF2">
        <w:rPr>
          <w:rFonts w:eastAsia="Arial" w:cs="Times New Roman"/>
          <w:szCs w:val="24"/>
        </w:rPr>
        <w:t>were</w:t>
      </w:r>
      <w:r>
        <w:rPr>
          <w:rFonts w:eastAsia="Arial" w:cs="Times New Roman"/>
          <w:szCs w:val="24"/>
        </w:rPr>
        <w:t xml:space="preserve"> </w:t>
      </w:r>
      <w:r w:rsidR="00485FF2">
        <w:rPr>
          <w:rFonts w:eastAsia="Arial" w:cs="Times New Roman"/>
          <w:szCs w:val="24"/>
        </w:rPr>
        <w:t>in</w:t>
      </w:r>
      <w:r>
        <w:rPr>
          <w:rFonts w:eastAsia="Arial" w:cs="Times New Roman"/>
          <w:szCs w:val="24"/>
        </w:rPr>
        <w:t xml:space="preserve">effective in further reducing the illusion of competence, warnings have been shown to be effective in previous studies, so more research is needed to evaluate ways to improve warnings. </w:t>
      </w:r>
      <w:ins w:id="77" w:author="Emily Cates" w:date="2020-11-07T01:28:00Z">
        <w:r w:rsidR="00007C93" w:rsidRPr="00007C93">
          <w:rPr>
            <w:rFonts w:eastAsia="Arial" w:cs="Times New Roman"/>
            <w:szCs w:val="24"/>
          </w:rPr>
          <w:t xml:space="preserve">The calibration plots </w:t>
        </w:r>
      </w:ins>
      <w:ins w:id="78" w:author="Emily Cates" w:date="2020-11-07T01:32:00Z">
        <w:r w:rsidR="00746E87">
          <w:rPr>
            <w:rFonts w:eastAsia="Arial" w:cs="Times New Roman"/>
            <w:szCs w:val="24"/>
          </w:rPr>
          <w:t xml:space="preserve">used </w:t>
        </w:r>
      </w:ins>
      <w:ins w:id="79" w:author="Emily Cates" w:date="2020-11-07T01:39:00Z">
        <w:r w:rsidR="00746E87">
          <w:rPr>
            <w:rFonts w:eastAsia="Arial" w:cs="Times New Roman"/>
            <w:szCs w:val="24"/>
          </w:rPr>
          <w:t xml:space="preserve">in our study </w:t>
        </w:r>
      </w:ins>
      <w:ins w:id="80" w:author="Emily Cates" w:date="2020-11-07T01:32:00Z">
        <w:r w:rsidR="00746E87">
          <w:rPr>
            <w:rFonts w:eastAsia="Arial" w:cs="Times New Roman"/>
            <w:szCs w:val="24"/>
          </w:rPr>
          <w:t>provid</w:t>
        </w:r>
      </w:ins>
      <w:ins w:id="81" w:author="Emily Cates" w:date="2020-11-07T01:39:00Z">
        <w:r w:rsidR="00746E87">
          <w:rPr>
            <w:rFonts w:eastAsia="Arial" w:cs="Times New Roman"/>
            <w:szCs w:val="24"/>
          </w:rPr>
          <w:t>e</w:t>
        </w:r>
      </w:ins>
      <w:ins w:id="82" w:author="Emily Cates" w:date="2020-11-07T01:46:00Z">
        <w:r w:rsidR="00C77EF1">
          <w:rPr>
            <w:rFonts w:eastAsia="Arial" w:cs="Times New Roman"/>
            <w:szCs w:val="24"/>
          </w:rPr>
          <w:t>d</w:t>
        </w:r>
      </w:ins>
      <w:ins w:id="83" w:author="Emily Cates" w:date="2020-11-07T01:32:00Z">
        <w:r w:rsidR="00746E87">
          <w:rPr>
            <w:rFonts w:eastAsia="Arial" w:cs="Times New Roman"/>
            <w:szCs w:val="24"/>
          </w:rPr>
          <w:t xml:space="preserve"> qualitative information </w:t>
        </w:r>
      </w:ins>
      <w:ins w:id="84" w:author="Emily Cates" w:date="2020-11-07T01:34:00Z">
        <w:r w:rsidR="00746E87">
          <w:rPr>
            <w:rFonts w:eastAsia="Arial" w:cs="Times New Roman"/>
            <w:szCs w:val="24"/>
          </w:rPr>
          <w:t xml:space="preserve">about </w:t>
        </w:r>
      </w:ins>
      <w:ins w:id="85" w:author="Emily Cates" w:date="2020-11-07T01:38:00Z">
        <w:r w:rsidR="00746E87">
          <w:rPr>
            <w:rFonts w:eastAsia="Arial" w:cs="Times New Roman"/>
            <w:szCs w:val="24"/>
          </w:rPr>
          <w:t xml:space="preserve">the </w:t>
        </w:r>
      </w:ins>
      <w:ins w:id="86" w:author="Emily Cates" w:date="2020-11-07T01:39:00Z">
        <w:r w:rsidR="00746E87">
          <w:rPr>
            <w:rFonts w:eastAsia="Arial" w:cs="Times New Roman"/>
            <w:szCs w:val="24"/>
          </w:rPr>
          <w:t xml:space="preserve">specific </w:t>
        </w:r>
      </w:ins>
      <w:ins w:id="87" w:author="Emily Cates" w:date="2020-11-07T01:38:00Z">
        <w:r w:rsidR="00746E87">
          <w:rPr>
            <w:rFonts w:eastAsia="Arial" w:cs="Times New Roman"/>
            <w:szCs w:val="24"/>
          </w:rPr>
          <w:t xml:space="preserve">JOL increments </w:t>
        </w:r>
      </w:ins>
      <w:ins w:id="88" w:author="Emily Cates" w:date="2020-11-07T01:39:00Z">
        <w:r w:rsidR="00746E87">
          <w:rPr>
            <w:rFonts w:eastAsia="Arial" w:cs="Times New Roman"/>
            <w:szCs w:val="24"/>
          </w:rPr>
          <w:t>at which the item-</w:t>
        </w:r>
      </w:ins>
      <w:ins w:id="89" w:author="Emily Cates" w:date="2020-11-07T01:40:00Z">
        <w:r w:rsidR="00746E87">
          <w:rPr>
            <w:rFonts w:eastAsia="Arial" w:cs="Times New Roman"/>
            <w:szCs w:val="24"/>
          </w:rPr>
          <w:t xml:space="preserve">specific and relational tasks </w:t>
        </w:r>
      </w:ins>
      <w:ins w:id="90" w:author="Emily Cates" w:date="2020-11-07T01:41:00Z">
        <w:r w:rsidR="00746E87">
          <w:rPr>
            <w:rFonts w:eastAsia="Arial" w:cs="Times New Roman"/>
            <w:szCs w:val="24"/>
          </w:rPr>
          <w:t>beg</w:t>
        </w:r>
      </w:ins>
      <w:ins w:id="91" w:author="Emily Cates" w:date="2020-11-07T03:22:00Z">
        <w:r w:rsidR="006510E8">
          <w:rPr>
            <w:rFonts w:eastAsia="Arial" w:cs="Times New Roman"/>
            <w:szCs w:val="24"/>
          </w:rPr>
          <w:t>i</w:t>
        </w:r>
      </w:ins>
      <w:ins w:id="92" w:author="Emily Cates" w:date="2020-11-07T01:41:00Z">
        <w:r w:rsidR="00746E87">
          <w:rPr>
            <w:rFonts w:eastAsia="Arial" w:cs="Times New Roman"/>
            <w:szCs w:val="24"/>
          </w:rPr>
          <w:t xml:space="preserve">n to reduce the </w:t>
        </w:r>
      </w:ins>
      <w:ins w:id="93" w:author="Emily Cates" w:date="2020-11-07T01:39:00Z">
        <w:r w:rsidR="00746E87">
          <w:rPr>
            <w:rFonts w:eastAsia="Arial" w:cs="Times New Roman"/>
            <w:szCs w:val="24"/>
          </w:rPr>
          <w:t>illusion of competence</w:t>
        </w:r>
      </w:ins>
      <w:ins w:id="94" w:author="Emily Cates" w:date="2020-11-07T01:41:00Z">
        <w:r w:rsidR="00746E87">
          <w:rPr>
            <w:rFonts w:eastAsia="Arial" w:cs="Times New Roman"/>
            <w:szCs w:val="24"/>
          </w:rPr>
          <w:t xml:space="preserve">. </w:t>
        </w:r>
      </w:ins>
      <w:ins w:id="95" w:author="Emily Cates" w:date="2020-11-07T01:42:00Z">
        <w:r w:rsidR="00C77EF1">
          <w:rPr>
            <w:rFonts w:eastAsia="Arial" w:cs="Times New Roman"/>
            <w:szCs w:val="24"/>
          </w:rPr>
          <w:t>These plots serve</w:t>
        </w:r>
      </w:ins>
      <w:ins w:id="96" w:author="Emily Cates" w:date="2020-11-07T03:22:00Z">
        <w:r w:rsidR="006510E8">
          <w:rPr>
            <w:rFonts w:eastAsia="Arial" w:cs="Times New Roman"/>
            <w:szCs w:val="24"/>
          </w:rPr>
          <w:t xml:space="preserve"> </w:t>
        </w:r>
      </w:ins>
      <w:ins w:id="97" w:author="Emily Cates" w:date="2020-11-07T01:42:00Z">
        <w:r w:rsidR="00C77EF1">
          <w:rPr>
            <w:rFonts w:eastAsia="Arial" w:cs="Times New Roman"/>
            <w:szCs w:val="24"/>
          </w:rPr>
          <w:t xml:space="preserve">as a way to visually see </w:t>
        </w:r>
      </w:ins>
      <w:ins w:id="98" w:author="Emily Cates" w:date="2020-11-07T01:43:00Z">
        <w:r w:rsidR="00C77EF1">
          <w:rPr>
            <w:rFonts w:eastAsia="Arial" w:cs="Times New Roman"/>
            <w:szCs w:val="24"/>
          </w:rPr>
          <w:t xml:space="preserve">where participants were becoming overconfident </w:t>
        </w:r>
      </w:ins>
      <w:ins w:id="99" w:author="Emily Cates" w:date="2020-11-07T01:44:00Z">
        <w:r w:rsidR="00C77EF1">
          <w:rPr>
            <w:rFonts w:eastAsia="Arial" w:cs="Times New Roman"/>
            <w:szCs w:val="24"/>
          </w:rPr>
          <w:t xml:space="preserve">with their JOL ratings in comparison to their recall rates. </w:t>
        </w:r>
      </w:ins>
      <w:commentRangeStart w:id="100"/>
      <w:ins w:id="101" w:author="Emily Cates" w:date="2020-11-07T01:46:00Z">
        <w:r w:rsidR="00C77EF1">
          <w:rPr>
            <w:rFonts w:eastAsia="Arial" w:cs="Times New Roman"/>
            <w:szCs w:val="24"/>
          </w:rPr>
          <w:t xml:space="preserve">The general effects found by the calibration plots were that </w:t>
        </w:r>
      </w:ins>
      <w:ins w:id="102" w:author="Emily Cates" w:date="2020-11-07T01:47:00Z">
        <w:r w:rsidR="00C77EF1">
          <w:rPr>
            <w:rFonts w:eastAsia="Arial" w:cs="Times New Roman"/>
            <w:szCs w:val="24"/>
          </w:rPr>
          <w:t xml:space="preserve">item-specific and relational encoding tasks </w:t>
        </w:r>
      </w:ins>
      <w:ins w:id="103" w:author="Emily Cates" w:date="2020-11-07T01:52:00Z">
        <w:r w:rsidR="00436F51">
          <w:rPr>
            <w:rFonts w:eastAsia="Arial" w:cs="Times New Roman"/>
            <w:szCs w:val="24"/>
          </w:rPr>
          <w:t>increased JOL calibrations</w:t>
        </w:r>
      </w:ins>
      <w:ins w:id="104" w:author="Emily Cates" w:date="2020-11-07T01:54:00Z">
        <w:r w:rsidR="00436F51">
          <w:rPr>
            <w:rFonts w:eastAsia="Arial" w:cs="Times New Roman"/>
            <w:szCs w:val="24"/>
          </w:rPr>
          <w:t>, thus causing</w:t>
        </w:r>
      </w:ins>
      <w:ins w:id="105" w:author="Emily Cates" w:date="2020-11-07T01:53:00Z">
        <w:r w:rsidR="00436F51">
          <w:rPr>
            <w:rFonts w:eastAsia="Arial" w:cs="Times New Roman"/>
            <w:szCs w:val="24"/>
          </w:rPr>
          <w:t xml:space="preserve"> the illusion of competence </w:t>
        </w:r>
      </w:ins>
      <w:ins w:id="106" w:author="Emily Cates" w:date="2020-11-07T01:54:00Z">
        <w:r w:rsidR="00436F51">
          <w:rPr>
            <w:rFonts w:eastAsia="Arial" w:cs="Times New Roman"/>
            <w:szCs w:val="24"/>
          </w:rPr>
          <w:t>to</w:t>
        </w:r>
      </w:ins>
      <w:ins w:id="107" w:author="Emily Cates" w:date="2020-11-07T03:23:00Z">
        <w:r w:rsidR="006510E8">
          <w:rPr>
            <w:rFonts w:eastAsia="Arial" w:cs="Times New Roman"/>
            <w:szCs w:val="24"/>
          </w:rPr>
          <w:t xml:space="preserve"> only</w:t>
        </w:r>
      </w:ins>
      <w:ins w:id="108" w:author="Emily Cates" w:date="2020-11-07T01:53:00Z">
        <w:r w:rsidR="00436F51">
          <w:rPr>
            <w:rFonts w:eastAsia="Arial" w:cs="Times New Roman"/>
            <w:szCs w:val="24"/>
          </w:rPr>
          <w:t xml:space="preserve"> occur at higher JOL increments.</w:t>
        </w:r>
      </w:ins>
      <w:commentRangeEnd w:id="100"/>
      <w:ins w:id="109" w:author="Emily Cates" w:date="2020-11-07T01:55:00Z">
        <w:r w:rsidR="00436F51">
          <w:rPr>
            <w:rStyle w:val="CommentReference"/>
          </w:rPr>
          <w:commentReference w:id="100"/>
        </w:r>
      </w:ins>
      <w:ins w:id="110" w:author="Emily Cates" w:date="2020-11-07T01:53:00Z">
        <w:r w:rsidR="00436F51">
          <w:rPr>
            <w:rFonts w:eastAsia="Arial" w:cs="Times New Roman"/>
            <w:szCs w:val="24"/>
          </w:rPr>
          <w:t xml:space="preserve"> </w:t>
        </w:r>
      </w:ins>
      <w:r>
        <w:rPr>
          <w:rFonts w:eastAsia="Arial" w:cs="Times New Roman"/>
          <w:szCs w:val="24"/>
        </w:rPr>
        <w:t>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82EB41F" w14:textId="736DABED" w:rsidR="003B31AF" w:rsidRDefault="003B31AF" w:rsidP="001C4EFE">
      <w:pPr>
        <w:ind w:left="720" w:hanging="719"/>
        <w:contextualSpacing/>
        <w:rPr>
          <w:rFonts w:eastAsia="Arial" w:cs="Times New Roman"/>
          <w:szCs w:val="24"/>
        </w:rPr>
      </w:pPr>
      <w:r w:rsidRPr="003B31AF">
        <w:rPr>
          <w:rFonts w:eastAsia="Arial" w:cs="Times New Roman"/>
          <w:szCs w:val="24"/>
        </w:rPr>
        <w:t>Cross, K.P. (1977), Not can, but </w:t>
      </w:r>
      <w:r w:rsidRPr="003B31AF">
        <w:rPr>
          <w:rFonts w:eastAsia="Arial" w:cs="Times New Roman"/>
          <w:i/>
          <w:iCs/>
          <w:szCs w:val="24"/>
        </w:rPr>
        <w:t>will</w:t>
      </w:r>
      <w:r w:rsidRPr="003B31AF">
        <w:rPr>
          <w:rFonts w:eastAsia="Arial" w:cs="Times New Roman"/>
          <w:szCs w:val="24"/>
        </w:rPr>
        <w:t> college teaching be improved?. New Directions for Higher Education, 1977: 1-15. doi:</w:t>
      </w:r>
      <w:r>
        <w:rPr>
          <w:rFonts w:eastAsia="Arial" w:cs="Times New Roman"/>
          <w:szCs w:val="24"/>
        </w:rPr>
        <w:t xml:space="preserve"> </w:t>
      </w:r>
      <w:r w:rsidRPr="003B31AF">
        <w:rPr>
          <w:rFonts w:eastAsia="Arial" w:cs="Times New Roman"/>
          <w:szCs w:val="24"/>
        </w:rPr>
        <w:t>10.1002/he.36919771703</w:t>
      </w:r>
    </w:p>
    <w:p w14:paraId="4EAE7343" w14:textId="05F1888B" w:rsidR="0070337D" w:rsidRDefault="0070337D" w:rsidP="0070337D">
      <w:pPr>
        <w:ind w:left="720" w:hanging="719"/>
        <w:contextualSpacing/>
        <w:rPr>
          <w:ins w:id="111" w:author="Emily Cates" w:date="2020-11-06T22:27:00Z"/>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E0FE82F" w14:textId="3E8B43C4" w:rsidR="00CC7BCF" w:rsidDel="00CC7BCF" w:rsidRDefault="00CC7BCF" w:rsidP="00CC7BCF">
      <w:pPr>
        <w:ind w:left="720" w:hanging="719"/>
        <w:contextualSpacing/>
        <w:rPr>
          <w:del w:id="112" w:author="Emily Cates" w:date="2020-11-06T22:27:00Z"/>
          <w:rFonts w:eastAsia="Arial" w:cs="Times New Roman"/>
          <w:szCs w:val="24"/>
        </w:rPr>
      </w:pPr>
      <w:ins w:id="113" w:author="Emily Cates" w:date="2020-11-06T22:28:00Z">
        <w:r w:rsidRPr="00CC7BCF">
          <w:rPr>
            <w:rFonts w:eastAsia="Arial" w:cs="Times New Roman"/>
            <w:szCs w:val="24"/>
          </w:rPr>
          <w:t xml:space="preserve">Deese, J. (1959). On the prediction of occurrence of particular verbal intrusions in immediate recall. </w:t>
        </w:r>
        <w:r w:rsidRPr="00CC7BCF">
          <w:rPr>
            <w:rFonts w:eastAsia="Arial" w:cs="Times New Roman"/>
            <w:i/>
            <w:iCs/>
            <w:szCs w:val="24"/>
          </w:rPr>
          <w:t>Journal of Experimental Psychology,</w:t>
        </w:r>
        <w:r w:rsidRPr="00CC7BCF">
          <w:rPr>
            <w:rFonts w:eastAsia="Arial" w:cs="Times New Roman"/>
            <w:szCs w:val="24"/>
          </w:rPr>
          <w:t xml:space="preserve"> </w:t>
        </w:r>
        <w:r w:rsidRPr="00CC7BCF">
          <w:rPr>
            <w:rFonts w:eastAsia="Arial" w:cs="Times New Roman"/>
            <w:i/>
            <w:iCs/>
            <w:szCs w:val="24"/>
          </w:rPr>
          <w:t>58</w:t>
        </w:r>
        <w:r w:rsidRPr="00CC7BCF">
          <w:rPr>
            <w:rFonts w:eastAsia="Arial" w:cs="Times New Roman"/>
            <w:szCs w:val="24"/>
          </w:rPr>
          <w:t>(1), 17-22. doi:</w:t>
        </w:r>
      </w:ins>
      <w:ins w:id="114" w:author="Emily Cates" w:date="2020-11-07T03:26:00Z">
        <w:r w:rsidR="006510E8">
          <w:rPr>
            <w:rFonts w:eastAsia="Arial" w:cs="Times New Roman"/>
            <w:szCs w:val="24"/>
          </w:rPr>
          <w:t xml:space="preserve"> </w:t>
        </w:r>
      </w:ins>
      <w:ins w:id="115" w:author="Emily Cates" w:date="2020-11-06T22:28:00Z">
        <w:r w:rsidRPr="00CC7BCF">
          <w:rPr>
            <w:rFonts w:eastAsia="Arial" w:cs="Times New Roman"/>
            <w:szCs w:val="24"/>
          </w:rPr>
          <w:t>10.1037/h0046671</w:t>
        </w:r>
      </w:ins>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0EBA5FD9"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Roediger, H. L., &amp; </w:t>
      </w:r>
      <w:del w:id="116" w:author="Emily Cates" w:date="2020-11-07T02:02:00Z">
        <w:r w:rsidRPr="0070337D" w:rsidDel="00946AF7">
          <w:rPr>
            <w:rFonts w:eastAsia="Arial" w:cs="Times New Roman"/>
            <w:szCs w:val="24"/>
          </w:rPr>
          <w:delText>Mcdermott</w:delText>
        </w:r>
      </w:del>
      <w:ins w:id="117" w:author="Emily Cates" w:date="2020-11-07T02:02:00Z">
        <w:r w:rsidR="00946AF7" w:rsidRPr="0070337D">
          <w:rPr>
            <w:rFonts w:eastAsia="Arial" w:cs="Times New Roman"/>
            <w:szCs w:val="24"/>
          </w:rPr>
          <w:t>McDermott</w:t>
        </w:r>
      </w:ins>
      <w:r w:rsidRPr="0070337D">
        <w:rPr>
          <w:rFonts w:eastAsia="Arial" w:cs="Times New Roman"/>
          <w:szCs w:val="24"/>
        </w:rPr>
        <w:t xml:space="preserve">,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118"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7BC70C84" w:rsidR="00391873" w:rsidDel="00967AE5" w:rsidRDefault="00391873" w:rsidP="00391873">
      <w:pPr>
        <w:ind w:left="700" w:hanging="706"/>
        <w:contextualSpacing/>
        <w:rPr>
          <w:del w:id="119" w:author="Emily Cates" w:date="2020-11-06T18:05:00Z"/>
          <w:rFonts w:eastAsia="Arial" w:cs="Times New Roman"/>
          <w:szCs w:val="24"/>
        </w:rPr>
      </w:pPr>
      <w:commentRangeStart w:id="120"/>
      <w:del w:id="121" w:author="Emily Cates" w:date="2020-11-06T18:05:00Z">
        <w:r w:rsidRPr="00391873" w:rsidDel="00967AE5">
          <w:rPr>
            <w:rFonts w:eastAsia="Arial" w:cs="Times New Roman"/>
            <w:szCs w:val="24"/>
          </w:rPr>
          <w:delText>Gretz</w:delText>
        </w:r>
      </w:del>
      <w:commentRangeEnd w:id="120"/>
      <w:r w:rsidR="00967AE5">
        <w:rPr>
          <w:rStyle w:val="CommentReference"/>
        </w:rPr>
        <w:commentReference w:id="120"/>
      </w:r>
      <w:del w:id="122" w:author="Emily Cates" w:date="2020-11-06T18:05:00Z">
        <w:r w:rsidRPr="00391873" w:rsidDel="00967AE5">
          <w:rPr>
            <w:rFonts w:eastAsia="Arial" w:cs="Times New Roman"/>
            <w:szCs w:val="24"/>
          </w:rPr>
          <w:delText xml:space="preserve">, M. R., &amp; Huff, M. J. (2020). Multiple species of distinctiveness in memory? Comparing encoding versus statistical distinctiveness on recognition. </w:delText>
        </w:r>
        <w:r w:rsidRPr="00391873" w:rsidDel="00967AE5">
          <w:rPr>
            <w:rFonts w:eastAsia="Arial" w:cs="Times New Roman"/>
            <w:i/>
            <w:iCs/>
            <w:szCs w:val="24"/>
          </w:rPr>
          <w:delText>Memory,</w:delText>
        </w:r>
        <w:r w:rsidRPr="00391873" w:rsidDel="00967AE5">
          <w:rPr>
            <w:rFonts w:eastAsia="Arial" w:cs="Times New Roman"/>
            <w:szCs w:val="24"/>
          </w:rPr>
          <w:delText xml:space="preserve"> </w:delText>
        </w:r>
        <w:r w:rsidRPr="00391873" w:rsidDel="00967AE5">
          <w:rPr>
            <w:rFonts w:eastAsia="Arial" w:cs="Times New Roman"/>
            <w:i/>
            <w:iCs/>
            <w:szCs w:val="24"/>
          </w:rPr>
          <w:delText>28</w:delText>
        </w:r>
        <w:r w:rsidRPr="00391873" w:rsidDel="00967AE5">
          <w:rPr>
            <w:rFonts w:eastAsia="Arial" w:cs="Times New Roman"/>
            <w:szCs w:val="24"/>
          </w:rPr>
          <w:delText>(8), 984-997. doi:</w:delText>
        </w:r>
        <w:r w:rsidR="008030A9" w:rsidDel="00967AE5">
          <w:rPr>
            <w:rFonts w:eastAsia="Arial" w:cs="Times New Roman"/>
            <w:szCs w:val="24"/>
          </w:rPr>
          <w:delText xml:space="preserve"> </w:delText>
        </w:r>
        <w:r w:rsidRPr="00391873" w:rsidDel="00967AE5">
          <w:rPr>
            <w:rFonts w:eastAsia="Arial" w:cs="Times New Roman"/>
            <w:szCs w:val="24"/>
          </w:rPr>
          <w:delText>10.1080/09658211.2020.1803916</w:delText>
        </w:r>
      </w:del>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65A292B3" w:rsidR="00CB1276" w:rsidDel="00967AE5" w:rsidRDefault="00CB1276" w:rsidP="002B1AF5">
      <w:pPr>
        <w:ind w:left="720" w:hanging="720"/>
        <w:contextualSpacing/>
        <w:rPr>
          <w:del w:id="123" w:author="Emily Cates" w:date="2020-11-06T18:09:00Z"/>
          <w:rFonts w:eastAsia="Arial" w:cs="Times New Roman"/>
          <w:szCs w:val="24"/>
        </w:rPr>
      </w:pPr>
      <w:commentRangeStart w:id="124"/>
      <w:del w:id="125" w:author="Emily Cates" w:date="2020-11-06T18:09:00Z">
        <w:r w:rsidRPr="00CB1276" w:rsidDel="00967AE5">
          <w:rPr>
            <w:rFonts w:eastAsia="Arial" w:cs="Times New Roman"/>
            <w:szCs w:val="24"/>
          </w:rPr>
          <w:delText xml:space="preserve">Hertzog, </w:delText>
        </w:r>
      </w:del>
      <w:commentRangeEnd w:id="124"/>
      <w:r w:rsidR="00967AE5">
        <w:rPr>
          <w:rStyle w:val="CommentReference"/>
        </w:rPr>
        <w:commentReference w:id="124"/>
      </w:r>
      <w:del w:id="126" w:author="Emily Cates" w:date="2020-11-06T18:09:00Z">
        <w:r w:rsidRPr="00CB1276" w:rsidDel="00967AE5">
          <w:rPr>
            <w:rFonts w:eastAsia="Arial" w:cs="Times New Roman"/>
            <w:szCs w:val="24"/>
          </w:rPr>
          <w:delText>C., Dixon, R. A., Hultsch, D. F., &amp; MacDonald, S. W. S.</w:delText>
        </w:r>
        <w:bookmarkEnd w:id="118"/>
        <w:r w:rsidRPr="00CB1276" w:rsidDel="00967AE5">
          <w:rPr>
            <w:rFonts w:eastAsia="Arial" w:cs="Times New Roman"/>
            <w:szCs w:val="24"/>
          </w:rPr>
          <w:delText xml:space="preserve"> (2003). Latent change models of adult cognition: Are changes in processing speed and working memory associated with changes in episodic memory? </w:delText>
        </w:r>
        <w:r w:rsidRPr="00CB1276" w:rsidDel="00967AE5">
          <w:rPr>
            <w:rFonts w:eastAsia="Arial" w:cs="Times New Roman"/>
            <w:i/>
            <w:iCs/>
            <w:szCs w:val="24"/>
          </w:rPr>
          <w:delText>Psychology and Aging, 18</w:delText>
        </w:r>
        <w:r w:rsidRPr="00CB1276" w:rsidDel="00967AE5">
          <w:rPr>
            <w:rFonts w:eastAsia="Arial" w:cs="Times New Roman"/>
            <w:szCs w:val="24"/>
          </w:rPr>
          <w:delText>(4), 755-769.</w:delText>
        </w:r>
        <w:r w:rsidR="008979B1" w:rsidDel="00967AE5">
          <w:rPr>
            <w:rFonts w:eastAsia="Arial" w:cs="Times New Roman"/>
            <w:szCs w:val="24"/>
          </w:rPr>
          <w:delText xml:space="preserve"> </w:delText>
        </w:r>
        <w:r w:rsidR="008030A9" w:rsidDel="00967AE5">
          <w:rPr>
            <w:rFonts w:eastAsia="Arial" w:cs="Times New Roman"/>
            <w:szCs w:val="24"/>
          </w:rPr>
          <w:delText>d</w:delText>
        </w:r>
        <w:r w:rsidR="00B70C55" w:rsidRPr="00C963A1" w:rsidDel="00967AE5">
          <w:rPr>
            <w:rFonts w:eastAsia="Arial" w:cs="Times New Roman"/>
            <w:szCs w:val="24"/>
          </w:rPr>
          <w:delText>oi</w:delText>
        </w:r>
        <w:r w:rsidR="008030A9" w:rsidDel="00967AE5">
          <w:rPr>
            <w:rFonts w:eastAsia="Arial" w:cs="Times New Roman"/>
            <w:szCs w:val="24"/>
          </w:rPr>
          <w:delText xml:space="preserve">: </w:delText>
        </w:r>
        <w:r w:rsidR="00B70C55" w:rsidRPr="00C963A1" w:rsidDel="00967AE5">
          <w:rPr>
            <w:rFonts w:eastAsia="Arial" w:cs="Times New Roman"/>
            <w:szCs w:val="24"/>
          </w:rPr>
          <w:delText>10.1037/0882-7974.18.4.755</w:delText>
        </w:r>
      </w:del>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0EEDED06" w14:textId="146ED47E" w:rsidR="00541FBF" w:rsidRDefault="00541FBF" w:rsidP="0085197E">
      <w:pPr>
        <w:ind w:left="700" w:hanging="706"/>
        <w:contextualSpacing/>
        <w:rPr>
          <w:rFonts w:eastAsia="Arial" w:cs="Times New Roman"/>
          <w:szCs w:val="24"/>
        </w:rPr>
      </w:pPr>
      <w:r w:rsidRPr="00541FBF">
        <w:rPr>
          <w:rFonts w:eastAsia="Arial" w:cs="Times New Roman"/>
          <w:szCs w:val="24"/>
        </w:rPr>
        <w:t>Huff, M. J., Meade, M. L., &amp; Hutchison, K. A. (2011). Age-related differences in guessing on free and forced recall tests. </w:t>
      </w:r>
      <w:r w:rsidRPr="00541FBF">
        <w:rPr>
          <w:rFonts w:eastAsia="Arial" w:cs="Times New Roman"/>
          <w:i/>
          <w:iCs/>
          <w:szCs w:val="24"/>
        </w:rPr>
        <w:t>Memory</w:t>
      </w:r>
      <w:r w:rsidRPr="00541FBF">
        <w:rPr>
          <w:rFonts w:eastAsia="Arial" w:cs="Times New Roman"/>
          <w:szCs w:val="24"/>
        </w:rPr>
        <w:t>, 19, 317-330.</w:t>
      </w:r>
      <w:r>
        <w:rPr>
          <w:rFonts w:eastAsia="Arial" w:cs="Times New Roman"/>
          <w:szCs w:val="24"/>
        </w:rPr>
        <w:t xml:space="preserve"> d</w:t>
      </w:r>
      <w:r w:rsidRPr="00541FBF">
        <w:rPr>
          <w:rFonts w:eastAsia="Arial" w:cs="Times New Roman"/>
          <w:szCs w:val="24"/>
        </w:rPr>
        <w:t>oi</w:t>
      </w:r>
      <w:r>
        <w:rPr>
          <w:rFonts w:eastAsia="Arial" w:cs="Times New Roman"/>
          <w:szCs w:val="24"/>
        </w:rPr>
        <w:t xml:space="preserve">: </w:t>
      </w:r>
      <w:r w:rsidRPr="00541FBF">
        <w:rPr>
          <w:rFonts w:eastAsia="Arial" w:cs="Times New Roman"/>
          <w:szCs w:val="24"/>
        </w:rPr>
        <w:t>10.1080/09658211.2011.568494</w:t>
      </w:r>
    </w:p>
    <w:p w14:paraId="64425DEA" w14:textId="1B125912" w:rsidR="003B31AF" w:rsidRDefault="003B31AF" w:rsidP="0085197E">
      <w:pPr>
        <w:ind w:left="700" w:hanging="706"/>
        <w:contextualSpacing/>
        <w:rPr>
          <w:rFonts w:eastAsia="Arial" w:cs="Times New Roman"/>
          <w:szCs w:val="24"/>
        </w:rPr>
      </w:pPr>
      <w:r w:rsidRPr="003B31AF">
        <w:rPr>
          <w:rFonts w:eastAsia="Arial" w:cs="Times New Roman"/>
          <w:szCs w:val="24"/>
        </w:rPr>
        <w:t>Huff, M. J., &amp; Umanath, S. (2018). Evaluating suggestibility to additive and contradictory misinformation following explicit error detection in younger and older adults. </w:t>
      </w:r>
      <w:r w:rsidRPr="003B31AF">
        <w:rPr>
          <w:rFonts w:eastAsia="Arial" w:cs="Times New Roman"/>
          <w:i/>
          <w:iCs/>
          <w:szCs w:val="24"/>
        </w:rPr>
        <w:t>Journal of Experimental Psychology: Applied, 24</w:t>
      </w:r>
      <w:r w:rsidRPr="003B31AF">
        <w:rPr>
          <w:rFonts w:eastAsia="Arial" w:cs="Times New Roman"/>
          <w:szCs w:val="24"/>
        </w:rPr>
        <w:t>, 180-195.</w:t>
      </w:r>
      <w:r w:rsidR="00845196">
        <w:rPr>
          <w:rFonts w:eastAsia="Arial" w:cs="Times New Roman"/>
          <w:szCs w:val="24"/>
        </w:rPr>
        <w:t xml:space="preserve"> doi: </w:t>
      </w:r>
      <w:r w:rsidR="00845196" w:rsidRPr="00845196">
        <w:rPr>
          <w:rFonts w:eastAsia="Arial" w:cs="Times New Roman"/>
          <w:szCs w:val="24"/>
        </w:rPr>
        <w:t>10.1037/xap0000138</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3DA73A7C" w:rsidR="0070337D" w:rsidRDefault="0070337D" w:rsidP="0070337D">
      <w:pPr>
        <w:ind w:left="700" w:hanging="702"/>
        <w:contextualSpacing/>
        <w:rPr>
          <w:rFonts w:eastAsia="Arial" w:cs="Times New Roman"/>
          <w:szCs w:val="24"/>
        </w:rPr>
      </w:pPr>
      <w:r w:rsidRPr="0070337D">
        <w:rPr>
          <w:rFonts w:eastAsia="Arial" w:cs="Times New Roman"/>
          <w:szCs w:val="24"/>
        </w:rPr>
        <w:t>Mc</w:t>
      </w:r>
      <w:r w:rsidR="008B551E">
        <w:rPr>
          <w:rFonts w:eastAsia="Arial" w:cs="Times New Roman"/>
          <w:szCs w:val="24"/>
        </w:rPr>
        <w:t>C</w:t>
      </w:r>
      <w:r w:rsidRPr="0070337D">
        <w:rPr>
          <w:rFonts w:eastAsia="Arial" w:cs="Times New Roman"/>
          <w:szCs w:val="24"/>
        </w:rPr>
        <w:t xml:space="preserve">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4CF4E918" w:rsidR="001C4EFE" w:rsidDel="009A4305" w:rsidRDefault="001C4EFE" w:rsidP="001C4EFE">
      <w:pPr>
        <w:ind w:left="720" w:hanging="720"/>
        <w:contextualSpacing/>
        <w:rPr>
          <w:del w:id="127" w:author="Emily Cates" w:date="2020-11-06T19:25:00Z"/>
          <w:rFonts w:cs="Times New Roman"/>
          <w:szCs w:val="24"/>
        </w:rPr>
      </w:pPr>
      <w:commentRangeStart w:id="128"/>
      <w:del w:id="129" w:author="Emily Cates" w:date="2020-11-06T19:25:00Z">
        <w:r w:rsidRPr="001C4EFE" w:rsidDel="0017647F">
          <w:rPr>
            <w:rFonts w:cs="Times New Roman"/>
            <w:szCs w:val="24"/>
          </w:rPr>
          <w:delText>Rhodes,</w:delText>
        </w:r>
      </w:del>
      <w:commentRangeEnd w:id="128"/>
      <w:r w:rsidR="0017647F">
        <w:rPr>
          <w:rStyle w:val="CommentReference"/>
        </w:rPr>
        <w:commentReference w:id="128"/>
      </w:r>
      <w:del w:id="130" w:author="Emily Cates" w:date="2020-11-06T19:25:00Z">
        <w:r w:rsidRPr="001C4EFE" w:rsidDel="0017647F">
          <w:rPr>
            <w:rFonts w:cs="Times New Roman"/>
            <w:szCs w:val="24"/>
          </w:rPr>
          <w:delText xml:space="preserve"> G. M., &amp; Tauber, S. K. (2011). The </w:delText>
        </w:r>
        <w:r w:rsidR="00C963A1" w:rsidDel="0017647F">
          <w:rPr>
            <w:rFonts w:cs="Times New Roman"/>
            <w:szCs w:val="24"/>
          </w:rPr>
          <w:delText>i</w:delText>
        </w:r>
        <w:r w:rsidRPr="001C4EFE" w:rsidDel="0017647F">
          <w:rPr>
            <w:rFonts w:cs="Times New Roman"/>
            <w:szCs w:val="24"/>
          </w:rPr>
          <w:delText xml:space="preserve">nfluence of delaying judgments of learning on metacognitive accuracy: A meta-analytic review. </w:delText>
        </w:r>
        <w:r w:rsidRPr="001C4EFE" w:rsidDel="0017647F">
          <w:rPr>
            <w:rFonts w:cs="Times New Roman"/>
            <w:i/>
            <w:szCs w:val="24"/>
          </w:rPr>
          <w:delText>Psychological Bulletin</w:delText>
        </w:r>
        <w:r w:rsidRPr="001C4EFE" w:rsidDel="0017647F">
          <w:rPr>
            <w:rFonts w:cs="Times New Roman"/>
            <w:szCs w:val="24"/>
          </w:rPr>
          <w:delText xml:space="preserve">, </w:delText>
        </w:r>
        <w:r w:rsidRPr="001C4EFE" w:rsidDel="0017647F">
          <w:rPr>
            <w:rFonts w:cs="Times New Roman"/>
            <w:i/>
            <w:szCs w:val="24"/>
          </w:rPr>
          <w:delText>137</w:delText>
        </w:r>
        <w:r w:rsidR="00C963A1" w:rsidDel="0017647F">
          <w:rPr>
            <w:rFonts w:cs="Times New Roman"/>
            <w:iCs/>
            <w:szCs w:val="24"/>
          </w:rPr>
          <w:delText>(1)</w:delText>
        </w:r>
        <w:r w:rsidRPr="001C4EFE" w:rsidDel="0017647F">
          <w:rPr>
            <w:rFonts w:cs="Times New Roman"/>
            <w:szCs w:val="24"/>
          </w:rPr>
          <w:delText>, 131-</w:delText>
        </w:r>
        <w:r w:rsidR="00C963A1" w:rsidDel="0017647F">
          <w:rPr>
            <w:rFonts w:cs="Times New Roman"/>
            <w:szCs w:val="24"/>
          </w:rPr>
          <w:delText>1</w:delText>
        </w:r>
        <w:r w:rsidRPr="001C4EFE" w:rsidDel="0017647F">
          <w:rPr>
            <w:rFonts w:cs="Times New Roman"/>
            <w:szCs w:val="24"/>
          </w:rPr>
          <w:delText xml:space="preserve">48. </w:delText>
        </w:r>
        <w:r w:rsidR="008030A9" w:rsidDel="0017647F">
          <w:rPr>
            <w:rFonts w:cs="Times New Roman"/>
            <w:szCs w:val="24"/>
          </w:rPr>
          <w:delText>d</w:delText>
        </w:r>
        <w:r w:rsidR="008979B1" w:rsidDel="0017647F">
          <w:rPr>
            <w:rFonts w:cs="Times New Roman"/>
            <w:szCs w:val="24"/>
          </w:rPr>
          <w:delText>oi</w:delText>
        </w:r>
        <w:r w:rsidR="008030A9" w:rsidDel="0017647F">
          <w:rPr>
            <w:rFonts w:cs="Times New Roman"/>
            <w:szCs w:val="24"/>
          </w:rPr>
          <w:delText xml:space="preserve">: </w:delText>
        </w:r>
        <w:r w:rsidRPr="001C4EFE" w:rsidDel="0017647F">
          <w:rPr>
            <w:rFonts w:cs="Times New Roman"/>
            <w:szCs w:val="24"/>
          </w:rPr>
          <w:delText>10.1037/a0021705</w:delText>
        </w:r>
      </w:del>
    </w:p>
    <w:p w14:paraId="6A9F1D66" w14:textId="7EA563A3" w:rsidR="009A4305" w:rsidRDefault="009A4305" w:rsidP="009A4305">
      <w:pPr>
        <w:ind w:left="720" w:hanging="720"/>
        <w:contextualSpacing/>
        <w:rPr>
          <w:ins w:id="131" w:author="Emily Cates" w:date="2020-11-06T21:07:00Z"/>
          <w:rFonts w:cs="Times New Roman"/>
          <w:szCs w:val="24"/>
        </w:rPr>
      </w:pPr>
      <w:ins w:id="132" w:author="Emily Cates" w:date="2020-11-06T21:07:00Z">
        <w:r w:rsidRPr="009A4305">
          <w:rPr>
            <w:rFonts w:cs="Times New Roman"/>
            <w:szCs w:val="24"/>
          </w:rPr>
          <w:t>Roediger, H. L., &amp; Mc</w:t>
        </w:r>
      </w:ins>
      <w:ins w:id="133" w:author="Emily Cates" w:date="2020-11-06T21:08:00Z">
        <w:r>
          <w:rPr>
            <w:rFonts w:cs="Times New Roman"/>
            <w:szCs w:val="24"/>
          </w:rPr>
          <w:t>D</w:t>
        </w:r>
      </w:ins>
      <w:ins w:id="134" w:author="Emily Cates" w:date="2020-11-06T21:07:00Z">
        <w:r w:rsidRPr="009A4305">
          <w:rPr>
            <w:rFonts w:cs="Times New Roman"/>
            <w:szCs w:val="24"/>
          </w:rPr>
          <w:t xml:space="preserve">ermott, K. B. (1995). Creating false memories: Remembering words not presented in lists. </w:t>
        </w:r>
        <w:r w:rsidRPr="009A4305">
          <w:rPr>
            <w:rFonts w:cs="Times New Roman"/>
            <w:i/>
            <w:iCs/>
            <w:szCs w:val="24"/>
          </w:rPr>
          <w:t>Journal of Experimental Psychology: Learning, Memory, and Cognition,</w:t>
        </w:r>
        <w:r w:rsidRPr="009A4305">
          <w:rPr>
            <w:rFonts w:cs="Times New Roman"/>
            <w:szCs w:val="24"/>
          </w:rPr>
          <w:t xml:space="preserve"> </w:t>
        </w:r>
        <w:r w:rsidRPr="009A4305">
          <w:rPr>
            <w:rFonts w:cs="Times New Roman"/>
            <w:i/>
            <w:iCs/>
            <w:szCs w:val="24"/>
          </w:rPr>
          <w:t>21</w:t>
        </w:r>
        <w:r w:rsidRPr="009A4305">
          <w:rPr>
            <w:rFonts w:cs="Times New Roman"/>
            <w:szCs w:val="24"/>
          </w:rPr>
          <w:t>(4), 803-814. doi:</w:t>
        </w:r>
      </w:ins>
      <w:ins w:id="135" w:author="Emily Cates" w:date="2020-11-07T03:28:00Z">
        <w:r w:rsidR="006510E8">
          <w:rPr>
            <w:rFonts w:cs="Times New Roman"/>
            <w:szCs w:val="24"/>
          </w:rPr>
          <w:t xml:space="preserve"> </w:t>
        </w:r>
      </w:ins>
      <w:ins w:id="136" w:author="Emily Cates" w:date="2020-11-06T21:07:00Z">
        <w:r w:rsidRPr="009A4305">
          <w:rPr>
            <w:rFonts w:cs="Times New Roman"/>
            <w:szCs w:val="24"/>
          </w:rPr>
          <w:t>10.1037/0278-7393.21.4.803</w:t>
        </w:r>
      </w:ins>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1699B0F"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5B6E60F2" w14:textId="2B7EF92F" w:rsidR="003B31AF" w:rsidRDefault="003B31AF" w:rsidP="00C33681">
      <w:pPr>
        <w:ind w:left="720" w:hanging="720"/>
        <w:contextualSpacing/>
        <w:rPr>
          <w:rFonts w:cs="Times New Roman"/>
          <w:szCs w:val="24"/>
        </w:rPr>
      </w:pPr>
      <w:r w:rsidRPr="003B31AF">
        <w:rPr>
          <w:rFonts w:cs="Times New Roman"/>
          <w:szCs w:val="24"/>
        </w:rPr>
        <w:lastRenderedPageBreak/>
        <w:t>Umanath, S., Ries, F., &amp; Huff, M. J. (2019). Comparing suggestibility to additive versus contradictory misinformation in younger and older adults following divided attention and/or explicit error detection. </w:t>
      </w:r>
      <w:r w:rsidRPr="003B31AF">
        <w:rPr>
          <w:rFonts w:cs="Times New Roman"/>
          <w:i/>
          <w:iCs/>
          <w:szCs w:val="24"/>
        </w:rPr>
        <w:t>Applied Cognitive Psychology, 33</w:t>
      </w:r>
      <w:r w:rsidRPr="003B31AF">
        <w:rPr>
          <w:rFonts w:cs="Times New Roman"/>
          <w:szCs w:val="24"/>
        </w:rPr>
        <w:t>, 793-805.</w:t>
      </w:r>
      <w:r w:rsidR="00845196">
        <w:rPr>
          <w:rFonts w:cs="Times New Roman"/>
          <w:szCs w:val="24"/>
        </w:rPr>
        <w:t xml:space="preserve"> </w:t>
      </w:r>
      <w:r w:rsidR="00541FBF">
        <w:rPr>
          <w:rFonts w:cs="Times New Roman"/>
          <w:szCs w:val="24"/>
        </w:rPr>
        <w:t>d</w:t>
      </w:r>
      <w:r w:rsidR="00845196" w:rsidRPr="00845196">
        <w:rPr>
          <w:rFonts w:cs="Times New Roman"/>
          <w:szCs w:val="24"/>
        </w:rPr>
        <w:t>oi</w:t>
      </w:r>
      <w:r w:rsidR="00541FBF">
        <w:rPr>
          <w:rFonts w:cs="Times New Roman"/>
          <w:szCs w:val="24"/>
        </w:rPr>
        <w:t xml:space="preserve">: </w:t>
      </w:r>
      <w:r w:rsidR="00845196" w:rsidRPr="00845196">
        <w:rPr>
          <w:rFonts w:cs="Times New Roman"/>
          <w:szCs w:val="24"/>
        </w:rPr>
        <w:t>10.1002/acp.3522</w:t>
      </w:r>
    </w:p>
    <w:p w14:paraId="2D50CD97" w14:textId="2ADCD16D"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745AFE2A" w14:textId="534AEC72" w:rsidR="00FA680F" w:rsidRDefault="00FA680F" w:rsidP="00D476CA">
      <w:pPr>
        <w:ind w:left="720" w:hanging="720"/>
        <w:contextualSpacing/>
        <w:rPr>
          <w:rFonts w:cs="Times New Roman"/>
          <w:szCs w:val="24"/>
        </w:rPr>
      </w:pPr>
      <w:r w:rsidRPr="00FA680F">
        <w:rPr>
          <w:rFonts w:cs="Times New Roman"/>
          <w:szCs w:val="24"/>
        </w:rPr>
        <w:t>Zell, E., Strickhouser, J. E., Sedikides, C., &amp; Alicke, M. D. (2020). The better-than-average effect in comparative self-evaluation: A comprehensive review and meta-analysis. </w:t>
      </w:r>
      <w:r w:rsidRPr="00FA680F">
        <w:rPr>
          <w:rFonts w:cs="Times New Roman"/>
          <w:i/>
          <w:iCs/>
          <w:szCs w:val="24"/>
        </w:rPr>
        <w:t>Psychological Bulletin, 146</w:t>
      </w:r>
      <w:r w:rsidRPr="00FA680F">
        <w:rPr>
          <w:rFonts w:cs="Times New Roman"/>
          <w:szCs w:val="24"/>
        </w:rPr>
        <w:t>(2), 118–149. </w:t>
      </w:r>
      <w:r>
        <w:rPr>
          <w:rFonts w:cs="Times New Roman"/>
          <w:szCs w:val="24"/>
        </w:rPr>
        <w:t>d</w:t>
      </w:r>
      <w:r w:rsidRPr="00FA680F">
        <w:rPr>
          <w:rFonts w:cs="Times New Roman"/>
          <w:szCs w:val="24"/>
        </w:rPr>
        <w:t>oi</w:t>
      </w:r>
      <w:r>
        <w:rPr>
          <w:rFonts w:cs="Times New Roman"/>
          <w:szCs w:val="24"/>
        </w:rPr>
        <w:t xml:space="preserve">: </w:t>
      </w:r>
      <w:r w:rsidRPr="00FA680F">
        <w:rPr>
          <w:rFonts w:cs="Times New Roman"/>
          <w:szCs w:val="24"/>
        </w:rPr>
        <w:t>10.1037/bul0000218</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63BB3389"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C110AE">
        <w:t xml:space="preserve">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39762AFB">
            <wp:extent cx="5074920" cy="3690850"/>
            <wp:effectExtent l="19050" t="19050" r="1143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r w:rsidR="00160D3E">
        <w:rPr>
          <w:noProof/>
        </w:rPr>
        <w:drawing>
          <wp:inline distT="0" distB="0" distL="0" distR="0" wp14:anchorId="6786A291" wp14:editId="620C74F1">
            <wp:extent cx="5079492" cy="3694176"/>
            <wp:effectExtent l="19050" t="19050" r="2603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35389328">
            <wp:extent cx="5079492" cy="369417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A8E8B1B" w14:textId="10E1EF1B" w:rsidR="00A3201F" w:rsidRPr="00A3201F" w:rsidRDefault="00640509" w:rsidP="00A3201F">
      <w:pPr>
        <w:spacing w:line="240" w:lineRule="auto"/>
        <w:rPr>
          <w:rFonts w:cs="Times New Roman"/>
          <w:szCs w:val="24"/>
        </w:rPr>
      </w:pPr>
      <w:r>
        <w:rPr>
          <w:i/>
          <w:iCs/>
        </w:rPr>
        <w:t>Figure 2.</w:t>
      </w:r>
      <w:r>
        <w:t xml:space="preserve"> </w:t>
      </w:r>
      <w:bookmarkStart w:id="137"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r w:rsidR="001A0896">
        <w:rPr>
          <w:rFonts w:cs="Times New Roman"/>
          <w:szCs w:val="24"/>
        </w:rPr>
        <w:t>s</w:t>
      </w:r>
      <w:r w:rsidR="00A3201F" w:rsidRPr="00A3201F">
        <w:rPr>
          <w:rFonts w:cs="Times New Roman"/>
          <w:szCs w:val="24"/>
        </w:rPr>
        <w:t xml:space="preserve">. </w:t>
      </w:r>
      <w:bookmarkEnd w:id="137"/>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3830BAA3">
            <wp:extent cx="6248400" cy="36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3244"/>
                    <a:stretch/>
                  </pic:blipFill>
                  <pic:spPr bwMode="auto">
                    <a:xfrm>
                      <a:off x="0" y="0"/>
                      <a:ext cx="6274127" cy="3615937"/>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138" w:name="_Hlk53231249"/>
      <w:r>
        <w:rPr>
          <w:i/>
          <w:iCs/>
        </w:rPr>
        <w:t xml:space="preserve">Figure </w:t>
      </w:r>
      <w:r w:rsidR="00262E4B">
        <w:rPr>
          <w:i/>
          <w:iCs/>
        </w:rPr>
        <w:t>3</w:t>
      </w:r>
      <w:r>
        <w:rPr>
          <w:i/>
          <w:iCs/>
        </w:rPr>
        <w:t>.</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138"/>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CC7BCF" w:rsidRPr="00633395" w:rsidRDefault="00CC7BCF"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139"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139"/>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CC7BCF" w:rsidRPr="008564C3" w:rsidRDefault="00CC7BCF"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CC7BCF" w:rsidRPr="008564C3" w:rsidRDefault="00CC7BCF"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CC7BCF" w:rsidRPr="00633395" w:rsidRDefault="00CC7BCF"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0514D2A9" w14:textId="6FAFB524" w:rsidR="001A0896" w:rsidRPr="001A0896" w:rsidRDefault="00D60F13" w:rsidP="001A0896">
      <w:pPr>
        <w:jc w:val="center"/>
        <w:rPr>
          <w:noProof/>
        </w:rPr>
      </w:pPr>
      <w:r>
        <w:rPr>
          <w:noProof/>
        </w:rPr>
        <w:lastRenderedPageBreak/>
        <w:drawing>
          <wp:inline distT="0" distB="0" distL="0" distR="0" wp14:anchorId="0A2BECBB" wp14:editId="0BA10358">
            <wp:extent cx="4734992" cy="3443631"/>
            <wp:effectExtent l="19050" t="19050" r="2794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34992" cy="3443631"/>
                    </a:xfrm>
                    <a:prstGeom prst="rect">
                      <a:avLst/>
                    </a:prstGeom>
                    <a:noFill/>
                    <a:ln>
                      <a:solidFill>
                        <a:srgbClr val="000000"/>
                      </a:solidFill>
                    </a:ln>
                  </pic:spPr>
                </pic:pic>
              </a:graphicData>
            </a:graphic>
          </wp:inline>
        </w:drawing>
      </w:r>
      <w:r w:rsidR="001A0896" w:rsidRPr="001A0896">
        <w:rPr>
          <w:noProof/>
        </w:rPr>
        <w:t xml:space="preserve"> </w:t>
      </w:r>
      <w:r w:rsidR="001A0896">
        <w:rPr>
          <w:noProof/>
        </w:rPr>
        <w:drawing>
          <wp:inline distT="0" distB="0" distL="0" distR="0" wp14:anchorId="42C50AB5" wp14:editId="1C38997F">
            <wp:extent cx="4733180" cy="3442313"/>
            <wp:effectExtent l="19050" t="19050" r="1079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33180" cy="3442313"/>
                    </a:xfrm>
                    <a:prstGeom prst="rect">
                      <a:avLst/>
                    </a:prstGeom>
                    <a:noFill/>
                    <a:ln>
                      <a:solidFill>
                        <a:srgbClr val="000000"/>
                      </a:solidFill>
                    </a:ln>
                  </pic:spPr>
                </pic:pic>
              </a:graphicData>
            </a:graphic>
          </wp:inline>
        </w:drawing>
      </w:r>
      <w:r w:rsidR="001A0896">
        <w:rPr>
          <w:noProof/>
        </w:rPr>
        <w:lastRenderedPageBreak/>
        <w:drawing>
          <wp:inline distT="0" distB="0" distL="0" distR="0" wp14:anchorId="45D32C74" wp14:editId="515D31D6">
            <wp:extent cx="4720683" cy="3433223"/>
            <wp:effectExtent l="19050" t="19050" r="228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20683" cy="3433223"/>
                    </a:xfrm>
                    <a:prstGeom prst="rect">
                      <a:avLst/>
                    </a:prstGeom>
                    <a:noFill/>
                    <a:ln>
                      <a:solidFill>
                        <a:srgbClr val="000000"/>
                      </a:solidFill>
                    </a:ln>
                  </pic:spPr>
                </pic:pic>
              </a:graphicData>
            </a:graphic>
          </wp:inline>
        </w:drawing>
      </w:r>
      <w:r w:rsidR="001A0896" w:rsidRPr="001A0896">
        <w:rPr>
          <w:noProof/>
        </w:rPr>
        <w:t xml:space="preserve"> </w:t>
      </w:r>
    </w:p>
    <w:p w14:paraId="549AAFCE" w14:textId="0230D816" w:rsidR="00D60F13" w:rsidRPr="007008CA" w:rsidRDefault="00D60F13" w:rsidP="00D60F13">
      <w:pPr>
        <w:spacing w:line="240" w:lineRule="auto"/>
        <w:ind w:right="-720"/>
      </w:pPr>
      <w:bookmarkStart w:id="140" w:name="_Hlk53305958"/>
      <w:r>
        <w:rPr>
          <w:i/>
          <w:iCs/>
        </w:rPr>
        <w:t xml:space="preserve">Figure </w:t>
      </w:r>
      <w:r w:rsidR="007703D9">
        <w:rPr>
          <w:i/>
          <w:iCs/>
        </w:rPr>
        <w:t>6</w:t>
      </w:r>
      <w:r>
        <w:rPr>
          <w:i/>
          <w:iCs/>
        </w:rPr>
        <w:t>.</w:t>
      </w:r>
      <w:r>
        <w:t xml:space="preserve"> </w:t>
      </w:r>
      <w:bookmarkStart w:id="141" w:name="_Hlk55235083"/>
      <w:r w:rsidR="001A0896" w:rsidRPr="00A3201F">
        <w:rPr>
          <w:rFonts w:cs="Times New Roman"/>
          <w:szCs w:val="24"/>
        </w:rPr>
        <w:t xml:space="preserve">Calibration plots as a function of pair type in Experiment </w:t>
      </w:r>
      <w:r w:rsidR="001A0896">
        <w:rPr>
          <w:rFonts w:cs="Times New Roman"/>
          <w:szCs w:val="24"/>
        </w:rPr>
        <w:t>2 for participants in the Read group (top panel), Item-Specific group (middle panel), and Relational group (bottom panel) collapsed across warning.</w:t>
      </w:r>
      <w:r w:rsidR="001A0896"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r w:rsidR="001A0896">
        <w:rPr>
          <w:rFonts w:cs="Times New Roman"/>
          <w:szCs w:val="24"/>
        </w:rPr>
        <w:t>s</w:t>
      </w:r>
      <w:r w:rsidR="001A0896" w:rsidRPr="00A3201F">
        <w:rPr>
          <w:rFonts w:cs="Times New Roman"/>
          <w:szCs w:val="24"/>
        </w:rPr>
        <w:t>.</w:t>
      </w:r>
    </w:p>
    <w:bookmarkEnd w:id="140"/>
    <w:p w14:paraId="0B29BD0F" w14:textId="08A79897" w:rsidR="005F02C1" w:rsidRDefault="005F02C1">
      <w:pPr>
        <w:rPr>
          <w:highlight w:val="yellow"/>
        </w:rPr>
      </w:pPr>
      <w:r>
        <w:rPr>
          <w:highlight w:val="yellow"/>
        </w:rPr>
        <w:br w:type="page"/>
      </w:r>
    </w:p>
    <w:bookmarkEnd w:id="141"/>
    <w:p w14:paraId="686F1AD7" w14:textId="43D78C02" w:rsidR="00474F94" w:rsidRPr="00993A88" w:rsidRDefault="00474F94" w:rsidP="00DF0264">
      <w:pPr>
        <w:spacing w:line="240" w:lineRule="auto"/>
        <w:ind w:right="-720"/>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14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143" w:name="_Hlk32942520"/>
      <w:bookmarkEnd w:id="14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14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144"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144"/>
    <w:p w14:paraId="7FFD354F" w14:textId="77777777" w:rsidR="00474F94" w:rsidRPr="007008CA" w:rsidRDefault="00474F94" w:rsidP="00547EA2">
      <w:pPr>
        <w:spacing w:line="240" w:lineRule="auto"/>
      </w:pPr>
    </w:p>
    <w:sectPr w:rsidR="00474F94" w:rsidRPr="007008CA" w:rsidSect="005C178E">
      <w:headerReference w:type="default" r:id="rId31"/>
      <w:head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Emily Cates" w:date="2020-11-06T18:10:00Z" w:initials="EC">
    <w:p w14:paraId="79C703F8" w14:textId="645A3661" w:rsidR="00CC7BCF" w:rsidRDefault="00CC7BCF">
      <w:pPr>
        <w:pStyle w:val="CommentText"/>
      </w:pPr>
      <w:r>
        <w:rPr>
          <w:rStyle w:val="CommentReference"/>
        </w:rPr>
        <w:annotationRef/>
      </w:r>
      <w:r w:rsidR="00875CD1">
        <w:t>I’m not sure if this is supposed to say 2013 or 2014. We have both the 2013 and 2014 Huff &amp; Bodner papers listed in the references, but we only have the 2014 paper cited in-text.</w:t>
      </w:r>
    </w:p>
  </w:comment>
  <w:comment w:id="13" w:author="Mark Huff" w:date="2020-11-05T11:12:00Z" w:initials="MH">
    <w:p w14:paraId="1783C505" w14:textId="10FBD217" w:rsidR="00CC7BCF" w:rsidRDefault="00CC7BCF">
      <w:pPr>
        <w:pStyle w:val="CommentText"/>
      </w:pPr>
      <w:r>
        <w:rPr>
          <w:rStyle w:val="CommentReference"/>
        </w:rPr>
        <w:annotationRef/>
      </w:r>
      <w:r>
        <w:t xml:space="preserve">Emily, if we are able to get a hold of the Tekin et al. paper, this is where </w:t>
      </w:r>
    </w:p>
  </w:comment>
  <w:comment w:id="14" w:author="Emily Cates" w:date="2020-11-07T02:31:00Z" w:initials="EC">
    <w:p w14:paraId="3799E53D" w14:textId="6E37BBBE" w:rsidR="00875CD1" w:rsidRDefault="00875CD1">
      <w:pPr>
        <w:pStyle w:val="CommentText"/>
      </w:pPr>
      <w:r>
        <w:rPr>
          <w:rStyle w:val="CommentReference"/>
        </w:rPr>
        <w:annotationRef/>
      </w:r>
      <w:r>
        <w:t>Okay, sounds good.</w:t>
      </w:r>
    </w:p>
  </w:comment>
  <w:comment w:id="17" w:author="Emily Cates" w:date="2020-11-07T02:30:00Z" w:initials="EC">
    <w:p w14:paraId="73E5239E" w14:textId="4CD58D48" w:rsidR="00875CD1" w:rsidRDefault="00875CD1">
      <w:pPr>
        <w:pStyle w:val="CommentText"/>
      </w:pPr>
      <w:r>
        <w:rPr>
          <w:rStyle w:val="CommentReference"/>
        </w:rPr>
        <w:annotationRef/>
      </w:r>
      <w:r>
        <w:t>See above comment regarding the 2013 vs. 2014 Huff &amp; Bodner papers</w:t>
      </w:r>
    </w:p>
  </w:comment>
  <w:comment w:id="19" w:author="Emily Cates" w:date="2020-11-06T17:51:00Z" w:initials="EC">
    <w:p w14:paraId="6934B4AC" w14:textId="027BD66A" w:rsidR="00CC7BCF" w:rsidRDefault="00CC7BCF">
      <w:pPr>
        <w:pStyle w:val="CommentText"/>
      </w:pPr>
      <w:r>
        <w:rPr>
          <w:rStyle w:val="CommentReference"/>
        </w:rPr>
        <w:annotationRef/>
      </w:r>
      <w:r>
        <w:t>This is the first time this article is used; does it need to be spelled out completely? Or would it not be spelled out because it has more than 5 authors?</w:t>
      </w:r>
    </w:p>
  </w:comment>
  <w:comment w:id="39" w:author="Mark Huff" w:date="2020-11-05T11:58:00Z" w:initials="MH">
    <w:p w14:paraId="2DC52AA6" w14:textId="5113B05E" w:rsidR="00CC7BCF" w:rsidRDefault="00CC7BCF">
      <w:pPr>
        <w:pStyle w:val="CommentText"/>
      </w:pPr>
      <w:r>
        <w:rPr>
          <w:rStyle w:val="CommentReference"/>
        </w:rPr>
        <w:annotationRef/>
      </w:r>
      <w:r>
        <w:t>Please add these citations to the references page.</w:t>
      </w:r>
    </w:p>
  </w:comment>
  <w:comment w:id="40" w:author="Nick Maxwell" w:date="2020-11-05T17:20:00Z" w:initials="NM">
    <w:p w14:paraId="4CA9EFF6" w14:textId="1C88C6C5" w:rsidR="00CC7BCF" w:rsidRDefault="00CC7BCF">
      <w:pPr>
        <w:pStyle w:val="CommentText"/>
      </w:pPr>
      <w:r>
        <w:rPr>
          <w:rStyle w:val="CommentReference"/>
        </w:rPr>
        <w:annotationRef/>
      </w:r>
      <w:r>
        <w:t>Highlighted this for Emily. Also double check that all the refs in the reference page are cited in the body and vice versa.</w:t>
      </w:r>
    </w:p>
  </w:comment>
  <w:comment w:id="41" w:author="Emily Cates" w:date="2020-11-06T22:43:00Z" w:initials="EC">
    <w:p w14:paraId="283D2A2D" w14:textId="6AB3AB52" w:rsidR="00613ABF" w:rsidRDefault="00613ABF">
      <w:pPr>
        <w:pStyle w:val="CommentText"/>
      </w:pPr>
      <w:r>
        <w:rPr>
          <w:rStyle w:val="CommentReference"/>
        </w:rPr>
        <w:annotationRef/>
      </w:r>
      <w:r>
        <w:t>I have added these and double checked all references.</w:t>
      </w:r>
    </w:p>
  </w:comment>
  <w:comment w:id="63" w:author="Mark Huff" w:date="2020-11-05T14:24:00Z" w:initials="MH">
    <w:p w14:paraId="40BE4CB5" w14:textId="77777777" w:rsidR="00CC7BCF" w:rsidRDefault="00CC7BCF">
      <w:pPr>
        <w:pStyle w:val="CommentText"/>
      </w:pPr>
      <w:r>
        <w:rPr>
          <w:rStyle w:val="CommentReference"/>
        </w:rPr>
        <w:annotationRef/>
      </w:r>
      <w:r>
        <w:t>Emily, this does NOT appear to be accurate. Please update this so that it accurately reflects our data.</w:t>
      </w:r>
    </w:p>
    <w:p w14:paraId="718BDE36" w14:textId="77777777" w:rsidR="00CC7BCF" w:rsidRDefault="00CC7BCF">
      <w:pPr>
        <w:pStyle w:val="CommentText"/>
      </w:pPr>
    </w:p>
    <w:p w14:paraId="34DD3928" w14:textId="1FEA9A4D" w:rsidR="00CC7BCF" w:rsidRDefault="00CC7BCF">
      <w:pPr>
        <w:pStyle w:val="CommentText"/>
      </w:pPr>
      <w:r>
        <w:t>Also, there is NO information here about calibration plots. Please include a sentence or two about the use of calibration plots and the GENERAL effects found (e.g., that IS/REL tasks increased the increased JOL calibrations over greater JOL increments).</w:t>
      </w:r>
    </w:p>
  </w:comment>
  <w:comment w:id="100" w:author="Emily Cates" w:date="2020-11-07T01:55:00Z" w:initials="EC">
    <w:p w14:paraId="69ABBA1F" w14:textId="5070F061" w:rsidR="00436F51" w:rsidRDefault="00436F51">
      <w:pPr>
        <w:pStyle w:val="CommentText"/>
      </w:pPr>
      <w:r>
        <w:rPr>
          <w:rStyle w:val="CommentReference"/>
        </w:rPr>
        <w:annotationRef/>
      </w:r>
      <w:r>
        <w:t>Is this sentence okay on its own or should I add a disclaimer about the IS tasks not replicating (e.g. the general effects found by the calibration plots, with the exception of the item-specific groups in Experiment 2, were that…)?</w:t>
      </w:r>
    </w:p>
  </w:comment>
  <w:comment w:id="120" w:author="Emily Cates" w:date="2020-11-06T18:05:00Z" w:initials="EC">
    <w:p w14:paraId="1E38182B" w14:textId="3C9D6E83" w:rsidR="00CC7BCF" w:rsidRDefault="00CC7BCF">
      <w:pPr>
        <w:pStyle w:val="CommentText"/>
      </w:pPr>
      <w:r>
        <w:rPr>
          <w:rStyle w:val="CommentReference"/>
        </w:rPr>
        <w:annotationRef/>
      </w:r>
      <w:r>
        <w:t xml:space="preserve">I thought I remembered citing this, but I could not find it in any of the </w:t>
      </w:r>
      <w:r w:rsidR="006510E8">
        <w:t xml:space="preserve">older </w:t>
      </w:r>
      <w:r>
        <w:t>drafts</w:t>
      </w:r>
      <w:r w:rsidR="006510E8">
        <w:t xml:space="preserve"> and it is not used currently</w:t>
      </w:r>
    </w:p>
  </w:comment>
  <w:comment w:id="124" w:author="Emily Cates" w:date="2020-11-06T18:09:00Z" w:initials="EC">
    <w:p w14:paraId="28E2CF25" w14:textId="39CC9D9B" w:rsidR="00CC7BCF" w:rsidRDefault="00CC7BCF">
      <w:pPr>
        <w:pStyle w:val="CommentText"/>
      </w:pPr>
      <w:r>
        <w:rPr>
          <w:rStyle w:val="CommentReference"/>
        </w:rPr>
        <w:annotationRef/>
      </w:r>
      <w:r>
        <w:t>Not used</w:t>
      </w:r>
    </w:p>
  </w:comment>
  <w:comment w:id="128" w:author="Emily Cates" w:date="2020-11-06T19:25:00Z" w:initials="EC">
    <w:p w14:paraId="237567FF" w14:textId="73EB28C8" w:rsidR="00CC7BCF" w:rsidRDefault="00CC7BCF">
      <w:pPr>
        <w:pStyle w:val="CommentText"/>
      </w:pPr>
      <w:r>
        <w:rPr>
          <w:rStyle w:val="CommentReference"/>
        </w:rPr>
        <w:annotationRef/>
      </w:r>
      <w:r>
        <w:t>Not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703F8" w15:done="0"/>
  <w15:commentEx w15:paraId="1783C505" w15:done="0"/>
  <w15:commentEx w15:paraId="3799E53D" w15:paraIdParent="1783C505" w15:done="0"/>
  <w15:commentEx w15:paraId="73E5239E" w15:done="0"/>
  <w15:commentEx w15:paraId="6934B4AC" w15:done="0"/>
  <w15:commentEx w15:paraId="2DC52AA6" w15:done="0"/>
  <w15:commentEx w15:paraId="4CA9EFF6" w15:paraIdParent="2DC52AA6" w15:done="0"/>
  <w15:commentEx w15:paraId="283D2A2D" w15:paraIdParent="2DC52AA6" w15:done="0"/>
  <w15:commentEx w15:paraId="34DD3928" w15:done="0"/>
  <w15:commentEx w15:paraId="69ABBA1F" w15:done="0"/>
  <w15:commentEx w15:paraId="1E38182B" w15:done="0"/>
  <w15:commentEx w15:paraId="28E2CF25" w15:done="0"/>
  <w15:commentEx w15:paraId="237567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5C95" w16cex:dateUtc="2020-11-05T17:12:00Z"/>
  <w16cex:commentExtensible w16cex:durableId="234E675B" w16cex:dateUtc="2020-11-05T17:58:00Z"/>
  <w16cex:commentExtensible w16cex:durableId="234EB2FA" w16cex:dateUtc="2020-11-05T23:20:00Z"/>
  <w16cex:commentExtensible w16cex:durableId="234E8991" w16cex:dateUtc="2020-11-05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703F8" w16cid:durableId="2350100F"/>
  <w16cid:commentId w16cid:paraId="1783C505" w16cid:durableId="234E5C95"/>
  <w16cid:commentId w16cid:paraId="3799E53D" w16cid:durableId="2350859B"/>
  <w16cid:commentId w16cid:paraId="73E5239E" w16cid:durableId="23508558"/>
  <w16cid:commentId w16cid:paraId="6934B4AC" w16cid:durableId="23500BBC"/>
  <w16cid:commentId w16cid:paraId="2DC52AA6" w16cid:durableId="234E675B"/>
  <w16cid:commentId w16cid:paraId="4CA9EFF6" w16cid:durableId="234EB2FA"/>
  <w16cid:commentId w16cid:paraId="283D2A2D" w16cid:durableId="23505029"/>
  <w16cid:commentId w16cid:paraId="34DD3928" w16cid:durableId="234E8991"/>
  <w16cid:commentId w16cid:paraId="69ABBA1F" w16cid:durableId="23507D16"/>
  <w16cid:commentId w16cid:paraId="1E38182B" w16cid:durableId="23500F09"/>
  <w16cid:commentId w16cid:paraId="28E2CF25" w16cid:durableId="23500FFF"/>
  <w16cid:commentId w16cid:paraId="237567FF" w16cid:durableId="23502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5830F" w14:textId="77777777" w:rsidR="00BA177F" w:rsidRDefault="00BA177F" w:rsidP="00CA5EF6">
      <w:pPr>
        <w:spacing w:line="240" w:lineRule="auto"/>
      </w:pPr>
      <w:r>
        <w:separator/>
      </w:r>
    </w:p>
  </w:endnote>
  <w:endnote w:type="continuationSeparator" w:id="0">
    <w:p w14:paraId="4D520F63" w14:textId="77777777" w:rsidR="00BA177F" w:rsidRDefault="00BA177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71536" w14:textId="77777777" w:rsidR="00BA177F" w:rsidRDefault="00BA177F" w:rsidP="00CA5EF6">
      <w:pPr>
        <w:spacing w:line="240" w:lineRule="auto"/>
      </w:pPr>
      <w:r>
        <w:separator/>
      </w:r>
    </w:p>
  </w:footnote>
  <w:footnote w:type="continuationSeparator" w:id="0">
    <w:p w14:paraId="63020AF9" w14:textId="77777777" w:rsidR="00BA177F" w:rsidRDefault="00BA177F" w:rsidP="00CA5EF6">
      <w:pPr>
        <w:spacing w:line="240" w:lineRule="auto"/>
      </w:pPr>
      <w:r>
        <w:continuationSeparator/>
      </w:r>
    </w:p>
  </w:footnote>
  <w:footnote w:id="1">
    <w:p w14:paraId="46868228" w14:textId="295DEEF0" w:rsidR="00CC7BCF" w:rsidRPr="00AE29D5" w:rsidRDefault="00CC7BCF">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613ABF">
        <w:t>Garcia</w:t>
      </w:r>
      <w:r w:rsidRPr="0085197E">
        <w:t xml:space="preserve">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CC7BCF" w:rsidRDefault="00CC7BCF">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CC7BCF" w:rsidRDefault="00CC7BCF"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CC7BCF" w:rsidRDefault="00CC7B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CC7BCF" w:rsidRDefault="00CC7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Windows Live" w15:userId="1401e3e00133cd3c"/>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067BD"/>
    <w:rsid w:val="00007C93"/>
    <w:rsid w:val="0001174E"/>
    <w:rsid w:val="00012DD4"/>
    <w:rsid w:val="00013442"/>
    <w:rsid w:val="00021C49"/>
    <w:rsid w:val="0002326F"/>
    <w:rsid w:val="00023F75"/>
    <w:rsid w:val="00024971"/>
    <w:rsid w:val="00025398"/>
    <w:rsid w:val="0002653A"/>
    <w:rsid w:val="00030048"/>
    <w:rsid w:val="000313E3"/>
    <w:rsid w:val="00033AF1"/>
    <w:rsid w:val="00035760"/>
    <w:rsid w:val="00036CAE"/>
    <w:rsid w:val="00047BBC"/>
    <w:rsid w:val="00055F14"/>
    <w:rsid w:val="000610E7"/>
    <w:rsid w:val="00063CDF"/>
    <w:rsid w:val="00072CFA"/>
    <w:rsid w:val="00077CF8"/>
    <w:rsid w:val="00081084"/>
    <w:rsid w:val="000822AE"/>
    <w:rsid w:val="0008341A"/>
    <w:rsid w:val="00090455"/>
    <w:rsid w:val="00093E04"/>
    <w:rsid w:val="00096F57"/>
    <w:rsid w:val="000A556C"/>
    <w:rsid w:val="000A6449"/>
    <w:rsid w:val="000A6463"/>
    <w:rsid w:val="000B6571"/>
    <w:rsid w:val="000B663C"/>
    <w:rsid w:val="000C0A07"/>
    <w:rsid w:val="000C46A4"/>
    <w:rsid w:val="000C5D63"/>
    <w:rsid w:val="000C7BDD"/>
    <w:rsid w:val="000D007B"/>
    <w:rsid w:val="000D062B"/>
    <w:rsid w:val="000D43BC"/>
    <w:rsid w:val="000D5443"/>
    <w:rsid w:val="000D5578"/>
    <w:rsid w:val="000D6378"/>
    <w:rsid w:val="000E169F"/>
    <w:rsid w:val="000E38E6"/>
    <w:rsid w:val="000F416C"/>
    <w:rsid w:val="000F470D"/>
    <w:rsid w:val="000F486C"/>
    <w:rsid w:val="001000F5"/>
    <w:rsid w:val="00101692"/>
    <w:rsid w:val="00103DCB"/>
    <w:rsid w:val="00106885"/>
    <w:rsid w:val="0011006A"/>
    <w:rsid w:val="00111430"/>
    <w:rsid w:val="0012024F"/>
    <w:rsid w:val="001206C3"/>
    <w:rsid w:val="00120937"/>
    <w:rsid w:val="00121952"/>
    <w:rsid w:val="0012241E"/>
    <w:rsid w:val="00123352"/>
    <w:rsid w:val="00124E5C"/>
    <w:rsid w:val="00125FB0"/>
    <w:rsid w:val="001277B9"/>
    <w:rsid w:val="00132CCE"/>
    <w:rsid w:val="001338D7"/>
    <w:rsid w:val="00133D00"/>
    <w:rsid w:val="001345A4"/>
    <w:rsid w:val="0013616E"/>
    <w:rsid w:val="00137F9E"/>
    <w:rsid w:val="00144B46"/>
    <w:rsid w:val="00152183"/>
    <w:rsid w:val="001527FA"/>
    <w:rsid w:val="00156E8C"/>
    <w:rsid w:val="001577D7"/>
    <w:rsid w:val="00160B73"/>
    <w:rsid w:val="00160D3E"/>
    <w:rsid w:val="00162729"/>
    <w:rsid w:val="00171683"/>
    <w:rsid w:val="00173EAC"/>
    <w:rsid w:val="0017647F"/>
    <w:rsid w:val="00183455"/>
    <w:rsid w:val="001836E9"/>
    <w:rsid w:val="0019189F"/>
    <w:rsid w:val="00194052"/>
    <w:rsid w:val="00196B95"/>
    <w:rsid w:val="001A0896"/>
    <w:rsid w:val="001A233D"/>
    <w:rsid w:val="001A425D"/>
    <w:rsid w:val="001A6D0A"/>
    <w:rsid w:val="001B454C"/>
    <w:rsid w:val="001B5A06"/>
    <w:rsid w:val="001B6696"/>
    <w:rsid w:val="001C3DDD"/>
    <w:rsid w:val="001C444D"/>
    <w:rsid w:val="001C4EFE"/>
    <w:rsid w:val="001C73D4"/>
    <w:rsid w:val="001C791F"/>
    <w:rsid w:val="001D3E87"/>
    <w:rsid w:val="001D54BC"/>
    <w:rsid w:val="001D6C37"/>
    <w:rsid w:val="001E7C41"/>
    <w:rsid w:val="001F4CF0"/>
    <w:rsid w:val="0021266E"/>
    <w:rsid w:val="00221C2E"/>
    <w:rsid w:val="0022266F"/>
    <w:rsid w:val="002239DB"/>
    <w:rsid w:val="00226AC1"/>
    <w:rsid w:val="002316BF"/>
    <w:rsid w:val="00231905"/>
    <w:rsid w:val="00235252"/>
    <w:rsid w:val="00236A28"/>
    <w:rsid w:val="00236A93"/>
    <w:rsid w:val="00237ABE"/>
    <w:rsid w:val="00244359"/>
    <w:rsid w:val="00245D5A"/>
    <w:rsid w:val="0024601F"/>
    <w:rsid w:val="00251425"/>
    <w:rsid w:val="00256FBB"/>
    <w:rsid w:val="00261869"/>
    <w:rsid w:val="00262E4B"/>
    <w:rsid w:val="00272436"/>
    <w:rsid w:val="00275075"/>
    <w:rsid w:val="0028237F"/>
    <w:rsid w:val="00284C91"/>
    <w:rsid w:val="002851C8"/>
    <w:rsid w:val="002904F1"/>
    <w:rsid w:val="002909E4"/>
    <w:rsid w:val="00290BE9"/>
    <w:rsid w:val="00291F88"/>
    <w:rsid w:val="00294156"/>
    <w:rsid w:val="002A2D0E"/>
    <w:rsid w:val="002B1AF5"/>
    <w:rsid w:val="002B3881"/>
    <w:rsid w:val="002D0FC0"/>
    <w:rsid w:val="002D130C"/>
    <w:rsid w:val="002D1EBC"/>
    <w:rsid w:val="002D262A"/>
    <w:rsid w:val="002D5778"/>
    <w:rsid w:val="002E0D3A"/>
    <w:rsid w:val="002E18C0"/>
    <w:rsid w:val="002E3225"/>
    <w:rsid w:val="002E7073"/>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859E5"/>
    <w:rsid w:val="00387B61"/>
    <w:rsid w:val="00391873"/>
    <w:rsid w:val="00394C55"/>
    <w:rsid w:val="003A2E11"/>
    <w:rsid w:val="003A4EDA"/>
    <w:rsid w:val="003B31AF"/>
    <w:rsid w:val="003B4B71"/>
    <w:rsid w:val="003C3EA6"/>
    <w:rsid w:val="003C5D8D"/>
    <w:rsid w:val="003D30CF"/>
    <w:rsid w:val="003D5835"/>
    <w:rsid w:val="003E112C"/>
    <w:rsid w:val="003E117C"/>
    <w:rsid w:val="003E3CFA"/>
    <w:rsid w:val="003E514D"/>
    <w:rsid w:val="003E7264"/>
    <w:rsid w:val="004025A7"/>
    <w:rsid w:val="00404939"/>
    <w:rsid w:val="00405034"/>
    <w:rsid w:val="00412AA4"/>
    <w:rsid w:val="00414443"/>
    <w:rsid w:val="00414E75"/>
    <w:rsid w:val="004219A5"/>
    <w:rsid w:val="0042278A"/>
    <w:rsid w:val="00423EC5"/>
    <w:rsid w:val="00425830"/>
    <w:rsid w:val="00431082"/>
    <w:rsid w:val="0043331E"/>
    <w:rsid w:val="00435D85"/>
    <w:rsid w:val="00436F51"/>
    <w:rsid w:val="00437A1C"/>
    <w:rsid w:val="0045594F"/>
    <w:rsid w:val="00456EF1"/>
    <w:rsid w:val="004572B4"/>
    <w:rsid w:val="00460CF9"/>
    <w:rsid w:val="00466D0F"/>
    <w:rsid w:val="0047022A"/>
    <w:rsid w:val="00474F94"/>
    <w:rsid w:val="00477292"/>
    <w:rsid w:val="004814F2"/>
    <w:rsid w:val="00481B1B"/>
    <w:rsid w:val="004820B1"/>
    <w:rsid w:val="004837F4"/>
    <w:rsid w:val="00485FF2"/>
    <w:rsid w:val="004868BC"/>
    <w:rsid w:val="0049034D"/>
    <w:rsid w:val="004903E1"/>
    <w:rsid w:val="00492BFE"/>
    <w:rsid w:val="00494BD4"/>
    <w:rsid w:val="004A5262"/>
    <w:rsid w:val="004A54D6"/>
    <w:rsid w:val="004A75AF"/>
    <w:rsid w:val="004B3370"/>
    <w:rsid w:val="004D2E13"/>
    <w:rsid w:val="004D2F67"/>
    <w:rsid w:val="004D756A"/>
    <w:rsid w:val="004E615C"/>
    <w:rsid w:val="004F2C08"/>
    <w:rsid w:val="004F301F"/>
    <w:rsid w:val="004F34DA"/>
    <w:rsid w:val="004F51EE"/>
    <w:rsid w:val="004F6C7A"/>
    <w:rsid w:val="005011F6"/>
    <w:rsid w:val="00502BC6"/>
    <w:rsid w:val="0051346A"/>
    <w:rsid w:val="00520327"/>
    <w:rsid w:val="00523ED8"/>
    <w:rsid w:val="00524B5F"/>
    <w:rsid w:val="00525CFA"/>
    <w:rsid w:val="00535722"/>
    <w:rsid w:val="00535981"/>
    <w:rsid w:val="00536D13"/>
    <w:rsid w:val="00536D18"/>
    <w:rsid w:val="005404FD"/>
    <w:rsid w:val="00541FBF"/>
    <w:rsid w:val="00542251"/>
    <w:rsid w:val="005433DE"/>
    <w:rsid w:val="00547EA2"/>
    <w:rsid w:val="005512BA"/>
    <w:rsid w:val="005519E9"/>
    <w:rsid w:val="005521E8"/>
    <w:rsid w:val="00554016"/>
    <w:rsid w:val="00554E47"/>
    <w:rsid w:val="00560253"/>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23A5"/>
    <w:rsid w:val="005A313D"/>
    <w:rsid w:val="005A7E9D"/>
    <w:rsid w:val="005B1BDE"/>
    <w:rsid w:val="005B42AE"/>
    <w:rsid w:val="005B44F0"/>
    <w:rsid w:val="005B72A8"/>
    <w:rsid w:val="005C178E"/>
    <w:rsid w:val="005D2E14"/>
    <w:rsid w:val="005D4913"/>
    <w:rsid w:val="005D704E"/>
    <w:rsid w:val="005D79FE"/>
    <w:rsid w:val="005E36E9"/>
    <w:rsid w:val="005E3B74"/>
    <w:rsid w:val="005E4B55"/>
    <w:rsid w:val="005E5539"/>
    <w:rsid w:val="005F02C1"/>
    <w:rsid w:val="005F71A1"/>
    <w:rsid w:val="006034BB"/>
    <w:rsid w:val="0060363A"/>
    <w:rsid w:val="006112BC"/>
    <w:rsid w:val="00613ABF"/>
    <w:rsid w:val="00624CE6"/>
    <w:rsid w:val="006321B9"/>
    <w:rsid w:val="00633395"/>
    <w:rsid w:val="0063365E"/>
    <w:rsid w:val="0063477B"/>
    <w:rsid w:val="00634F9B"/>
    <w:rsid w:val="0063607D"/>
    <w:rsid w:val="00640509"/>
    <w:rsid w:val="00641029"/>
    <w:rsid w:val="00647680"/>
    <w:rsid w:val="006510E8"/>
    <w:rsid w:val="006543C0"/>
    <w:rsid w:val="00655EB3"/>
    <w:rsid w:val="00661DD0"/>
    <w:rsid w:val="00664104"/>
    <w:rsid w:val="00672468"/>
    <w:rsid w:val="00673E95"/>
    <w:rsid w:val="0068034E"/>
    <w:rsid w:val="00680AC3"/>
    <w:rsid w:val="0069097D"/>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E76A4"/>
    <w:rsid w:val="006F6B6B"/>
    <w:rsid w:val="006F6F36"/>
    <w:rsid w:val="006F7879"/>
    <w:rsid w:val="007008CA"/>
    <w:rsid w:val="00702F36"/>
    <w:rsid w:val="0070337D"/>
    <w:rsid w:val="00704354"/>
    <w:rsid w:val="00710464"/>
    <w:rsid w:val="00716CB5"/>
    <w:rsid w:val="00723390"/>
    <w:rsid w:val="00734434"/>
    <w:rsid w:val="00734FE2"/>
    <w:rsid w:val="00735EBE"/>
    <w:rsid w:val="00736B24"/>
    <w:rsid w:val="00737BDA"/>
    <w:rsid w:val="0074241A"/>
    <w:rsid w:val="00743D3A"/>
    <w:rsid w:val="00746E87"/>
    <w:rsid w:val="007518BC"/>
    <w:rsid w:val="0075219B"/>
    <w:rsid w:val="007529DF"/>
    <w:rsid w:val="00754101"/>
    <w:rsid w:val="007551F5"/>
    <w:rsid w:val="00756C40"/>
    <w:rsid w:val="00760A3C"/>
    <w:rsid w:val="00763140"/>
    <w:rsid w:val="007654DE"/>
    <w:rsid w:val="007703D9"/>
    <w:rsid w:val="00773DF3"/>
    <w:rsid w:val="0077643A"/>
    <w:rsid w:val="00785DF5"/>
    <w:rsid w:val="0079085F"/>
    <w:rsid w:val="00791446"/>
    <w:rsid w:val="00792DDE"/>
    <w:rsid w:val="00795CDC"/>
    <w:rsid w:val="00796067"/>
    <w:rsid w:val="007A5A17"/>
    <w:rsid w:val="007A74AE"/>
    <w:rsid w:val="007B0492"/>
    <w:rsid w:val="007B2353"/>
    <w:rsid w:val="007B5266"/>
    <w:rsid w:val="007B6451"/>
    <w:rsid w:val="007B64E4"/>
    <w:rsid w:val="007C43F4"/>
    <w:rsid w:val="007C6B6C"/>
    <w:rsid w:val="007D16D8"/>
    <w:rsid w:val="007D29EF"/>
    <w:rsid w:val="007D6BCD"/>
    <w:rsid w:val="007E5F6C"/>
    <w:rsid w:val="007E706B"/>
    <w:rsid w:val="007E728E"/>
    <w:rsid w:val="007E7495"/>
    <w:rsid w:val="008030A9"/>
    <w:rsid w:val="00803368"/>
    <w:rsid w:val="008136FE"/>
    <w:rsid w:val="00814CF9"/>
    <w:rsid w:val="00820714"/>
    <w:rsid w:val="0082155B"/>
    <w:rsid w:val="008226DF"/>
    <w:rsid w:val="00823940"/>
    <w:rsid w:val="0083064F"/>
    <w:rsid w:val="0083461C"/>
    <w:rsid w:val="008354C8"/>
    <w:rsid w:val="008370B7"/>
    <w:rsid w:val="0084111B"/>
    <w:rsid w:val="00841566"/>
    <w:rsid w:val="00845196"/>
    <w:rsid w:val="00847DDC"/>
    <w:rsid w:val="0085197E"/>
    <w:rsid w:val="00853350"/>
    <w:rsid w:val="00853DDA"/>
    <w:rsid w:val="008564C3"/>
    <w:rsid w:val="008565C4"/>
    <w:rsid w:val="0086148B"/>
    <w:rsid w:val="008635B2"/>
    <w:rsid w:val="00875CD1"/>
    <w:rsid w:val="00875F2E"/>
    <w:rsid w:val="008762B8"/>
    <w:rsid w:val="00885F8D"/>
    <w:rsid w:val="00887F98"/>
    <w:rsid w:val="00890E17"/>
    <w:rsid w:val="00893F08"/>
    <w:rsid w:val="0089530E"/>
    <w:rsid w:val="0089594F"/>
    <w:rsid w:val="008979B1"/>
    <w:rsid w:val="008A0222"/>
    <w:rsid w:val="008A13C7"/>
    <w:rsid w:val="008A4CEB"/>
    <w:rsid w:val="008A5056"/>
    <w:rsid w:val="008B551E"/>
    <w:rsid w:val="008C19CD"/>
    <w:rsid w:val="008C57FC"/>
    <w:rsid w:val="008C6279"/>
    <w:rsid w:val="008C636B"/>
    <w:rsid w:val="008C6DAA"/>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26C48"/>
    <w:rsid w:val="00932334"/>
    <w:rsid w:val="00935205"/>
    <w:rsid w:val="00935E98"/>
    <w:rsid w:val="0093724D"/>
    <w:rsid w:val="00940BC0"/>
    <w:rsid w:val="0094246A"/>
    <w:rsid w:val="00946AF7"/>
    <w:rsid w:val="00950988"/>
    <w:rsid w:val="009509E3"/>
    <w:rsid w:val="00957F3F"/>
    <w:rsid w:val="00961369"/>
    <w:rsid w:val="00962467"/>
    <w:rsid w:val="009635C2"/>
    <w:rsid w:val="00963D24"/>
    <w:rsid w:val="00964138"/>
    <w:rsid w:val="009644B4"/>
    <w:rsid w:val="009663BE"/>
    <w:rsid w:val="00967AE5"/>
    <w:rsid w:val="009749B6"/>
    <w:rsid w:val="00980872"/>
    <w:rsid w:val="00981DF2"/>
    <w:rsid w:val="00983EAD"/>
    <w:rsid w:val="009840E4"/>
    <w:rsid w:val="009841D3"/>
    <w:rsid w:val="009854A8"/>
    <w:rsid w:val="009A2EC8"/>
    <w:rsid w:val="009A420B"/>
    <w:rsid w:val="009A4305"/>
    <w:rsid w:val="009B12C0"/>
    <w:rsid w:val="009B1936"/>
    <w:rsid w:val="009B2B0B"/>
    <w:rsid w:val="009C02F2"/>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27360"/>
    <w:rsid w:val="00A31C89"/>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0385"/>
    <w:rsid w:val="00A72960"/>
    <w:rsid w:val="00A74A8A"/>
    <w:rsid w:val="00A75347"/>
    <w:rsid w:val="00A7585B"/>
    <w:rsid w:val="00A75FCD"/>
    <w:rsid w:val="00A80A24"/>
    <w:rsid w:val="00A82AC3"/>
    <w:rsid w:val="00A83809"/>
    <w:rsid w:val="00A94B77"/>
    <w:rsid w:val="00A95485"/>
    <w:rsid w:val="00A96830"/>
    <w:rsid w:val="00AA3CFC"/>
    <w:rsid w:val="00AA4E79"/>
    <w:rsid w:val="00AA6D52"/>
    <w:rsid w:val="00AB12D9"/>
    <w:rsid w:val="00AB382D"/>
    <w:rsid w:val="00AB5065"/>
    <w:rsid w:val="00AB633E"/>
    <w:rsid w:val="00AB6D88"/>
    <w:rsid w:val="00AC0F9B"/>
    <w:rsid w:val="00AC108F"/>
    <w:rsid w:val="00AC21E6"/>
    <w:rsid w:val="00AC65C9"/>
    <w:rsid w:val="00AC678D"/>
    <w:rsid w:val="00AD1824"/>
    <w:rsid w:val="00AD3F3F"/>
    <w:rsid w:val="00AE02A3"/>
    <w:rsid w:val="00AE0612"/>
    <w:rsid w:val="00AE1B0D"/>
    <w:rsid w:val="00AE29D5"/>
    <w:rsid w:val="00AE3297"/>
    <w:rsid w:val="00AE43F1"/>
    <w:rsid w:val="00AE6182"/>
    <w:rsid w:val="00AF3887"/>
    <w:rsid w:val="00AF6314"/>
    <w:rsid w:val="00AF6AC5"/>
    <w:rsid w:val="00B0219E"/>
    <w:rsid w:val="00B06A82"/>
    <w:rsid w:val="00B1517E"/>
    <w:rsid w:val="00B1614B"/>
    <w:rsid w:val="00B31B8C"/>
    <w:rsid w:val="00B32874"/>
    <w:rsid w:val="00B366B1"/>
    <w:rsid w:val="00B411A0"/>
    <w:rsid w:val="00B4421A"/>
    <w:rsid w:val="00B46DB5"/>
    <w:rsid w:val="00B5261D"/>
    <w:rsid w:val="00B53EDE"/>
    <w:rsid w:val="00B545B9"/>
    <w:rsid w:val="00B579D2"/>
    <w:rsid w:val="00B60631"/>
    <w:rsid w:val="00B60A8B"/>
    <w:rsid w:val="00B61E80"/>
    <w:rsid w:val="00B62538"/>
    <w:rsid w:val="00B625F9"/>
    <w:rsid w:val="00B62AAC"/>
    <w:rsid w:val="00B70C55"/>
    <w:rsid w:val="00B713C2"/>
    <w:rsid w:val="00B728F8"/>
    <w:rsid w:val="00B831CC"/>
    <w:rsid w:val="00B861D1"/>
    <w:rsid w:val="00B918DD"/>
    <w:rsid w:val="00B9450B"/>
    <w:rsid w:val="00B949F5"/>
    <w:rsid w:val="00B95EE7"/>
    <w:rsid w:val="00B96769"/>
    <w:rsid w:val="00BA177F"/>
    <w:rsid w:val="00BA1918"/>
    <w:rsid w:val="00BA416C"/>
    <w:rsid w:val="00BA535A"/>
    <w:rsid w:val="00BA7299"/>
    <w:rsid w:val="00BA7D9F"/>
    <w:rsid w:val="00BB4A1D"/>
    <w:rsid w:val="00BB5623"/>
    <w:rsid w:val="00BB5C6C"/>
    <w:rsid w:val="00BC2668"/>
    <w:rsid w:val="00BC4FEC"/>
    <w:rsid w:val="00BD08C4"/>
    <w:rsid w:val="00BD0EF5"/>
    <w:rsid w:val="00BD463B"/>
    <w:rsid w:val="00BE065F"/>
    <w:rsid w:val="00BE1480"/>
    <w:rsid w:val="00BE3C60"/>
    <w:rsid w:val="00BE7E53"/>
    <w:rsid w:val="00BF3AB0"/>
    <w:rsid w:val="00C024B1"/>
    <w:rsid w:val="00C044D0"/>
    <w:rsid w:val="00C0523C"/>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3B4C"/>
    <w:rsid w:val="00C55B9D"/>
    <w:rsid w:val="00C56ED4"/>
    <w:rsid w:val="00C6211D"/>
    <w:rsid w:val="00C67324"/>
    <w:rsid w:val="00C75435"/>
    <w:rsid w:val="00C77EF1"/>
    <w:rsid w:val="00C8052E"/>
    <w:rsid w:val="00C8470C"/>
    <w:rsid w:val="00C90FF6"/>
    <w:rsid w:val="00C963A1"/>
    <w:rsid w:val="00C97C00"/>
    <w:rsid w:val="00CA2085"/>
    <w:rsid w:val="00CA2B56"/>
    <w:rsid w:val="00CA5EF6"/>
    <w:rsid w:val="00CA71FE"/>
    <w:rsid w:val="00CB0485"/>
    <w:rsid w:val="00CB1276"/>
    <w:rsid w:val="00CB33B5"/>
    <w:rsid w:val="00CB3BB5"/>
    <w:rsid w:val="00CB7A0D"/>
    <w:rsid w:val="00CC0B2F"/>
    <w:rsid w:val="00CC1462"/>
    <w:rsid w:val="00CC2BFC"/>
    <w:rsid w:val="00CC2D82"/>
    <w:rsid w:val="00CC4B70"/>
    <w:rsid w:val="00CC50B5"/>
    <w:rsid w:val="00CC6164"/>
    <w:rsid w:val="00CC7BCF"/>
    <w:rsid w:val="00CE186B"/>
    <w:rsid w:val="00CE3633"/>
    <w:rsid w:val="00CE39F5"/>
    <w:rsid w:val="00CE3EE3"/>
    <w:rsid w:val="00CE3F6D"/>
    <w:rsid w:val="00CF086E"/>
    <w:rsid w:val="00D0109A"/>
    <w:rsid w:val="00D05E4E"/>
    <w:rsid w:val="00D06C7D"/>
    <w:rsid w:val="00D12B92"/>
    <w:rsid w:val="00D138DF"/>
    <w:rsid w:val="00D14E3C"/>
    <w:rsid w:val="00D1585C"/>
    <w:rsid w:val="00D16C6F"/>
    <w:rsid w:val="00D22262"/>
    <w:rsid w:val="00D2287A"/>
    <w:rsid w:val="00D33C48"/>
    <w:rsid w:val="00D36154"/>
    <w:rsid w:val="00D40449"/>
    <w:rsid w:val="00D442C1"/>
    <w:rsid w:val="00D4556A"/>
    <w:rsid w:val="00D45CD3"/>
    <w:rsid w:val="00D476CA"/>
    <w:rsid w:val="00D52687"/>
    <w:rsid w:val="00D52EC3"/>
    <w:rsid w:val="00D56168"/>
    <w:rsid w:val="00D60F13"/>
    <w:rsid w:val="00D7555E"/>
    <w:rsid w:val="00D75947"/>
    <w:rsid w:val="00D825E7"/>
    <w:rsid w:val="00D85EEC"/>
    <w:rsid w:val="00D861D8"/>
    <w:rsid w:val="00D90BE5"/>
    <w:rsid w:val="00D92DE1"/>
    <w:rsid w:val="00D94205"/>
    <w:rsid w:val="00D9713C"/>
    <w:rsid w:val="00DA15EB"/>
    <w:rsid w:val="00DA2E83"/>
    <w:rsid w:val="00DB1F56"/>
    <w:rsid w:val="00DC0733"/>
    <w:rsid w:val="00DC1329"/>
    <w:rsid w:val="00DC3D0B"/>
    <w:rsid w:val="00DC5C29"/>
    <w:rsid w:val="00DD11B9"/>
    <w:rsid w:val="00DD2EC7"/>
    <w:rsid w:val="00DD55E4"/>
    <w:rsid w:val="00DD7F5D"/>
    <w:rsid w:val="00DE38E5"/>
    <w:rsid w:val="00DE402F"/>
    <w:rsid w:val="00DE52DA"/>
    <w:rsid w:val="00DE5AA7"/>
    <w:rsid w:val="00DE6E72"/>
    <w:rsid w:val="00DE78D5"/>
    <w:rsid w:val="00DF0264"/>
    <w:rsid w:val="00DF06B9"/>
    <w:rsid w:val="00DF1735"/>
    <w:rsid w:val="00DF2990"/>
    <w:rsid w:val="00E05DDD"/>
    <w:rsid w:val="00E066C7"/>
    <w:rsid w:val="00E109EF"/>
    <w:rsid w:val="00E120D1"/>
    <w:rsid w:val="00E14B73"/>
    <w:rsid w:val="00E20545"/>
    <w:rsid w:val="00E21D9F"/>
    <w:rsid w:val="00E2307D"/>
    <w:rsid w:val="00E23D5B"/>
    <w:rsid w:val="00E30979"/>
    <w:rsid w:val="00E3649B"/>
    <w:rsid w:val="00E416E7"/>
    <w:rsid w:val="00E4260E"/>
    <w:rsid w:val="00E44B95"/>
    <w:rsid w:val="00E525A6"/>
    <w:rsid w:val="00E575E6"/>
    <w:rsid w:val="00E65927"/>
    <w:rsid w:val="00E66149"/>
    <w:rsid w:val="00E66571"/>
    <w:rsid w:val="00E66C88"/>
    <w:rsid w:val="00E70149"/>
    <w:rsid w:val="00E707C8"/>
    <w:rsid w:val="00E7156F"/>
    <w:rsid w:val="00E717B1"/>
    <w:rsid w:val="00E81C6E"/>
    <w:rsid w:val="00E8249E"/>
    <w:rsid w:val="00E87082"/>
    <w:rsid w:val="00E9046C"/>
    <w:rsid w:val="00E908F0"/>
    <w:rsid w:val="00E926A1"/>
    <w:rsid w:val="00E9472D"/>
    <w:rsid w:val="00EA4152"/>
    <w:rsid w:val="00EA65F3"/>
    <w:rsid w:val="00EB43D4"/>
    <w:rsid w:val="00EB7403"/>
    <w:rsid w:val="00EC15F5"/>
    <w:rsid w:val="00EC16C5"/>
    <w:rsid w:val="00EC33F0"/>
    <w:rsid w:val="00ED0FDA"/>
    <w:rsid w:val="00ED2606"/>
    <w:rsid w:val="00ED32E7"/>
    <w:rsid w:val="00ED4351"/>
    <w:rsid w:val="00EE282D"/>
    <w:rsid w:val="00EE7F59"/>
    <w:rsid w:val="00EF0A47"/>
    <w:rsid w:val="00EF566A"/>
    <w:rsid w:val="00F00238"/>
    <w:rsid w:val="00F01F21"/>
    <w:rsid w:val="00F03003"/>
    <w:rsid w:val="00F03D18"/>
    <w:rsid w:val="00F1000A"/>
    <w:rsid w:val="00F142E2"/>
    <w:rsid w:val="00F144FD"/>
    <w:rsid w:val="00F14FFA"/>
    <w:rsid w:val="00F17D92"/>
    <w:rsid w:val="00F22EE2"/>
    <w:rsid w:val="00F2791C"/>
    <w:rsid w:val="00F32AEB"/>
    <w:rsid w:val="00F3384A"/>
    <w:rsid w:val="00F34299"/>
    <w:rsid w:val="00F3435E"/>
    <w:rsid w:val="00F35F37"/>
    <w:rsid w:val="00F36A3D"/>
    <w:rsid w:val="00F37074"/>
    <w:rsid w:val="00F379A1"/>
    <w:rsid w:val="00F40B49"/>
    <w:rsid w:val="00F4248B"/>
    <w:rsid w:val="00F432B7"/>
    <w:rsid w:val="00F44360"/>
    <w:rsid w:val="00F446CD"/>
    <w:rsid w:val="00F45CEB"/>
    <w:rsid w:val="00F47D90"/>
    <w:rsid w:val="00F64E2E"/>
    <w:rsid w:val="00F666E4"/>
    <w:rsid w:val="00F74DFB"/>
    <w:rsid w:val="00F8273E"/>
    <w:rsid w:val="00F868A0"/>
    <w:rsid w:val="00F978F9"/>
    <w:rsid w:val="00FA1736"/>
    <w:rsid w:val="00FA680F"/>
    <w:rsid w:val="00FB4F9B"/>
    <w:rsid w:val="00FC148C"/>
    <w:rsid w:val="00FC18FB"/>
    <w:rsid w:val="00FC1BD3"/>
    <w:rsid w:val="00FC47A8"/>
    <w:rsid w:val="00FD61BB"/>
    <w:rsid w:val="00FD6D89"/>
    <w:rsid w:val="00FE0054"/>
    <w:rsid w:val="00FE1EE5"/>
    <w:rsid w:val="00FE24AE"/>
    <w:rsid w:val="00FE5B0D"/>
    <w:rsid w:val="00FF0192"/>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D5F78-EA45-49D9-ACEA-A3911404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11901</Words>
  <Characters>67838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2020-11-07T09:34:00Z</dcterms:created>
  <dcterms:modified xsi:type="dcterms:W3CDTF">2020-11-07T09:34:00Z</dcterms:modified>
</cp:coreProperties>
</file>