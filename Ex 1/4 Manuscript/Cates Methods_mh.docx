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D80AF" w14:textId="2736A51B" w:rsidR="00F929BE"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12C1CC9" w:rsidR="00B545B9" w:rsidRDefault="00B545B9" w:rsidP="00B545B9">
      <w:r>
        <w:rPr>
          <w:b/>
          <w:bCs/>
        </w:rPr>
        <w:tab/>
      </w:r>
      <w:r w:rsidR="00F868A0">
        <w:t>Ninety-five</w:t>
      </w:r>
      <w:r>
        <w:t xml:space="preserve"> University of Southern Mississippi</w:t>
      </w:r>
      <w:r w:rsidR="008C6279">
        <w:t xml:space="preserve"> undergraduates</w:t>
      </w:r>
      <w:r>
        <w:t xml:space="preserve"> participated in this study for partial course credit</w:t>
      </w:r>
      <w:r w:rsidR="00935205">
        <w:t>.</w:t>
      </w:r>
      <w:r>
        <w:t xml:space="preserve"> All participants were native English speakers with normal or corrected-to-normal vision</w:t>
      </w:r>
      <w:r w:rsidR="003E7264">
        <w:t>.</w:t>
      </w:r>
    </w:p>
    <w:p w14:paraId="00AF82C0" w14:textId="77777777" w:rsidR="00B545B9" w:rsidRDefault="00B545B9" w:rsidP="00B545B9">
      <w:pPr>
        <w:rPr>
          <w:b/>
          <w:bCs/>
        </w:rPr>
      </w:pPr>
      <w:r>
        <w:rPr>
          <w:b/>
          <w:bCs/>
        </w:rPr>
        <w:t>Materials</w:t>
      </w:r>
    </w:p>
    <w:p w14:paraId="44E77BA1" w14:textId="675C7A9C" w:rsidR="00BA1918" w:rsidRDefault="00B545B9">
      <w:r>
        <w:rPr>
          <w:b/>
          <w:bCs/>
        </w:rPr>
        <w:tab/>
      </w:r>
      <w:r w:rsidR="00CC0B2F">
        <w:t>The stimuli used were o</w:t>
      </w:r>
      <w:r w:rsidR="00A50752">
        <w:t xml:space="preserve">ne-hundred-eighty associative word pairs </w:t>
      </w:r>
      <w:r w:rsidR="008C6279">
        <w:t>used by</w:t>
      </w:r>
      <w:r w:rsidR="0028237F">
        <w:t xml:space="preserve"> Maxwell and Huff (under review). These word pairs were </w:t>
      </w:r>
      <w:r w:rsidR="00A50752">
        <w:t>taken from the University of South Florida Free Association Norms (Nelson et al., 2004).</w:t>
      </w:r>
      <w:r w:rsidR="00BA1918">
        <w:t xml:space="preserve"> </w:t>
      </w:r>
      <w:r w:rsidR="008C6279">
        <w:t xml:space="preserve">These pairs consisted of </w:t>
      </w:r>
      <w:r w:rsidR="00B625F9">
        <w:t xml:space="preserve"> 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8C6279">
        <w:t xml:space="preserve">buffer pairs that were not tested </w:t>
      </w:r>
      <w:r w:rsidR="00935205">
        <w:t xml:space="preserve"> to control for </w:t>
      </w:r>
      <w:r w:rsidR="00935205" w:rsidRPr="00B96769">
        <w:t>primacy and recency effects</w:t>
      </w:r>
      <w:r w:rsidR="00935205">
        <w:t xml:space="preserve">. The word pairs were divided evenly into two study </w:t>
      </w:r>
      <w:r w:rsidR="008C6279">
        <w:t>blocks</w:t>
      </w:r>
      <w:r w:rsidR="00CC0B2F">
        <w:t>,</w:t>
      </w:r>
      <w:r w:rsidR="00BC2668">
        <w:t xml:space="preserve"> each </w:t>
      </w:r>
      <w:r w:rsidR="008C6279">
        <w:t>containing</w:t>
      </w:r>
      <w:r w:rsidR="00BC2668">
        <w:t xml:space="preserve"> 20 forward, backward, unrelated, and symmetrical pairs and 10 buffer pairs, for a total of 90 pairs in each list. All participants saw both lists presented separately in study-test blocks, and the order of the </w:t>
      </w:r>
      <w:r w:rsidR="008C6279">
        <w:t>lists</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67CD19DA"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(Brysbaert &amp; New, 2009),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9907B5">
        <w:rPr>
          <w:rFonts w:eastAsia="Arial" w:cs="Times New Roman"/>
          <w:szCs w:val="24"/>
        </w:rPr>
        <w:t>Balota et al., 2007</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 xml:space="preserve"> 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w:t>
      </w:r>
      <w:r w:rsidRPr="00DD55E4">
        <w:rPr>
          <w:rFonts w:eastAsia="Arial" w:cs="Times New Roman"/>
          <w:szCs w:val="24"/>
        </w:rPr>
        <w:lastRenderedPageBreak/>
        <w:t xml:space="preserve">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7C3E8951"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randomly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415F49BF" w:rsidR="00760A3C" w:rsidRDefault="00760A3C" w:rsidP="004D2F67">
      <w:pPr>
        <w:ind w:firstLine="720"/>
      </w:pPr>
      <w:r>
        <w:t xml:space="preserve">The design for this study was modeled after Maxwell and Huff (under review). </w:t>
      </w:r>
      <w:r w:rsidR="0042278A">
        <w:t xml:space="preserve">All participants were run individually on computers using the </w:t>
      </w:r>
      <w:r w:rsidR="0042278A">
        <w:rPr>
          <w:i/>
          <w:iCs/>
        </w:rPr>
        <w:t xml:space="preserve">E-Prime </w:t>
      </w:r>
      <w:r w:rsidR="0042278A" w:rsidRPr="0042278A">
        <w:t>3</w:t>
      </w:r>
      <w:r w:rsidR="0042278A">
        <w:t xml:space="preserve"> software (Psychology Software Tools, Pittsburgh, PA).</w:t>
      </w:r>
      <w:r>
        <w:t xml:space="preserve"> </w:t>
      </w:r>
      <w:r w:rsidR="0042278A">
        <w:t xml:space="preserve"> </w:t>
      </w:r>
      <w:r w:rsidRPr="00760A3C">
        <w:t xml:space="preserve">Participants were </w:t>
      </w:r>
      <w:r>
        <w:t>randomly assigned to</w:t>
      </w:r>
      <w:r w:rsidRPr="00760A3C">
        <w:t xml:space="preserve"> one of three different </w:t>
      </w:r>
      <w:r w:rsidR="00C97C00">
        <w:t xml:space="preserve">encoding </w:t>
      </w:r>
      <w:commentRangeStart w:id="0"/>
      <w:r w:rsidR="00C97C00">
        <w:t>groups</w:t>
      </w:r>
      <w:commentRangeEnd w:id="0"/>
      <w:r w:rsidR="00C97C00">
        <w:rPr>
          <w:rStyle w:val="CommentReference"/>
        </w:rPr>
        <w:commentReference w:id="0"/>
      </w:r>
      <w:r w:rsidR="00C97C00">
        <w:t>=</w:t>
      </w:r>
      <w:r>
        <w:t xml:space="preserve">: Item-specific, Relational, or a </w:t>
      </w:r>
      <w:r w:rsidR="00C97C00">
        <w:t>Read-</w:t>
      </w:r>
      <w:r>
        <w:t xml:space="preserve">only control. For each study </w:t>
      </w:r>
      <w:r w:rsidR="00C97C00">
        <w:t>group</w:t>
      </w:r>
      <w:r>
        <w:t>, p</w:t>
      </w:r>
      <w:r w:rsidR="00AF6314" w:rsidRPr="0042278A">
        <w:t>articipants</w:t>
      </w:r>
      <w:r w:rsidR="00AF6314">
        <w:t xml:space="preserve"> were told t</w:t>
      </w:r>
      <w:r w:rsidR="007D16D8">
        <w:t xml:space="preserve">hat they </w:t>
      </w:r>
      <w:r w:rsidR="00C97C00">
        <w:t>would study a series of</w:t>
      </w:r>
      <w:r w:rsidR="007D16D8">
        <w:t xml:space="preserve"> word pairs</w:t>
      </w:r>
      <w:r>
        <w:t xml:space="preserve"> </w:t>
      </w:r>
      <w:r w:rsidR="007D16D8">
        <w:t xml:space="preserve">and </w:t>
      </w:r>
      <w:r w:rsidR="00C97C00">
        <w:t>that their memory for these pairs would be tested later.</w:t>
      </w:r>
      <w:r w:rsidR="007D16D8">
        <w:t xml:space="preserve"> </w:t>
      </w:r>
      <w:r>
        <w:t xml:space="preserve">The cue word was always presented on the left and the target word was always presented 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2E504B6B" w:rsidR="0042278A" w:rsidRDefault="00760A3C" w:rsidP="004D2F67">
      <w:pPr>
        <w:ind w:firstLine="720"/>
      </w:pPr>
      <w:r>
        <w:lastRenderedPageBreak/>
        <w:t>For</w:t>
      </w:r>
      <w:r w:rsidR="004F34DA">
        <w:t xml:space="preserve"> the Read </w:t>
      </w:r>
      <w:r w:rsidR="00C97C00">
        <w:t>group</w:t>
      </w:r>
      <w:r w:rsidR="004F34DA">
        <w:t>, participants were instructed to study the word pairs by reading them silently</w:t>
      </w:r>
      <w:r w:rsidR="00C97C00">
        <w:t xml:space="preserve"> to themselves which</w:t>
      </w:r>
      <w:r w:rsidR="004F34DA">
        <w:t xml:space="preserve"> served as the control condition. For the Relational </w:t>
      </w:r>
      <w:r w:rsidR="00C97C00">
        <w:t>group</w:t>
      </w:r>
      <w:r w:rsidR="004F34DA">
        <w:t xml:space="preserve">, participants were instructed to study the word pairs by thinking about how the words in each pair were related. The example given was if a participant saw the pair “Cat-Turtle”, they may think about how cats and turtles are both animals or how cats and turtles can both be pets. For the Item-Specific </w:t>
      </w:r>
      <w:r w:rsidR="00C97C00">
        <w:t>group</w:t>
      </w:r>
      <w:r w:rsidR="004F34DA">
        <w:t>, participants were instructed to study the word pairs by thinking about how the words in each pair were unique. The example given was if a participant saw the pair “Cat-Turtle”, they 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5E29165"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to give their best guest as to what the target word was if they were unable to retrieve the target word, but partic</w:t>
      </w:r>
      <w:r w:rsidR="00B46DB5">
        <w:t>i</w:t>
      </w:r>
      <w:r w:rsidR="004D2F67">
        <w:t>pants were able to skip to the next cue by pressing enter if they could not remember.</w:t>
      </w:r>
      <w:r w:rsidR="00B46DB5">
        <w:t xml:space="preserve"> After the first cued-recall test was finished, participants then went through a second study/test block with the same </w:t>
      </w:r>
      <w:r w:rsidR="00C97C00">
        <w:t xml:space="preserve">encoding </w:t>
      </w:r>
      <w:r w:rsidR="00B46DB5">
        <w:t xml:space="preserve">instructions as the first block. Once participants had completed the second block, they were debriefed on the study. </w:t>
      </w:r>
      <w:r w:rsidR="00C97C00">
        <w:t>Participants generally completed the experiment in under 1 hour.</w:t>
      </w:r>
    </w:p>
    <w:p w14:paraId="1FF0BA51" w14:textId="156778A7" w:rsidR="003E7264" w:rsidRDefault="003E7264" w:rsidP="003E7264">
      <w:pPr>
        <w:jc w:val="center"/>
        <w:rPr>
          <w:b/>
          <w:bCs/>
        </w:rPr>
      </w:pPr>
      <w:r>
        <w:rPr>
          <w:b/>
          <w:bCs/>
        </w:rPr>
        <w:t>Results</w:t>
      </w:r>
    </w:p>
    <w:p w14:paraId="0F1DFDB8" w14:textId="70F81EDC" w:rsidR="003E7264" w:rsidRPr="003E7264" w:rsidRDefault="003E7264" w:rsidP="003E7264">
      <w:pPr>
        <w:spacing w:after="160"/>
        <w:ind w:firstLine="720"/>
        <w:contextualSpacing/>
        <w:rPr>
          <w:rFonts w:eastAsia="Arial" w:cs="Times New Roman"/>
          <w:szCs w:val="24"/>
        </w:rPr>
      </w:pPr>
      <w:commentRangeStart w:id="1"/>
      <w:r w:rsidRPr="003E7264">
        <w:rPr>
          <w:rFonts w:eastAsia="Arial" w:cs="Times New Roman"/>
          <w:szCs w:val="24"/>
        </w:rPr>
        <w:lastRenderedPageBreak/>
        <w:t>Prior to conducting analyses, all data were screened for missing responses and outliers (i.e., JOLs outside of the 0-100 range) which were subsequently removed</w:t>
      </w:r>
      <w:r>
        <w:rPr>
          <w:rFonts w:eastAsia="Arial" w:cs="Times New Roman"/>
          <w:szCs w:val="24"/>
        </w:rPr>
        <w:t xml:space="preserve">. </w:t>
      </w:r>
      <w:r w:rsidRPr="003E7264">
        <w:rPr>
          <w:rFonts w:eastAsia="Arial" w:cs="Times New Roman"/>
          <w:szCs w:val="24"/>
        </w:rPr>
        <w:t>Recall was scored such that skipped recall responses were scored as incorrect, but misspellings of correct items were counted as correct. Partial-eta squared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and Cohen’s </w:t>
      </w:r>
      <w:r w:rsidRPr="003E7264">
        <w:rPr>
          <w:rFonts w:eastAsia="Arial" w:cs="Times New Roman"/>
          <w:i/>
          <w:szCs w:val="24"/>
        </w:rPr>
        <w:t>d</w:t>
      </w:r>
      <w:r w:rsidRPr="003E7264">
        <w:rPr>
          <w:rFonts w:eastAsia="Arial" w:cs="Times New Roman"/>
          <w:szCs w:val="24"/>
        </w:rPr>
        <w:t xml:space="preserve"> eﬀect size indices were included for signiﬁcant Analyses of Variance (ANOVAs) and </w:t>
      </w:r>
      <w:r w:rsidRPr="003E7264">
        <w:rPr>
          <w:rFonts w:eastAsia="Arial" w:cs="Times New Roman"/>
          <w:i/>
          <w:szCs w:val="24"/>
        </w:rPr>
        <w:t>t</w:t>
      </w:r>
      <w:r w:rsidRPr="003E7264">
        <w:rPr>
          <w:rFonts w:eastAsia="Arial" w:cs="Times New Roman"/>
          <w:szCs w:val="24"/>
        </w:rPr>
        <w:t>-tests, respectively. Figure 1 plots mean JOL ratings and cued-recall rates for each word pair type.</w:t>
      </w:r>
      <w:r>
        <w:rPr>
          <w:rFonts w:eastAsia="Arial" w:cs="Times New Roman"/>
          <w:szCs w:val="24"/>
        </w:rPr>
        <w:t xml:space="preserve"> </w:t>
      </w:r>
      <w:r w:rsidRPr="003E7264">
        <w:rPr>
          <w:rFonts w:eastAsia="Arial" w:cs="Times New Roman"/>
          <w:szCs w:val="24"/>
        </w:rPr>
        <w:t xml:space="preserve">A sensitivity analysis using G*Power (Faul, Erdfelder, Lang, &amp; Buchner, 2007) indicated that our sample had sufficient power (.80) to detect a small effect size (Cohen’s </w:t>
      </w:r>
      <w:del w:id="2" w:author="Nick Maxwell" w:date="2020-03-12T13:20:00Z">
        <w:r w:rsidRPr="00251425" w:rsidDel="00251425">
          <w:rPr>
            <w:rFonts w:eastAsia="Arial" w:cs="Times New Roman"/>
            <w:i/>
            <w:iCs/>
            <w:szCs w:val="24"/>
            <w:rPrChange w:id="3" w:author="Nick Maxwell" w:date="2020-03-12T13:19:00Z">
              <w:rPr>
                <w:rFonts w:eastAsia="Arial" w:cs="Times New Roman"/>
                <w:szCs w:val="24"/>
              </w:rPr>
            </w:rPrChange>
          </w:rPr>
          <w:delText>d</w:delText>
        </w:r>
        <w:r w:rsidRPr="003E7264" w:rsidDel="00251425">
          <w:rPr>
            <w:rFonts w:eastAsia="Arial" w:cs="Times New Roman"/>
            <w:szCs w:val="24"/>
          </w:rPr>
          <w:delText xml:space="preserve"> </w:delText>
        </w:r>
      </w:del>
      <w:ins w:id="4" w:author="Nick Maxwell" w:date="2020-03-12T13:20:00Z">
        <w:r w:rsidR="00251425">
          <w:rPr>
            <w:rFonts w:eastAsia="Arial" w:cs="Times New Roman"/>
            <w:i/>
            <w:iCs/>
            <w:szCs w:val="24"/>
          </w:rPr>
          <w:t>0</w:t>
        </w:r>
        <w:bookmarkStart w:id="5" w:name="_GoBack"/>
        <w:bookmarkEnd w:id="5"/>
        <w:r w:rsidR="00251425" w:rsidRPr="003E7264">
          <w:rPr>
            <w:rFonts w:eastAsia="Arial" w:cs="Times New Roman"/>
            <w:szCs w:val="24"/>
          </w:rPr>
          <w:t xml:space="preserve"> </w:t>
        </w:r>
      </w:ins>
      <w:r w:rsidRPr="003E7264">
        <w:rPr>
          <w:rFonts w:eastAsia="Arial" w:cs="Times New Roman"/>
          <w:szCs w:val="24"/>
        </w:rPr>
        <w:t xml:space="preserve">= 0.27) or larger. A </w:t>
      </w:r>
      <w:r w:rsidRPr="00251425">
        <w:rPr>
          <w:rFonts w:eastAsia="Arial" w:cs="Times New Roman"/>
          <w:i/>
          <w:iCs/>
          <w:szCs w:val="24"/>
          <w:rPrChange w:id="6" w:author="Nick Maxwell" w:date="2020-03-12T13:19:00Z">
            <w:rPr>
              <w:rFonts w:eastAsia="Arial" w:cs="Times New Roman"/>
              <w:szCs w:val="24"/>
            </w:rPr>
          </w:rPrChange>
        </w:rPr>
        <w:t>p</w:t>
      </w:r>
      <w:r w:rsidRPr="003E7264">
        <w:rPr>
          <w:rFonts w:eastAsia="Arial" w:cs="Times New Roman"/>
          <w:szCs w:val="24"/>
        </w:rPr>
        <w:t xml:space="preserve"> &lt; .05 signiﬁcance level was used for all analyses unless noted otherwise.</w:t>
      </w:r>
      <w:commentRangeEnd w:id="1"/>
      <w:r w:rsidR="009749B6">
        <w:rPr>
          <w:rStyle w:val="CommentReference"/>
        </w:rPr>
        <w:commentReference w:id="1"/>
      </w:r>
    </w:p>
    <w:p w14:paraId="5388B805" w14:textId="77777777" w:rsidR="008A5056" w:rsidRDefault="003E7264" w:rsidP="003E7264">
      <w:pPr>
        <w:spacing w:after="160"/>
        <w:ind w:firstLine="720"/>
        <w:contextualSpacing/>
        <w:rPr>
          <w:ins w:id="7" w:author="Nick Maxwell" w:date="2020-03-11T14:59:00Z"/>
          <w:rFonts w:eastAsia="Arial" w:cs="Times New Roman"/>
          <w:szCs w:val="24"/>
        </w:rPr>
      </w:pPr>
      <w:r w:rsidRPr="003E7264">
        <w:rPr>
          <w:rFonts w:eastAsia="Arial" w:cs="Times New Roman"/>
          <w:szCs w:val="24"/>
        </w:rPr>
        <w:t xml:space="preserve">A 2 </w:t>
      </w:r>
      <w:bookmarkStart w:id="8" w:name="_Hlk11862896"/>
      <w:r w:rsidRPr="003E7264">
        <w:rPr>
          <w:rFonts w:eastAsia="Arial" w:cs="Times New Roman"/>
          <w:szCs w:val="24"/>
        </w:rPr>
        <w:t>(Measure: JOL vs. Recall) ×</w:t>
      </w:r>
      <w:r>
        <w:rPr>
          <w:rFonts w:eastAsia="Arial" w:cs="Times New Roman"/>
          <w:szCs w:val="24"/>
        </w:rPr>
        <w:t xml:space="preserve"> 3 (Encoding </w:t>
      </w:r>
      <w:r w:rsidR="009749B6">
        <w:rPr>
          <w:rFonts w:eastAsia="Arial" w:cs="Times New Roman"/>
          <w:szCs w:val="24"/>
        </w:rPr>
        <w:t>Manipulation</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8"/>
      <w:r w:rsidR="009749B6">
        <w:rPr>
          <w:rFonts w:eastAsia="Arial" w:cs="Times New Roman"/>
          <w:szCs w:val="24"/>
        </w:rPr>
        <w:t>mixed measures</w:t>
      </w:r>
      <w:r w:rsidRPr="003E7264">
        <w:rPr>
          <w:rFonts w:eastAsia="Arial" w:cs="Times New Roman"/>
          <w:szCs w:val="24"/>
        </w:rPr>
        <w:t xml:space="preserve"> ANOVA was conducted to test for differences between mean JOL ratings and recall rates across the four pair types. A significant 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.067</w:t>
      </w:r>
      <w:r w:rsidRPr="003E7264">
        <w:rPr>
          <w:rFonts w:eastAsia="Arial" w:cs="Times New Roman"/>
          <w:szCs w:val="24"/>
        </w:rPr>
        <w:t>, which indicated that across pair types</w:t>
      </w:r>
      <w:ins w:id="9" w:author="Nick Maxwell" w:date="2020-03-11T14:55:00Z">
        <w:r w:rsidR="008A5056">
          <w:rPr>
            <w:rFonts w:eastAsia="Arial" w:cs="Times New Roman"/>
            <w:szCs w:val="24"/>
          </w:rPr>
          <w:t xml:space="preserve"> and encoding manipula</w:t>
        </w:r>
      </w:ins>
      <w:ins w:id="10" w:author="Nick Maxwell" w:date="2020-03-11T14:56:00Z">
        <w:r w:rsidR="008A5056">
          <w:rPr>
            <w:rFonts w:eastAsia="Arial" w:cs="Times New Roman"/>
            <w:szCs w:val="24"/>
          </w:rPr>
          <w:t>tions</w:t>
        </w:r>
      </w:ins>
      <w:r w:rsidRPr="003E7264">
        <w:rPr>
          <w:rFonts w:eastAsia="Arial" w:cs="Times New Roman"/>
          <w:szCs w:val="24"/>
        </w:rPr>
        <w:t>, JOL ratings exceeded later recall rates (</w:t>
      </w:r>
      <w:bookmarkStart w:id="11" w:name="_Hlk11070471"/>
      <w:r w:rsidR="00EF566A">
        <w:rPr>
          <w:rFonts w:eastAsia="Arial" w:cs="Times New Roman"/>
          <w:szCs w:val="24"/>
        </w:rPr>
        <w:t>62.66</w:t>
      </w:r>
      <w:r w:rsidRPr="003E7264">
        <w:rPr>
          <w:rFonts w:eastAsia="Arial" w:cs="Times New Roman"/>
          <w:szCs w:val="24"/>
        </w:rPr>
        <w:t xml:space="preserve"> </w:t>
      </w:r>
      <w:bookmarkEnd w:id="11"/>
      <w:r w:rsidRPr="003E7264">
        <w:rPr>
          <w:rFonts w:eastAsia="Arial" w:cs="Times New Roman"/>
          <w:szCs w:val="24"/>
        </w:rPr>
        <w:t xml:space="preserve">vs. </w:t>
      </w:r>
      <w:r w:rsidR="00EF566A">
        <w:rPr>
          <w:rFonts w:eastAsia="Arial" w:cs="Times New Roman"/>
          <w:szCs w:val="24"/>
        </w:rPr>
        <w:t>54.19</w:t>
      </w:r>
      <w:ins w:id="12" w:author="Nick Maxwell" w:date="2020-03-11T14:58:00Z">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(XX</w:t>
        </w:r>
      </w:ins>
      <w:r w:rsidRPr="003E7264">
        <w:rPr>
          <w:rFonts w:eastAsia="Arial" w:cs="Times New Roman"/>
          <w:szCs w:val="24"/>
        </w:rPr>
        <w:t>)</w:t>
      </w:r>
      <w:ins w:id="13" w:author="Nick Maxwell" w:date="2020-03-11T14:58:00Z">
        <w:r w:rsidR="008A5056">
          <w:rPr>
            <w:rFonts w:eastAsia="Arial" w:cs="Times New Roman"/>
            <w:szCs w:val="24"/>
          </w:rPr>
          <w:t xml:space="preserve"> = XX, </w:t>
        </w:r>
        <w:r w:rsidR="008A5056" w:rsidRPr="008A5056">
          <w:rPr>
            <w:rFonts w:eastAsia="Arial" w:cs="Times New Roman"/>
            <w:i/>
            <w:iCs/>
            <w:szCs w:val="24"/>
            <w:rPrChange w:id="14" w:author="Nick Maxwell" w:date="2020-03-11T14:59:00Z">
              <w:rPr>
                <w:rFonts w:eastAsia="Arial" w:cs="Times New Roman"/>
                <w:szCs w:val="24"/>
              </w:rPr>
            </w:rPrChange>
          </w:rPr>
          <w:t>SEM</w:t>
        </w:r>
        <w:r w:rsidR="008A5056">
          <w:rPr>
            <w:rFonts w:eastAsia="Arial" w:cs="Times New Roman"/>
            <w:szCs w:val="24"/>
          </w:rPr>
          <w:t xml:space="preserve"> = XX, </w:t>
        </w:r>
        <w:r w:rsidR="008A5056" w:rsidRPr="008A5056">
          <w:rPr>
            <w:rFonts w:eastAsia="Arial" w:cs="Times New Roman"/>
            <w:i/>
            <w:iCs/>
            <w:szCs w:val="24"/>
            <w:rPrChange w:id="15" w:author="Nick Maxwell" w:date="2020-03-11T14:59:00Z">
              <w:rPr>
                <w:rFonts w:eastAsia="Arial" w:cs="Times New Roman"/>
                <w:szCs w:val="24"/>
              </w:rPr>
            </w:rPrChange>
          </w:rPr>
          <w:t>d</w:t>
        </w:r>
        <w:r w:rsidR="008A5056">
          <w:rPr>
            <w:rFonts w:eastAsia="Arial" w:cs="Times New Roman"/>
            <w:szCs w:val="24"/>
          </w:rPr>
          <w:t xml:space="preserve"> = XX</w:t>
        </w:r>
      </w:ins>
      <w:ins w:id="16" w:author="Nick Maxwell" w:date="2020-03-11T14:59:00Z">
        <w:r w:rsidR="008A5056">
          <w:rPr>
            <w:rFonts w:eastAsia="Arial" w:cs="Times New Roman"/>
            <w:szCs w:val="24"/>
          </w:rPr>
          <w:t>)</w:t>
        </w:r>
      </w:ins>
      <w:r w:rsidRPr="003E7264">
        <w:rPr>
          <w:rFonts w:eastAsia="Arial" w:cs="Times New Roman"/>
          <w:szCs w:val="24"/>
        </w:rPr>
        <w:t xml:space="preserve">. </w:t>
      </w:r>
      <w:del w:id="17" w:author="Nick Maxwell" w:date="2020-03-11T14:56:00Z">
        <w:r w:rsidR="00EF566A" w:rsidRPr="00EF566A" w:rsidDel="008A5056">
          <w:rPr>
            <w:rFonts w:eastAsia="Arial" w:cs="Times New Roman"/>
            <w:szCs w:val="24"/>
          </w:rPr>
          <w:delText xml:space="preserve">An </w:delText>
        </w:r>
      </w:del>
      <w:ins w:id="18" w:author="Nick Maxwell" w:date="2020-03-11T14:56:00Z">
        <w:r w:rsidR="008A5056">
          <w:rPr>
            <w:rFonts w:eastAsia="Arial" w:cs="Times New Roman"/>
            <w:szCs w:val="24"/>
          </w:rPr>
          <w:t>Next, a</w:t>
        </w:r>
        <w:r w:rsidR="008A5056" w:rsidRPr="00EF566A">
          <w:rPr>
            <w:rFonts w:eastAsia="Arial" w:cs="Times New Roman"/>
            <w:szCs w:val="24"/>
          </w:rPr>
          <w:t xml:space="preserve">n </w:t>
        </w:r>
      </w:ins>
      <w:r w:rsidR="00EF566A" w:rsidRPr="00EF566A">
        <w:rPr>
          <w:rFonts w:eastAsia="Arial" w:cs="Times New Roman"/>
          <w:szCs w:val="24"/>
        </w:rPr>
        <w:t xml:space="preserve">effect of </w:t>
      </w:r>
      <w:r w:rsidR="00EF566A">
        <w:rPr>
          <w:rFonts w:eastAsia="Arial" w:cs="Times New Roman"/>
          <w:szCs w:val="24"/>
        </w:rPr>
        <w:t>encoding manipulation</w:t>
      </w:r>
      <w:r w:rsidR="00EF566A" w:rsidRPr="00EF566A">
        <w:rPr>
          <w:rFonts w:eastAsia="Arial" w:cs="Times New Roman"/>
          <w:szCs w:val="24"/>
        </w:rPr>
        <w:t xml:space="preserve"> was </w:t>
      </w:r>
      <w:del w:id="19" w:author="Nick Maxwell" w:date="2020-03-11T14:56:00Z">
        <w:r w:rsidR="00EF566A" w:rsidRPr="00EF566A" w:rsidDel="008A5056">
          <w:rPr>
            <w:rFonts w:eastAsia="Arial" w:cs="Times New Roman"/>
            <w:szCs w:val="24"/>
          </w:rPr>
          <w:delText>also found</w:delText>
        </w:r>
      </w:del>
      <w:ins w:id="20" w:author="Nick Maxwell" w:date="2020-03-11T14:56:00Z">
        <w:r w:rsidR="008A5056">
          <w:rPr>
            <w:rFonts w:eastAsia="Arial" w:cs="Times New Roman"/>
            <w:szCs w:val="24"/>
          </w:rPr>
          <w:t>detected</w:t>
        </w:r>
      </w:ins>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.047</w:t>
      </w:r>
      <w:r w:rsidR="009840E4">
        <w:rPr>
          <w:rFonts w:eastAsia="Arial" w:cs="Times New Roman"/>
          <w:szCs w:val="24"/>
        </w:rPr>
        <w:t xml:space="preserve">, </w:t>
      </w:r>
      <w:r w:rsidR="009840E4" w:rsidRPr="009840E4">
        <w:rPr>
          <w:rFonts w:eastAsia="Arial" w:cs="Times New Roman"/>
          <w:szCs w:val="24"/>
        </w:rPr>
        <w:t xml:space="preserve">in which JOL ratings/recall rates were greatest for </w:t>
      </w:r>
      <w:del w:id="21" w:author="Nick Maxwell" w:date="2020-03-11T14:56:00Z">
        <w:r w:rsidR="009840E4" w:rsidRPr="00152183" w:rsidDel="008A5056">
          <w:rPr>
            <w:rFonts w:eastAsia="Arial" w:cs="Times New Roman"/>
            <w:szCs w:val="24"/>
            <w:highlight w:val="yellow"/>
          </w:rPr>
          <w:delText xml:space="preserve">RELATIONAL </w:delText>
        </w:r>
      </w:del>
      <w:ins w:id="22" w:author="Nick Maxwell" w:date="2020-03-11T14:56:00Z">
        <w:r w:rsidR="008A5056">
          <w:rPr>
            <w:rFonts w:eastAsia="Arial" w:cs="Times New Roman"/>
            <w:szCs w:val="24"/>
            <w:highlight w:val="yellow"/>
          </w:rPr>
          <w:t>when participants studied using relational encoding strategies</w:t>
        </w:r>
        <w:r w:rsidR="008A5056" w:rsidRPr="00152183">
          <w:rPr>
            <w:rFonts w:eastAsia="Arial" w:cs="Times New Roman"/>
            <w:szCs w:val="24"/>
            <w:highlight w:val="yellow"/>
          </w:rPr>
          <w:t xml:space="preserve"> </w:t>
        </w:r>
      </w:ins>
      <w:r w:rsidR="009840E4" w:rsidRPr="00152183">
        <w:rPr>
          <w:rFonts w:eastAsia="Arial" w:cs="Times New Roman"/>
          <w:szCs w:val="24"/>
          <w:highlight w:val="yellow"/>
        </w:rPr>
        <w:t>(</w:t>
      </w:r>
      <w:r w:rsidR="00E926A1" w:rsidRPr="00152183">
        <w:rPr>
          <w:rFonts w:eastAsia="Arial" w:cs="Times New Roman"/>
          <w:szCs w:val="24"/>
          <w:highlight w:val="yellow"/>
        </w:rPr>
        <w:t>61.44</w:t>
      </w:r>
      <w:r w:rsidR="009840E4" w:rsidRPr="00152183">
        <w:rPr>
          <w:rFonts w:eastAsia="Arial" w:cs="Times New Roman"/>
          <w:szCs w:val="24"/>
          <w:highlight w:val="yellow"/>
        </w:rPr>
        <w:t xml:space="preserve">), followed by </w:t>
      </w:r>
      <w:del w:id="23" w:author="Nick Maxwell" w:date="2020-03-11T14:56:00Z">
        <w:r w:rsidR="00E926A1" w:rsidRPr="00152183" w:rsidDel="008A5056">
          <w:rPr>
            <w:rFonts w:eastAsia="Arial" w:cs="Times New Roman"/>
            <w:szCs w:val="24"/>
            <w:highlight w:val="yellow"/>
          </w:rPr>
          <w:delText xml:space="preserve">ITEM-SPECIFIC </w:delText>
        </w:r>
        <w:r w:rsidR="009840E4" w:rsidRPr="00152183" w:rsidDel="008A5056">
          <w:rPr>
            <w:rFonts w:eastAsia="Arial" w:cs="Times New Roman"/>
            <w:szCs w:val="24"/>
            <w:highlight w:val="yellow"/>
          </w:rPr>
          <w:delText>ENCODING MEASURE</w:delText>
        </w:r>
      </w:del>
      <w:ins w:id="24" w:author="Nick Maxwell" w:date="2020-03-11T14:56:00Z">
        <w:r w:rsidR="008A5056">
          <w:rPr>
            <w:rFonts w:eastAsia="Arial" w:cs="Times New Roman"/>
            <w:szCs w:val="24"/>
            <w:highlight w:val="yellow"/>
          </w:rPr>
          <w:t>item-specific encoding</w:t>
        </w:r>
      </w:ins>
      <w:r w:rsidR="009840E4" w:rsidRPr="00152183">
        <w:rPr>
          <w:rFonts w:eastAsia="Arial" w:cs="Times New Roman"/>
          <w:szCs w:val="24"/>
          <w:highlight w:val="yellow"/>
        </w:rPr>
        <w:t xml:space="preserve"> (</w:t>
      </w:r>
      <w:r w:rsidR="00E926A1" w:rsidRPr="00152183">
        <w:rPr>
          <w:rFonts w:eastAsia="Arial" w:cs="Times New Roman"/>
          <w:szCs w:val="24"/>
          <w:highlight w:val="yellow"/>
        </w:rPr>
        <w:t>60.12</w:t>
      </w:r>
      <w:r w:rsidR="009840E4" w:rsidRPr="00152183">
        <w:rPr>
          <w:rFonts w:eastAsia="Arial" w:cs="Times New Roman"/>
          <w:szCs w:val="24"/>
          <w:highlight w:val="yellow"/>
        </w:rPr>
        <w:t>), and</w:t>
      </w:r>
      <w:r w:rsidR="00E926A1" w:rsidRPr="00152183">
        <w:rPr>
          <w:rFonts w:eastAsia="Arial" w:cs="Times New Roman"/>
          <w:szCs w:val="24"/>
          <w:highlight w:val="yellow"/>
        </w:rPr>
        <w:t xml:space="preserve"> </w:t>
      </w:r>
      <w:del w:id="25" w:author="Nick Maxwell" w:date="2020-03-11T14:56:00Z">
        <w:r w:rsidR="00E926A1" w:rsidRPr="00152183" w:rsidDel="008A5056">
          <w:rPr>
            <w:rFonts w:eastAsia="Arial" w:cs="Times New Roman"/>
            <w:szCs w:val="24"/>
            <w:highlight w:val="yellow"/>
          </w:rPr>
          <w:delText xml:space="preserve">READ </w:delText>
        </w:r>
        <w:r w:rsidR="009840E4" w:rsidRPr="00152183" w:rsidDel="008A5056">
          <w:rPr>
            <w:rFonts w:eastAsia="Arial" w:cs="Times New Roman"/>
            <w:szCs w:val="24"/>
            <w:highlight w:val="yellow"/>
          </w:rPr>
          <w:delText>ENCODING</w:delText>
        </w:r>
      </w:del>
      <w:ins w:id="26" w:author="Nick Maxwell" w:date="2020-03-11T14:56:00Z">
        <w:r w:rsidR="008A5056">
          <w:rPr>
            <w:rFonts w:eastAsia="Arial" w:cs="Times New Roman"/>
            <w:szCs w:val="24"/>
            <w:highlight w:val="yellow"/>
          </w:rPr>
          <w:t>the read only study conditio</w:t>
        </w:r>
      </w:ins>
      <w:ins w:id="27" w:author="Nick Maxwell" w:date="2020-03-11T14:57:00Z">
        <w:r w:rsidR="008A5056">
          <w:rPr>
            <w:rFonts w:eastAsia="Arial" w:cs="Times New Roman"/>
            <w:szCs w:val="24"/>
            <w:highlight w:val="yellow"/>
          </w:rPr>
          <w:t>n</w:t>
        </w:r>
      </w:ins>
      <w:r w:rsidR="009840E4" w:rsidRPr="00152183">
        <w:rPr>
          <w:rFonts w:eastAsia="Arial" w:cs="Times New Roman"/>
          <w:szCs w:val="24"/>
          <w:highlight w:val="yellow"/>
        </w:rPr>
        <w:t xml:space="preserve"> (</w:t>
      </w:r>
      <w:r w:rsidR="00E926A1" w:rsidRPr="00152183">
        <w:rPr>
          <w:rFonts w:eastAsia="Arial" w:cs="Times New Roman"/>
          <w:szCs w:val="24"/>
          <w:highlight w:val="yellow"/>
        </w:rPr>
        <w:t>53.33</w:t>
      </w:r>
      <w:r w:rsidR="009840E4" w:rsidRPr="00152183">
        <w:rPr>
          <w:rFonts w:eastAsia="Arial" w:cs="Times New Roman"/>
          <w:szCs w:val="24"/>
          <w:highlight w:val="yellow"/>
        </w:rPr>
        <w:t>).</w:t>
      </w:r>
      <w:ins w:id="28" w:author="Nick Maxwell" w:date="2020-03-11T14:59:00Z">
        <w:r w:rsidR="008A5056">
          <w:rPr>
            <w:rFonts w:eastAsia="Arial" w:cs="Times New Roman"/>
            <w:szCs w:val="24"/>
          </w:rPr>
          <w:t xml:space="preserve"> [t-tests here]</w:t>
        </w:r>
      </w:ins>
      <w:r w:rsidR="009840E4" w:rsidRPr="009840E4">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EF566A">
        <w:rPr>
          <w:rFonts w:eastAsia="Arial" w:cs="Times New Roman"/>
          <w:szCs w:val="24"/>
        </w:rPr>
        <w:t>a</w:t>
      </w:r>
      <w:ins w:id="29" w:author="Nick Maxwell" w:date="2020-03-11T14:57:00Z">
        <w:r w:rsidR="008A5056">
          <w:rPr>
            <w:rFonts w:eastAsia="Arial" w:cs="Times New Roman"/>
            <w:szCs w:val="24"/>
          </w:rPr>
          <w:t xml:space="preserve"> significant</w:t>
        </w:r>
      </w:ins>
      <w:del w:id="30" w:author="Nick Maxwell" w:date="2020-03-11T14:57:00Z">
        <w:r w:rsidRPr="003E7264" w:rsidDel="008A5056">
          <w:rPr>
            <w:rFonts w:eastAsia="Arial" w:cs="Times New Roman"/>
            <w:szCs w:val="24"/>
          </w:rPr>
          <w:delText>n</w:delText>
        </w:r>
      </w:del>
      <w:r w:rsidRPr="003E7264">
        <w:rPr>
          <w:rFonts w:eastAsia="Arial" w:cs="Times New Roman"/>
          <w:szCs w:val="24"/>
        </w:rPr>
        <w:t xml:space="preserve"> effect of pair type was also found,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0.582</w:t>
      </w:r>
      <w:r w:rsidRPr="003E7264">
        <w:rPr>
          <w:rFonts w:eastAsia="Arial" w:cs="Times New Roman"/>
          <w:szCs w:val="24"/>
        </w:rPr>
        <w:t xml:space="preserve">, </w:t>
      </w:r>
      <w:bookmarkStart w:id="31" w:name="_Hlk34143566"/>
      <w:r w:rsidRPr="003E7264">
        <w:rPr>
          <w:rFonts w:eastAsia="Arial" w:cs="Times New Roman"/>
          <w:szCs w:val="24"/>
        </w:rPr>
        <w:t xml:space="preserve">in which JOL ratings/recall rates were greatest for symmetrical pairs </w:t>
      </w:r>
      <w:r w:rsidRPr="00152183">
        <w:rPr>
          <w:rFonts w:eastAsia="Arial" w:cs="Times New Roman"/>
          <w:szCs w:val="24"/>
          <w:highlight w:val="yellow"/>
        </w:rPr>
        <w:t>(</w:t>
      </w:r>
      <w:r w:rsidR="00E926A1" w:rsidRPr="00152183">
        <w:rPr>
          <w:rFonts w:eastAsia="Arial" w:cs="Times New Roman"/>
          <w:szCs w:val="24"/>
          <w:highlight w:val="yellow"/>
        </w:rPr>
        <w:t>74.22</w:t>
      </w:r>
      <w:r w:rsidRPr="00152183">
        <w:rPr>
          <w:rFonts w:eastAsia="Arial" w:cs="Times New Roman"/>
          <w:szCs w:val="24"/>
          <w:highlight w:val="yellow"/>
        </w:rPr>
        <w:t>), followed by forward pairs (</w:t>
      </w:r>
      <w:r w:rsidR="00E926A1" w:rsidRPr="00152183">
        <w:rPr>
          <w:rFonts w:eastAsia="Arial" w:cs="Times New Roman"/>
          <w:szCs w:val="24"/>
          <w:highlight w:val="yellow"/>
        </w:rPr>
        <w:t>72.29</w:t>
      </w:r>
      <w:r w:rsidR="009749B6" w:rsidRPr="00152183">
        <w:rPr>
          <w:rFonts w:eastAsia="Arial" w:cs="Times New Roman"/>
          <w:szCs w:val="24"/>
          <w:highlight w:val="yellow"/>
        </w:rPr>
        <w:t>)</w:t>
      </w:r>
      <w:r w:rsidRPr="00152183">
        <w:rPr>
          <w:rFonts w:eastAsia="Arial" w:cs="Times New Roman"/>
          <w:szCs w:val="24"/>
          <w:highlight w:val="yellow"/>
        </w:rPr>
        <w:t xml:space="preserve"> backward pairs (</w:t>
      </w:r>
      <w:r w:rsidR="00E926A1" w:rsidRPr="00152183">
        <w:rPr>
          <w:rFonts w:eastAsia="Arial" w:cs="Times New Roman"/>
          <w:szCs w:val="24"/>
          <w:highlight w:val="yellow"/>
        </w:rPr>
        <w:t>59.60</w:t>
      </w:r>
      <w:r w:rsidRPr="00152183">
        <w:rPr>
          <w:rFonts w:eastAsia="Arial" w:cs="Times New Roman"/>
          <w:szCs w:val="24"/>
          <w:highlight w:val="yellow"/>
        </w:rPr>
        <w:t>), and unrelated pairs (</w:t>
      </w:r>
      <w:r w:rsidR="00E926A1" w:rsidRPr="00152183">
        <w:rPr>
          <w:rFonts w:eastAsia="Arial" w:cs="Times New Roman"/>
          <w:szCs w:val="24"/>
          <w:highlight w:val="yellow"/>
        </w:rPr>
        <w:t>27.55</w:t>
      </w:r>
      <w:r w:rsidRPr="00152183">
        <w:rPr>
          <w:rFonts w:eastAsia="Arial" w:cs="Times New Roman"/>
          <w:szCs w:val="24"/>
          <w:highlight w:val="yellow"/>
        </w:rPr>
        <w:t>).</w:t>
      </w:r>
      <w:r w:rsidRPr="003E7264">
        <w:rPr>
          <w:rFonts w:eastAsia="Arial" w:cs="Times New Roman"/>
          <w:szCs w:val="24"/>
        </w:rPr>
        <w:t xml:space="preserve"> </w:t>
      </w:r>
      <w:bookmarkEnd w:id="31"/>
      <w:r w:rsidRPr="003E7264">
        <w:rPr>
          <w:rFonts w:eastAsia="Arial" w:cs="Times New Roman"/>
          <w:szCs w:val="24"/>
        </w:rPr>
        <w:t xml:space="preserve">All comparisons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32" w:name="_Hlk9617943"/>
      <w:r w:rsidRPr="003E7264">
        <w:rPr>
          <w:rFonts w:ascii="Cambria Math" w:eastAsia="Arial" w:hAnsi="Cambria Math" w:cs="Times New Roman"/>
          <w:szCs w:val="24"/>
        </w:rPr>
        <w:t>≥</w:t>
      </w:r>
      <w:bookmarkEnd w:id="32"/>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33" w:name="_Hlk9618293"/>
      <w:r w:rsidRPr="003E7264">
        <w:rPr>
          <w:rFonts w:eastAsia="Arial" w:cs="Times New Roman"/>
          <w:szCs w:val="24"/>
        </w:rPr>
        <w:t>≥</w:t>
      </w:r>
      <w:bookmarkEnd w:id="33"/>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except for symmetrical and forward pairs, which was marginal, </w:t>
      </w:r>
      <w:bookmarkStart w:id="34" w:name="_Hlk9610017"/>
      <w:r w:rsidRPr="003E7264">
        <w:rPr>
          <w:rFonts w:eastAsia="Arial" w:cs="Times New Roman"/>
          <w:i/>
          <w:szCs w:val="24"/>
        </w:rPr>
        <w:t>t</w:t>
      </w:r>
      <w:r w:rsidRPr="003E7264">
        <w:rPr>
          <w:rFonts w:eastAsia="Arial" w:cs="Times New Roman"/>
          <w:iCs/>
          <w:szCs w:val="24"/>
        </w:rPr>
        <w:t>(</w:t>
      </w:r>
      <w:r w:rsidR="009749B6">
        <w:rPr>
          <w:rFonts w:eastAsia="Arial" w:cs="Times New Roman"/>
          <w:iCs/>
          <w:szCs w:val="24"/>
        </w:rPr>
        <w:t>XX</w:t>
      </w:r>
      <w:r w:rsidRPr="003E7264">
        <w:rPr>
          <w:rFonts w:eastAsia="Arial" w:cs="Times New Roman"/>
          <w:iCs/>
          <w:szCs w:val="24"/>
        </w:rPr>
        <w:t>)</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 xml:space="preserve">SEM </w:t>
      </w:r>
      <w:r w:rsidRPr="003E7264">
        <w:rPr>
          <w:rFonts w:eastAsia="Arial" w:cs="Times New Roman"/>
          <w:szCs w:val="24"/>
        </w:rPr>
        <w:t xml:space="preserve">= </w:t>
      </w:r>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p</w:t>
      </w:r>
      <w:r w:rsidRPr="003E7264">
        <w:rPr>
          <w:rFonts w:eastAsia="Arial" w:cs="Times New Roman"/>
          <w:szCs w:val="24"/>
        </w:rPr>
        <w:t xml:space="preserve"> = </w:t>
      </w:r>
      <w:bookmarkEnd w:id="34"/>
      <w:r w:rsidR="009749B6">
        <w:rPr>
          <w:rFonts w:eastAsia="Arial" w:cs="Times New Roman"/>
          <w:szCs w:val="24"/>
        </w:rPr>
        <w:t>XX</w:t>
      </w:r>
      <w:r w:rsidRPr="003E7264">
        <w:rPr>
          <w:rFonts w:eastAsia="Arial" w:cs="Times New Roman"/>
          <w:szCs w:val="24"/>
        </w:rPr>
        <w:t xml:space="preserve">, </w:t>
      </w:r>
      <w:r w:rsidRPr="003E7264">
        <w:rPr>
          <w:rFonts w:eastAsia="Arial" w:cs="Times New Roman"/>
          <w:i/>
          <w:iCs/>
          <w:szCs w:val="24"/>
        </w:rPr>
        <w:t>d</w:t>
      </w:r>
      <w:r w:rsidRPr="003E7264">
        <w:rPr>
          <w:rFonts w:eastAsia="Arial" w:cs="Times New Roman"/>
          <w:szCs w:val="24"/>
        </w:rPr>
        <w:t xml:space="preserve"> = </w:t>
      </w:r>
      <w:r w:rsidR="009749B6">
        <w:rPr>
          <w:rFonts w:eastAsia="Arial" w:cs="Times New Roman"/>
          <w:szCs w:val="24"/>
        </w:rPr>
        <w:t>XX</w:t>
      </w:r>
      <w:r w:rsidRPr="003E7264">
        <w:rPr>
          <w:rFonts w:eastAsia="Arial" w:cs="Times New Roman"/>
          <w:szCs w:val="24"/>
        </w:rPr>
        <w:t>.</w:t>
      </w:r>
    </w:p>
    <w:p w14:paraId="355C1ABB" w14:textId="5FD408D9" w:rsidR="007518BC" w:rsidDel="008A5056" w:rsidRDefault="008A5056" w:rsidP="003E7264">
      <w:pPr>
        <w:spacing w:after="160"/>
        <w:ind w:firstLine="720"/>
        <w:contextualSpacing/>
        <w:rPr>
          <w:del w:id="35" w:author="Nick Maxwell" w:date="2020-03-11T14:59:00Z"/>
          <w:rFonts w:eastAsia="Arial" w:cs="Times New Roman"/>
          <w:szCs w:val="24"/>
        </w:rPr>
      </w:pPr>
      <w:ins w:id="36" w:author="Nick Maxwell" w:date="2020-03-11T14:59:00Z">
        <w:r>
          <w:rPr>
            <w:rFonts w:eastAsia="Arial" w:cs="Times New Roman"/>
            <w:szCs w:val="24"/>
          </w:rPr>
          <w:lastRenderedPageBreak/>
          <w:t>A</w:t>
        </w:r>
      </w:ins>
      <w:ins w:id="37" w:author="Nick Maxwell" w:date="2020-03-11T15:00:00Z">
        <w:r>
          <w:rPr>
            <w:rFonts w:eastAsia="Arial" w:cs="Times New Roman"/>
            <w:szCs w:val="24"/>
          </w:rPr>
          <w:t xml:space="preserve"> significant</w:t>
        </w:r>
      </w:ins>
      <w:ins w:id="38" w:author="Nick Maxwell" w:date="2020-03-11T14:59:00Z">
        <w:r>
          <w:rPr>
            <w:rFonts w:eastAsia="Arial" w:cs="Times New Roman"/>
            <w:szCs w:val="24"/>
          </w:rPr>
          <w:t xml:space="preserve"> two-way interaction</w:t>
        </w:r>
      </w:ins>
      <w:ins w:id="39" w:author="Nick Maxwell" w:date="2020-03-11T15:00:00Z">
        <w:r>
          <w:rPr>
            <w:rFonts w:eastAsia="Arial" w:cs="Times New Roman"/>
            <w:szCs w:val="24"/>
          </w:rPr>
          <w:t xml:space="preserve"> between Measure and Direction confirmed that the illusion of competence replicated</w:t>
        </w:r>
      </w:ins>
      <w:ins w:id="40" w:author="Nick Maxwell" w:date="2020-03-11T15:01:00Z">
        <w:r>
          <w:rPr>
            <w:rFonts w:eastAsia="Arial" w:cs="Times New Roman"/>
            <w:szCs w:val="24"/>
          </w:rPr>
          <w:t xml:space="preserve">. </w:t>
        </w:r>
        <w:r w:rsidRPr="008A5056">
          <w:rPr>
            <w:rFonts w:eastAsia="Arial" w:cs="Times New Roman"/>
            <w:szCs w:val="24"/>
            <w:highlight w:val="yellow"/>
            <w:rPrChange w:id="41" w:author="Nick Maxwell" w:date="2020-03-11T15:01:00Z">
              <w:rPr>
                <w:rFonts w:eastAsia="Arial" w:cs="Times New Roman"/>
                <w:szCs w:val="24"/>
              </w:rPr>
            </w:rPrChange>
          </w:rPr>
          <w:t>[STATS STUFF HERE].</w:t>
        </w:r>
      </w:ins>
      <w:ins w:id="42" w:author="Nick Maxwell" w:date="2020-03-11T14:59:00Z">
        <w:r>
          <w:rPr>
            <w:rFonts w:eastAsia="Arial" w:cs="Times New Roman"/>
            <w:szCs w:val="24"/>
          </w:rPr>
          <w:t xml:space="preserve"> </w:t>
        </w:r>
      </w:ins>
      <w:del w:id="43" w:author="Nick Maxwell" w:date="2020-03-11T14:59:00Z">
        <w:r w:rsidR="003E7264" w:rsidRPr="003E7264" w:rsidDel="008A5056">
          <w:rPr>
            <w:rFonts w:eastAsia="Arial" w:cs="Times New Roman"/>
            <w:szCs w:val="24"/>
          </w:rPr>
          <w:delText xml:space="preserve"> </w:delText>
        </w:r>
      </w:del>
      <w:r w:rsidR="003E7264" w:rsidRPr="003E7264">
        <w:rPr>
          <w:rFonts w:eastAsia="Arial" w:cs="Times New Roman"/>
          <w:szCs w:val="24"/>
        </w:rPr>
        <w:t xml:space="preserve">Critically, a significant </w:t>
      </w:r>
      <w:r w:rsidR="009749B6">
        <w:rPr>
          <w:rFonts w:eastAsia="Arial" w:cs="Times New Roman"/>
          <w:szCs w:val="24"/>
        </w:rPr>
        <w:t xml:space="preserve">three-way interaction </w:t>
      </w:r>
      <w:r w:rsidR="003E7264" w:rsidRPr="003E7264">
        <w:rPr>
          <w:rFonts w:eastAsia="Arial" w:cs="Times New Roman"/>
          <w:szCs w:val="24"/>
        </w:rPr>
        <w:t xml:space="preserve">was also found,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.044</w:t>
      </w:r>
      <w:ins w:id="44" w:author="Nick Maxwell" w:date="2020-03-11T15:01:00Z">
        <w:r>
          <w:rPr>
            <w:rFonts w:eastAsia="Arial" w:cs="Times New Roman"/>
            <w:szCs w:val="24"/>
          </w:rPr>
          <w:t xml:space="preserve">, in which </w:t>
        </w:r>
        <w:r w:rsidRPr="008A5056">
          <w:rPr>
            <w:rFonts w:eastAsia="Arial" w:cs="Times New Roman"/>
            <w:szCs w:val="24"/>
            <w:highlight w:val="yellow"/>
            <w:rPrChange w:id="45" w:author="Nick Maxwell" w:date="2020-03-11T15:02:00Z">
              <w:rPr>
                <w:rFonts w:eastAsia="Arial" w:cs="Times New Roman"/>
                <w:szCs w:val="24"/>
              </w:rPr>
            </w:rPrChange>
          </w:rPr>
          <w:t>[DESCRIBE BASIC PATTERN]</w:t>
        </w:r>
      </w:ins>
      <w:del w:id="46" w:author="Nick Maxwell" w:date="2020-03-11T15:01:00Z">
        <w:r w:rsidR="003E7264" w:rsidRPr="008A5056" w:rsidDel="008A5056">
          <w:rPr>
            <w:rFonts w:eastAsia="Arial" w:cs="Times New Roman"/>
            <w:szCs w:val="24"/>
            <w:highlight w:val="yellow"/>
            <w:rPrChange w:id="47" w:author="Nick Maxwell" w:date="2020-03-11T15:02:00Z">
              <w:rPr>
                <w:rFonts w:eastAsia="Arial" w:cs="Times New Roman"/>
                <w:szCs w:val="24"/>
              </w:rPr>
            </w:rPrChange>
          </w:rPr>
          <w:delText>.</w:delText>
        </w:r>
      </w:del>
      <w:r w:rsidR="003E7264" w:rsidRPr="003E7264">
        <w:rPr>
          <w:rFonts w:eastAsia="Arial" w:cs="Times New Roman"/>
          <w:szCs w:val="24"/>
        </w:rPr>
        <w:t xml:space="preserve"> </w:t>
      </w:r>
    </w:p>
    <w:p w14:paraId="0C9B244F" w14:textId="45E55EB3" w:rsidR="003E7264" w:rsidRDefault="007518BC" w:rsidP="008A5056">
      <w:pPr>
        <w:spacing w:after="160"/>
        <w:ind w:firstLine="720"/>
        <w:contextualSpacing/>
        <w:rPr>
          <w:rFonts w:eastAsia="Arial" w:cs="Times New Roman"/>
          <w:szCs w:val="24"/>
        </w:rPr>
        <w:pPrChange w:id="48" w:author="Nick Maxwell" w:date="2020-03-11T14:59:00Z">
          <w:pPr>
            <w:spacing w:after="160"/>
            <w:ind w:firstLine="720"/>
            <w:contextualSpacing/>
          </w:pPr>
        </w:pPrChange>
      </w:pPr>
      <w:r>
        <w:rPr>
          <w:rFonts w:eastAsia="Arial" w:cs="Times New Roman"/>
          <w:szCs w:val="24"/>
        </w:rPr>
        <w:t>Starting with the Read condition, f</w:t>
      </w:r>
      <w:r w:rsidR="003E7264" w:rsidRPr="003E7264">
        <w:rPr>
          <w:rFonts w:eastAsia="Arial" w:cs="Times New Roman"/>
          <w:szCs w:val="24"/>
        </w:rPr>
        <w:t xml:space="preserve">ollow-up </w:t>
      </w:r>
      <w:r w:rsidR="003E7264" w:rsidRPr="003E7264">
        <w:rPr>
          <w:rFonts w:eastAsia="Arial" w:cs="Times New Roman"/>
          <w:i/>
          <w:iCs/>
          <w:szCs w:val="24"/>
        </w:rPr>
        <w:t>t</w:t>
      </w:r>
      <w:r w:rsidR="003E7264" w:rsidRPr="003E7264">
        <w:rPr>
          <w:rFonts w:eastAsia="Arial" w:cs="Times New Roman"/>
          <w:szCs w:val="24"/>
        </w:rPr>
        <w:t>-tests confirmed a robust illusion of competence for backward pairs in which JOLs exceeded later recall accuracy (</w:t>
      </w:r>
      <w:r w:rsidR="004820B1" w:rsidRPr="00152183">
        <w:rPr>
          <w:rFonts w:eastAsia="Arial" w:cs="Times New Roman"/>
          <w:szCs w:val="24"/>
          <w:highlight w:val="yellow"/>
        </w:rPr>
        <w:t>57.22</w:t>
      </w:r>
      <w:r w:rsidR="003E7264" w:rsidRPr="00152183">
        <w:rPr>
          <w:rFonts w:eastAsia="Arial" w:cs="Times New Roman"/>
          <w:szCs w:val="24"/>
          <w:highlight w:val="yellow"/>
        </w:rPr>
        <w:t xml:space="preserve"> vs. </w:t>
      </w:r>
      <w:r w:rsidR="00152183" w:rsidRPr="00152183">
        <w:rPr>
          <w:rFonts w:eastAsia="Arial" w:cs="Times New Roman"/>
          <w:szCs w:val="24"/>
          <w:highlight w:val="yellow"/>
        </w:rPr>
        <w:t>37.68</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t</w:t>
      </w:r>
      <w:r w:rsidR="003E7264" w:rsidRPr="00152183">
        <w:rPr>
          <w:rFonts w:eastAsia="Arial" w:cs="Times New Roman"/>
          <w:szCs w:val="24"/>
          <w:highlight w:val="yellow"/>
        </w:rPr>
        <w:t>(</w:t>
      </w:r>
      <w:r w:rsidR="004820B1" w:rsidRPr="00152183">
        <w:rPr>
          <w:rFonts w:eastAsia="Arial" w:cs="Times New Roman"/>
          <w:szCs w:val="24"/>
          <w:highlight w:val="yellow"/>
        </w:rPr>
        <w:t>48</w:t>
      </w:r>
      <w:r w:rsidR="003E7264" w:rsidRPr="00152183">
        <w:rPr>
          <w:rFonts w:eastAsia="Arial" w:cs="Times New Roman"/>
          <w:szCs w:val="24"/>
          <w:highlight w:val="yellow"/>
        </w:rPr>
        <w:t xml:space="preserve">) = </w:t>
      </w:r>
      <w:r w:rsidR="004820B1" w:rsidRPr="00152183">
        <w:rPr>
          <w:rFonts w:eastAsia="Arial" w:cs="Times New Roman"/>
          <w:szCs w:val="24"/>
          <w:highlight w:val="yellow"/>
        </w:rPr>
        <w:t>3.64</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SEM</w:t>
      </w:r>
      <w:r w:rsidR="003E7264" w:rsidRPr="00152183">
        <w:rPr>
          <w:rFonts w:eastAsia="Arial" w:cs="Times New Roman"/>
          <w:szCs w:val="24"/>
          <w:highlight w:val="yellow"/>
        </w:rPr>
        <w:t xml:space="preserve"> = </w:t>
      </w:r>
      <w:r w:rsidR="004820B1" w:rsidRPr="00152183">
        <w:rPr>
          <w:rFonts w:eastAsia="Arial" w:cs="Times New Roman"/>
          <w:szCs w:val="24"/>
          <w:highlight w:val="yellow"/>
        </w:rPr>
        <w:t>5.51</w:t>
      </w:r>
      <w:r w:rsidR="003E7264" w:rsidRPr="00152183">
        <w:rPr>
          <w:rFonts w:eastAsia="Arial" w:cs="Times New Roman"/>
          <w:szCs w:val="24"/>
          <w:highlight w:val="yellow"/>
        </w:rPr>
        <w:t xml:space="preserve">, </w:t>
      </w:r>
      <w:r w:rsidR="003E7264" w:rsidRPr="00152183">
        <w:rPr>
          <w:rFonts w:eastAsia="Arial" w:cs="Times New Roman"/>
          <w:i/>
          <w:iCs/>
          <w:szCs w:val="24"/>
          <w:highlight w:val="yellow"/>
        </w:rPr>
        <w:t>d</w:t>
      </w:r>
      <w:r w:rsidR="003E7264" w:rsidRPr="00152183">
        <w:rPr>
          <w:rFonts w:eastAsia="Arial" w:cs="Times New Roman"/>
          <w:szCs w:val="24"/>
          <w:highlight w:val="yellow"/>
        </w:rPr>
        <w:t xml:space="preserve"> = </w:t>
      </w:r>
      <w:r w:rsidR="004820B1" w:rsidRPr="00152183">
        <w:rPr>
          <w:rFonts w:eastAsia="Arial" w:cs="Times New Roman"/>
          <w:szCs w:val="24"/>
          <w:highlight w:val="yellow"/>
        </w:rPr>
        <w:t>XX</w:t>
      </w:r>
      <w:r w:rsidR="003E7264" w:rsidRPr="00152183">
        <w:rPr>
          <w:rFonts w:eastAsia="Arial" w:cs="Times New Roman"/>
          <w:szCs w:val="24"/>
          <w:highlight w:val="yellow"/>
        </w:rPr>
        <w:t>. An</w:t>
      </w:r>
      <w:r w:rsidR="003E7264" w:rsidRPr="003E7264">
        <w:rPr>
          <w:rFonts w:eastAsia="Arial" w:cs="Times New Roman"/>
          <w:szCs w:val="24"/>
        </w:rPr>
        <w:t xml:space="preserve"> illusion of competence was also found for symmetrical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and unrelated pairs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w:t>
      </w:r>
      <w:r w:rsidR="009749B6">
        <w:rPr>
          <w:rFonts w:eastAsia="Arial" w:cs="Times New Roman"/>
          <w:szCs w:val="24"/>
        </w:rPr>
        <w:t>XX</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SEM</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d</w:t>
      </w:r>
      <w:r w:rsidR="003E7264" w:rsidRPr="003E7264">
        <w:rPr>
          <w:rFonts w:eastAsia="Arial" w:cs="Times New Roman"/>
          <w:szCs w:val="24"/>
        </w:rPr>
        <w:t xml:space="preserve"> = </w:t>
      </w:r>
      <w:r w:rsidR="009749B6">
        <w:rPr>
          <w:rFonts w:eastAsia="Arial" w:cs="Times New Roman"/>
          <w:szCs w:val="24"/>
        </w:rPr>
        <w:t>XX</w:t>
      </w:r>
      <w:r w:rsidR="003E7264" w:rsidRPr="003E7264">
        <w:rPr>
          <w:rFonts w:eastAsia="Arial" w:cs="Times New Roman"/>
          <w:szCs w:val="24"/>
        </w:rPr>
        <w:t>, though at a lesser magnitude. For forwar</w:t>
      </w:r>
      <w:r w:rsidR="004820B1">
        <w:rPr>
          <w:rFonts w:eastAsia="Arial" w:cs="Times New Roman"/>
          <w:szCs w:val="24"/>
        </w:rPr>
        <w:t xml:space="preserve">d </w:t>
      </w:r>
      <w:r w:rsidR="003E7264" w:rsidRPr="003E7264">
        <w:rPr>
          <w:rFonts w:eastAsia="Arial" w:cs="Times New Roman"/>
          <w:szCs w:val="24"/>
        </w:rPr>
        <w:t>pairs however, JOL ratings did not differ from later recall (</w:t>
      </w:r>
      <w:r w:rsidR="009749B6">
        <w:rPr>
          <w:rFonts w:eastAsia="Arial" w:cs="Times New Roman"/>
          <w:szCs w:val="24"/>
        </w:rPr>
        <w:t>XX</w:t>
      </w:r>
      <w:r w:rsidR="003E7264" w:rsidRPr="003E7264">
        <w:rPr>
          <w:rFonts w:eastAsia="Arial" w:cs="Times New Roman"/>
          <w:szCs w:val="24"/>
        </w:rPr>
        <w:t xml:space="preserve"> vs. </w:t>
      </w:r>
      <w:r w:rsidR="009749B6">
        <w:rPr>
          <w:rFonts w:eastAsia="Arial" w:cs="Times New Roman"/>
          <w:szCs w:val="24"/>
        </w:rPr>
        <w:t>XX</w:t>
      </w:r>
      <w:r w:rsidR="003E7264" w:rsidRPr="003E7264">
        <w:rPr>
          <w:rFonts w:eastAsia="Arial" w:cs="Times New Roman"/>
          <w:szCs w:val="24"/>
        </w:rPr>
        <w:t xml:space="preserve">), </w:t>
      </w:r>
      <w:r w:rsidR="003E7264" w:rsidRPr="003E7264">
        <w:rPr>
          <w:rFonts w:eastAsia="Arial" w:cs="Times New Roman"/>
          <w:i/>
          <w:iCs/>
          <w:szCs w:val="24"/>
        </w:rPr>
        <w:t>t</w:t>
      </w:r>
      <w:r w:rsidR="003E7264" w:rsidRPr="003E7264">
        <w:rPr>
          <w:rFonts w:eastAsia="Arial" w:cs="Times New Roman"/>
          <w:szCs w:val="24"/>
        </w:rPr>
        <w:t xml:space="preserve"> &lt; </w:t>
      </w:r>
      <w:r w:rsidR="009749B6">
        <w:rPr>
          <w:rFonts w:eastAsia="Arial" w:cs="Times New Roman"/>
          <w:szCs w:val="24"/>
        </w:rPr>
        <w:t>X</w:t>
      </w:r>
      <w:r w:rsidR="003E7264" w:rsidRPr="003E7264">
        <w:rPr>
          <w:rFonts w:eastAsia="Arial" w:cs="Times New Roman"/>
          <w:szCs w:val="24"/>
        </w:rPr>
        <w:t>.</w:t>
      </w:r>
    </w:p>
    <w:p w14:paraId="2A3DEBF9" w14:textId="2B6B5692" w:rsidR="007518BC" w:rsidRDefault="007518BC" w:rsidP="003E7264">
      <w:pPr>
        <w:spacing w:after="160"/>
        <w:ind w:firstLine="720"/>
        <w:contextualSpacing/>
        <w:rPr>
          <w:rFonts w:eastAsia="Arial" w:cs="Times New Roman"/>
          <w:szCs w:val="24"/>
        </w:rPr>
      </w:pPr>
      <w:r>
        <w:rPr>
          <w:rFonts w:eastAsia="Arial" w:cs="Times New Roman"/>
          <w:szCs w:val="24"/>
        </w:rPr>
        <w:t>For the Item-Specific condition…</w:t>
      </w:r>
    </w:p>
    <w:p w14:paraId="4FE4F3A2" w14:textId="26E0C6F1" w:rsidR="007518BC" w:rsidRDefault="007518BC" w:rsidP="003E7264">
      <w:pPr>
        <w:spacing w:after="160"/>
        <w:ind w:firstLine="720"/>
        <w:contextualSpacing/>
        <w:rPr>
          <w:rFonts w:eastAsia="Arial" w:cs="Times New Roman"/>
          <w:szCs w:val="24"/>
        </w:rPr>
      </w:pPr>
      <w:r>
        <w:rPr>
          <w:rFonts w:eastAsia="Arial" w:cs="Times New Roman"/>
          <w:szCs w:val="24"/>
        </w:rPr>
        <w:t>Finally, for the Relational encoding condition…</w:t>
      </w:r>
    </w:p>
    <w:p w14:paraId="183CCDA4" w14:textId="30727636" w:rsidR="007518BC" w:rsidRDefault="007518BC" w:rsidP="003E7264">
      <w:pPr>
        <w:spacing w:after="160"/>
        <w:ind w:firstLine="720"/>
        <w:contextualSpacing/>
        <w:rPr>
          <w:rFonts w:eastAsia="Arial" w:cs="Times New Roman"/>
          <w:szCs w:val="24"/>
        </w:rPr>
      </w:pPr>
      <w:r w:rsidRPr="007518BC">
        <w:rPr>
          <w:rFonts w:eastAsia="Arial" w:cs="Times New Roman"/>
          <w:szCs w:val="24"/>
          <w:highlight w:val="yellow"/>
        </w:rPr>
        <w:t>[NOW COMPARE ACROSS GRAPHS HERE]</w:t>
      </w:r>
    </w:p>
    <w:p w14:paraId="153A3ABC" w14:textId="75EBFAD6" w:rsidR="009749B6" w:rsidRDefault="009749B6" w:rsidP="009749B6">
      <w:pPr>
        <w:spacing w:after="160"/>
        <w:contextualSpacing/>
        <w:rPr>
          <w:rFonts w:eastAsia="Arial" w:cs="Times New Roman"/>
          <w:szCs w:val="24"/>
        </w:rPr>
      </w:pPr>
    </w:p>
    <w:p w14:paraId="7902DAF3" w14:textId="10684544" w:rsidR="009749B6" w:rsidRPr="003E7264" w:rsidRDefault="009749B6" w:rsidP="009749B6">
      <w:pPr>
        <w:spacing w:after="160"/>
        <w:contextualSpacing/>
        <w:rPr>
          <w:rFonts w:eastAsia="Arial" w:cs="Times New Roman"/>
          <w:szCs w:val="24"/>
        </w:rPr>
      </w:pPr>
      <w:r w:rsidRPr="009749B6">
        <w:rPr>
          <w:rFonts w:eastAsia="Arial" w:cs="Times New Roman"/>
          <w:szCs w:val="24"/>
          <w:highlight w:val="yellow"/>
        </w:rPr>
        <w:t>[NICK STILL NEEDS TO GET THIS DATA]</w:t>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35B7054"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Calibration plots for each of the four pair types are reported in Figure 2. Each plot includes a calibration line which reflects perfect correspondence between JOL ratings and correct recall (e.g., 30% JOL and 30% correct recall). Overestimations (i.e., data points that fall below </w:t>
      </w:r>
      <w:r w:rsidRPr="003E7264">
        <w:rPr>
          <w:rFonts w:eastAsia="Arial" w:cs="Times New Roman"/>
          <w:szCs w:val="24"/>
        </w:rPr>
        <w:lastRenderedPageBreak/>
        <w:t xml:space="preserve">the calibration line) were found to emerge at different JOL ratings for each pair type. For 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These patterns were confirmed by effects of Pair Type, </w:t>
      </w:r>
      <w:r w:rsidRPr="003E7264">
        <w:rPr>
          <w:rFonts w:eastAsia="Arial" w:cs="Times New Roman"/>
          <w:i/>
          <w:szCs w:val="24"/>
        </w:rPr>
        <w:t>F</w:t>
      </w:r>
      <w:r w:rsidRPr="003E7264">
        <w:rPr>
          <w:rFonts w:eastAsia="Arial" w:cs="Times New Roman"/>
          <w:szCs w:val="24"/>
        </w:rPr>
        <w:t xml:space="preserve">(3, 81) = 71.70, </w:t>
      </w:r>
      <w:r w:rsidRPr="003E7264">
        <w:rPr>
          <w:rFonts w:eastAsia="Arial" w:cs="Times New Roman"/>
          <w:i/>
          <w:iCs/>
          <w:szCs w:val="24"/>
        </w:rPr>
        <w:t>MSE</w:t>
      </w:r>
      <w:r w:rsidRPr="003E7264">
        <w:rPr>
          <w:rFonts w:eastAsia="Arial" w:cs="Times New Roman"/>
          <w:szCs w:val="24"/>
        </w:rPr>
        <w:t xml:space="preserve"> = 1471.60,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xml:space="preserve">= .73, JOL Increment, </w:t>
      </w:r>
      <w:r w:rsidRPr="003E7264">
        <w:rPr>
          <w:rFonts w:eastAsia="Arial" w:cs="Times New Roman"/>
          <w:i/>
          <w:szCs w:val="24"/>
        </w:rPr>
        <w:t>F</w:t>
      </w:r>
      <w:r w:rsidRPr="003E7264">
        <w:rPr>
          <w:rFonts w:eastAsia="Arial" w:cs="Times New Roman"/>
          <w:szCs w:val="24"/>
        </w:rPr>
        <w:t>(10, 270) = 6.35,</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1204.60, </w:t>
      </w:r>
      <w:bookmarkStart w:id="49" w:name="_Hlk10733659"/>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bookmarkEnd w:id="49"/>
      <w:r w:rsidRPr="003E7264">
        <w:rPr>
          <w:rFonts w:eastAsia="Arial" w:cs="Times New Roman"/>
          <w:szCs w:val="24"/>
        </w:rPr>
        <w:t xml:space="preserve">19, and a significant interaction, </w:t>
      </w:r>
      <w:r w:rsidRPr="003E7264">
        <w:rPr>
          <w:rFonts w:eastAsia="Arial" w:cs="Times New Roman"/>
          <w:i/>
          <w:szCs w:val="24"/>
        </w:rPr>
        <w:t>F</w:t>
      </w:r>
      <w:r w:rsidRPr="003E7264">
        <w:rPr>
          <w:rFonts w:eastAsia="Arial" w:cs="Times New Roman"/>
          <w:szCs w:val="24"/>
        </w:rPr>
        <w:t xml:space="preserve">(30, 810) = 1.80, </w:t>
      </w:r>
      <w:r w:rsidRPr="003E7264">
        <w:rPr>
          <w:rFonts w:eastAsia="Arial" w:cs="Times New Roman"/>
          <w:i/>
          <w:iCs/>
          <w:szCs w:val="24"/>
        </w:rPr>
        <w:t>MSE</w:t>
      </w:r>
      <w:r w:rsidRPr="003E7264">
        <w:rPr>
          <w:rFonts w:eastAsia="Arial" w:cs="Times New Roman"/>
          <w:szCs w:val="24"/>
        </w:rPr>
        <w:t xml:space="preserve"> = 879.71,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.06. Thus, evidence for illusions of competence were found across pair types, however overestimations only emerged at the highest JOL ratings for forward associates. </w:t>
      </w:r>
    </w:p>
    <w:p w14:paraId="3D8C66AD" w14:textId="77777777" w:rsidR="003E7264" w:rsidRPr="003E7264" w:rsidRDefault="003E7264" w:rsidP="003E7264">
      <w:pPr>
        <w:ind w:firstLine="720"/>
      </w:pPr>
    </w:p>
    <w:p w14:paraId="5840B0CA" w14:textId="170FB5A0" w:rsidR="00BA1918" w:rsidRDefault="00BA1918" w:rsidP="00BA1918">
      <w:pPr>
        <w:jc w:val="center"/>
        <w:rPr>
          <w:b/>
          <w:bCs/>
        </w:rPr>
      </w:pPr>
      <w:r>
        <w:rPr>
          <w:b/>
          <w:bCs/>
        </w:rPr>
        <w:t>References</w:t>
      </w:r>
    </w:p>
    <w:p w14:paraId="50B7714C" w14:textId="192C0FB6" w:rsidR="00BA1918" w:rsidRDefault="00BA1918" w:rsidP="00BA1918">
      <w:pPr>
        <w:ind w:left="720" w:hanging="720"/>
        <w:rPr>
          <w:color w:val="000000" w:themeColor="text1"/>
          <w:shd w:val="clear" w:color="auto" w:fill="FFFFFF"/>
        </w:rPr>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4A6366E6" w14:textId="626F5EB8" w:rsidR="00DD55E4" w:rsidRDefault="00DD55E4">
      <w:pPr>
        <w:rPr>
          <w:color w:val="000000" w:themeColor="text1"/>
          <w:shd w:val="clear" w:color="auto" w:fill="FFFFFF"/>
        </w:rPr>
      </w:pPr>
      <w:r>
        <w:rPr>
          <w:color w:val="000000" w:themeColor="text1"/>
          <w:shd w:val="clear" w:color="auto" w:fill="FFFFFF"/>
        </w:rPr>
        <w:br w:type="page"/>
      </w:r>
    </w:p>
    <w:p w14:paraId="65919886" w14:textId="7797CA9F" w:rsidR="00DD55E4" w:rsidRPr="00DD55E4" w:rsidRDefault="00DD55E4" w:rsidP="00DD55E4">
      <w:pPr>
        <w:spacing w:line="240" w:lineRule="auto"/>
        <w:ind w:left="720" w:hanging="720"/>
        <w:jc w:val="center"/>
        <w:rPr>
          <w:b/>
          <w:bCs/>
          <w:color w:val="000000" w:themeColor="text1"/>
        </w:rPr>
      </w:pPr>
      <w:r>
        <w:rPr>
          <w:noProof/>
        </w:rPr>
        <w:lastRenderedPageBreak/>
        <w:drawing>
          <wp:inline distT="0" distB="0" distL="0" distR="0" wp14:anchorId="15452C60" wp14:editId="60E510FE">
            <wp:extent cx="5486400" cy="256032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2987EA" w14:textId="4EC9D336" w:rsidR="00BA1918" w:rsidRDefault="00DD55E4" w:rsidP="00DD55E4">
      <w:pPr>
        <w:spacing w:line="240" w:lineRule="auto"/>
        <w:jc w:val="center"/>
        <w:rPr>
          <w:b/>
          <w:bCs/>
        </w:rPr>
      </w:pPr>
      <w:r>
        <w:rPr>
          <w:noProof/>
        </w:rPr>
        <w:drawing>
          <wp:inline distT="0" distB="0" distL="0" distR="0" wp14:anchorId="1EDAEF3C" wp14:editId="6F7BD66B">
            <wp:extent cx="5486400" cy="256032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61AAAF5" wp14:editId="1A6C95BC">
            <wp:extent cx="5486400" cy="25603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B8B0E2" w14:textId="36D5CA71" w:rsidR="00DD55E4" w:rsidRPr="00DD55E4" w:rsidRDefault="00DD55E4" w:rsidP="00DD55E4">
      <w:pPr>
        <w:spacing w:after="160" w:line="259" w:lineRule="auto"/>
        <w:rPr>
          <w14:textOutline w14:w="9525" w14:cap="rnd" w14:cmpd="sng" w14:algn="ctr">
            <w14:noFill/>
            <w14:prstDash w14:val="solid"/>
            <w14:bevel/>
          </w14:textOutline>
        </w:rPr>
      </w:pPr>
      <w:r w:rsidRPr="00DD55E4">
        <w:rPr>
          <w:i/>
          <w:iCs/>
          <w14:textOutline w14:w="9525" w14:cap="rnd" w14:cmpd="sng" w14:algn="ctr">
            <w14:noFill/>
            <w14:prstDash w14:val="solid"/>
            <w14:bevel/>
          </w14:textOutline>
        </w:rPr>
        <w:t xml:space="preserve">Figure </w:t>
      </w:r>
      <w:r w:rsidR="009E5953">
        <w:rPr>
          <w:i/>
          <w:iCs/>
          <w14:textOutline w14:w="9525" w14:cap="rnd" w14:cmpd="sng" w14:algn="ctr">
            <w14:noFill/>
            <w14:prstDash w14:val="solid"/>
            <w14:bevel/>
          </w14:textOutline>
        </w:rPr>
        <w:t>1</w:t>
      </w:r>
      <w:r w:rsidRPr="00DD55E4">
        <w:rPr>
          <w14:textOutline w14:w="9525" w14:cap="rnd" w14:cmpd="sng" w14:algn="ctr">
            <w14:noFill/>
            <w14:prstDash w14:val="solid"/>
            <w14:bevel/>
          </w14:textOutline>
        </w:rPr>
        <w:t xml:space="preserve">. Comparison of mean JOL ratings and recall rates across each pair type for </w:t>
      </w:r>
      <w:r w:rsidR="009663BE">
        <w:rPr>
          <w14:textOutline w14:w="9525" w14:cap="rnd" w14:cmpd="sng" w14:algn="ctr">
            <w14:noFill/>
            <w14:prstDash w14:val="solid"/>
            <w14:bevel/>
          </w14:textOutline>
        </w:rPr>
        <w:t xml:space="preserve">each of </w:t>
      </w:r>
      <w:r w:rsidRPr="00DD55E4">
        <w:rPr>
          <w14:textOutline w14:w="9525" w14:cap="rnd" w14:cmpd="sng" w14:algn="ctr">
            <w14:noFill/>
            <w14:prstDash w14:val="solid"/>
            <w14:bevel/>
          </w14:textOutline>
        </w:rPr>
        <w:t>the</w:t>
      </w:r>
      <w:r w:rsidR="009663BE">
        <w:rPr>
          <w14:textOutline w14:w="9525" w14:cap="rnd" w14:cmpd="sng" w14:algn="ctr">
            <w14:noFill/>
            <w14:prstDash w14:val="solid"/>
            <w14:bevel/>
          </w14:textOutline>
        </w:rPr>
        <w:t xml:space="preserve"> three</w:t>
      </w:r>
      <w:r w:rsidRPr="00DD55E4">
        <w:rPr>
          <w14:textOutline w14:w="9525" w14:cap="rnd" w14:cmpd="sng" w14:algn="ctr">
            <w14:noFill/>
            <w14:prstDash w14:val="solid"/>
            <w14:bevel/>
          </w14:textOutline>
        </w:rPr>
        <w:t xml:space="preserve"> </w:t>
      </w:r>
      <w:r w:rsidR="009663BE">
        <w:rPr>
          <w14:textOutline w14:w="9525" w14:cap="rnd" w14:cmpd="sng" w14:algn="ctr">
            <w14:noFill/>
            <w14:prstDash w14:val="solid"/>
            <w14:bevel/>
          </w14:textOutline>
        </w:rPr>
        <w:t>study conditions</w:t>
      </w:r>
      <w:r w:rsidRPr="00DD55E4">
        <w:rPr>
          <w14:textOutline w14:w="9525" w14:cap="rnd" w14:cmpd="sng" w14:algn="ctr">
            <w14:noFill/>
            <w14:prstDash w14:val="solid"/>
            <w14:bevel/>
          </w14:textOutline>
        </w:rPr>
        <w:t>. Error bars represent 95% confidence intervals.</w:t>
      </w:r>
    </w:p>
    <w:sectPr w:rsidR="00DD55E4" w:rsidRPr="00DD55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Huff" w:date="2020-03-01T16:16:00Z" w:initials="MH">
    <w:p w14:paraId="3794CDE7" w14:textId="07740A25" w:rsidR="00C97C00" w:rsidRDefault="00C97C00">
      <w:pPr>
        <w:pStyle w:val="CommentText"/>
      </w:pPr>
      <w:r>
        <w:rPr>
          <w:rStyle w:val="CommentReference"/>
        </w:rPr>
        <w:annotationRef/>
      </w:r>
      <w:r>
        <w:t xml:space="preserve">If the variable is manipulated between subjects, use the term group (vs. condition). Since groups could only be different B/S variables, this helps your reader understand your design. </w:t>
      </w:r>
    </w:p>
  </w:comment>
  <w:comment w:id="1" w:author="Emily Cates" w:date="2020-03-03T15:30:00Z" w:initials="EC">
    <w:p w14:paraId="208B92F0" w14:textId="7F5D0207" w:rsidR="009749B6" w:rsidRDefault="009749B6">
      <w:pPr>
        <w:pStyle w:val="CommentText"/>
      </w:pPr>
      <w:r>
        <w:rPr>
          <w:rStyle w:val="CommentReference"/>
        </w:rPr>
        <w:annotationRef/>
      </w:r>
      <w:r>
        <w:t>Nick Comment – This section just needs rephrasing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94CDE7" w15:done="0"/>
  <w15:commentEx w15:paraId="208B92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94CDE7" w16cid:durableId="22065E43"/>
  <w16cid:commentId w16cid:paraId="208B92F0" w16cid:durableId="2208F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Huff">
    <w15:presenceInfo w15:providerId="Windows Live" w15:userId="1401e3e00133cd3c"/>
  </w15:person>
  <w15:person w15:author="Nick Maxwell">
    <w15:presenceInfo w15:providerId="Windows Live" w15:userId="8614ede61265de7b"/>
  </w15:person>
  <w15:person w15:author="Emily Cates">
    <w15:presenceInfo w15:providerId="None" w15:userId="Emily Cat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1345A4"/>
    <w:rsid w:val="00152183"/>
    <w:rsid w:val="00251425"/>
    <w:rsid w:val="0028237F"/>
    <w:rsid w:val="003E7264"/>
    <w:rsid w:val="0042278A"/>
    <w:rsid w:val="004820B1"/>
    <w:rsid w:val="004D2F67"/>
    <w:rsid w:val="004D756A"/>
    <w:rsid w:val="004F34DA"/>
    <w:rsid w:val="007518BC"/>
    <w:rsid w:val="00760A3C"/>
    <w:rsid w:val="007D16D8"/>
    <w:rsid w:val="008A5056"/>
    <w:rsid w:val="008C6279"/>
    <w:rsid w:val="00935205"/>
    <w:rsid w:val="009663BE"/>
    <w:rsid w:val="009749B6"/>
    <w:rsid w:val="009840E4"/>
    <w:rsid w:val="009E5953"/>
    <w:rsid w:val="00A50752"/>
    <w:rsid w:val="00A565E4"/>
    <w:rsid w:val="00AF6314"/>
    <w:rsid w:val="00B46DB5"/>
    <w:rsid w:val="00B545B9"/>
    <w:rsid w:val="00B625F9"/>
    <w:rsid w:val="00B96769"/>
    <w:rsid w:val="00BA1918"/>
    <w:rsid w:val="00BA535A"/>
    <w:rsid w:val="00BC2668"/>
    <w:rsid w:val="00C97C00"/>
    <w:rsid w:val="00CC0B2F"/>
    <w:rsid w:val="00CC1462"/>
    <w:rsid w:val="00CE3633"/>
    <w:rsid w:val="00DD55E4"/>
    <w:rsid w:val="00E416E7"/>
    <w:rsid w:val="00E926A1"/>
    <w:rsid w:val="00EF566A"/>
    <w:rsid w:val="00F32AEB"/>
    <w:rsid w:val="00F8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 1: Item-Specific Study</a:t>
            </a: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69.55</c:v>
                </c:pt>
                <c:pt idx="1">
                  <c:v>68.67</c:v>
                </c:pt>
                <c:pt idx="2">
                  <c:v>71.62</c:v>
                </c:pt>
                <c:pt idx="3">
                  <c:v>40.64</c:v>
                </c:pt>
              </c:numCache>
            </c:numRef>
          </c:val>
          <c:extLst>
            <c:ext xmlns:c16="http://schemas.microsoft.com/office/drawing/2014/chart" uri="{C3380CC4-5D6E-409C-BE32-E72D297353CC}">
              <c16:uniqueId val="{00000000-FACE-43ED-AAA4-B8010028A7B0}"/>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59.01</c:v>
                </c:pt>
                <c:pt idx="1">
                  <c:v>78.84</c:v>
                </c:pt>
                <c:pt idx="2">
                  <c:v>78.239999999999995</c:v>
                </c:pt>
                <c:pt idx="3">
                  <c:v>14.35</c:v>
                </c:pt>
              </c:numCache>
            </c:numRef>
          </c:val>
          <c:extLst>
            <c:ext xmlns:c16="http://schemas.microsoft.com/office/drawing/2014/chart" uri="{C3380CC4-5D6E-409C-BE32-E72D297353CC}">
              <c16:uniqueId val="{00000001-FACE-43ED-AAA4-B8010028A7B0}"/>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 Direction</a:t>
                </a: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Read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JOL</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68.62</c:v>
                </c:pt>
                <c:pt idx="1">
                  <c:v>70.040000000000006</c:v>
                </c:pt>
                <c:pt idx="2">
                  <c:v>80.22</c:v>
                </c:pt>
                <c:pt idx="3">
                  <c:v>24.85</c:v>
                </c:pt>
              </c:numCache>
            </c:numRef>
          </c:val>
          <c:extLst>
            <c:ext xmlns:c16="http://schemas.microsoft.com/office/drawing/2014/chart" uri="{C3380CC4-5D6E-409C-BE32-E72D297353CC}">
              <c16:uniqueId val="{00000000-096B-447C-9460-F0B72531F9C9}"/>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37.78</c:v>
                </c:pt>
                <c:pt idx="1">
                  <c:v>65.23</c:v>
                </c:pt>
                <c:pt idx="2">
                  <c:v>64.849999999999994</c:v>
                </c:pt>
                <c:pt idx="3">
                  <c:v>14.76</c:v>
                </c:pt>
              </c:numCache>
            </c:numRef>
          </c:val>
          <c:extLst>
            <c:ext xmlns:c16="http://schemas.microsoft.com/office/drawing/2014/chart" uri="{C3380CC4-5D6E-409C-BE32-E72D297353CC}">
              <c16:uniqueId val="{00000001-096B-447C-9460-F0B72531F9C9}"/>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Experiment</a:t>
            </a:r>
            <a:r>
              <a:rPr lang="en-US" b="1" baseline="0">
                <a:solidFill>
                  <a:schemeClr val="tx1"/>
                </a:solidFill>
              </a:rPr>
              <a:t> 1: Relational Study</a:t>
            </a:r>
            <a:endParaRPr lang="en-US" b="1">
              <a:solidFill>
                <a:schemeClr val="tx1"/>
              </a:solidFill>
            </a:endParaRPr>
          </a:p>
        </c:rich>
      </c:tx>
      <c:overlay val="0"/>
      <c:spPr>
        <a:noFill/>
        <a:ln>
          <a:noFill/>
        </a:ln>
        <a:effectLst/>
      </c:spPr>
      <c:txPr>
        <a:bodyPr rot="0" spcFirstLastPara="1" vertOverflow="ellipsis" vert="horz" wrap="square" anchor="ctr" anchorCtr="1"/>
        <a:lstStyle/>
        <a:p>
          <a:pPr>
            <a:defRPr sz="1320" b="1" i="0" u="none" strike="noStrike" kern="1200" spc="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491123505395159E-2"/>
          <c:y val="0.13996031746031745"/>
          <c:w val="0.76840569407990655"/>
          <c:h val="0.67409417572803398"/>
        </c:manualLayout>
      </c:layout>
      <c:barChart>
        <c:barDir val="col"/>
        <c:grouping val="clustered"/>
        <c:varyColors val="0"/>
        <c:ser>
          <c:idx val="0"/>
          <c:order val="0"/>
          <c:tx>
            <c:strRef>
              <c:f>Sheet1!$B$1</c:f>
              <c:strCache>
                <c:ptCount val="1"/>
                <c:pt idx="0">
                  <c:v>JOLs</c:v>
                </c:pt>
              </c:strCache>
            </c:strRef>
          </c:tx>
          <c:spPr>
            <a:solidFill>
              <a:schemeClr val="dk1">
                <a:tint val="885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Sheet1!$B$2:$B$5</c:f>
              <c:numCache>
                <c:formatCode>General</c:formatCode>
                <c:ptCount val="4"/>
                <c:pt idx="0">
                  <c:v>71.17</c:v>
                </c:pt>
                <c:pt idx="1">
                  <c:v>71.28</c:v>
                </c:pt>
                <c:pt idx="2">
                  <c:v>75.180000000000007</c:v>
                </c:pt>
                <c:pt idx="3">
                  <c:v>39.89</c:v>
                </c:pt>
              </c:numCache>
            </c:numRef>
          </c:val>
          <c:extLst>
            <c:ext xmlns:c16="http://schemas.microsoft.com/office/drawing/2014/chart" uri="{C3380CC4-5D6E-409C-BE32-E72D297353CC}">
              <c16:uniqueId val="{00000000-5118-4BAD-92F1-0987BAE1D1A2}"/>
            </c:ext>
          </c:extLst>
        </c:ser>
        <c:ser>
          <c:idx val="1"/>
          <c:order val="1"/>
          <c:tx>
            <c:strRef>
              <c:f>Sheet1!$C$1</c:f>
              <c:strCache>
                <c:ptCount val="1"/>
                <c:pt idx="0">
                  <c:v>Recall</c:v>
                </c:pt>
              </c:strCache>
            </c:strRef>
          </c:tx>
          <c:spPr>
            <a:solidFill>
              <a:schemeClr val="dk1">
                <a:tint val="55000"/>
              </a:schemeClr>
            </a:solidFill>
            <a:ln>
              <a:noFill/>
            </a:ln>
            <a:effectLst/>
          </c:spPr>
          <c:invertIfNegative val="0"/>
          <c:cat>
            <c:strRef>
              <c:f>Sheet1!$A$2:$A$5</c:f>
              <c:strCache>
                <c:ptCount val="4"/>
                <c:pt idx="0">
                  <c:v>Backward</c:v>
                </c:pt>
                <c:pt idx="1">
                  <c:v>Forward</c:v>
                </c:pt>
                <c:pt idx="2">
                  <c:v>Symmetrical</c:v>
                </c:pt>
                <c:pt idx="3">
                  <c:v>Unrelated</c:v>
                </c:pt>
              </c:strCache>
            </c:strRef>
          </c:cat>
          <c:val>
            <c:numRef>
              <c:f>Sheet1!$C$2:$C$5</c:f>
              <c:numCache>
                <c:formatCode>General</c:formatCode>
                <c:ptCount val="4"/>
                <c:pt idx="0">
                  <c:v>53.77</c:v>
                </c:pt>
                <c:pt idx="1">
                  <c:v>77.94</c:v>
                </c:pt>
                <c:pt idx="2">
                  <c:v>76.540000000000006</c:v>
                </c:pt>
                <c:pt idx="3">
                  <c:v>33.75</c:v>
                </c:pt>
              </c:numCache>
            </c:numRef>
          </c:val>
          <c:extLst>
            <c:ext xmlns:c16="http://schemas.microsoft.com/office/drawing/2014/chart" uri="{C3380CC4-5D6E-409C-BE32-E72D297353CC}">
              <c16:uniqueId val="{00000001-5118-4BAD-92F1-0987BAE1D1A2}"/>
            </c:ext>
          </c:extLst>
        </c:ser>
        <c:dLbls>
          <c:showLegendKey val="0"/>
          <c:showVal val="0"/>
          <c:showCatName val="0"/>
          <c:showSerName val="0"/>
          <c:showPercent val="0"/>
          <c:showBubbleSize val="0"/>
        </c:dLbls>
        <c:gapWidth val="219"/>
        <c:overlap val="-27"/>
        <c:axId val="1617097584"/>
        <c:axId val="1527660544"/>
      </c:barChart>
      <c:catAx>
        <c:axId val="1617097584"/>
        <c:scaling>
          <c:orientation val="minMax"/>
        </c:scaling>
        <c:delete val="0"/>
        <c:axPos val="b"/>
        <c:title>
          <c:tx>
            <c:rich>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Pair</a:t>
                </a:r>
                <a:r>
                  <a:rPr lang="en-US" b="1" baseline="0">
                    <a:solidFill>
                      <a:schemeClr val="tx1"/>
                    </a:solidFill>
                  </a:rPr>
                  <a:t> Direction</a:t>
                </a:r>
                <a:endParaRPr lang="en-US" b="1">
                  <a:solidFill>
                    <a:schemeClr val="tx1"/>
                  </a:solidFill>
                </a:endParaRPr>
              </a:p>
            </c:rich>
          </c:tx>
          <c:layout>
            <c:manualLayout>
              <c:xMode val="edge"/>
              <c:yMode val="edge"/>
              <c:x val="0.40633056284631081"/>
              <c:y val="0.9143185226846644"/>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527660544"/>
        <c:crosses val="autoZero"/>
        <c:auto val="1"/>
        <c:lblAlgn val="ctr"/>
        <c:lblOffset val="100"/>
        <c:noMultiLvlLbl val="0"/>
      </c:catAx>
      <c:valAx>
        <c:axId val="1527660544"/>
        <c:scaling>
          <c:orientation val="minMax"/>
          <c:max val="100"/>
        </c:scaling>
        <c:delete val="0"/>
        <c:axPos val="l"/>
        <c:title>
          <c:tx>
            <c:rich>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Mean % JOL/Recall</a:t>
                </a:r>
              </a:p>
            </c:rich>
          </c:tx>
          <c:overlay val="0"/>
          <c:spPr>
            <a:noFill/>
            <a:ln>
              <a:noFill/>
            </a:ln>
            <a:effectLst/>
          </c:spPr>
          <c:txPr>
            <a:bodyPr rot="-540000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crossAx val="1617097584"/>
        <c:crosses val="autoZero"/>
        <c:crossBetween val="between"/>
        <c:majorUnit val="20"/>
      </c:valAx>
      <c:spPr>
        <a:noFill/>
        <a:ln>
          <a:noFill/>
        </a:ln>
        <a:effectLst/>
      </c:spPr>
    </c:plotArea>
    <c:legend>
      <c:legendPos val="r"/>
      <c:layout>
        <c:manualLayout>
          <c:xMode val="edge"/>
          <c:yMode val="edge"/>
          <c:x val="0.89699839603382914"/>
          <c:y val="9.1943819522559644E-2"/>
          <c:w val="0.10300160396617089"/>
          <c:h val="0.143318335208099"/>
        </c:manualLayout>
      </c:layout>
      <c:overlay val="0"/>
      <c:spPr>
        <a:noFill/>
        <a:ln>
          <a:noFill/>
        </a:ln>
        <a:effectLst/>
      </c:spPr>
      <c:txPr>
        <a:bodyPr rot="0" spcFirstLastPara="1" vertOverflow="ellipsis" vert="horz" wrap="square" anchor="ctr" anchorCtr="1"/>
        <a:lstStyle/>
        <a:p>
          <a:pPr>
            <a:defRPr sz="1100" b="1"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noFill/>
      <a:round/>
    </a:ln>
    <a:effectLst/>
  </c:spPr>
  <c:txPr>
    <a:bodyPr/>
    <a:lstStyle/>
    <a:p>
      <a:pPr>
        <a:defRPr sz="1100">
          <a:ln>
            <a:noFill/>
          </a:ln>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1458</TotalTime>
  <Pages>7</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7</cp:revision>
  <dcterms:created xsi:type="dcterms:W3CDTF">2020-03-03T20:48:00Z</dcterms:created>
  <dcterms:modified xsi:type="dcterms:W3CDTF">2020-03-12T18:25:00Z</dcterms:modified>
</cp:coreProperties>
</file>