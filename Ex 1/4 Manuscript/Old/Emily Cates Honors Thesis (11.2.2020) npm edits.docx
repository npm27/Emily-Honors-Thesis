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7777777"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 xml:space="preserve">Specific and Relational Encoding, but not Warnings, 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7777777" w:rsidR="005E5539" w:rsidRDefault="005E5539" w:rsidP="005E5539">
      <w:pPr>
        <w:jc w:val="center"/>
        <w:rPr>
          <w:rFonts w:cs="Times New Roman"/>
          <w:szCs w:val="24"/>
        </w:rPr>
      </w:pPr>
      <w:r>
        <w:rPr>
          <w:rFonts w:cs="Times New Roman"/>
          <w:szCs w:val="24"/>
        </w:rPr>
        <w:t xml:space="preserve">Emily E. Cates, Nicholas P. Maxwell, &amp; Mark J. Huff </w:t>
      </w:r>
      <w:commentRangeStart w:id="0"/>
      <w:commentRangeEnd w:id="0"/>
      <w:r>
        <w:rPr>
          <w:rStyle w:val="CommentReference"/>
        </w:rPr>
        <w:commentReference w:id="0"/>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45FB50FA" w:rsidR="005E5539" w:rsidRDefault="005E5539" w:rsidP="005E5539">
      <w:pPr>
        <w:jc w:val="center"/>
        <w:rPr>
          <w:rFonts w:cs="Times New Roman"/>
          <w:szCs w:val="24"/>
        </w:rPr>
      </w:pP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153F6277" w14:textId="57E9E00F" w:rsidR="005E5539" w:rsidRPr="008030A9" w:rsidRDefault="005E5539" w:rsidP="008030A9">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commentRangeStart w:id="1"/>
      <w:r w:rsidRPr="008030A9">
        <w:rPr>
          <w:rFonts w:cs="Times New Roman"/>
          <w:szCs w:val="24"/>
        </w:rPr>
        <w:t>osf.io/k73r4</w:t>
      </w:r>
      <w:commentRangeEnd w:id="1"/>
      <w:r>
        <w:rPr>
          <w:rStyle w:val="CommentReference"/>
        </w:rPr>
        <w:commentReference w:id="1"/>
      </w:r>
      <w:r w:rsidRPr="008030A9">
        <w:rPr>
          <w:rFonts w:cs="Times New Roman"/>
          <w:szCs w:val="24"/>
        </w:rPr>
        <w:t>).</w:t>
      </w:r>
      <w:r>
        <w:rPr>
          <w:rFonts w:cs="Times New Roman"/>
          <w:szCs w:val="24"/>
        </w:rPr>
        <w:t xml:space="preserve"> This study was completed as part of the Honors Thesis requirements for EEC.</w:t>
      </w:r>
    </w:p>
    <w:p w14:paraId="41512238" w14:textId="3BB11A51" w:rsidR="005E5539" w:rsidRPr="005E5539" w:rsidRDefault="005E5539" w:rsidP="008030A9">
      <w:pPr>
        <w:rPr>
          <w:rFonts w:cs="Times New Roman"/>
          <w:szCs w:val="24"/>
        </w:rPr>
      </w:pP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72F15934"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an important part of the learning process. </w:t>
      </w:r>
      <w:r w:rsidR="00304D51">
        <w:rPr>
          <w:rFonts w:cs="Times New Roman"/>
          <w:szCs w:val="24"/>
        </w:rPr>
        <w:t xml:space="preserve">One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through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remembering a target word in a cue-target word pair when only presented with a cue word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E5539">
        <w:rPr>
          <w:rFonts w:cs="Times New Roman"/>
        </w:rPr>
        <w:t>has been shown to affect</w:t>
      </w:r>
      <w:r w:rsidR="005C178E" w:rsidRPr="004E314E">
        <w:rPr>
          <w:rFonts w:cs="Times New Roman"/>
        </w:rPr>
        <w:t xml:space="preserve"> the accuracy of JOLs</w:t>
      </w:r>
      <w:r w:rsidR="00304D51">
        <w:rPr>
          <w:rFonts w:cs="Times New Roman"/>
        </w:rPr>
        <w:t xml:space="preserve">. </w:t>
      </w:r>
      <w:r w:rsidR="00D36154">
        <w:rPr>
          <w:rFonts w:cs="Times New Roman"/>
        </w:rPr>
        <w:t>Unlike forward pairs</w:t>
      </w:r>
      <w:r>
        <w:rPr>
          <w:rFonts w:cs="Times New Roman"/>
        </w:rPr>
        <w:t xml:space="preserve"> (e.g., credit-card)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an item-specific or relational encoding strategy relative to reading (Experiment 1), and whether these encoding tasks are aided by warning participants about the illusion (Experiment 2).</w:t>
      </w:r>
      <w:r w:rsidR="0075219B">
        <w:rPr>
          <w:rFonts w:cs="Times New Roman"/>
        </w:rPr>
        <w:t xml:space="preserve"> </w:t>
      </w:r>
      <w:r w:rsidR="00980872">
        <w:rPr>
          <w:rFonts w:cs="Times New Roman"/>
        </w:rPr>
        <w:t>Across experiments</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 however, warnings did not improve JOL estimations. Thus, the method of encoding, but not warnings, can facilitate JOL accuracy for backward and unrelated pairs</w:t>
      </w:r>
      <w:r w:rsidR="0075219B">
        <w:rPr>
          <w:rFonts w:cs="Times New Roman"/>
        </w:rPr>
        <w:t>.</w:t>
      </w:r>
      <w:r w:rsidR="00D36154">
        <w:rPr>
          <w:rFonts w:cs="Times New Roman"/>
        </w:rPr>
        <w:t xml:space="preserve"> </w:t>
      </w:r>
    </w:p>
    <w:p w14:paraId="6D844933" w14:textId="77777777" w:rsidR="00E7156F" w:rsidRDefault="00E7156F" w:rsidP="00E7156F">
      <w:pPr>
        <w:rPr>
          <w:rFonts w:cs="Times New Roman"/>
          <w:szCs w:val="24"/>
        </w:rPr>
      </w:pPr>
    </w:p>
    <w:p w14:paraId="1F3FB92A" w14:textId="72482B1C" w:rsidR="00E7156F" w:rsidRDefault="00E7156F" w:rsidP="00E7156F">
      <w:pPr>
        <w:rPr>
          <w:rFonts w:cs="Times New Roman"/>
          <w:szCs w:val="24"/>
        </w:rPr>
      </w:pPr>
      <w:r>
        <w:rPr>
          <w:rFonts w:cs="Times New Roman"/>
          <w:szCs w:val="24"/>
        </w:rPr>
        <w:t xml:space="preserve">Word count: </w:t>
      </w:r>
      <w:r w:rsidR="00980872">
        <w:rPr>
          <w:rFonts w:cs="Times New Roman"/>
          <w:szCs w:val="24"/>
        </w:rPr>
        <w:t>201</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7C7F9132" w14:textId="77777777" w:rsidR="00980872" w:rsidRDefault="00980872" w:rsidP="00980872">
      <w:pPr>
        <w:jc w:val="center"/>
        <w:rPr>
          <w:rFonts w:cs="Times New Roman"/>
          <w:szCs w:val="24"/>
        </w:rPr>
      </w:pPr>
      <w:bookmarkStart w:id="2" w:name="_Hlk54441562"/>
      <w:r w:rsidRPr="00E7156F">
        <w:rPr>
          <w:rFonts w:cs="Times New Roman"/>
          <w:szCs w:val="24"/>
        </w:rPr>
        <w:lastRenderedPageBreak/>
        <w:t>It</w:t>
      </w:r>
      <w:r>
        <w:rPr>
          <w:rFonts w:cs="Times New Roman"/>
          <w:szCs w:val="24"/>
        </w:rPr>
        <w:t>em-</w:t>
      </w:r>
      <w:r w:rsidRPr="00E7156F">
        <w:rPr>
          <w:rFonts w:cs="Times New Roman"/>
          <w:szCs w:val="24"/>
        </w:rPr>
        <w:t xml:space="preserve">Specific and Relational Encoding, but not Warnings, 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2"/>
    <w:p w14:paraId="722A562A" w14:textId="57778D18"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is paramount for improving </w:t>
      </w:r>
      <w:r>
        <w:rPr>
          <w:rFonts w:cs="Times New Roman"/>
          <w:szCs w:val="24"/>
        </w:rPr>
        <w:t>retention</w:t>
      </w:r>
      <w:r w:rsidR="00841566">
        <w:rPr>
          <w:rFonts w:cs="Times New Roman"/>
          <w:szCs w:val="24"/>
        </w:rPr>
        <w:t xml:space="preserve"> when studying information. </w:t>
      </w:r>
      <w:r w:rsidR="00841566" w:rsidRPr="001C4EFE">
        <w:rPr>
          <w:rFonts w:cs="Times New Roman"/>
          <w:szCs w:val="24"/>
        </w:rPr>
        <w:t xml:space="preserve">Effective monitoring allows individuals to adjust their encoding strategies to maximize later retention </w:t>
      </w:r>
      <w:r w:rsidR="00841566" w:rsidRPr="00633395">
        <w:rPr>
          <w:rFonts w:cs="Times New Roman"/>
          <w:szCs w:val="24"/>
        </w:rPr>
        <w:t>(Nelson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memory 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85197E">
        <w:rPr>
          <w:rFonts w:cs="Times New Roman"/>
          <w:szCs w:val="24"/>
        </w:rPr>
        <w:t>Hanczakowski, Zawadzka, Pasek, &amp; Higham, 2013), however</w:t>
      </w:r>
      <w:r w:rsidR="00841566">
        <w:rPr>
          <w:rFonts w:cs="Times New Roman"/>
          <w:szCs w:val="24"/>
        </w:rPr>
        <w:t xml:space="preserve">, JOLs are </w:t>
      </w:r>
      <w:r w:rsidR="00D0109A">
        <w:rPr>
          <w:rFonts w:cs="Times New Roman"/>
          <w:szCs w:val="24"/>
        </w:rPr>
        <w:t xml:space="preserve">often </w:t>
      </w:r>
      <w:r w:rsidR="00841566">
        <w:rPr>
          <w:rFonts w:cs="Times New Roman"/>
          <w:szCs w:val="24"/>
        </w:rPr>
        <w:t xml:space="preserve">elicited using a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6CA0447D"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w:t>
      </w:r>
      <w:r>
        <w:rPr>
          <w:rFonts w:cs="Times New Roman"/>
          <w:szCs w:val="24"/>
        </w:rPr>
        <w:lastRenderedPageBreak/>
        <w:t xml:space="preserve">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0AFAFE5C" w:rsidR="00841566" w:rsidRDefault="00841566" w:rsidP="00841566">
      <w:pPr>
        <w:ind w:firstLine="720"/>
        <w:rPr>
          <w:rFonts w:cs="Times New Roman"/>
          <w:szCs w:val="24"/>
        </w:rPr>
      </w:pPr>
      <w:commentRangeStart w:id="3"/>
      <w:commentRangeStart w:id="4"/>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commentRangeEnd w:id="3"/>
      <w:r w:rsidR="00D0109A">
        <w:rPr>
          <w:rStyle w:val="CommentReference"/>
        </w:rPr>
        <w:commentReference w:id="3"/>
      </w:r>
      <w:commentRangeEnd w:id="4"/>
      <w:r w:rsidR="004903E1">
        <w:rPr>
          <w:rStyle w:val="CommentReference"/>
        </w:rPr>
        <w:commentReference w:id="4"/>
      </w:r>
    </w:p>
    <w:p w14:paraId="4594DBCE" w14:textId="48CD0973" w:rsidR="00841566" w:rsidRDefault="00841566" w:rsidP="00841566">
      <w:pPr>
        <w:ind w:firstLine="720"/>
        <w:rPr>
          <w:rFonts w:cs="Times New Roman"/>
          <w:szCs w:val="24"/>
        </w:rPr>
      </w:pPr>
      <w:r>
        <w:rPr>
          <w:rFonts w:cs="Times New Roman"/>
          <w:szCs w:val="24"/>
        </w:rPr>
        <w:t xml:space="preserve">More recently, Koriat and Bjork (2005) </w:t>
      </w:r>
      <w:r w:rsidR="00D0109A">
        <w:rPr>
          <w:rFonts w:cs="Times New Roman"/>
          <w:szCs w:val="24"/>
        </w:rPr>
        <w:t xml:space="preserve">have </w:t>
      </w:r>
      <w:r w:rsidR="007D6BCD">
        <w:rPr>
          <w:rFonts w:cs="Times New Roman"/>
          <w:szCs w:val="24"/>
        </w:rPr>
        <w:t>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4903E1">
        <w:rPr>
          <w:rFonts w:cs="Times New Roman"/>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which participants are </w:t>
      </w:r>
      <w:r>
        <w:rPr>
          <w:rFonts w:cs="Times New Roman"/>
          <w:szCs w:val="24"/>
        </w:rPr>
        <w:lastRenderedPageBreak/>
        <w:t>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4903E1">
        <w:rPr>
          <w:rFonts w:cs="Times New Roman"/>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F9BC7A2"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Koriat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w:t>
      </w:r>
      <w:r w:rsidR="00D0109A" w:rsidRPr="004903E1">
        <w:rPr>
          <w:rFonts w:cs="Times New Roman"/>
          <w:szCs w:val="24"/>
        </w:rPr>
        <w:t xml:space="preserve"> the</w:t>
      </w:r>
      <w:r w:rsidRPr="004903E1">
        <w:rPr>
          <w:rFonts w:cs="Times New Roman"/>
          <w:szCs w:val="24"/>
        </w:rPr>
        <w:t xml:space="preserve">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highly likely to be recalled, recall accuracy is typically much lower than predicted.</w:t>
      </w:r>
    </w:p>
    <w:p w14:paraId="615DE6BF" w14:textId="20EF42AB"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w:t>
      </w:r>
      <w:r w:rsidR="00360E10">
        <w:rPr>
          <w:rFonts w:cs="Times New Roman"/>
          <w:szCs w:val="24"/>
        </w:rPr>
        <w:t xml:space="preserve"> both</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03A23B42" w14:textId="0FD49F72"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360E10">
        <w:rPr>
          <w:rFonts w:cs="Times New Roman"/>
          <w:szCs w:val="24"/>
        </w:rPr>
        <w:t>are equivalent in both directions</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shown to extend to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6A6A116A" w14:textId="0755E7D4" w:rsidR="00841566" w:rsidRDefault="000A6463" w:rsidP="00841566">
      <w:pPr>
        <w:ind w:firstLine="720"/>
        <w:rPr>
          <w:rFonts w:cs="Times New Roman"/>
          <w:szCs w:val="24"/>
        </w:rPr>
      </w:pPr>
      <w:r>
        <w:rPr>
          <w:rFonts w:cs="Times New Roman"/>
          <w:szCs w:val="24"/>
        </w:rPr>
        <w:lastRenderedPageBreak/>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Across experiments, Maxwell and Huff found that forward and symmetrical pairs were generally well</w:t>
      </w:r>
      <w:r w:rsidR="004814F2">
        <w:rPr>
          <w:rFonts w:cs="Times New Roman"/>
          <w:szCs w:val="24"/>
        </w:rPr>
        <w:t>-</w:t>
      </w:r>
      <w:r>
        <w:rPr>
          <w:rFonts w:cs="Times New Roman"/>
          <w:szCs w:val="24"/>
        </w:rPr>
        <w:t xml:space="preserve">calibrated </w:t>
      </w:r>
      <w:r w:rsidR="0045594F">
        <w:rPr>
          <w:rFonts w:cs="Times New Roman"/>
          <w:szCs w:val="24"/>
        </w:rPr>
        <w:t>at</w:t>
      </w:r>
      <w:r>
        <w:rPr>
          <w:rFonts w:cs="Times New Roman"/>
          <w:szCs w:val="24"/>
        </w:rPr>
        <w:t xml:space="preserve"> JOL ratings</w:t>
      </w:r>
      <w:r w:rsidR="0045594F">
        <w:rPr>
          <w:rFonts w:cs="Times New Roman"/>
          <w:szCs w:val="24"/>
        </w:rPr>
        <w:t xml:space="preserve"> below 80%</w:t>
      </w:r>
      <w:r w:rsidR="004814F2">
        <w:rPr>
          <w:rFonts w:cs="Times New Roman"/>
          <w:szCs w:val="24"/>
        </w:rPr>
        <w:t xml:space="preserve">, but for backward and unrelated pairs, </w:t>
      </w:r>
      <w:r w:rsidR="0045594F">
        <w:rPr>
          <w:rFonts w:cs="Times New Roman"/>
          <w:szCs w:val="24"/>
        </w:rPr>
        <w:t xml:space="preserve">an illusion of competence pattern emerged </w:t>
      </w:r>
      <w:r w:rsidR="004814F2">
        <w:rPr>
          <w:rFonts w:cs="Times New Roman"/>
          <w:szCs w:val="24"/>
        </w:rPr>
        <w:t xml:space="preserve">at JOL ratings </w:t>
      </w:r>
      <w:r w:rsidR="0045594F">
        <w:rPr>
          <w:rFonts w:cs="Times New Roman"/>
          <w:szCs w:val="24"/>
        </w:rPr>
        <w:t xml:space="preserve">greater than </w:t>
      </w:r>
      <w:r w:rsidR="004814F2">
        <w:rPr>
          <w:rFonts w:cs="Times New Roman"/>
          <w:szCs w:val="24"/>
        </w:rPr>
        <w:t xml:space="preserve">30%. Thus, </w:t>
      </w:r>
      <w:r w:rsidR="00C8052E">
        <w:rPr>
          <w:rFonts w:cs="Times New Roman"/>
          <w:szCs w:val="24"/>
        </w:rPr>
        <w:t xml:space="preserve">the calibration plots revealed that an illusion of competence pattern emerged for all pair types, however this pattern was only found at the highest JOLs for forward and symmetrical pairs </w:t>
      </w:r>
      <w:r w:rsidR="003165EF">
        <w:rPr>
          <w:rFonts w:cs="Times New Roman"/>
          <w:szCs w:val="24"/>
        </w:rPr>
        <w:t>but</w:t>
      </w:r>
      <w:r w:rsidR="00C8052E">
        <w:rPr>
          <w:rFonts w:cs="Times New Roman"/>
          <w:szCs w:val="24"/>
        </w:rPr>
        <w:t xml:space="preserve"> occurred at much lower JOL ratings</w:t>
      </w:r>
      <w:r w:rsidR="00E3649B">
        <w:rPr>
          <w:rFonts w:cs="Times New Roman"/>
          <w:szCs w:val="24"/>
        </w:rPr>
        <w:t xml:space="preserve"> for backward and unrelated pairs</w:t>
      </w:r>
      <w:r w:rsidR="00C8052E">
        <w:rPr>
          <w:rFonts w:cs="Times New Roman"/>
          <w:szCs w:val="24"/>
        </w:rPr>
        <w:t>.</w:t>
      </w:r>
    </w:p>
    <w:p w14:paraId="022AFC28" w14:textId="6DBE3217"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diffusely across all pair types</w:t>
      </w:r>
      <w:r w:rsidR="0045594F">
        <w:rPr>
          <w:rFonts w:cs="Times New Roman"/>
          <w:szCs w:val="24"/>
        </w:rPr>
        <w:t xml:space="preserve"> depending upon the JOL rating</w:t>
      </w:r>
      <w:r w:rsidR="00C8052E">
        <w:rPr>
          <w:rFonts w:cs="Times New Roman"/>
          <w:szCs w:val="24"/>
        </w:rPr>
        <w:t>,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accuracy of JOLs on subsequent</w:t>
      </w:r>
      <w:r w:rsidR="0043331E">
        <w:rPr>
          <w:rFonts w:cs="Times New Roman"/>
          <w:szCs w:val="24"/>
        </w:rPr>
        <w:t xml:space="preserve"> recall</w:t>
      </w:r>
      <w:r w:rsidR="00C8052E">
        <w:rPr>
          <w:rFonts w:cs="Times New Roman"/>
          <w:szCs w:val="24"/>
        </w:rPr>
        <w:t xml:space="preserve"> and thereby reduce the illusion of competence. One such method, tested in Experiment 1, is by 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77777777"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w:t>
      </w:r>
      <w:r w:rsidRPr="00201236">
        <w:rPr>
          <w:rFonts w:cs="Times New Roman"/>
          <w:szCs w:val="24"/>
        </w:rPr>
        <w:lastRenderedPageBreak/>
        <w:t>“shallow”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25DD6013" w14:textId="7FDEA3CD"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2D262A">
        <w:rPr>
          <w:rFonts w:cs="Times New Roman"/>
          <w:szCs w:val="24"/>
        </w:rPr>
        <w:t xml:space="preserve">Thus, item-specific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 turtles have shells, etc.), while a relational task 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commentRangeStart w:id="5"/>
      <w:commentRangeStart w:id="6"/>
      <w:r w:rsidR="00BB5623">
        <w:rPr>
          <w:rFonts w:cs="Times New Roman"/>
          <w:szCs w:val="24"/>
        </w:rPr>
        <w:t xml:space="preserve">McCurdy,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commentRangeEnd w:id="5"/>
      <w:r w:rsidR="002D262A">
        <w:rPr>
          <w:rStyle w:val="CommentReference"/>
        </w:rPr>
        <w:commentReference w:id="5"/>
      </w:r>
      <w:commentRangeEnd w:id="6"/>
      <w:r w:rsidR="004903E1">
        <w:rPr>
          <w:rStyle w:val="CommentReference"/>
        </w:rPr>
        <w:commentReference w:id="6"/>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Huff and Bodner (2014) found that item-specific tasks were more likely to improve recall and recognition when </w:t>
      </w:r>
      <w:r w:rsidR="0022266F">
        <w:rPr>
          <w:rFonts w:cs="Times New Roman"/>
          <w:szCs w:val="24"/>
        </w:rPr>
        <w:t xml:space="preserve">study items were strongly related, but not when study items were weakly related. Similarly, relational tasks were more likely to improve recall and recognition when study items were weakly than strongly related </w:t>
      </w:r>
      <w:r w:rsidR="0022266F">
        <w:rPr>
          <w:rFonts w:cs="Times New Roman"/>
          <w:szCs w:val="24"/>
        </w:rPr>
        <w:lastRenderedPageBreak/>
        <w:t>(argued to be evidence for encoding variability of processing). Thus, although item-specific and relational processing tasks are generally classified as “deep” tasks according to the levels-of-processing framework, their relative memory benefits are affected by the association between study materials.</w:t>
      </w:r>
    </w:p>
    <w:p w14:paraId="237F0C3D" w14:textId="66DCB0E6"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improve the calibration between JOLs and later recall, especially on backward and unrelated pairs in which the illusion of competence is robust (Castel et al., 2007; Koriat &amp; Bjork, 2005; Maxwell &amp; Huff, in press; Soderstrom,</w:t>
      </w:r>
      <w:r w:rsidR="00C33681">
        <w:rPr>
          <w:rFonts w:cs="Times New Roman"/>
          <w:szCs w:val="24"/>
        </w:rPr>
        <w:t xml:space="preserve"> Clark, Halamish, &amp; Bjork,</w:t>
      </w:r>
      <w:r w:rsidR="00CB7A0D">
        <w:rPr>
          <w:rFonts w:cs="Times New Roman"/>
          <w:szCs w:val="24"/>
        </w:rPr>
        <w:t xml:space="preserve"> 2015).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tasks </w:t>
      </w:r>
      <w:r>
        <w:rPr>
          <w:rFonts w:cs="Times New Roman"/>
          <w:szCs w:val="24"/>
        </w:rPr>
        <w:t xml:space="preserve">with an explicit warning about the </w:t>
      </w:r>
      <w:r w:rsidR="00F144FD">
        <w:rPr>
          <w:rFonts w:cs="Times New Roman"/>
          <w:szCs w:val="24"/>
        </w:rPr>
        <w:t xml:space="preserve">illusion of competence could </w:t>
      </w:r>
      <w:r>
        <w:rPr>
          <w:rFonts w:cs="Times New Roman"/>
          <w:szCs w:val="24"/>
        </w:rPr>
        <w:t>further reduce the illusion of competence</w:t>
      </w:r>
      <w:r w:rsidR="00F144FD">
        <w:rPr>
          <w:rFonts w:cs="Times New Roman"/>
          <w:szCs w:val="24"/>
        </w:rPr>
        <w:t xml:space="preserve"> and improve JOL calibration</w:t>
      </w:r>
      <w:r>
        <w:rPr>
          <w:rFonts w:cs="Times New Roman"/>
          <w:szCs w:val="24"/>
        </w:rPr>
        <w:t xml:space="preserve">. Finally, </w:t>
      </w:r>
      <w:r w:rsidR="0022266F">
        <w:rPr>
          <w:rFonts w:cs="Times New Roman"/>
          <w:szCs w:val="24"/>
        </w:rPr>
        <w:t xml:space="preserve">in </w:t>
      </w:r>
      <w:r>
        <w:rPr>
          <w:rFonts w:cs="Times New Roman"/>
          <w:szCs w:val="24"/>
        </w:rPr>
        <w:t xml:space="preserve">both experiments, we 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2F1FAC90" w:rsidR="00841566" w:rsidRDefault="00841566" w:rsidP="00841566">
      <w:pPr>
        <w:ind w:firstLine="720"/>
        <w:rPr>
          <w:rFonts w:cs="Times New Roman"/>
          <w:szCs w:val="24"/>
        </w:rPr>
      </w:pPr>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t xml:space="preserve">tasks </w:t>
      </w:r>
      <w:r w:rsidRPr="0085197E">
        <w:rPr>
          <w:rFonts w:cs="Times New Roman"/>
          <w:szCs w:val="24"/>
        </w:rPr>
        <w:t>could</w:t>
      </w:r>
      <w:r>
        <w:rPr>
          <w:rFonts w:cs="Times New Roman"/>
          <w:szCs w:val="24"/>
        </w:rPr>
        <w:t xml:space="preserve"> reduce the illusion of competence by either lowering JOL ratings, increasing correct </w:t>
      </w:r>
      <w:r>
        <w:rPr>
          <w:rFonts w:cs="Times New Roman"/>
          <w:szCs w:val="24"/>
        </w:rPr>
        <w:lastRenderedPageBreak/>
        <w:t xml:space="preserve">recall, or both. </w:t>
      </w:r>
      <w:commentRangeStart w:id="7"/>
      <w:commentRangeStart w:id="8"/>
      <w:r>
        <w:rPr>
          <w:rFonts w:cs="Times New Roman"/>
          <w:szCs w:val="24"/>
        </w:rPr>
        <w:t xml:space="preserve">Overall, it was expected that having participants engage in </w:t>
      </w:r>
      <w:r w:rsidR="00C1522D">
        <w:rPr>
          <w:rFonts w:cs="Times New Roman"/>
          <w:szCs w:val="24"/>
        </w:rPr>
        <w:t>item-specific/relational</w:t>
      </w:r>
      <w:r>
        <w:rPr>
          <w:rFonts w:cs="Times New Roman"/>
          <w:szCs w:val="24"/>
        </w:rPr>
        <w:t xml:space="preserve"> </w:t>
      </w:r>
      <w:r w:rsidR="00C1522D">
        <w:rPr>
          <w:rFonts w:cs="Times New Roman"/>
          <w:szCs w:val="24"/>
        </w:rPr>
        <w:t xml:space="preserve">encoding </w:t>
      </w:r>
      <w:r>
        <w:rPr>
          <w:rFonts w:cs="Times New Roman"/>
          <w:szCs w:val="24"/>
        </w:rPr>
        <w:t xml:space="preserve">tasks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and </w:t>
      </w:r>
      <w:r>
        <w:rPr>
          <w:rFonts w:cs="Times New Roman"/>
          <w:szCs w:val="24"/>
        </w:rPr>
        <w:t>reducing the illusion of competence for backward and symmetrical pairs.</w:t>
      </w:r>
      <w:r w:rsidR="009B1936">
        <w:rPr>
          <w:rFonts w:cs="Times New Roman"/>
          <w:szCs w:val="24"/>
        </w:rPr>
        <w:t xml:space="preserve"> </w:t>
      </w:r>
      <w:commentRangeEnd w:id="7"/>
      <w:r w:rsidR="003B4B71">
        <w:rPr>
          <w:rStyle w:val="CommentReference"/>
        </w:rPr>
        <w:commentReference w:id="7"/>
      </w:r>
      <w:commentRangeEnd w:id="8"/>
      <w:r w:rsidR="00DA15EB">
        <w:rPr>
          <w:rStyle w:val="CommentReference"/>
        </w:rPr>
        <w:commentReference w:id="8"/>
      </w:r>
      <w:r w:rsidR="009B1936">
        <w:rPr>
          <w:rFonts w:cs="Times New Roman"/>
          <w:szCs w:val="24"/>
        </w:rPr>
        <w:t xml:space="preserve">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7A618A5"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FA2CF1F" w:rsidR="00BA1918" w:rsidRDefault="00B545B9">
      <w:r>
        <w:rPr>
          <w:b/>
          <w:bCs/>
        </w:rPr>
        <w:lastRenderedPageBreak/>
        <w:tab/>
      </w:r>
      <w:r w:rsidR="003B4B71">
        <w:t>Stimuli included</w:t>
      </w:r>
      <w:r w:rsidR="00CC0B2F">
        <w:t xml:space="preserve"> </w:t>
      </w:r>
      <w:r w:rsidR="00594AC7">
        <w:t>180</w:t>
      </w:r>
      <w:r w:rsidR="00A50752">
        <w:t xml:space="preserve"> associative word pairs </w:t>
      </w:r>
      <w:r w:rsidR="003B4B71">
        <w:t xml:space="preserve">initially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A95B3E5"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p>
    <w:p w14:paraId="3B24B8E9" w14:textId="5FD923FD" w:rsidR="00BC2668" w:rsidRDefault="00BC2668">
      <w:r>
        <w:lastRenderedPageBreak/>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9"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9"/>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xml:space="preserve">, participants were instructed to study the word pairs by thinking about how the words in each pair were </w:t>
      </w:r>
      <w:r w:rsidR="004F34DA">
        <w:lastRenderedPageBreak/>
        <w:t>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B26C6E3" w:rsidR="003E7264" w:rsidRPr="00F00238" w:rsidRDefault="006F7879" w:rsidP="003E7264">
      <w:pPr>
        <w:spacing w:after="160"/>
        <w:ind w:firstLine="720"/>
        <w:contextualSpacing/>
        <w:rPr>
          <w:rFonts w:eastAsia="Arial" w:cs="Times New Roman"/>
          <w:szCs w:val="24"/>
        </w:rPr>
      </w:pPr>
      <w:commentRangeStart w:id="10"/>
      <w:commentRangeStart w:id="11"/>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commentRangeEnd w:id="10"/>
      <w:r w:rsidR="00AC108F">
        <w:rPr>
          <w:rStyle w:val="CommentReference"/>
        </w:rPr>
        <w:commentReference w:id="10"/>
      </w:r>
      <w:commentRangeEnd w:id="11"/>
      <w:r w:rsidR="004903E1">
        <w:rPr>
          <w:rStyle w:val="CommentReference"/>
        </w:rPr>
        <w:commentReference w:id="11"/>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AC21E6">
        <w:rPr>
          <w:rFonts w:eastAsia="Arial" w:cs="Times New Roman"/>
          <w:szCs w:val="24"/>
        </w:rPr>
        <w:t xml:space="preserve">All analyses were collapsed across block (see the supplemental section for analyses split by block).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non-significant comparisons reported, we further analyzed the strength of the evidence supporting the null hypothesis using a Bayesian estimate (Masson, 2011; Wagenmakers, 2007). In this analysis, a model that assumes an effect is </w:t>
      </w:r>
      <w:r w:rsidR="00F00238">
        <w:rPr>
          <w:rFonts w:eastAsia="Arial" w:cs="Times New Roman"/>
          <w:szCs w:val="24"/>
        </w:rPr>
        <w:lastRenderedPageBreak/>
        <w:t xml:space="preserve">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3DCFB180" w:rsidR="008A5056" w:rsidRDefault="00C110AE" w:rsidP="003E7264">
      <w:pPr>
        <w:spacing w:after="160"/>
        <w:ind w:firstLine="720"/>
        <w:contextualSpacing/>
        <w:rPr>
          <w:rFonts w:eastAsia="Arial" w:cs="Times New Roman"/>
          <w:szCs w:val="24"/>
        </w:rPr>
      </w:pPr>
      <w:bookmarkStart w:id="12"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13"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3"/>
      <w:r w:rsidR="009749B6">
        <w:rPr>
          <w:rFonts w:eastAsia="Arial" w:cs="Times New Roman"/>
          <w:szCs w:val="24"/>
        </w:rPr>
        <w:t>mixed</w:t>
      </w:r>
      <w:r w:rsidR="003E7264" w:rsidRPr="003E7264">
        <w:rPr>
          <w:rFonts w:eastAsia="Arial" w:cs="Times New Roman"/>
          <w:szCs w:val="24"/>
        </w:rPr>
        <w:t xml:space="preserve"> ANOVA </w:t>
      </w:r>
      <w:r w:rsidR="003B4B71">
        <w:rPr>
          <w:rFonts w:eastAsia="Arial" w:cs="Times New Roman"/>
          <w:szCs w:val="24"/>
        </w:rPr>
        <w:t>evaluated</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12"/>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14" w:name="_Hlk11070471"/>
      <w:r w:rsidR="00EF566A">
        <w:rPr>
          <w:rFonts w:eastAsia="Arial" w:cs="Times New Roman"/>
          <w:szCs w:val="24"/>
        </w:rPr>
        <w:t>62.66</w:t>
      </w:r>
      <w:r w:rsidR="003E7264" w:rsidRPr="003E7264">
        <w:rPr>
          <w:rFonts w:eastAsia="Arial" w:cs="Times New Roman"/>
          <w:szCs w:val="24"/>
        </w:rPr>
        <w:t xml:space="preserve"> </w:t>
      </w:r>
      <w:bookmarkEnd w:id="14"/>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3B4B71">
        <w:rPr>
          <w:rFonts w:eastAsia="Arial" w:cs="Times New Roman"/>
          <w:szCs w:val="24"/>
        </w:rPr>
        <w:t>except for</w:t>
      </w:r>
      <w:r w:rsidR="00171683">
        <w:rPr>
          <w:rFonts w:eastAsia="Arial" w:cs="Times New Roman"/>
          <w:szCs w:val="24"/>
        </w:rPr>
        <w:t xml:space="preserve">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t>
      </w:r>
      <w:r w:rsidR="003B4B71">
        <w:rPr>
          <w:rFonts w:eastAsia="Arial" w:cs="Times New Roman"/>
          <w:szCs w:val="24"/>
        </w:rPr>
        <w:t>were equivalent</w:t>
      </w:r>
      <w:r w:rsidR="00171683">
        <w:rPr>
          <w:rFonts w:eastAsia="Arial" w:cs="Times New Roman"/>
          <w:szCs w:val="24"/>
        </w:rPr>
        <w:t xml:space="preserve">,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15"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5"/>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16" w:name="_Hlk9617943"/>
      <w:r w:rsidR="003E7264" w:rsidRPr="003E7264">
        <w:rPr>
          <w:rFonts w:ascii="Cambria Math" w:eastAsia="Arial" w:hAnsi="Cambria Math" w:cs="Times New Roman"/>
          <w:szCs w:val="24"/>
        </w:rPr>
        <w:t>≥</w:t>
      </w:r>
      <w:bookmarkEnd w:id="16"/>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7" w:name="_Hlk9618293"/>
      <w:r w:rsidR="003E7264" w:rsidRPr="003E7264">
        <w:rPr>
          <w:rFonts w:eastAsia="Arial" w:cs="Times New Roman"/>
          <w:szCs w:val="24"/>
        </w:rPr>
        <w:t>≥</w:t>
      </w:r>
      <w:bookmarkEnd w:id="17"/>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lastRenderedPageBreak/>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18"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18"/>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0240C9A7"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DA2E83">
        <w:rPr>
          <w:rFonts w:eastAsia="Arial" w:cs="Times New Roman"/>
          <w:szCs w:val="24"/>
        </w:rPr>
        <w:t xml:space="preserve">found </w:t>
      </w:r>
      <w:r>
        <w:rPr>
          <w:rFonts w:eastAsia="Arial" w:cs="Times New Roman"/>
          <w:szCs w:val="24"/>
        </w:rPr>
        <w:t>across</w:t>
      </w:r>
      <w:r w:rsidR="005D704E">
        <w:rPr>
          <w:rFonts w:eastAsia="Arial" w:cs="Times New Roman"/>
          <w:szCs w:val="24"/>
        </w:rPr>
        <w:t xml:space="preserve">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4F2ACB8C"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r w:rsidR="008635B2">
        <w:rPr>
          <w:rFonts w:eastAsia="Arial" w:cs="Times New Roman"/>
          <w:szCs w:val="24"/>
        </w:rPr>
        <w:t xml:space="preserve"> </w:t>
      </w:r>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19"/>
      <w:commentRangeStart w:id="20"/>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21"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21"/>
      <w:r w:rsidR="00680AC3">
        <w:rPr>
          <w:rFonts w:eastAsia="Arial" w:cs="Times New Roman"/>
          <w:szCs w:val="24"/>
        </w:rPr>
        <w:t>.19</w:t>
      </w:r>
      <w:r w:rsidR="00AC21E6">
        <w:rPr>
          <w:rFonts w:eastAsia="Arial" w:cs="Times New Roman"/>
          <w:szCs w:val="24"/>
        </w:rPr>
        <w:t>,</w:t>
      </w:r>
      <w:r w:rsidR="00DA2E83">
        <w:rPr>
          <w:rFonts w:eastAsia="Arial" w:cs="Times New Roman"/>
          <w:szCs w:val="24"/>
        </w:rPr>
        <w:t xml:space="preserve"> </w:t>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xml:space="preserve">. </w:t>
      </w:r>
      <w:commentRangeEnd w:id="19"/>
      <w:r w:rsidR="003B4B71">
        <w:rPr>
          <w:rStyle w:val="CommentReference"/>
        </w:rPr>
        <w:commentReference w:id="19"/>
      </w:r>
      <w:commentRangeEnd w:id="20"/>
      <w:r w:rsidR="004903E1">
        <w:rPr>
          <w:rStyle w:val="CommentReference"/>
        </w:rPr>
        <w:commentReference w:id="20"/>
      </w:r>
      <w:r w:rsidR="00DA2E83">
        <w:rPr>
          <w:rFonts w:eastAsia="Arial" w:cs="Times New Roman"/>
          <w:szCs w:val="24"/>
        </w:rPr>
        <w:t xml:space="preserve">For the item-specific group, however, JOLs were </w:t>
      </w:r>
      <w:proofErr w:type="gramStart"/>
      <w:r w:rsidR="00DA2E83">
        <w:rPr>
          <w:rFonts w:eastAsia="Arial" w:cs="Times New Roman"/>
          <w:szCs w:val="24"/>
        </w:rPr>
        <w:t>actually lower</w:t>
      </w:r>
      <w:proofErr w:type="gramEnd"/>
      <w:r w:rsidR="00DA2E83">
        <w:rPr>
          <w:rFonts w:eastAsia="Arial" w:cs="Times New Roman"/>
          <w:szCs w:val="24"/>
        </w:rPr>
        <w:t xml:space="preserve">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w:t>
      </w:r>
      <w:r w:rsidR="003B4B71">
        <w:rPr>
          <w:rFonts w:eastAsia="Arial" w:cs="Times New Roman"/>
          <w:szCs w:val="24"/>
        </w:rPr>
        <w:t>.</w:t>
      </w:r>
      <w:r w:rsidR="000822AE" w:rsidRPr="008354C8">
        <w:rPr>
          <w:rFonts w:eastAsia="Arial" w:cs="Times New Roman"/>
          <w:szCs w:val="24"/>
        </w:rPr>
        <w:t xml:space="preserve">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2CDF63A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003B4B71">
        <w:rPr>
          <w:rFonts w:eastAsia="Arial" w:cs="Times New Roman"/>
          <w:szCs w:val="24"/>
        </w:rPr>
        <w:t>)</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00C110AE">
        <w:rPr>
          <w:rFonts w:eastAsia="Arial" w:cs="Times New Roman"/>
          <w:szCs w:val="24"/>
        </w:rPr>
        <w:t>;</w:t>
      </w:r>
      <w:r w:rsidRPr="008354C8">
        <w:rPr>
          <w:rFonts w:eastAsia="Arial" w:cs="Times New Roman"/>
          <w:szCs w:val="24"/>
        </w:rPr>
        <w:t xml:space="preserve"> </w:t>
      </w:r>
      <w:r w:rsidR="003B4B71">
        <w:rPr>
          <w:rFonts w:eastAsia="Arial" w:cs="Times New Roman"/>
          <w:szCs w:val="24"/>
        </w:rPr>
        <w:t>h</w:t>
      </w:r>
      <w:r w:rsidR="00BA416C">
        <w:rPr>
          <w:rFonts w:eastAsia="Arial" w:cs="Times New Roman"/>
          <w:szCs w:val="24"/>
        </w:rPr>
        <w:t>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22"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22"/>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respectively</w:t>
      </w:r>
      <w:r w:rsidRPr="008354C8">
        <w:rPr>
          <w:rFonts w:eastAsia="Arial" w:cs="Times New Roman"/>
          <w:szCs w:val="24"/>
        </w:rPr>
        <w:t xml:space="preserve">. </w:t>
      </w:r>
    </w:p>
    <w:p w14:paraId="7902DAF3" w14:textId="728EBD2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lastRenderedPageBreak/>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F36A3D">
        <w:rPr>
          <w:rFonts w:eastAsia="Arial" w:cs="Times New Roman"/>
          <w:szCs w:val="24"/>
        </w:rPr>
        <w:t>(30)</w:t>
      </w:r>
      <w:r w:rsidR="00887F98">
        <w:rPr>
          <w:rFonts w:eastAsia="Arial" w:cs="Times New Roman"/>
          <w:szCs w:val="24"/>
        </w:rPr>
        <w:t xml:space="preserve"> &lt;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5951E0E1"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type of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item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109D66A4" w:rsidR="00F3435E" w:rsidRDefault="00F3435E" w:rsidP="00013442">
      <w:pPr>
        <w:spacing w:after="160"/>
        <w:ind w:firstLine="720"/>
        <w:contextualSpacing/>
        <w:rPr>
          <w:rFonts w:eastAsia="Arial" w:cs="Times New Roman"/>
          <w:szCs w:val="24"/>
        </w:rPr>
      </w:pPr>
      <w:bookmarkStart w:id="23" w:name="_Hlk53317233"/>
      <w:r>
        <w:rPr>
          <w:rFonts w:eastAsia="Arial" w:cs="Times New Roman"/>
          <w:szCs w:val="24"/>
        </w:rPr>
        <w:lastRenderedPageBreak/>
        <w:t xml:space="preserve">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commentRangeStart w:id="24"/>
      <w:commentRangeStart w:id="25"/>
      <w:r w:rsidR="00A35CB2">
        <w:rPr>
          <w:rFonts w:eastAsia="Arial" w:cs="Times New Roman"/>
          <w:szCs w:val="24"/>
        </w:rPr>
        <w:t xml:space="preserve">however,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2520</w:t>
      </w:r>
      <w:r w:rsidR="00A35CB2" w:rsidRPr="003E7264">
        <w:rPr>
          <w:rFonts w:eastAsia="Arial" w:cs="Times New Roman"/>
          <w:szCs w:val="24"/>
        </w:rPr>
        <w:t xml:space="preserve">) = </w:t>
      </w:r>
      <w:r w:rsidR="00A35CB2">
        <w:rPr>
          <w:rFonts w:eastAsia="Arial" w:cs="Times New Roman"/>
          <w:szCs w:val="24"/>
        </w:rPr>
        <w:t>.81</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A35CB2">
        <w:rPr>
          <w:rFonts w:eastAsia="Arial" w:cs="Times New Roman"/>
          <w:szCs w:val="24"/>
        </w:rPr>
        <w:t>919.81</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A35CB2">
        <w:rPr>
          <w:rFonts w:eastAsia="Arial" w:cs="Times New Roman"/>
          <w:szCs w:val="24"/>
        </w:rPr>
        <w:t xml:space="preserve">86, </w:t>
      </w:r>
      <w:r w:rsidR="00A35CB2" w:rsidRPr="00A35CB2">
        <w:rPr>
          <w:rFonts w:eastAsia="Arial" w:cs="Times New Roman"/>
          <w:i/>
          <w:iCs/>
          <w:szCs w:val="24"/>
        </w:rPr>
        <w:t>p</w:t>
      </w:r>
      <w:r w:rsidR="00A35CB2">
        <w:rPr>
          <w:rFonts w:eastAsia="Arial" w:cs="Times New Roman"/>
          <w:i/>
          <w:iCs/>
          <w:szCs w:val="24"/>
          <w:vertAlign w:val="subscript"/>
        </w:rPr>
        <w:t>BIC</w:t>
      </w:r>
      <w:r w:rsidR="003B4B71">
        <w:rPr>
          <w:rFonts w:eastAsia="Arial" w:cs="Times New Roman"/>
          <w:i/>
          <w:iCs/>
          <w:szCs w:val="24"/>
          <w:vertAlign w:val="subscript"/>
        </w:rPr>
        <w:t xml:space="preserve"> </w:t>
      </w:r>
      <w:r w:rsidR="00A35CB2">
        <w:rPr>
          <w:rFonts w:eastAsia="Arial" w:cs="Times New Roman"/>
          <w:i/>
          <w:iCs/>
          <w:szCs w:val="24"/>
          <w:vertAlign w:val="subscript"/>
        </w:rPr>
        <w:t xml:space="preserve"> </w:t>
      </w:r>
      <w:r w:rsidR="003B4B71">
        <w:rPr>
          <w:rFonts w:eastAsia="Arial" w:cs="Times New Roman"/>
          <w:szCs w:val="24"/>
        </w:rPr>
        <w:t>&gt; .99</w:t>
      </w:r>
      <w:r>
        <w:rPr>
          <w:rFonts w:eastAsia="Arial" w:cs="Times New Roman"/>
          <w:szCs w:val="24"/>
        </w:rPr>
        <w:t xml:space="preserve">. </w:t>
      </w:r>
      <w:commentRangeEnd w:id="24"/>
      <w:r w:rsidR="003B4B71">
        <w:rPr>
          <w:rStyle w:val="CommentReference"/>
        </w:rPr>
        <w:commentReference w:id="24"/>
      </w:r>
      <w:commentRangeEnd w:id="25"/>
      <w:r w:rsidR="004903E1">
        <w:rPr>
          <w:rStyle w:val="CommentReference"/>
        </w:rPr>
        <w:commentReference w:id="25"/>
      </w:r>
      <w:r w:rsidR="00A35CB2">
        <w:rPr>
          <w:rFonts w:eastAsia="Arial" w:cs="Times New Roman"/>
          <w:szCs w:val="24"/>
        </w:rPr>
        <w:t>We</w:t>
      </w:r>
      <w:r>
        <w:rPr>
          <w:rFonts w:eastAsia="Arial" w:cs="Times New Roman"/>
          <w:szCs w:val="24"/>
        </w:rPr>
        <w:t xml:space="preserve">, </w:t>
      </w:r>
      <w:r w:rsidR="00A35CB2">
        <w:rPr>
          <w:rFonts w:eastAsia="Arial" w:cs="Times New Roman"/>
          <w:szCs w:val="24"/>
        </w:rPr>
        <w:t xml:space="preserve">next </w:t>
      </w:r>
      <w:r>
        <w:rPr>
          <w:rFonts w:eastAsia="Arial" w:cs="Times New Roman"/>
          <w:szCs w:val="24"/>
        </w:rPr>
        <w:t>analyzed calibration plots separately for each of the encoding groups.</w:t>
      </w:r>
    </w:p>
    <w:p w14:paraId="0E678972" w14:textId="37125E9D"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4 (Pair Type: Forward vs. Backward vs. Symmetrical vs. Unrelated)</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26"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6"/>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w:t>
      </w:r>
      <w:r w:rsidR="00FA1736">
        <w:rPr>
          <w:rFonts w:eastAsia="Arial" w:cs="Times New Roman"/>
          <w:szCs w:val="24"/>
        </w:rPr>
        <w:lastRenderedPageBreak/>
        <w:t xml:space="preserve">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bookmarkStart w:id="27" w:name="_Hlk54621272"/>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 xml:space="preserve">start to reduce the illusion of competence pattern. For forward and symmetrical pairs, where illusions of competence are generally not found, all encoding groups showed similar calibration patterns. </w:t>
      </w:r>
      <w:commentRangeStart w:id="28"/>
      <w:r w:rsidR="00AD1824">
        <w:rPr>
          <w:rFonts w:eastAsia="Arial" w:cs="Times New Roman"/>
          <w:szCs w:val="24"/>
        </w:rPr>
        <w:t xml:space="preserve">However, for unrelated and backward pairs, the illusion of competence pattern emerged at higher JOL increments relative to the read group. </w:t>
      </w:r>
      <w:commentRangeEnd w:id="28"/>
      <w:r w:rsidR="00DC0733">
        <w:rPr>
          <w:rStyle w:val="CommentReference"/>
        </w:rPr>
        <w:commentReference w:id="28"/>
      </w:r>
      <w:r w:rsidR="00AD1824">
        <w:rPr>
          <w:rFonts w:eastAsia="Arial" w:cs="Times New Roman"/>
          <w:szCs w:val="24"/>
        </w:rPr>
        <w:t>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23"/>
    <w:bookmarkEnd w:id="27"/>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EE7239" w14:textId="5C8099CA" w:rsidR="00C26110" w:rsidRDefault="00291F88" w:rsidP="00DC0733">
      <w:pPr>
        <w:spacing w:after="160"/>
        <w:contextualSpacing/>
        <w:rPr>
          <w:rFonts w:eastAsia="Arial" w:cs="Times New Roman"/>
          <w:szCs w:val="24"/>
        </w:rPr>
      </w:pPr>
      <w:r>
        <w:rPr>
          <w:rFonts w:eastAsia="Arial" w:cs="Times New Roman"/>
          <w:szCs w:val="24"/>
        </w:rPr>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 xml:space="preserve">Overall, </w:t>
      </w:r>
      <w:r w:rsidR="00DC0733">
        <w:rPr>
          <w:rFonts w:eastAsia="Arial" w:cs="Times New Roman"/>
          <w:szCs w:val="24"/>
        </w:rPr>
        <w:t xml:space="preserve">an </w:t>
      </w:r>
      <w:r w:rsidR="005D79FE">
        <w:rPr>
          <w:rFonts w:eastAsia="Arial" w:cs="Times New Roman"/>
          <w:szCs w:val="24"/>
        </w:rPr>
        <w:t xml:space="preserve">illusion of competence </w:t>
      </w:r>
      <w:r w:rsidR="00DC0733">
        <w:rPr>
          <w:rFonts w:eastAsia="Arial" w:cs="Times New Roman"/>
          <w:szCs w:val="24"/>
        </w:rPr>
        <w:t xml:space="preserve">pattern was found </w:t>
      </w:r>
      <w:r w:rsidR="005D79FE">
        <w:rPr>
          <w:rFonts w:eastAsia="Arial" w:cs="Times New Roman"/>
          <w:szCs w:val="24"/>
        </w:rPr>
        <w:t>such that JOLs generally exceeded that of later recall</w:t>
      </w:r>
      <w:r w:rsidR="00DC0733">
        <w:rPr>
          <w:rFonts w:eastAsia="Arial" w:cs="Times New Roman"/>
          <w:szCs w:val="24"/>
        </w:rPr>
        <w:t>; though this pattern</w:t>
      </w:r>
      <w:r w:rsidR="005D79FE">
        <w:rPr>
          <w:rFonts w:eastAsia="Arial" w:cs="Times New Roman"/>
          <w:szCs w:val="24"/>
        </w:rPr>
        <w:t xml:space="preserve"> was moderated by pair direction and encoding group. </w:t>
      </w:r>
      <w:r w:rsidR="00CB3BB5">
        <w:rPr>
          <w:rFonts w:eastAsia="Arial" w:cs="Times New Roman"/>
          <w:szCs w:val="24"/>
        </w:rPr>
        <w:t>Consistent with our predictions, participants who engaged in the item-specific and relational encoding strategies showed a reduction in the illusion of competence through improved correct recall rates relative to the read group</w:t>
      </w:r>
      <w:r w:rsidR="00B411A0">
        <w:rPr>
          <w:rFonts w:eastAsia="Arial" w:cs="Times New Roman"/>
          <w:szCs w:val="24"/>
        </w:rPr>
        <w:t>; t</w:t>
      </w:r>
      <w:r w:rsidR="00CB3BB5">
        <w:rPr>
          <w:rFonts w:eastAsia="Arial" w:cs="Times New Roman"/>
          <w:szCs w:val="24"/>
        </w:rPr>
        <w:t xml:space="preserve">he only exception to this prediction </w:t>
      </w:r>
      <w:r w:rsidR="00B411A0">
        <w:rPr>
          <w:rFonts w:eastAsia="Arial" w:cs="Times New Roman"/>
          <w:szCs w:val="24"/>
        </w:rPr>
        <w:lastRenderedPageBreak/>
        <w:t xml:space="preserve">being that </w:t>
      </w:r>
      <w:r w:rsidR="00957F3F">
        <w:rPr>
          <w:rFonts w:eastAsia="Arial" w:cs="Times New Roman"/>
          <w:szCs w:val="24"/>
        </w:rPr>
        <w:t xml:space="preserve">participants in </w:t>
      </w:r>
      <w:r w:rsidR="00CB3BB5">
        <w:rPr>
          <w:rFonts w:eastAsia="Arial" w:cs="Times New Roman"/>
          <w:szCs w:val="24"/>
        </w:rPr>
        <w:t xml:space="preserve">the item-specific group did not show an improvement </w:t>
      </w:r>
      <w:r w:rsidR="00957F3F">
        <w:rPr>
          <w:rFonts w:eastAsia="Arial" w:cs="Times New Roman"/>
          <w:szCs w:val="24"/>
        </w:rPr>
        <w:t xml:space="preserve">in correct recall rates for the unrelated word pairs. </w:t>
      </w:r>
      <w:r w:rsidR="005D79FE">
        <w:rPr>
          <w:rFonts w:eastAsia="Arial" w:cs="Times New Roman"/>
          <w:szCs w:val="24"/>
        </w:rPr>
        <w:t xml:space="preserve">Starting with </w:t>
      </w:r>
      <w:r w:rsidR="00005D52">
        <w:rPr>
          <w:rFonts w:eastAsia="Arial" w:cs="Times New Roman"/>
          <w:szCs w:val="24"/>
        </w:rPr>
        <w:t xml:space="preserve">backward pairs, a </w:t>
      </w:r>
      <w:r w:rsidR="00DC0733">
        <w:rPr>
          <w:rFonts w:eastAsia="Arial" w:cs="Times New Roman"/>
          <w:szCs w:val="24"/>
        </w:rPr>
        <w:t xml:space="preserve">robust </w:t>
      </w:r>
      <w:r w:rsidR="00005D52">
        <w:rPr>
          <w:rFonts w:eastAsia="Arial" w:cs="Times New Roman"/>
          <w:szCs w:val="24"/>
        </w:rPr>
        <w:t xml:space="preserve">illusion of competence </w:t>
      </w:r>
      <w:r w:rsidR="00957F3F">
        <w:rPr>
          <w:rFonts w:eastAsia="Arial" w:cs="Times New Roman"/>
          <w:szCs w:val="24"/>
        </w:rPr>
        <w:t xml:space="preserve">was </w:t>
      </w:r>
      <w:r w:rsidR="00005D52">
        <w:rPr>
          <w:rFonts w:eastAsia="Arial" w:cs="Times New Roman"/>
          <w:szCs w:val="24"/>
        </w:rPr>
        <w:t>found in the read group</w:t>
      </w:r>
      <w:r w:rsidR="00DC0733">
        <w:rPr>
          <w:rFonts w:eastAsia="Arial" w:cs="Times New Roman"/>
          <w:szCs w:val="24"/>
        </w:rPr>
        <w:t>, however the illusion of competence was diminished following item-specific and relational encoding with the former task being the most effective</w:t>
      </w:r>
      <w:r w:rsidR="00005D52">
        <w:rPr>
          <w:rFonts w:eastAsia="Arial" w:cs="Times New Roman"/>
          <w:szCs w:val="24"/>
        </w:rPr>
        <w:t xml:space="preserve">. </w:t>
      </w:r>
      <w:r w:rsidR="00B411A0">
        <w:rPr>
          <w:rFonts w:eastAsia="Arial" w:cs="Times New Roman"/>
          <w:szCs w:val="24"/>
        </w:rPr>
        <w:t xml:space="preserve">These results were consistent with our predictions that item-specific encoding would be most beneficial in reducing the illusion of competence for backward and symmetrical pairs, with backward pairs showing the highest benefit. </w:t>
      </w:r>
      <w:r w:rsidR="00005D52">
        <w:rPr>
          <w:rFonts w:eastAsia="Arial" w:cs="Times New Roman"/>
          <w:szCs w:val="24"/>
        </w:rPr>
        <w:t>For forward</w:t>
      </w:r>
      <w:r w:rsidR="0063607D">
        <w:rPr>
          <w:rFonts w:eastAsia="Arial" w:cs="Times New Roman"/>
          <w:szCs w:val="24"/>
        </w:rPr>
        <w:t xml:space="preserve"> </w:t>
      </w:r>
      <w:r w:rsidR="00005D52">
        <w:rPr>
          <w:rFonts w:eastAsia="Arial" w:cs="Times New Roman"/>
          <w:szCs w:val="24"/>
        </w:rPr>
        <w:t xml:space="preserve">pairs, </w:t>
      </w:r>
      <w:r w:rsidR="0063607D">
        <w:rPr>
          <w:rFonts w:eastAsia="Arial" w:cs="Times New Roman"/>
          <w:szCs w:val="24"/>
        </w:rPr>
        <w:t xml:space="preserve">no illusion of competence </w:t>
      </w:r>
      <w:r w:rsidR="00DC0733">
        <w:rPr>
          <w:rFonts w:eastAsia="Arial" w:cs="Times New Roman"/>
          <w:szCs w:val="24"/>
        </w:rPr>
        <w:t xml:space="preserve">was </w:t>
      </w:r>
      <w:r w:rsidR="0063607D">
        <w:rPr>
          <w:rFonts w:eastAsia="Arial" w:cs="Times New Roman"/>
          <w:szCs w:val="24"/>
        </w:rPr>
        <w:t xml:space="preserve">found in </w:t>
      </w:r>
      <w:r w:rsidR="0060363A">
        <w:rPr>
          <w:rFonts w:eastAsia="Arial" w:cs="Times New Roman"/>
          <w:szCs w:val="24"/>
        </w:rPr>
        <w:t xml:space="preserve">any of the encoding </w:t>
      </w:r>
      <w:r w:rsidR="0063607D">
        <w:rPr>
          <w:rFonts w:eastAsia="Arial" w:cs="Times New Roman"/>
          <w:szCs w:val="24"/>
        </w:rPr>
        <w:t>groups</w:t>
      </w:r>
      <w:r w:rsidR="00DC0733">
        <w:rPr>
          <w:rFonts w:eastAsia="Arial" w:cs="Times New Roman"/>
          <w:szCs w:val="24"/>
        </w:rPr>
        <w:t>—patterns that</w:t>
      </w:r>
      <w:r w:rsidR="005D79FE">
        <w:rPr>
          <w:rFonts w:eastAsia="Arial" w:cs="Times New Roman"/>
          <w:szCs w:val="24"/>
        </w:rPr>
        <w:t xml:space="preserve"> replicate previous work (e.g., Koriat &amp; Bjork, 2005; Maxwell &amp; Huff, in press)</w:t>
      </w:r>
      <w:r w:rsidR="00DC0733">
        <w:rPr>
          <w:rFonts w:eastAsia="Arial" w:cs="Times New Roman"/>
          <w:szCs w:val="24"/>
        </w:rPr>
        <w:t>.</w:t>
      </w:r>
      <w:r w:rsidR="005D79FE">
        <w:rPr>
          <w:rFonts w:eastAsia="Arial" w:cs="Times New Roman"/>
          <w:szCs w:val="24"/>
        </w:rPr>
        <w:t xml:space="preserve"> </w:t>
      </w:r>
      <w:r w:rsidR="00DC0733">
        <w:rPr>
          <w:rFonts w:eastAsia="Arial" w:cs="Times New Roman"/>
          <w:szCs w:val="24"/>
        </w:rPr>
        <w:t>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found in the read group, but</w:t>
      </w:r>
      <w:r w:rsidR="00DC0733">
        <w:rPr>
          <w:rFonts w:eastAsia="Arial" w:cs="Times New Roman"/>
          <w:szCs w:val="24"/>
        </w:rPr>
        <w:t xml:space="preserve"> this pattern was eliminated in the</w:t>
      </w:r>
      <w:r w:rsidR="00E87082">
        <w:rPr>
          <w:rFonts w:eastAsia="Arial" w:cs="Times New Roman"/>
          <w:szCs w:val="24"/>
        </w:rPr>
        <w:t xml:space="preserve"> item-specific </w:t>
      </w:r>
      <w:r w:rsidR="00DC0733">
        <w:rPr>
          <w:rFonts w:eastAsia="Arial" w:cs="Times New Roman"/>
          <w:szCs w:val="24"/>
        </w:rPr>
        <w:t xml:space="preserve">and </w:t>
      </w:r>
      <w:r w:rsidR="00E87082">
        <w:rPr>
          <w:rFonts w:eastAsia="Arial" w:cs="Times New Roman"/>
          <w:szCs w:val="24"/>
        </w:rPr>
        <w:t xml:space="preserve">relational </w:t>
      </w:r>
      <w:r w:rsidR="00DC0733">
        <w:rPr>
          <w:rFonts w:eastAsia="Arial" w:cs="Times New Roman"/>
          <w:szCs w:val="24"/>
        </w:rPr>
        <w:t xml:space="preserve">groups. </w:t>
      </w:r>
      <w:r w:rsidR="00456EF1">
        <w:rPr>
          <w:rFonts w:eastAsia="Arial" w:cs="Times New Roman"/>
          <w:szCs w:val="24"/>
        </w:rPr>
        <w:t>F</w:t>
      </w:r>
      <w:r w:rsidR="001A233D">
        <w:rPr>
          <w:rFonts w:eastAsia="Arial" w:cs="Times New Roman"/>
          <w:szCs w:val="24"/>
        </w:rPr>
        <w:t>inally, f</w:t>
      </w:r>
      <w:r w:rsidR="00456EF1">
        <w:rPr>
          <w:rFonts w:eastAsia="Arial" w:cs="Times New Roman"/>
          <w:szCs w:val="24"/>
        </w:rPr>
        <w:t>or the unrelated pairs, there was an illusion of competence found in both the read and item-specific groups</w:t>
      </w:r>
      <w:r w:rsidR="00DC0733">
        <w:rPr>
          <w:rFonts w:eastAsia="Arial" w:cs="Times New Roman"/>
          <w:szCs w:val="24"/>
        </w:rPr>
        <w:t xml:space="preserve">, but the illusion was </w:t>
      </w:r>
      <w:r w:rsidR="00456EF1">
        <w:rPr>
          <w:rFonts w:eastAsia="Arial" w:cs="Times New Roman"/>
          <w:szCs w:val="24"/>
        </w:rPr>
        <w:t xml:space="preserve">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w:t>
      </w:r>
      <w:r w:rsidR="001A233D">
        <w:rPr>
          <w:rFonts w:eastAsia="Arial" w:cs="Times New Roman"/>
          <w:szCs w:val="24"/>
        </w:rPr>
        <w:t xml:space="preserve">n </w:t>
      </w:r>
      <w:r w:rsidR="00C26110">
        <w:rPr>
          <w:rFonts w:eastAsia="Arial" w:cs="Times New Roman"/>
          <w:szCs w:val="24"/>
        </w:rPr>
        <w:t xml:space="preserve">association for the unrelated cue-target </w:t>
      </w:r>
      <w:commentRangeStart w:id="29"/>
      <w:commentRangeStart w:id="30"/>
      <w:r w:rsidR="00C26110">
        <w:rPr>
          <w:rFonts w:eastAsia="Arial" w:cs="Times New Roman"/>
          <w:szCs w:val="24"/>
        </w:rPr>
        <w:t>pair</w:t>
      </w:r>
      <w:commentRangeEnd w:id="29"/>
      <w:r w:rsidR="00DC0733">
        <w:rPr>
          <w:rStyle w:val="CommentReference"/>
        </w:rPr>
        <w:commentReference w:id="29"/>
      </w:r>
      <w:commentRangeEnd w:id="30"/>
      <w:r w:rsidR="00B411A0">
        <w:rPr>
          <w:rStyle w:val="CommentReference"/>
        </w:rPr>
        <w:commentReference w:id="30"/>
      </w:r>
      <w:r w:rsidR="00C26110">
        <w:rPr>
          <w:rFonts w:eastAsia="Arial" w:cs="Times New Roman"/>
          <w:szCs w:val="24"/>
        </w:rPr>
        <w:t>.</w:t>
      </w:r>
      <w:r w:rsidR="00957F3F">
        <w:rPr>
          <w:rFonts w:eastAsia="Arial" w:cs="Times New Roman"/>
          <w:szCs w:val="24"/>
        </w:rPr>
        <w:t xml:space="preserve"> These results were </w:t>
      </w:r>
      <w:r w:rsidR="00B411A0">
        <w:rPr>
          <w:rFonts w:eastAsia="Arial" w:cs="Times New Roman"/>
          <w:szCs w:val="24"/>
        </w:rPr>
        <w:t>consistent</w:t>
      </w:r>
      <w:r w:rsidR="00957F3F">
        <w:rPr>
          <w:rFonts w:eastAsia="Arial" w:cs="Times New Roman"/>
          <w:szCs w:val="24"/>
        </w:rPr>
        <w:t xml:space="preserve"> with </w:t>
      </w:r>
      <w:r w:rsidR="00B411A0">
        <w:rPr>
          <w:rFonts w:eastAsia="Arial" w:cs="Times New Roman"/>
          <w:szCs w:val="24"/>
        </w:rPr>
        <w:t xml:space="preserve">our predictions that relational encoding would benefit across pair types, especially for backward and unrelated pairs, with unrelated pairs showing the highest benefit. </w:t>
      </w:r>
    </w:p>
    <w:p w14:paraId="3B1364F5" w14:textId="075B8BFC" w:rsidR="00C6211D" w:rsidRDefault="00C26110" w:rsidP="00C6211D">
      <w:pPr>
        <w:spacing w:after="160"/>
        <w:contextualSpacing/>
        <w:rPr>
          <w:rFonts w:eastAsia="Arial" w:cs="Times New Roman"/>
          <w:szCs w:val="24"/>
        </w:rPr>
      </w:pPr>
      <w:r>
        <w:rPr>
          <w:rFonts w:eastAsia="Arial" w:cs="Times New Roman"/>
          <w:szCs w:val="24"/>
        </w:rPr>
        <w:tab/>
      </w:r>
      <w:r w:rsidR="00DC0733">
        <w:rPr>
          <w:rFonts w:eastAsia="Arial" w:cs="Times New Roman"/>
          <w:szCs w:val="24"/>
        </w:rPr>
        <w:t>C</w:t>
      </w:r>
      <w:r w:rsidR="006D1BCA">
        <w:rPr>
          <w:rFonts w:eastAsia="Arial" w:cs="Times New Roman"/>
          <w:szCs w:val="24"/>
        </w:rPr>
        <w:t>alibration plots were</w:t>
      </w:r>
      <w:r w:rsidR="00DC0733">
        <w:rPr>
          <w:rFonts w:eastAsia="Arial" w:cs="Times New Roman"/>
          <w:szCs w:val="24"/>
        </w:rPr>
        <w:t xml:space="preserve"> then</w:t>
      </w:r>
      <w:r w:rsidR="006D1BCA">
        <w:rPr>
          <w:rFonts w:eastAsia="Arial" w:cs="Times New Roman"/>
          <w:szCs w:val="24"/>
        </w:rPr>
        <w:t xml:space="preserve"> </w:t>
      </w:r>
      <w:r w:rsidR="001A233D">
        <w:rPr>
          <w:rFonts w:eastAsia="Arial" w:cs="Times New Roman"/>
          <w:szCs w:val="24"/>
        </w:rPr>
        <w:t>computed</w:t>
      </w:r>
      <w:r w:rsidR="006D1BCA">
        <w:rPr>
          <w:rFonts w:eastAsia="Arial" w:cs="Times New Roman"/>
          <w:szCs w:val="24"/>
        </w:rPr>
        <w:t xml:space="preserve"> to </w:t>
      </w:r>
      <w:r w:rsidR="00A16E7E">
        <w:rPr>
          <w:rFonts w:eastAsia="Arial" w:cs="Times New Roman"/>
          <w:szCs w:val="24"/>
        </w:rPr>
        <w:t>further explore the</w:t>
      </w:r>
      <w:r w:rsidR="001A233D">
        <w:rPr>
          <w:rFonts w:eastAsia="Arial" w:cs="Times New Roman"/>
          <w:szCs w:val="24"/>
        </w:rPr>
        <w:t xml:space="preserve"> correspondence between JOLs and recall </w:t>
      </w:r>
      <w:r w:rsidR="00DC0733">
        <w:rPr>
          <w:rFonts w:eastAsia="Arial" w:cs="Times New Roman"/>
          <w:szCs w:val="24"/>
        </w:rPr>
        <w:t>across pair types and encoding groups.</w:t>
      </w:r>
      <w:r w:rsidR="006D1BCA">
        <w:rPr>
          <w:rFonts w:eastAsia="Arial" w:cs="Times New Roman"/>
          <w:szCs w:val="24"/>
        </w:rPr>
        <w:t xml:space="preserve"> </w:t>
      </w:r>
      <w:r w:rsidR="001A233D">
        <w:rPr>
          <w:rFonts w:eastAsia="Arial" w:cs="Times New Roman"/>
          <w:szCs w:val="24"/>
        </w:rPr>
        <w:t xml:space="preserve">Across </w:t>
      </w:r>
      <w:r w:rsidR="00DC0733">
        <w:rPr>
          <w:rFonts w:eastAsia="Arial" w:cs="Times New Roman"/>
          <w:szCs w:val="24"/>
        </w:rPr>
        <w:t xml:space="preserve">encoding </w:t>
      </w:r>
      <w:r w:rsidR="009D4927">
        <w:rPr>
          <w:rFonts w:eastAsia="Arial" w:cs="Times New Roman"/>
          <w:szCs w:val="24"/>
        </w:rPr>
        <w:t xml:space="preserve">groups, participants were </w:t>
      </w:r>
      <w:r w:rsidR="00DF2990">
        <w:rPr>
          <w:rFonts w:eastAsia="Arial" w:cs="Times New Roman"/>
          <w:szCs w:val="24"/>
        </w:rPr>
        <w:t>generally</w:t>
      </w:r>
      <w:r w:rsidR="009D4927">
        <w:rPr>
          <w:rFonts w:eastAsia="Arial" w:cs="Times New Roman"/>
          <w:szCs w:val="24"/>
        </w:rPr>
        <w:t xml:space="preserve"> </w:t>
      </w:r>
      <w:r w:rsidR="00DC0733">
        <w:rPr>
          <w:rFonts w:eastAsia="Arial" w:cs="Times New Roman"/>
          <w:szCs w:val="24"/>
        </w:rPr>
        <w:t>well-</w:t>
      </w:r>
      <w:r w:rsidR="009D4927">
        <w:rPr>
          <w:rFonts w:eastAsia="Arial" w:cs="Times New Roman"/>
          <w:szCs w:val="24"/>
        </w:rPr>
        <w:t>calibrated for t</w:t>
      </w:r>
      <w:r w:rsidR="004F2C08">
        <w:rPr>
          <w:rFonts w:eastAsia="Arial" w:cs="Times New Roman"/>
          <w:szCs w:val="24"/>
        </w:rPr>
        <w:t>he forward and symmetrical</w:t>
      </w:r>
      <w:r w:rsidR="009D4927">
        <w:rPr>
          <w:rFonts w:eastAsia="Arial" w:cs="Times New Roman"/>
          <w:szCs w:val="24"/>
        </w:rPr>
        <w:t xml:space="preserv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t>
      </w:r>
      <w:r w:rsidR="00DC0733">
        <w:rPr>
          <w:rFonts w:eastAsia="Arial" w:cs="Times New Roman"/>
          <w:szCs w:val="24"/>
        </w:rPr>
        <w:t xml:space="preserve">overpredicted </w:t>
      </w:r>
      <w:r w:rsidR="009D4927">
        <w:rPr>
          <w:rFonts w:eastAsia="Arial" w:cs="Times New Roman"/>
          <w:szCs w:val="24"/>
        </w:rPr>
        <w:t xml:space="preserve">unrelated pairs at all JOL increments and </w:t>
      </w:r>
      <w:r w:rsidR="00DC0733">
        <w:rPr>
          <w:rFonts w:eastAsia="Arial" w:cs="Times New Roman"/>
          <w:szCs w:val="24"/>
        </w:rPr>
        <w:t xml:space="preserve">overpredicted </w:t>
      </w:r>
      <w:r w:rsidR="009D4927">
        <w:rPr>
          <w:rFonts w:eastAsia="Arial" w:cs="Times New Roman"/>
          <w:szCs w:val="24"/>
        </w:rPr>
        <w:t xml:space="preserve">backward pairs </w:t>
      </w:r>
      <w:r w:rsidR="00DC0733">
        <w:rPr>
          <w:rFonts w:eastAsia="Arial" w:cs="Times New Roman"/>
          <w:szCs w:val="24"/>
        </w:rPr>
        <w:t>at JOL ratings greater than 50%</w:t>
      </w:r>
      <w:r w:rsidR="009D4927">
        <w:rPr>
          <w:rFonts w:eastAsia="Arial" w:cs="Times New Roman"/>
          <w:szCs w:val="24"/>
        </w:rPr>
        <w:t xml:space="preserve">. </w:t>
      </w:r>
      <w:r w:rsidR="00581D63">
        <w:rPr>
          <w:rFonts w:eastAsia="Arial" w:cs="Times New Roman"/>
          <w:szCs w:val="24"/>
        </w:rPr>
        <w:t xml:space="preserve">This </w:t>
      </w:r>
      <w:r w:rsidR="00DC0733">
        <w:rPr>
          <w:rFonts w:eastAsia="Arial" w:cs="Times New Roman"/>
          <w:szCs w:val="24"/>
        </w:rPr>
        <w:t>pattern indicates that</w:t>
      </w:r>
      <w:r w:rsidR="00581D63">
        <w:rPr>
          <w:rFonts w:eastAsia="Arial" w:cs="Times New Roman"/>
          <w:szCs w:val="24"/>
        </w:rPr>
        <w:t xml:space="preserve"> the read group </w:t>
      </w:r>
      <w:r w:rsidR="00DC0733">
        <w:rPr>
          <w:rFonts w:eastAsia="Arial" w:cs="Times New Roman"/>
          <w:szCs w:val="24"/>
        </w:rPr>
        <w:t xml:space="preserve">was unable to accurately predict later recall for pairs that did not readily converge upon the target. </w:t>
      </w:r>
      <w:r w:rsidR="009D4927">
        <w:rPr>
          <w:rFonts w:eastAsia="Arial" w:cs="Times New Roman"/>
          <w:szCs w:val="24"/>
        </w:rPr>
        <w:t>For the item-</w:t>
      </w:r>
      <w:r w:rsidR="009D4927">
        <w:rPr>
          <w:rFonts w:eastAsia="Arial" w:cs="Times New Roman"/>
          <w:szCs w:val="24"/>
        </w:rPr>
        <w:lastRenderedPageBreak/>
        <w:t xml:space="preserve">specific group, participants </w:t>
      </w:r>
      <w:r w:rsidR="00DC0733">
        <w:rPr>
          <w:rFonts w:eastAsia="Arial" w:cs="Times New Roman"/>
          <w:szCs w:val="24"/>
        </w:rPr>
        <w:t xml:space="preserve">similarly overpredicted </w:t>
      </w:r>
      <w:r w:rsidR="009D4927">
        <w:rPr>
          <w:rFonts w:eastAsia="Arial" w:cs="Times New Roman"/>
          <w:szCs w:val="24"/>
        </w:rPr>
        <w:t>unrelated pairs at almost all JOL increments</w:t>
      </w:r>
      <w:r w:rsidR="00DC0733">
        <w:rPr>
          <w:rFonts w:eastAsia="Arial" w:cs="Times New Roman"/>
          <w:szCs w:val="24"/>
        </w:rPr>
        <w:t>, but</w:t>
      </w:r>
      <w:r w:rsidR="00C6211D">
        <w:rPr>
          <w:rFonts w:eastAsia="Arial" w:cs="Times New Roman"/>
          <w:szCs w:val="24"/>
        </w:rPr>
        <w:t>, unlike the read group,</w:t>
      </w:r>
      <w:r w:rsidR="00DC0733">
        <w:rPr>
          <w:rFonts w:eastAsia="Arial" w:cs="Times New Roman"/>
          <w:szCs w:val="24"/>
        </w:rPr>
        <w:t xml:space="preserve"> only overpredicted backward pairs at JOL increments </w:t>
      </w:r>
      <w:r w:rsidR="00C6211D">
        <w:rPr>
          <w:rFonts w:eastAsia="Arial" w:cs="Times New Roman"/>
          <w:szCs w:val="24"/>
        </w:rPr>
        <w:t>of 80% and greater</w:t>
      </w:r>
      <w:r w:rsidR="00581D63">
        <w:rPr>
          <w:rFonts w:eastAsia="Arial" w:cs="Times New Roman"/>
          <w:szCs w:val="24"/>
        </w:rPr>
        <w:t xml:space="preserve">. </w:t>
      </w:r>
      <w:r w:rsidR="00C6211D">
        <w:rPr>
          <w:rFonts w:eastAsia="Arial" w:cs="Times New Roman"/>
          <w:szCs w:val="24"/>
        </w:rPr>
        <w:t>In the relational group however, JOLs only overpredicted later recall on increments greater than 50% and, like the item-specific group, only overpredicted recall at JOLs at increments greater than 80% on backward pairs. Collectively then, these patterns indicate that there were significant improvements in JOL calibration for both item-specific and relational groups relative to reading with the relation group showing a particular improvement on unrelated pairs given lower JOL ratings.</w:t>
      </w:r>
    </w:p>
    <w:p w14:paraId="644A5B03" w14:textId="1EDF6B0B" w:rsidR="00581D63" w:rsidRDefault="00C6211D" w:rsidP="00FD61BB">
      <w:pPr>
        <w:spacing w:after="160"/>
        <w:contextualSpacing/>
        <w:rPr>
          <w:rFonts w:eastAsia="Arial" w:cs="Times New Roman"/>
          <w:szCs w:val="24"/>
        </w:rPr>
      </w:pPr>
      <w:r>
        <w:rPr>
          <w:rFonts w:eastAsia="Arial" w:cs="Times New Roman"/>
          <w:szCs w:val="24"/>
        </w:rPr>
        <w:tab/>
        <w:t xml:space="preserve">The improved calibration found for item-specific and relational tasks was likely due to both tasks increasing correct recall (vs. adjusting JOL ratings) relative to reading, given both tasks are classified as deep processing tasks. Indeed, overall JOL rates across the three encoding groups were stable </w:t>
      </w:r>
      <w:commentRangeStart w:id="31"/>
      <w:commentRangeStart w:id="32"/>
      <w:r w:rsidR="004903E1">
        <w:rPr>
          <w:rFonts w:eastAsia="Arial" w:cs="Times New Roman"/>
          <w:szCs w:val="24"/>
        </w:rPr>
        <w:t>(</w:t>
      </w:r>
      <w:r w:rsidR="004903E1" w:rsidRPr="003E7264">
        <w:rPr>
          <w:rFonts w:eastAsia="Arial" w:cs="Times New Roman"/>
          <w:i/>
          <w:iCs/>
          <w:szCs w:val="24"/>
        </w:rPr>
        <w:t>F</w:t>
      </w:r>
      <w:r w:rsidR="004903E1" w:rsidRPr="003E7264">
        <w:rPr>
          <w:rFonts w:eastAsia="Arial" w:cs="Times New Roman"/>
          <w:szCs w:val="24"/>
        </w:rPr>
        <w:t>(</w:t>
      </w:r>
      <w:r w:rsidR="004903E1">
        <w:rPr>
          <w:rFonts w:eastAsia="Arial" w:cs="Times New Roman"/>
          <w:szCs w:val="24"/>
        </w:rPr>
        <w:t>2</w:t>
      </w:r>
      <w:r w:rsidR="004903E1" w:rsidRPr="003E7264">
        <w:rPr>
          <w:rFonts w:eastAsia="Arial" w:cs="Times New Roman"/>
          <w:szCs w:val="24"/>
        </w:rPr>
        <w:t xml:space="preserve">, </w:t>
      </w:r>
      <w:r w:rsidR="004903E1">
        <w:rPr>
          <w:rFonts w:eastAsia="Arial" w:cs="Times New Roman"/>
          <w:szCs w:val="24"/>
        </w:rPr>
        <w:t>85)</w:t>
      </w:r>
      <w:r w:rsidR="004903E1" w:rsidRPr="003E7264">
        <w:rPr>
          <w:rFonts w:eastAsia="Arial" w:cs="Times New Roman"/>
          <w:szCs w:val="24"/>
        </w:rPr>
        <w:t xml:space="preserve"> </w:t>
      </w:r>
      <w:r w:rsidR="004903E1">
        <w:rPr>
          <w:rFonts w:eastAsia="Arial" w:cs="Times New Roman"/>
          <w:szCs w:val="24"/>
        </w:rPr>
        <w:t>&lt;</w:t>
      </w:r>
      <w:r w:rsidR="004903E1" w:rsidRPr="003E7264">
        <w:rPr>
          <w:rFonts w:eastAsia="Arial" w:cs="Times New Roman"/>
          <w:szCs w:val="24"/>
        </w:rPr>
        <w:t xml:space="preserve"> </w:t>
      </w:r>
      <w:r w:rsidR="004903E1">
        <w:rPr>
          <w:rFonts w:eastAsia="Arial" w:cs="Times New Roman"/>
          <w:szCs w:val="24"/>
        </w:rPr>
        <w:t>1</w:t>
      </w:r>
      <w:r w:rsidR="004903E1" w:rsidRPr="003E7264">
        <w:rPr>
          <w:rFonts w:eastAsia="Arial" w:cs="Times New Roman"/>
          <w:szCs w:val="24"/>
        </w:rPr>
        <w:t xml:space="preserve">, </w:t>
      </w:r>
      <w:r w:rsidR="004903E1" w:rsidRPr="003E7264">
        <w:rPr>
          <w:rFonts w:eastAsia="Arial" w:cs="Times New Roman"/>
          <w:i/>
          <w:iCs/>
          <w:szCs w:val="24"/>
        </w:rPr>
        <w:t>MSE</w:t>
      </w:r>
      <w:r w:rsidR="004903E1" w:rsidRPr="003E7264">
        <w:rPr>
          <w:rFonts w:eastAsia="Arial" w:cs="Times New Roman"/>
          <w:szCs w:val="24"/>
        </w:rPr>
        <w:t xml:space="preserve"> = </w:t>
      </w:r>
      <w:r w:rsidR="004903E1">
        <w:rPr>
          <w:rFonts w:eastAsia="Arial" w:cs="Times New Roman"/>
          <w:szCs w:val="24"/>
        </w:rPr>
        <w:t>147.50</w:t>
      </w:r>
      <w:r w:rsidR="004903E1" w:rsidRPr="003E7264">
        <w:rPr>
          <w:rFonts w:eastAsia="Arial" w:cs="Times New Roman"/>
          <w:szCs w:val="24"/>
        </w:rPr>
        <w:t xml:space="preserve">, </w:t>
      </w:r>
      <w:r w:rsidR="004903E1">
        <w:rPr>
          <w:rFonts w:eastAsia="Arial" w:cs="Times New Roman"/>
          <w:i/>
          <w:iCs/>
          <w:szCs w:val="24"/>
        </w:rPr>
        <w:t>p</w:t>
      </w:r>
      <w:r w:rsidR="004903E1" w:rsidRPr="003E7264">
        <w:rPr>
          <w:rFonts w:eastAsia="Arial" w:cs="Times New Roman"/>
          <w:szCs w:val="24"/>
        </w:rPr>
        <w:t xml:space="preserve"> = </w:t>
      </w:r>
      <w:r w:rsidR="004903E1">
        <w:rPr>
          <w:rFonts w:eastAsia="Arial" w:cs="Times New Roman"/>
          <w:szCs w:val="24"/>
        </w:rPr>
        <w:t xml:space="preserve">.59, </w:t>
      </w:r>
      <w:r w:rsidR="004903E1">
        <w:rPr>
          <w:rFonts w:eastAsia="Arial" w:cs="Times New Roman"/>
          <w:i/>
          <w:iCs/>
          <w:szCs w:val="24"/>
        </w:rPr>
        <w:t>p</w:t>
      </w:r>
      <w:r w:rsidR="004903E1" w:rsidRPr="00822421">
        <w:rPr>
          <w:rFonts w:eastAsia="Arial" w:cs="Times New Roman"/>
          <w:szCs w:val="24"/>
          <w:vertAlign w:val="subscript"/>
        </w:rPr>
        <w:t>BIC</w:t>
      </w:r>
      <w:r w:rsidR="004903E1">
        <w:rPr>
          <w:rFonts w:eastAsia="Arial" w:cs="Times New Roman"/>
          <w:szCs w:val="24"/>
          <w:vertAlign w:val="subscript"/>
        </w:rPr>
        <w:t xml:space="preserve"> </w:t>
      </w:r>
      <w:r w:rsidR="004903E1">
        <w:rPr>
          <w:rFonts w:eastAsia="Arial" w:cs="Times New Roman"/>
          <w:szCs w:val="24"/>
        </w:rPr>
        <w:t>= .98), though recall rates were greater in the item-specific (</w:t>
      </w:r>
      <w:r w:rsidR="004903E1">
        <w:rPr>
          <w:rFonts w:eastAsia="Arial" w:cs="Times New Roman"/>
          <w:i/>
          <w:iCs/>
          <w:szCs w:val="24"/>
        </w:rPr>
        <w:t>M</w:t>
      </w:r>
      <w:r w:rsidR="004903E1">
        <w:rPr>
          <w:rFonts w:eastAsia="Arial" w:cs="Times New Roman"/>
          <w:szCs w:val="24"/>
        </w:rPr>
        <w:t xml:space="preserve"> = 57.62) and relational groups (</w:t>
      </w:r>
      <w:r w:rsidR="004903E1">
        <w:rPr>
          <w:rFonts w:eastAsia="Arial" w:cs="Times New Roman"/>
          <w:i/>
          <w:iCs/>
          <w:szCs w:val="24"/>
        </w:rPr>
        <w:t>M</w:t>
      </w:r>
      <w:r w:rsidR="004903E1">
        <w:rPr>
          <w:rFonts w:eastAsia="Arial" w:cs="Times New Roman"/>
          <w:szCs w:val="24"/>
        </w:rPr>
        <w:t xml:space="preserve"> = 58.67), relative to the read group (</w:t>
      </w:r>
      <w:r w:rsidR="004903E1">
        <w:rPr>
          <w:rFonts w:eastAsia="Arial" w:cs="Times New Roman"/>
          <w:i/>
          <w:iCs/>
          <w:szCs w:val="24"/>
        </w:rPr>
        <w:t>M</w:t>
      </w:r>
      <w:r w:rsidR="004903E1">
        <w:rPr>
          <w:rFonts w:eastAsia="Arial" w:cs="Times New Roman"/>
          <w:szCs w:val="24"/>
        </w:rPr>
        <w:t xml:space="preserve"> = 45.68; </w:t>
      </w:r>
      <w:proofErr w:type="spellStart"/>
      <w:r w:rsidR="004903E1">
        <w:rPr>
          <w:rFonts w:eastAsia="Arial" w:cs="Times New Roman"/>
          <w:i/>
          <w:iCs/>
          <w:szCs w:val="24"/>
        </w:rPr>
        <w:t>t</w:t>
      </w:r>
      <w:r w:rsidR="004903E1">
        <w:rPr>
          <w:rFonts w:eastAsia="Arial" w:cs="Times New Roman"/>
          <w:szCs w:val="24"/>
        </w:rPr>
        <w:t>s</w:t>
      </w:r>
      <w:proofErr w:type="spellEnd"/>
      <w:r w:rsidR="004903E1">
        <w:rPr>
          <w:rFonts w:eastAsia="Arial" w:cs="Times New Roman"/>
          <w:szCs w:val="24"/>
        </w:rPr>
        <w:t xml:space="preserve"> ≥ 3.18, </w:t>
      </w:r>
      <w:r w:rsidR="004903E1">
        <w:rPr>
          <w:rFonts w:eastAsia="Arial" w:cs="Times New Roman"/>
          <w:i/>
          <w:iCs/>
          <w:szCs w:val="24"/>
        </w:rPr>
        <w:t>d</w:t>
      </w:r>
      <w:r w:rsidR="004903E1">
        <w:rPr>
          <w:rFonts w:eastAsia="Arial" w:cs="Times New Roman"/>
          <w:szCs w:val="24"/>
        </w:rPr>
        <w:t>s ≥ 0.57)</w:t>
      </w:r>
      <w:commentRangeEnd w:id="31"/>
      <w:r w:rsidR="004903E1">
        <w:rPr>
          <w:rStyle w:val="CommentReference"/>
        </w:rPr>
        <w:commentReference w:id="31"/>
      </w:r>
      <w:commentRangeEnd w:id="32"/>
      <w:r w:rsidR="004903E1">
        <w:rPr>
          <w:rStyle w:val="CommentReference"/>
        </w:rPr>
        <w:commentReference w:id="32"/>
      </w:r>
      <w:r w:rsidR="004903E1">
        <w:rPr>
          <w:rFonts w:eastAsia="Arial" w:cs="Times New Roman"/>
          <w:szCs w:val="24"/>
        </w:rPr>
        <w:t>.</w:t>
      </w:r>
      <w:r w:rsidR="00FD61BB">
        <w:rPr>
          <w:rFonts w:eastAsia="Arial" w:cs="Times New Roman"/>
          <w:szCs w:val="24"/>
        </w:rPr>
        <w:t xml:space="preserve"> Because JOL rates remained relatively stable, an important question is whether JOL calibration can be improved further if participants can successfully adjust their JOL ratings in response to deceptive word pairs (i.e., backward and unrelated pairs) that produce illusion of competence patterns. In Experiment 2, we evaluated whether participants are able to titrate their JOLs in response to an explicit warning while also using item-specific and relational encoding tasks to boost correct </w:t>
      </w:r>
      <w:commentRangeStart w:id="33"/>
      <w:commentRangeStart w:id="34"/>
      <w:r w:rsidR="00FD61BB">
        <w:rPr>
          <w:rFonts w:eastAsia="Arial" w:cs="Times New Roman"/>
          <w:szCs w:val="24"/>
        </w:rPr>
        <w:t>recall</w:t>
      </w:r>
      <w:commentRangeEnd w:id="33"/>
      <w:r w:rsidR="00FD61BB">
        <w:rPr>
          <w:rStyle w:val="CommentReference"/>
        </w:rPr>
        <w:commentReference w:id="33"/>
      </w:r>
      <w:commentRangeEnd w:id="34"/>
      <w:r w:rsidR="00B411A0">
        <w:rPr>
          <w:rStyle w:val="CommentReference"/>
        </w:rPr>
        <w:commentReference w:id="34"/>
      </w:r>
      <w:r w:rsidR="00FD61BB">
        <w:rPr>
          <w:rFonts w:eastAsia="Arial" w:cs="Times New Roman"/>
          <w:szCs w:val="24"/>
        </w:rPr>
        <w:t>.</w:t>
      </w:r>
    </w:p>
    <w:p w14:paraId="334C3100" w14:textId="57181E22"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r w:rsidR="00AC108F">
        <w:rPr>
          <w:rFonts w:eastAsia="Arial" w:cs="Times New Roman"/>
          <w:b/>
          <w:bCs/>
          <w:szCs w:val="24"/>
        </w:rPr>
        <w:t xml:space="preserve">: </w:t>
      </w:r>
      <w:r w:rsidR="00AC108F" w:rsidRPr="003E2549">
        <w:rPr>
          <w:rFonts w:cs="Times New Roman"/>
          <w:b/>
          <w:bCs/>
          <w:szCs w:val="24"/>
        </w:rPr>
        <w:t xml:space="preserve">Item-Specific </w:t>
      </w:r>
      <w:r w:rsidR="00AC108F">
        <w:rPr>
          <w:rFonts w:cs="Times New Roman"/>
          <w:b/>
          <w:bCs/>
          <w:szCs w:val="24"/>
        </w:rPr>
        <w:t>Versus</w:t>
      </w:r>
      <w:r w:rsidR="00AC108F" w:rsidRPr="003E2549">
        <w:rPr>
          <w:rFonts w:cs="Times New Roman"/>
          <w:b/>
          <w:bCs/>
          <w:szCs w:val="24"/>
        </w:rPr>
        <w:t xml:space="preserve"> Relational Encoding</w:t>
      </w:r>
      <w:r w:rsidR="00AC108F">
        <w:rPr>
          <w:rFonts w:cs="Times New Roman"/>
          <w:b/>
          <w:bCs/>
          <w:szCs w:val="24"/>
        </w:rPr>
        <w:t xml:space="preserve"> with Warnings</w:t>
      </w:r>
    </w:p>
    <w:p w14:paraId="0FF5F65A" w14:textId="3856331A" w:rsidR="0092567A" w:rsidRDefault="00D7555E" w:rsidP="00AE1B0D">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w:t>
      </w:r>
      <w:r w:rsidR="00FD61BB">
        <w:rPr>
          <w:rFonts w:eastAsia="Arial" w:cs="Times New Roman"/>
          <w:szCs w:val="24"/>
        </w:rPr>
        <w:t xml:space="preserve">an </w:t>
      </w:r>
      <w:r w:rsidR="00FD61BB">
        <w:rPr>
          <w:rFonts w:eastAsia="Arial" w:cs="Times New Roman"/>
          <w:szCs w:val="24"/>
        </w:rPr>
        <w:lastRenderedPageBreak/>
        <w:t>explicit warning regarding the illusion of competence</w:t>
      </w:r>
      <w:r w:rsidR="00AE29D5">
        <w:rPr>
          <w:rFonts w:eastAsia="Arial" w:cs="Times New Roman"/>
          <w:szCs w:val="24"/>
        </w:rPr>
        <w:t>.</w:t>
      </w:r>
      <w:r w:rsidR="00565C8B">
        <w:rPr>
          <w:rFonts w:eastAsia="Arial" w:cs="Times New Roman"/>
          <w:szCs w:val="24"/>
        </w:rPr>
        <w:t xml:space="preserve"> </w:t>
      </w:r>
      <w:r w:rsidR="00322F0F">
        <w:rPr>
          <w:rFonts w:eastAsia="Arial" w:cs="Times New Roman"/>
          <w:szCs w:val="24"/>
        </w:rPr>
        <w:t xml:space="preserve">In the literature, there are several demonstrations that participants are able to adjust their memory responses in the presence of experimenter-provided </w:t>
      </w:r>
      <w:r w:rsidR="00FD61BB">
        <w:rPr>
          <w:rFonts w:eastAsia="Arial" w:cs="Times New Roman"/>
          <w:szCs w:val="24"/>
        </w:rPr>
        <w:t>warnings</w:t>
      </w:r>
      <w:r w:rsidR="00322F0F">
        <w:rPr>
          <w:rFonts w:eastAsia="Arial" w:cs="Times New Roman"/>
          <w:szCs w:val="24"/>
        </w:rPr>
        <w:t xml:space="preserve">. For example, in the false memory literature, participants are often able to reduce their suggestibility when </w:t>
      </w:r>
      <w:r w:rsidR="00FD61BB">
        <w:rPr>
          <w:rFonts w:eastAsia="Arial" w:cs="Times New Roman"/>
          <w:szCs w:val="24"/>
        </w:rPr>
        <w:t xml:space="preserve">warned about possible exposure </w:t>
      </w:r>
      <w:r w:rsidR="00322F0F">
        <w:rPr>
          <w:rFonts w:eastAsia="Arial" w:cs="Times New Roman"/>
          <w:szCs w:val="24"/>
        </w:rPr>
        <w:t>to misleading details (e.g</w:t>
      </w:r>
      <w:r w:rsidR="00322F0F" w:rsidRPr="008979B1">
        <w:rPr>
          <w:rFonts w:eastAsia="Arial" w:cs="Times New Roman"/>
          <w:szCs w:val="24"/>
        </w:rPr>
        <w:t>., Chambers &amp; Zaragoza, 2001; Eakin</w:t>
      </w:r>
      <w:r w:rsidR="0092567A" w:rsidRPr="008979B1">
        <w:rPr>
          <w:rFonts w:eastAsia="Arial" w:cs="Times New Roman"/>
          <w:szCs w:val="24"/>
        </w:rPr>
        <w:t>, Schreiber, &amp; Sergent-Marshall, 2003</w:t>
      </w:r>
      <w:r w:rsidR="00FD61BB">
        <w:rPr>
          <w:rFonts w:eastAsia="Arial" w:cs="Times New Roman"/>
          <w:szCs w:val="24"/>
        </w:rPr>
        <w:t xml:space="preserve"> Karanian, Rabb, Wulff, Torrance, Thomas, and Race, 2020</w:t>
      </w:r>
      <w:r w:rsidR="0092567A" w:rsidRPr="008979B1">
        <w:rPr>
          <w:rFonts w:eastAsia="Arial" w:cs="Times New Roman"/>
          <w:szCs w:val="24"/>
        </w:rPr>
        <w:t>;</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(DRM)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r w:rsidR="0092567A" w:rsidRPr="008979B1">
        <w:rPr>
          <w:rFonts w:eastAsia="Arial" w:cs="Times New Roman"/>
          <w:szCs w:val="24"/>
        </w:rPr>
        <w:t xml:space="preserve">Gallo, 2006 </w:t>
      </w:r>
      <w:r w:rsidR="0092567A">
        <w:rPr>
          <w:rFonts w:eastAsia="Arial" w:cs="Times New Roman"/>
          <w:szCs w:val="24"/>
        </w:rPr>
        <w:t>for review</w:t>
      </w:r>
      <w:r w:rsidR="00322F0F">
        <w:rPr>
          <w:rFonts w:eastAsia="Arial" w:cs="Times New Roman"/>
          <w:szCs w:val="24"/>
        </w:rPr>
        <w:t xml:space="preserve">). </w:t>
      </w:r>
      <w:commentRangeStart w:id="35"/>
      <w:commentRangeStart w:id="36"/>
      <w:commentRangeEnd w:id="35"/>
      <w:r w:rsidR="00FD61BB">
        <w:rPr>
          <w:rStyle w:val="CommentReference"/>
        </w:rPr>
        <w:commentReference w:id="35"/>
      </w:r>
      <w:commentRangeEnd w:id="36"/>
      <w:r w:rsidR="00132CCE">
        <w:rPr>
          <w:rStyle w:val="CommentReference"/>
        </w:rPr>
        <w:commentReference w:id="36"/>
      </w:r>
    </w:p>
    <w:p w14:paraId="16EDBD3E" w14:textId="3FBEDA8C" w:rsidR="002D130C" w:rsidRDefault="0092567A">
      <w:pPr>
        <w:spacing w:after="160"/>
        <w:ind w:firstLine="720"/>
        <w:contextualSpacing/>
        <w:rPr>
          <w:rFonts w:eastAsia="Arial" w:cs="Times New Roman"/>
          <w:szCs w:val="24"/>
        </w:rPr>
      </w:pPr>
      <w:r>
        <w:rPr>
          <w:rFonts w:eastAsia="Arial" w:cs="Times New Roman"/>
          <w:szCs w:val="24"/>
        </w:rPr>
        <w:t>Unlike the false memory literature,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 xml:space="preserve">for backward pairs. In </w:t>
      </w:r>
      <w:r w:rsidR="00FD61BB">
        <w:rPr>
          <w:rFonts w:eastAsia="Arial" w:cs="Times New Roman"/>
          <w:szCs w:val="24"/>
        </w:rPr>
        <w:t xml:space="preserve">their </w:t>
      </w:r>
      <w:r w:rsidR="00D45CD3">
        <w:rPr>
          <w:rFonts w:eastAsia="Arial" w:cs="Times New Roman"/>
          <w:szCs w:val="24"/>
        </w:rPr>
        <w:t xml:space="preserve">study, all participants completed </w:t>
      </w:r>
      <w:r w:rsidR="00FD61BB">
        <w:rPr>
          <w:rFonts w:eastAsia="Arial" w:cs="Times New Roman"/>
          <w:szCs w:val="24"/>
        </w:rPr>
        <w:t xml:space="preserve">an initial </w:t>
      </w:r>
      <w:r w:rsidR="00D45CD3">
        <w:rPr>
          <w:rFonts w:eastAsia="Arial" w:cs="Times New Roman"/>
          <w:szCs w:val="24"/>
        </w:rPr>
        <w:t>study-test block in which JOL</w:t>
      </w:r>
      <w:r w:rsidR="00FD61BB">
        <w:rPr>
          <w:rFonts w:eastAsia="Arial" w:cs="Times New Roman"/>
          <w:szCs w:val="24"/>
        </w:rPr>
        <w:t>s were provided</w:t>
      </w:r>
      <w:r w:rsidR="00D45CD3">
        <w:rPr>
          <w:rFonts w:eastAsia="Arial" w:cs="Times New Roman"/>
          <w:szCs w:val="24"/>
        </w:rPr>
        <w:t xml:space="preserve"> for </w:t>
      </w:r>
      <w:r w:rsidR="00F142E2">
        <w:rPr>
          <w:rFonts w:eastAsia="Arial" w:cs="Times New Roman"/>
          <w:szCs w:val="24"/>
        </w:rPr>
        <w:t>forward, backward, and unrelated</w:t>
      </w:r>
      <w:r w:rsidR="00D45CD3">
        <w:rPr>
          <w:rFonts w:eastAsia="Arial" w:cs="Times New Roman"/>
          <w:szCs w:val="24"/>
        </w:rPr>
        <w:t xml:space="preserve"> </w:t>
      </w:r>
      <w:r w:rsidR="00F142E2">
        <w:rPr>
          <w:rFonts w:eastAsia="Arial" w:cs="Times New Roman"/>
          <w:szCs w:val="24"/>
        </w:rPr>
        <w:t xml:space="preserve">cue-target pairs. </w:t>
      </w:r>
      <w:r w:rsidR="00FD61BB">
        <w:rPr>
          <w:rFonts w:eastAsia="Arial" w:cs="Times New Roman"/>
          <w:szCs w:val="24"/>
        </w:rPr>
        <w:t xml:space="preserve">Prior to </w:t>
      </w:r>
      <w:r w:rsidR="00F142E2">
        <w:rPr>
          <w:rFonts w:eastAsia="Arial" w:cs="Times New Roman"/>
          <w:szCs w:val="24"/>
        </w:rPr>
        <w:t xml:space="preserve">completing </w:t>
      </w:r>
      <w:r w:rsidR="00FD61BB">
        <w:rPr>
          <w:rFonts w:eastAsia="Arial" w:cs="Times New Roman"/>
          <w:szCs w:val="24"/>
        </w:rPr>
        <w:t xml:space="preserve">a </w:t>
      </w:r>
      <w:r w:rsidR="00F142E2">
        <w:rPr>
          <w:rFonts w:eastAsia="Arial" w:cs="Times New Roman"/>
          <w:szCs w:val="24"/>
        </w:rPr>
        <w:t>second study</w:t>
      </w:r>
      <w:r w:rsidR="00FD61BB">
        <w:rPr>
          <w:rFonts w:eastAsia="Arial" w:cs="Times New Roman"/>
          <w:szCs w:val="24"/>
        </w:rPr>
        <w:t>/</w:t>
      </w:r>
      <w:r w:rsidR="00F142E2">
        <w:rPr>
          <w:rFonts w:eastAsia="Arial" w:cs="Times New Roman"/>
          <w:szCs w:val="24"/>
        </w:rPr>
        <w:t>test block, participants were split into either a 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w:t>
      </w:r>
      <w:r w:rsidR="00FD61BB">
        <w:rPr>
          <w:rFonts w:eastAsia="Arial" w:cs="Times New Roman"/>
          <w:szCs w:val="24"/>
        </w:rPr>
        <w:t>report the likelihood that</w:t>
      </w:r>
      <w:r w:rsidR="00A109E6">
        <w:rPr>
          <w:rFonts w:eastAsia="Arial" w:cs="Times New Roman"/>
          <w:szCs w:val="24"/>
        </w:rPr>
        <w:t xml:space="preserve"> an</w:t>
      </w:r>
      <w:r w:rsidR="00FD61BB">
        <w:rPr>
          <w:rFonts w:eastAsia="Arial" w:cs="Times New Roman"/>
          <w:szCs w:val="24"/>
        </w:rPr>
        <w:t>other participant</w:t>
      </w:r>
      <w:r w:rsidR="00A109E6">
        <w:rPr>
          <w:rFonts w:eastAsia="Arial" w:cs="Times New Roman"/>
          <w:szCs w:val="24"/>
        </w:rPr>
        <w:t xml:space="preserve"> </w:t>
      </w:r>
      <w:r w:rsidR="00FD61BB">
        <w:rPr>
          <w:rFonts w:eastAsia="Arial" w:cs="Times New Roman"/>
          <w:szCs w:val="24"/>
        </w:rPr>
        <w:t>recall</w:t>
      </w:r>
      <w:r w:rsidR="00A109E6">
        <w:rPr>
          <w:rFonts w:eastAsia="Arial" w:cs="Times New Roman"/>
          <w:szCs w:val="24"/>
        </w:rPr>
        <w:t xml:space="preserve"> target word when presented with the cue.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w:t>
      </w:r>
      <w:r w:rsidR="00FD61BB">
        <w:rPr>
          <w:rFonts w:eastAsia="Arial" w:cs="Times New Roman"/>
          <w:szCs w:val="24"/>
        </w:rPr>
        <w:t xml:space="preserve"> Thus, the theory-based group received an experience-based warning regarding the illusion of competence </w:t>
      </w:r>
      <w:r w:rsidR="00792DDE">
        <w:rPr>
          <w:rFonts w:eastAsia="Arial" w:cs="Times New Roman"/>
          <w:szCs w:val="24"/>
        </w:rPr>
        <w:t>and</w:t>
      </w:r>
      <w:r w:rsidR="00FD61BB">
        <w:rPr>
          <w:rFonts w:eastAsia="Arial" w:cs="Times New Roman"/>
          <w:szCs w:val="24"/>
        </w:rPr>
        <w:t xml:space="preserve"> the specific pair types that </w:t>
      </w:r>
      <w:r w:rsidR="00FD61BB">
        <w:rPr>
          <w:rFonts w:eastAsia="Arial" w:cs="Times New Roman"/>
          <w:szCs w:val="24"/>
        </w:rPr>
        <w:lastRenderedPageBreak/>
        <w:t>were most susceptible to overestimations.</w:t>
      </w:r>
      <w:r w:rsidR="008E6DF6">
        <w:rPr>
          <w:rFonts w:eastAsia="Arial" w:cs="Times New Roman"/>
          <w:szCs w:val="24"/>
        </w:rPr>
        <w:t xml:space="preserve"> In contrast, </w:t>
      </w:r>
      <w:r w:rsidR="00A109E6">
        <w:rPr>
          <w:rFonts w:eastAsia="Arial" w:cs="Times New Roman"/>
          <w:szCs w:val="24"/>
        </w:rPr>
        <w:t xml:space="preserve"> </w:t>
      </w:r>
      <w:r w:rsidR="008E6DF6">
        <w:rPr>
          <w:rFonts w:eastAsia="Arial" w:cs="Times New Roman"/>
          <w:szCs w:val="24"/>
        </w:rPr>
        <w:t>t</w:t>
      </w:r>
      <w:r w:rsidR="00A109E6">
        <w:rPr>
          <w:rFonts w:eastAsia="Arial" w:cs="Times New Roman"/>
          <w:szCs w:val="24"/>
        </w:rPr>
        <w:t>he mnemonic-based group completed filler tasks</w:t>
      </w:r>
      <w:r w:rsidR="008E6DF6">
        <w:rPr>
          <w:rFonts w:eastAsia="Arial" w:cs="Times New Roman"/>
          <w:szCs w:val="24"/>
        </w:rPr>
        <w:t xml:space="preserve"> and were not informed of the illusion of competence. On the second study/test bock, theory-based participants showed a reduction in the illusion of competence relative to the mnemonic based group, indicating that participants could adjust their JOLs in response to </w:t>
      </w:r>
    </w:p>
    <w:p w14:paraId="400855DC" w14:textId="170C8CE7" w:rsidR="0092567A" w:rsidRDefault="00C024B1" w:rsidP="0092567A">
      <w:pPr>
        <w:spacing w:after="160"/>
        <w:ind w:firstLine="720"/>
        <w:contextualSpacing/>
        <w:rPr>
          <w:rFonts w:eastAsia="Arial" w:cs="Times New Roman"/>
          <w:szCs w:val="24"/>
        </w:rPr>
      </w:pPr>
      <w:r>
        <w:rPr>
          <w:rFonts w:eastAsia="Arial" w:cs="Times New Roman"/>
          <w:szCs w:val="24"/>
        </w:rPr>
        <w:t>Given the warning benefits reported by Koriat and Bjork (2006), t</w:t>
      </w:r>
      <w:r w:rsidR="0092567A">
        <w:rPr>
          <w:rFonts w:eastAsia="Arial" w:cs="Times New Roman"/>
          <w:szCs w:val="24"/>
        </w:rPr>
        <w:t>he purpose of Experiment 2 was to examine whether JOL accuracy could be</w:t>
      </w:r>
      <w:r>
        <w:rPr>
          <w:rFonts w:eastAsia="Arial" w:cs="Times New Roman"/>
          <w:szCs w:val="24"/>
        </w:rPr>
        <w:t xml:space="preserve"> further</w:t>
      </w:r>
      <w:r w:rsidR="0092567A">
        <w:rPr>
          <w:rFonts w:eastAsia="Arial" w:cs="Times New Roman"/>
          <w:szCs w:val="24"/>
        </w:rPr>
        <w:t xml:space="preserve"> improved if participants were warned about the deceptive nature of word pairs</w:t>
      </w:r>
      <w:r>
        <w:rPr>
          <w:rFonts w:eastAsia="Arial" w:cs="Times New Roman"/>
          <w:szCs w:val="24"/>
        </w:rPr>
        <w:t xml:space="preserve"> </w:t>
      </w:r>
      <w:r w:rsidR="0092567A">
        <w:rPr>
          <w:rFonts w:eastAsia="Arial" w:cs="Times New Roman"/>
          <w:szCs w:val="24"/>
        </w:rPr>
        <w:t>prior to study</w:t>
      </w:r>
      <w:r w:rsidR="00245D5A">
        <w:rPr>
          <w:rFonts w:eastAsia="Arial" w:cs="Times New Roman"/>
          <w:szCs w:val="24"/>
        </w:rPr>
        <w:t xml:space="preserve"> relative to a no-warning group</w:t>
      </w:r>
      <w:r w:rsidR="0092567A">
        <w:rPr>
          <w:rFonts w:eastAsia="Arial" w:cs="Times New Roman"/>
          <w:szCs w:val="24"/>
        </w:rPr>
        <w:t xml:space="preserve">. Like Experiment 1, </w:t>
      </w:r>
      <w:r w:rsidR="00377B00">
        <w:rPr>
          <w:rFonts w:eastAsia="Arial" w:cs="Times New Roman"/>
          <w:szCs w:val="24"/>
        </w:rPr>
        <w:t>2 blocks containing separate lists of cue-target pairs were studied and immediately tested</w:t>
      </w:r>
      <w:r w:rsidR="0092567A">
        <w:rPr>
          <w:rFonts w:eastAsia="Arial" w:cs="Times New Roman"/>
          <w:szCs w:val="24"/>
        </w:rPr>
        <w:t xml:space="preserve">. </w:t>
      </w:r>
      <w:r>
        <w:rPr>
          <w:rFonts w:eastAsia="Arial" w:cs="Times New Roman"/>
          <w:szCs w:val="24"/>
        </w:rPr>
        <w:t xml:space="preserve">Modeling Koriat and Bjork’s procedure, after block 1, </w:t>
      </w:r>
      <w:r w:rsidR="0092567A">
        <w:rPr>
          <w:rFonts w:eastAsia="Arial" w:cs="Times New Roman"/>
          <w:szCs w:val="24"/>
        </w:rPr>
        <w:t xml:space="preserve">participants in the warning group were </w:t>
      </w:r>
      <w:r w:rsidR="00077CF8">
        <w:rPr>
          <w:rFonts w:eastAsia="Arial" w:cs="Times New Roman"/>
          <w:szCs w:val="24"/>
        </w:rPr>
        <w:t xml:space="preserve">explicitly informed about the illusion of competence </w:t>
      </w:r>
      <w:r>
        <w:rPr>
          <w:rFonts w:eastAsia="Arial" w:cs="Times New Roman"/>
          <w:szCs w:val="24"/>
        </w:rPr>
        <w:t xml:space="preserve">with deceptive pairs. </w:t>
      </w:r>
      <w:r w:rsidR="00077CF8">
        <w:rPr>
          <w:rFonts w:eastAsia="Arial" w:cs="Times New Roman"/>
          <w:szCs w:val="24"/>
        </w:rPr>
        <w:t xml:space="preserve">To enhance </w:t>
      </w:r>
      <w:r w:rsidR="004A54D6">
        <w:rPr>
          <w:rFonts w:eastAsia="Arial" w:cs="Times New Roman"/>
          <w:szCs w:val="24"/>
        </w:rPr>
        <w:t xml:space="preserve">warning </w:t>
      </w:r>
      <w:r w:rsidR="00077CF8">
        <w:rPr>
          <w:rFonts w:eastAsia="Arial" w:cs="Times New Roman"/>
          <w:szCs w:val="24"/>
        </w:rPr>
        <w:t>effectiveness, we also showed participants a figure (taken from Maxwell &amp; Huff, in press) which depicted the illusion of competence pattern, a procedure that was adopted from Koriat and Bjork (</w:t>
      </w:r>
      <w:r>
        <w:rPr>
          <w:rFonts w:eastAsia="Arial" w:cs="Times New Roman"/>
          <w:szCs w:val="24"/>
        </w:rPr>
        <w:t>2006</w:t>
      </w:r>
      <w:r w:rsidR="00077CF8">
        <w:rPr>
          <w:rFonts w:eastAsia="Arial" w:cs="Times New Roman"/>
          <w:szCs w:val="24"/>
        </w:rPr>
        <w:t xml:space="preserve">). Immediately following the warning , participants then studied the second </w:t>
      </w:r>
      <w:r w:rsidR="00245D5A">
        <w:rPr>
          <w:rFonts w:eastAsia="Arial" w:cs="Times New Roman"/>
          <w:szCs w:val="24"/>
        </w:rPr>
        <w:t xml:space="preserve">block </w:t>
      </w:r>
      <w:r w:rsidR="00077CF8">
        <w:rPr>
          <w:rFonts w:eastAsia="Arial" w:cs="Times New Roman"/>
          <w:szCs w:val="24"/>
        </w:rPr>
        <w:t xml:space="preserve">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w:t>
      </w:r>
      <w:r w:rsidR="00245D5A">
        <w:rPr>
          <w:rFonts w:eastAsia="Arial" w:cs="Times New Roman"/>
          <w:szCs w:val="24"/>
        </w:rPr>
        <w:t xml:space="preserve"> </w:t>
      </w:r>
      <w:r w:rsidR="005011F6">
        <w:rPr>
          <w:rFonts w:eastAsia="Arial" w:cs="Times New Roman"/>
          <w:szCs w:val="24"/>
        </w:rPr>
        <w:t xml:space="preserve">empirical </w:t>
      </w:r>
      <w:r w:rsidR="00245D5A">
        <w:rPr>
          <w:rFonts w:eastAsia="Arial" w:cs="Times New Roman"/>
          <w:szCs w:val="24"/>
        </w:rPr>
        <w:t>data</w:t>
      </w:r>
      <w:r w:rsidR="00377B00">
        <w:rPr>
          <w:rFonts w:eastAsia="Arial" w:cs="Times New Roman"/>
          <w:szCs w:val="24"/>
        </w:rPr>
        <w:t xml:space="preserve"> depicting the illusion of competence</w:t>
      </w:r>
      <w:r w:rsidR="005011F6">
        <w:rPr>
          <w:rFonts w:eastAsia="Arial" w:cs="Times New Roman"/>
          <w:szCs w:val="24"/>
        </w:rPr>
        <w:t xml:space="preserve"> pattern</w:t>
      </w:r>
      <w:r w:rsidR="00377B00">
        <w:rPr>
          <w:rFonts w:eastAsia="Arial" w:cs="Times New Roman"/>
          <w:szCs w:val="24"/>
        </w:rPr>
        <w:t xml:space="preserve">. </w:t>
      </w:r>
    </w:p>
    <w:p w14:paraId="74F533D5" w14:textId="6A7F4D0A"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w:t>
      </w:r>
      <w:r w:rsidR="00245D5A">
        <w:rPr>
          <w:rFonts w:eastAsia="Arial" w:cs="Times New Roman"/>
          <w:szCs w:val="24"/>
        </w:rPr>
        <w:t>maximize</w:t>
      </w:r>
      <w:r>
        <w:rPr>
          <w:rFonts w:eastAsia="Arial" w:cs="Times New Roman"/>
          <w:szCs w:val="24"/>
        </w:rPr>
        <w:t xml:space="preserve"> JOL calibration, the effects of warning (vs. no warning) were also crossed with the read, item-specific, and relational encoding instructions </w:t>
      </w:r>
      <w:r w:rsidR="00245D5A">
        <w:rPr>
          <w:rFonts w:eastAsia="Arial" w:cs="Times New Roman"/>
          <w:szCs w:val="24"/>
        </w:rPr>
        <w:t xml:space="preserve">as </w:t>
      </w:r>
      <w:r>
        <w:rPr>
          <w:rFonts w:eastAsia="Arial" w:cs="Times New Roman"/>
          <w:szCs w:val="24"/>
        </w:rPr>
        <w:t xml:space="preserve">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could be enhanced further with warnings that may </w:t>
      </w:r>
      <w:r w:rsidR="00AC108F">
        <w:rPr>
          <w:rFonts w:eastAsia="Arial" w:cs="Times New Roman"/>
          <w:szCs w:val="24"/>
        </w:rPr>
        <w:t xml:space="preserve">moderate </w:t>
      </w:r>
      <w:r w:rsidR="00AA4E79">
        <w:rPr>
          <w:rFonts w:eastAsia="Arial" w:cs="Times New Roman"/>
          <w:szCs w:val="24"/>
        </w:rPr>
        <w:t xml:space="preserve">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Specifically, participants in the Warning groups were provide</w:t>
      </w:r>
      <w:r w:rsidR="00262E4B">
        <w:rPr>
          <w:rFonts w:eastAsia="Arial" w:cs="Times New Roman"/>
          <w:szCs w:val="24"/>
        </w:rPr>
        <w:t>d</w:t>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w:t>
      </w:r>
      <w:r w:rsidR="00B53EDE">
        <w:rPr>
          <w:rFonts w:eastAsia="Arial" w:cs="Times New Roman"/>
          <w:szCs w:val="24"/>
        </w:rPr>
        <w:lastRenderedPageBreak/>
        <w:t xml:space="preserve">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21B634B7" w14:textId="77777777" w:rsidR="00CF086E" w:rsidRDefault="00E575E6" w:rsidP="00E14B73">
      <w:pPr>
        <w:spacing w:after="160"/>
        <w:contextualSpacing/>
        <w:rPr>
          <w:rFonts w:eastAsia="Arial" w:cs="Times New Roman"/>
          <w:szCs w:val="24"/>
        </w:rPr>
      </w:pPr>
      <w:r>
        <w:rPr>
          <w:rFonts w:eastAsia="Arial" w:cs="Times New Roman"/>
          <w:szCs w:val="24"/>
        </w:rPr>
        <w:tab/>
      </w:r>
      <w:commentRangeStart w:id="37"/>
      <w:commentRangeStart w:id="38"/>
      <w:r>
        <w:rPr>
          <w:rFonts w:eastAsia="Arial" w:cs="Times New Roman"/>
          <w:szCs w:val="24"/>
        </w:rPr>
        <w:t>Data were initial screened for missing responses and outliers as in Experiment 1</w:t>
      </w:r>
      <w:r w:rsidR="00B5261D">
        <w:rPr>
          <w:rFonts w:eastAsia="Arial" w:cs="Times New Roman"/>
          <w:szCs w:val="24"/>
        </w:rPr>
        <w:t>.</w:t>
      </w:r>
      <w:commentRangeEnd w:id="37"/>
      <w:r w:rsidR="00AC108F">
        <w:rPr>
          <w:rStyle w:val="CommentReference"/>
        </w:rPr>
        <w:commentReference w:id="37"/>
      </w:r>
      <w:commentRangeEnd w:id="38"/>
      <w:r w:rsidR="008136FE">
        <w:rPr>
          <w:rStyle w:val="CommentReference"/>
        </w:rPr>
        <w:commentReference w:id="38"/>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r w:rsidR="008136FE">
        <w:rPr>
          <w:rFonts w:eastAsia="Arial" w:cs="Times New Roman"/>
          <w:szCs w:val="24"/>
        </w:rPr>
        <w:t xml:space="preserve">For completeness, analyses for both blocks are included in the Supplemental Materials (available at: </w:t>
      </w:r>
      <w:r w:rsidR="008136FE" w:rsidRPr="008136FE">
        <w:rPr>
          <w:rFonts w:eastAsia="Arial" w:cs="Times New Roman"/>
          <w:szCs w:val="24"/>
        </w:rPr>
        <w:t>https://osf.io/cgse6/</w:t>
      </w:r>
      <w:r w:rsidR="008136FE">
        <w:rPr>
          <w:rFonts w:eastAsia="Arial" w:cs="Times New Roman"/>
          <w:szCs w:val="24"/>
        </w:rPr>
        <w:t xml:space="preserve">), and the data patterns largely follow those found in block </w:t>
      </w:r>
      <w:commentRangeStart w:id="39"/>
      <w:commentRangeStart w:id="40"/>
      <w:commentRangeStart w:id="41"/>
      <w:r w:rsidR="008136FE">
        <w:rPr>
          <w:rFonts w:eastAsia="Arial" w:cs="Times New Roman"/>
          <w:szCs w:val="24"/>
        </w:rPr>
        <w:t>2</w:t>
      </w:r>
      <w:commentRangeEnd w:id="39"/>
      <w:r w:rsidR="008136FE">
        <w:rPr>
          <w:rStyle w:val="CommentReference"/>
        </w:rPr>
        <w:commentReference w:id="39"/>
      </w:r>
      <w:commentRangeEnd w:id="40"/>
      <w:r w:rsidR="008136FE">
        <w:rPr>
          <w:rStyle w:val="CommentReference"/>
        </w:rPr>
        <w:commentReference w:id="40"/>
      </w:r>
      <w:commentRangeEnd w:id="41"/>
      <w:r w:rsidR="008136FE">
        <w:rPr>
          <w:rStyle w:val="CommentReference"/>
        </w:rPr>
        <w:commentReference w:id="41"/>
      </w:r>
      <w:r w:rsidR="008136FE">
        <w:rPr>
          <w:rFonts w:eastAsia="Arial" w:cs="Times New Roman"/>
          <w:szCs w:val="24"/>
        </w:rPr>
        <w:t>.</w:t>
      </w:r>
    </w:p>
    <w:p w14:paraId="71DD3304" w14:textId="5CB2A1F5" w:rsidR="00E575E6" w:rsidRPr="00900F0D" w:rsidRDefault="00E575E6" w:rsidP="00CF086E">
      <w:pPr>
        <w:spacing w:after="160"/>
        <w:ind w:firstLine="720"/>
        <w:contextualSpacing/>
        <w:rPr>
          <w:rFonts w:eastAsia="Arial" w:cs="Times New Roman"/>
          <w:szCs w:val="24"/>
        </w:rPr>
      </w:pPr>
      <w:r>
        <w:rPr>
          <w:rFonts w:eastAsia="Arial" w:cs="Times New Roman"/>
          <w:szCs w:val="24"/>
        </w:rPr>
        <w:t>In the</w:t>
      </w:r>
      <w:r w:rsidR="00CF086E">
        <w:rPr>
          <w:rFonts w:eastAsia="Arial" w:cs="Times New Roman"/>
          <w:szCs w:val="24"/>
        </w:rPr>
        <w:t xml:space="preserve"> following</w:t>
      </w:r>
      <w:r>
        <w:rPr>
          <w:rFonts w:eastAsia="Arial" w:cs="Times New Roman"/>
          <w:szCs w:val="24"/>
        </w:rPr>
        <w:t xml:space="preserv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w:t>
      </w:r>
      <w:r w:rsidR="00AC108F">
        <w:rPr>
          <w:rFonts w:eastAsia="Arial" w:cs="Times New Roman"/>
          <w:szCs w:val="24"/>
        </w:rPr>
        <w:t>No</w:t>
      </w:r>
      <w:r w:rsidR="00477292">
        <w:rPr>
          <w:rFonts w:eastAsia="Arial" w:cs="Times New Roman"/>
          <w:szCs w:val="24"/>
        </w:rPr>
        <w:t xml:space="preserve">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xml:space="preserve">, but for concision, </w:t>
      </w:r>
      <w:r w:rsidR="00AC108F">
        <w:rPr>
          <w:rFonts w:eastAsia="Arial" w:cs="Times New Roman"/>
          <w:szCs w:val="24"/>
        </w:rPr>
        <w:t xml:space="preserve">the analyses below </w:t>
      </w:r>
      <w:r w:rsidR="00900F0D">
        <w:rPr>
          <w:rFonts w:eastAsia="Arial" w:cs="Times New Roman"/>
          <w:szCs w:val="24"/>
        </w:rPr>
        <w:t>do not include warning as a factor.</w:t>
      </w:r>
    </w:p>
    <w:p w14:paraId="2E33AC8D" w14:textId="5F67FD6B"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 xml:space="preserve">mixed </w:t>
      </w:r>
      <w:r w:rsidR="00013442" w:rsidRPr="003E7264">
        <w:rPr>
          <w:rFonts w:eastAsia="Arial" w:cs="Times New Roman"/>
          <w:szCs w:val="24"/>
        </w:rPr>
        <w:t xml:space="preserve">ANOVA </w:t>
      </w:r>
      <w:r w:rsidR="00AC108F">
        <w:rPr>
          <w:rFonts w:eastAsia="Arial" w:cs="Times New Roman"/>
          <w:szCs w:val="24"/>
        </w:rPr>
        <w:t>yielded an</w:t>
      </w:r>
      <w:r w:rsidR="00900F0D">
        <w:rPr>
          <w:rFonts w:eastAsia="Arial" w:cs="Times New Roman"/>
          <w:szCs w:val="24"/>
        </w:rPr>
        <w:t xml:space="preserve"> effect of measure,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 xml:space="preserve">which JOL/recall rates were lower in the read </w:t>
      </w:r>
      <w:r w:rsidR="00900F0D">
        <w:rPr>
          <w:rFonts w:eastAsia="Arial" w:cs="Times New Roman"/>
          <w:szCs w:val="24"/>
        </w:rPr>
        <w:lastRenderedPageBreak/>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C108F">
        <w:rPr>
          <w:rFonts w:eastAsia="Arial" w:cs="Times New Roman"/>
          <w:szCs w:val="24"/>
        </w:rPr>
        <w:t xml:space="preserve">between </w:t>
      </w:r>
      <w:r w:rsidR="00A26F41">
        <w:rPr>
          <w:rFonts w:eastAsia="Arial" w:cs="Times New Roman"/>
          <w:szCs w:val="24"/>
        </w:rPr>
        <w:t>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0B190FCE" w:rsidR="00E066C7" w:rsidRDefault="00AC108F" w:rsidP="00704354">
      <w:pPr>
        <w:spacing w:after="160"/>
        <w:ind w:firstLine="720"/>
        <w:contextualSpacing/>
        <w:rPr>
          <w:rFonts w:eastAsia="Arial" w:cs="Times New Roman"/>
          <w:szCs w:val="24"/>
        </w:rPr>
      </w:pPr>
      <w:r>
        <w:rPr>
          <w:rFonts w:eastAsia="Arial" w:cs="Times New Roman"/>
          <w:szCs w:val="24"/>
        </w:rPr>
        <w:t>A</w:t>
      </w:r>
      <w:r w:rsidR="00585D2D">
        <w:rPr>
          <w:rFonts w:eastAsia="Arial" w:cs="Times New Roman"/>
          <w:szCs w:val="24"/>
        </w:rPr>
        <w:t xml:space="preserve"> measure × pair type interaction</w:t>
      </w:r>
      <w:r>
        <w:rPr>
          <w:rFonts w:eastAsia="Arial" w:cs="Times New Roman"/>
          <w:szCs w:val="24"/>
        </w:rPr>
        <w:t xml:space="preserve"> was also found, </w:t>
      </w:r>
      <w:r w:rsidR="00585D2D">
        <w:rPr>
          <w:rFonts w:eastAsia="Arial" w:cs="Times New Roman"/>
          <w:i/>
          <w:iCs/>
          <w:szCs w:val="24"/>
        </w:rPr>
        <w:t>F</w:t>
      </w:r>
      <w:r w:rsidR="00585D2D">
        <w:rPr>
          <w:rFonts w:eastAsia="Arial" w:cs="Times New Roman"/>
          <w:szCs w:val="24"/>
        </w:rPr>
        <w:t xml:space="preserve">(3, 639) = 134.27, </w:t>
      </w:r>
      <w:r w:rsidR="00585D2D">
        <w:rPr>
          <w:rFonts w:eastAsia="Arial" w:cs="Times New Roman"/>
          <w:i/>
          <w:iCs/>
          <w:szCs w:val="24"/>
        </w:rPr>
        <w:t>MSE</w:t>
      </w:r>
      <w:r w:rsidR="00585D2D">
        <w:rPr>
          <w:rFonts w:eastAsia="Arial" w:cs="Times New Roman"/>
          <w:szCs w:val="24"/>
        </w:rPr>
        <w:t xml:space="preserve"> = 112.44, </w:t>
      </w:r>
      <w:r w:rsidR="00585D2D" w:rsidRPr="001C03EF">
        <w:rPr>
          <w:rFonts w:eastAsia="Arial" w:cs="Times New Roman"/>
          <w:i/>
          <w:iCs/>
          <w:szCs w:val="24"/>
        </w:rPr>
        <w:t>η</w:t>
      </w:r>
      <w:r w:rsidR="00585D2D" w:rsidRPr="001C03EF">
        <w:rPr>
          <w:rFonts w:eastAsia="Arial" w:cs="Times New Roman"/>
          <w:szCs w:val="24"/>
          <w:vertAlign w:val="subscript"/>
        </w:rPr>
        <w:t>p</w:t>
      </w:r>
      <w:r w:rsidR="00585D2D" w:rsidRPr="001C03EF">
        <w:rPr>
          <w:rFonts w:eastAsia="Arial" w:cs="Times New Roman"/>
          <w:szCs w:val="24"/>
          <w:vertAlign w:val="superscript"/>
        </w:rPr>
        <w:t>2</w:t>
      </w:r>
      <w:r w:rsidR="00585D2D">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w:t>
      </w:r>
      <w:r>
        <w:rPr>
          <w:rFonts w:eastAsia="Arial" w:cs="Times New Roman"/>
          <w:szCs w:val="24"/>
        </w:rPr>
        <w:t>, and like Experiment 1</w:t>
      </w:r>
      <w:r w:rsidR="007529DF">
        <w:rPr>
          <w:rFonts w:eastAsia="Arial" w:cs="Times New Roman"/>
          <w:szCs w:val="24"/>
        </w:rPr>
        <w:t xml:space="preserve">,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Pr>
          <w:rFonts w:eastAsia="Arial" w:cs="Times New Roman"/>
          <w:szCs w:val="24"/>
        </w:rPr>
        <w:t xml:space="preserve"> as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w:t>
      </w:r>
      <w:r w:rsidR="006A2793">
        <w:rPr>
          <w:rFonts w:eastAsia="Arial" w:cs="Times New Roman"/>
          <w:szCs w:val="24"/>
        </w:rPr>
        <w:t xml:space="preserve">encoding </w:t>
      </w:r>
      <w:r w:rsidR="007008CA">
        <w:rPr>
          <w:rFonts w:eastAsia="Arial" w:cs="Times New Roman"/>
          <w:szCs w:val="24"/>
        </w:rPr>
        <w:t xml:space="preserve">eliminated the illusion of competence, but only for unrelated pairs. </w:t>
      </w:r>
    </w:p>
    <w:p w14:paraId="1A0C7DDE" w14:textId="77777777" w:rsidR="000F470D" w:rsidRDefault="000F470D" w:rsidP="000F470D">
      <w:pPr>
        <w:spacing w:after="160"/>
        <w:ind w:firstLine="720"/>
        <w:contextualSpacing/>
        <w:rPr>
          <w:rFonts w:eastAsia="Arial" w:cs="Times New Roman"/>
          <w:szCs w:val="24"/>
        </w:rPr>
      </w:pPr>
      <w:commentRangeStart w:id="42"/>
      <w:commentRangeStart w:id="43"/>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(Figures 6-8). </w:t>
      </w:r>
      <w:bookmarkStart w:id="44" w:name="_Hlk53319739"/>
      <w:commentRangeEnd w:id="42"/>
      <w:r>
        <w:rPr>
          <w:rStyle w:val="CommentReference"/>
        </w:rPr>
        <w:lastRenderedPageBreak/>
        <w:commentReference w:id="42"/>
      </w:r>
      <w:commentRangeEnd w:id="43"/>
      <w:r>
        <w:rPr>
          <w:rStyle w:val="CommentReference"/>
        </w:rPr>
        <w:commentReference w:id="43"/>
      </w:r>
      <w:r>
        <w:rPr>
          <w:rFonts w:eastAsia="Arial" w:cs="Times New Roman"/>
          <w:szCs w:val="24"/>
        </w:rPr>
        <w:t xml:space="preserve">Consistent with our first experiment, 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commentRangeStart w:id="45"/>
      <w:r>
        <w:rPr>
          <w:rFonts w:eastAsia="Arial" w:cs="Times New Roman"/>
          <w:szCs w:val="24"/>
        </w:rPr>
        <w:t xml:space="preserve">This analysis yielded a reliable 3-way interaction, </w:t>
      </w:r>
      <w:r w:rsidRPr="003E7264">
        <w:rPr>
          <w:rFonts w:eastAsia="Arial" w:cs="Times New Roman"/>
          <w:i/>
          <w:szCs w:val="24"/>
        </w:rPr>
        <w:t>F</w:t>
      </w:r>
      <w:r w:rsidRPr="003E7264">
        <w:rPr>
          <w:rFonts w:eastAsia="Arial" w:cs="Times New Roman"/>
          <w:szCs w:val="24"/>
        </w:rPr>
        <w:t>(</w:t>
      </w:r>
      <w:r>
        <w:rPr>
          <w:rFonts w:eastAsia="Arial" w:cs="Times New Roman"/>
          <w:szCs w:val="24"/>
        </w:rPr>
        <w:t>60</w:t>
      </w:r>
      <w:r w:rsidRPr="003E7264">
        <w:rPr>
          <w:rFonts w:eastAsia="Arial" w:cs="Times New Roman"/>
          <w:szCs w:val="24"/>
        </w:rPr>
        <w:t xml:space="preserve">, </w:t>
      </w:r>
      <w:r>
        <w:rPr>
          <w:rFonts w:eastAsia="Arial" w:cs="Times New Roman"/>
          <w:szCs w:val="24"/>
        </w:rPr>
        <w:t>6120</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1221.10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 xml:space="preserve">02. </w:t>
      </w:r>
      <w:commentRangeEnd w:id="45"/>
      <w:r>
        <w:rPr>
          <w:rStyle w:val="CommentReference"/>
        </w:rPr>
        <w:commentReference w:id="45"/>
      </w:r>
      <w:r>
        <w:rPr>
          <w:rFonts w:eastAsia="Arial" w:cs="Times New Roman"/>
          <w:szCs w:val="24"/>
        </w:rPr>
        <w:t>We then analyzed calibration plots separately for each of the encoding groups.</w:t>
      </w:r>
    </w:p>
    <w:p w14:paraId="6C456D09" w14:textId="77777777" w:rsidR="000F470D" w:rsidRDefault="000F470D" w:rsidP="000F470D">
      <w:pPr>
        <w:spacing w:after="160"/>
        <w:ind w:firstLine="720"/>
        <w:contextualSpacing/>
        <w:rPr>
          <w:rFonts w:eastAsia="Arial" w:cs="Times New Roman"/>
          <w:szCs w:val="24"/>
        </w:rPr>
      </w:pPr>
      <w:commentRangeStart w:id="46"/>
      <w:r>
        <w:rPr>
          <w:rFonts w:eastAsia="Arial" w:cs="Times New Roman"/>
          <w:szCs w:val="24"/>
        </w:rPr>
        <w:t>Starting</w:t>
      </w:r>
      <w:commentRangeEnd w:id="46"/>
      <w:r>
        <w:rPr>
          <w:rStyle w:val="CommentReference"/>
        </w:rPr>
        <w:commentReference w:id="46"/>
      </w:r>
      <w:r>
        <w:rPr>
          <w:rFonts w:eastAsia="Arial" w:cs="Times New Roman"/>
          <w:szCs w:val="24"/>
        </w:rPr>
        <w:t xml:space="preserve"> with participants who completed the silent reading task,</w:t>
      </w:r>
      <w:r w:rsidRPr="003E7264">
        <w:rPr>
          <w:rFonts w:eastAsia="Arial" w:cs="Times New Roman"/>
          <w:szCs w:val="24"/>
        </w:rPr>
        <w:t xml:space="preserve"> overestimations </w:t>
      </w:r>
      <w:r>
        <w:rPr>
          <w:rFonts w:eastAsia="Arial" w:cs="Times New Roman"/>
          <w:szCs w:val="24"/>
        </w:rPr>
        <w:t>were observed at</w:t>
      </w:r>
      <w:r w:rsidRPr="003E7264">
        <w:rPr>
          <w:rFonts w:eastAsia="Arial" w:cs="Times New Roman"/>
          <w:szCs w:val="24"/>
        </w:rPr>
        <w:t xml:space="preserve"> nearly all JOL ratings (JOLs &gt; </w:t>
      </w:r>
      <w:r>
        <w:rPr>
          <w:rFonts w:eastAsia="Arial" w:cs="Times New Roman"/>
          <w:szCs w:val="24"/>
        </w:rPr>
        <w:t>30</w:t>
      </w:r>
      <w:r w:rsidRPr="003E7264">
        <w:rPr>
          <w:rFonts w:eastAsia="Arial" w:cs="Times New Roman"/>
          <w:szCs w:val="24"/>
        </w:rPr>
        <w:t>%)</w:t>
      </w:r>
      <w:r>
        <w:rPr>
          <w:rFonts w:eastAsia="Arial" w:cs="Times New Roman"/>
          <w:szCs w:val="24"/>
        </w:rPr>
        <w:t xml:space="preserve">. Next, overestimation of </w:t>
      </w:r>
      <w:r w:rsidRPr="003E7264">
        <w:rPr>
          <w:rFonts w:eastAsia="Arial" w:cs="Times New Roman"/>
          <w:szCs w:val="24"/>
        </w:rPr>
        <w:t xml:space="preserve">backward pairs occurred at JOLs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For symmetrical associates, overestimations occurred for JOLs greater than 80%. Finally, overestimation of forward associates</w:t>
      </w:r>
      <w:r w:rsidRPr="003E7264">
        <w:rPr>
          <w:rFonts w:eastAsia="Arial" w:cs="Times New Roman"/>
          <w:szCs w:val="24"/>
        </w:rPr>
        <w:t xml:space="preserve"> occurred</w:t>
      </w:r>
      <w:r>
        <w:rPr>
          <w:rFonts w:eastAsia="Arial" w:cs="Times New Roman"/>
          <w:szCs w:val="24"/>
        </w:rPr>
        <w:t xml:space="preserve"> only</w:t>
      </w:r>
      <w:r w:rsidRPr="003E7264">
        <w:rPr>
          <w:rFonts w:eastAsia="Arial" w:cs="Times New Roman"/>
          <w:szCs w:val="24"/>
        </w:rPr>
        <w:t xml:space="preserve"> at the highest JOL ratings (</w:t>
      </w:r>
      <w:r>
        <w:rPr>
          <w:rFonts w:eastAsia="Arial" w:cs="Times New Roman"/>
          <w:szCs w:val="24"/>
        </w:rPr>
        <w:t xml:space="preserve">&lt; 90). Using a </w:t>
      </w:r>
      <w:r w:rsidRPr="003E7264">
        <w:rPr>
          <w:rFonts w:eastAsia="Arial" w:cs="Times New Roman"/>
          <w:szCs w:val="24"/>
        </w:rPr>
        <w:t>4 (Pair Type: Forward vs. Backward vs. Symmetrical vs. Unrelated)</w:t>
      </w:r>
      <w:r>
        <w:rPr>
          <w:rFonts w:eastAsia="Arial" w:cs="Times New Roman"/>
          <w:szCs w:val="24"/>
        </w:rPr>
        <w:t xml:space="preserve"> × 11 (JOL increment) repeated measures ANOVA, 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216</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77092.57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46</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720</w:t>
      </w:r>
      <w:r w:rsidRPr="003E7264">
        <w:rPr>
          <w:rFonts w:eastAsia="Arial" w:cs="Times New Roman"/>
          <w:szCs w:val="24"/>
        </w:rPr>
        <w:t xml:space="preserve">) = </w:t>
      </w:r>
      <w:r>
        <w:rPr>
          <w:rFonts w:eastAsia="Arial" w:cs="Times New Roman"/>
          <w:szCs w:val="24"/>
        </w:rPr>
        <w:t>10.03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12526.10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2160</w:t>
      </w:r>
      <w:r w:rsidRPr="003E7264">
        <w:rPr>
          <w:rFonts w:eastAsia="Arial" w:cs="Times New Roman"/>
          <w:szCs w:val="24"/>
        </w:rPr>
        <w:t xml:space="preserve">) = </w:t>
      </w:r>
      <w:r>
        <w:rPr>
          <w:rFonts w:eastAsia="Arial" w:cs="Times New Roman"/>
          <w:szCs w:val="24"/>
        </w:rPr>
        <w:t>3.99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3069.50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05</w:t>
      </w:r>
      <w:r w:rsidRPr="003E7264">
        <w:rPr>
          <w:rFonts w:eastAsia="Arial" w:cs="Times New Roman"/>
          <w:szCs w:val="24"/>
        </w:rPr>
        <w:t xml:space="preserve">. </w:t>
      </w:r>
    </w:p>
    <w:p w14:paraId="3E74E5BC" w14:textId="77777777" w:rsidR="000F470D" w:rsidRDefault="000F470D" w:rsidP="000F470D">
      <w:pPr>
        <w:spacing w:after="160"/>
        <w:ind w:firstLine="720"/>
        <w:contextualSpacing/>
        <w:rPr>
          <w:rFonts w:eastAsia="Arial" w:cs="Times New Roman"/>
          <w:szCs w:val="24"/>
        </w:rPr>
      </w:pPr>
      <w:r>
        <w:rPr>
          <w:rFonts w:eastAsia="Arial" w:cs="Times New Roman"/>
          <w:szCs w:val="24"/>
        </w:rPr>
        <w:t xml:space="preserve">Next, for participants in the item-specific encoding group, </w:t>
      </w:r>
      <w:r w:rsidRPr="003E7264">
        <w:rPr>
          <w:rFonts w:eastAsia="Arial" w:cs="Times New Roman"/>
          <w:szCs w:val="24"/>
        </w:rPr>
        <w:t xml:space="preserve">overestimations </w:t>
      </w:r>
      <w:r>
        <w:rPr>
          <w:rFonts w:eastAsia="Arial" w:cs="Times New Roman"/>
          <w:szCs w:val="24"/>
        </w:rPr>
        <w:t>of unrelated pairs reduced relative to the read group, with overestimations emerging for</w:t>
      </w:r>
      <w:r w:rsidRPr="003E7264">
        <w:rPr>
          <w:rFonts w:eastAsia="Arial" w:cs="Times New Roman"/>
          <w:szCs w:val="24"/>
        </w:rPr>
        <w:t xml:space="preserve"> JOL ratings </w:t>
      </w:r>
      <w:r>
        <w:rPr>
          <w:rFonts w:eastAsia="Arial" w:cs="Times New Roman"/>
          <w:szCs w:val="24"/>
        </w:rPr>
        <w:t xml:space="preserve">above 60%.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were observed at JOL ratings above 80%.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219</w:t>
      </w:r>
      <w:r w:rsidRPr="003E7264">
        <w:rPr>
          <w:rFonts w:eastAsia="Arial" w:cs="Times New Roman"/>
          <w:szCs w:val="24"/>
        </w:rPr>
        <w:t xml:space="preserve">) = </w:t>
      </w:r>
      <w:r>
        <w:rPr>
          <w:rFonts w:eastAsia="Arial" w:cs="Times New Roman"/>
          <w:szCs w:val="24"/>
        </w:rPr>
        <w:t>80.95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97661.16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730</w:t>
      </w:r>
      <w:r w:rsidRPr="003E7264">
        <w:rPr>
          <w:rFonts w:eastAsia="Arial" w:cs="Times New Roman"/>
          <w:szCs w:val="24"/>
        </w:rPr>
        <w:t xml:space="preserve">) = </w:t>
      </w:r>
      <w:r>
        <w:rPr>
          <w:rFonts w:eastAsia="Arial" w:cs="Times New Roman"/>
          <w:szCs w:val="24"/>
        </w:rPr>
        <w:t>17.34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24705.25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2190</w:t>
      </w:r>
      <w:r w:rsidRPr="003E7264">
        <w:rPr>
          <w:rFonts w:eastAsia="Arial" w:cs="Times New Roman"/>
          <w:szCs w:val="24"/>
        </w:rPr>
        <w:t xml:space="preserve">) = </w:t>
      </w:r>
      <w:r>
        <w:rPr>
          <w:rFonts w:eastAsia="Arial" w:cs="Times New Roman"/>
          <w:szCs w:val="24"/>
        </w:rPr>
        <w:t>6.61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5858.23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08, again confirmed these patterns.</w:t>
      </w:r>
    </w:p>
    <w:p w14:paraId="259E33B1" w14:textId="77777777" w:rsidR="000F470D" w:rsidRDefault="000F470D" w:rsidP="000F470D">
      <w:pPr>
        <w:spacing w:after="160"/>
        <w:ind w:firstLine="720"/>
        <w:contextualSpacing/>
        <w:rPr>
          <w:rFonts w:eastAsia="Arial" w:cs="Times New Roman"/>
          <w:szCs w:val="24"/>
        </w:rPr>
      </w:pPr>
      <w:r>
        <w:rPr>
          <w:rFonts w:eastAsia="Arial" w:cs="Times New Roman"/>
          <w:szCs w:val="24"/>
        </w:rPr>
        <w:lastRenderedPageBreak/>
        <w:t xml:space="preserve">Finally, we assessed the calibration between JOLs and recall for participants who completed the relational encoding task.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again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70%. Next, overestimations of backward pairs </w:t>
      </w:r>
      <w:r w:rsidRPr="003E7264">
        <w:rPr>
          <w:rFonts w:eastAsia="Arial" w:cs="Times New Roman"/>
          <w:szCs w:val="24"/>
        </w:rPr>
        <w:t xml:space="preserve">emerged </w:t>
      </w:r>
      <w:r>
        <w:rPr>
          <w:rFonts w:eastAsia="Arial" w:cs="Times New Roman"/>
          <w:szCs w:val="24"/>
        </w:rPr>
        <w:t>when JOLs ratings were greater than 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Finally, for forward associates, overestimations only occurred at JOLs greater than 90%.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198</w:t>
      </w:r>
      <w:r w:rsidRPr="003E7264">
        <w:rPr>
          <w:rFonts w:eastAsia="Arial" w:cs="Times New Roman"/>
          <w:szCs w:val="24"/>
        </w:rPr>
        <w:t xml:space="preserve">) = </w:t>
      </w:r>
      <w:r>
        <w:rPr>
          <w:rFonts w:eastAsia="Arial" w:cs="Times New Roman"/>
          <w:szCs w:val="24"/>
        </w:rPr>
        <w:t>67.82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74599.51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660)</w:t>
      </w:r>
      <w:r w:rsidRPr="003E7264">
        <w:rPr>
          <w:rFonts w:eastAsia="Arial" w:cs="Times New Roman"/>
          <w:szCs w:val="24"/>
        </w:rPr>
        <w:t xml:space="preserve"> = </w:t>
      </w:r>
      <w:r>
        <w:rPr>
          <w:rFonts w:eastAsia="Arial" w:cs="Times New Roman"/>
          <w:szCs w:val="24"/>
        </w:rPr>
        <w:t>27.03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31746.80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1980)</w:t>
      </w:r>
      <w:r w:rsidRPr="003E7264">
        <w:rPr>
          <w:rFonts w:eastAsia="Arial" w:cs="Times New Roman"/>
          <w:szCs w:val="24"/>
        </w:rPr>
        <w:t xml:space="preserve"> = </w:t>
      </w:r>
      <w:r>
        <w:rPr>
          <w:rFonts w:eastAsia="Arial" w:cs="Times New Roman"/>
          <w:szCs w:val="24"/>
        </w:rPr>
        <w:t>7.67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6008.28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44"/>
    <w:p w14:paraId="4131D156" w14:textId="77777777" w:rsidR="000F470D" w:rsidRDefault="000F470D" w:rsidP="000F470D">
      <w:pPr>
        <w:spacing w:after="160"/>
        <w:ind w:firstLine="720"/>
        <w:contextualSpacing/>
        <w:rPr>
          <w:rFonts w:eastAsia="Arial" w:cs="Times New Roman"/>
          <w:szCs w:val="24"/>
        </w:rPr>
      </w:pPr>
      <w:proofErr w:type="gramStart"/>
      <w:r>
        <w:rPr>
          <w:rFonts w:eastAsia="Arial" w:cs="Times New Roman"/>
          <w:szCs w:val="24"/>
        </w:rPr>
        <w:t>Similar to</w:t>
      </w:r>
      <w:proofErr w:type="gramEnd"/>
      <w:r>
        <w:rPr>
          <w:rFonts w:eastAsia="Arial" w:cs="Times New Roman"/>
          <w:szCs w:val="24"/>
        </w:rPr>
        <w:t xml:space="preserve"> Experiment 1, the calibration plots for Experiment 2 revealed qualitative information about specific JOL increments where encoding tasks start to reduce the illusion of competence. All encoding groups showed similar patterns for the forward and symmetrical pairs because these pairs are typically resistant to the illusion of competence. Unlike Experiment 1, however, the backward pairs also showed similar patterns across encoding groups. This shows that the item-specific encoding group did not benefit the backward pairs the way it did in the first experiment. For the unrelated pairs, the illusion of competence pattern emerged at higher JOL increments relative to the read group. Specifically, the no warning relational group was most effective at increasing the JOL increments in which the illusion of competence pattern was observed for unrelated pairs (&gt;70%) followed by the no warning item-specific and warning relational groups (&gt;60%), both compared to the read group (&gt;30%). </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52A14B0"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6A2793">
        <w:rPr>
          <w:rFonts w:eastAsia="Arial" w:cs="Times New Roman"/>
          <w:szCs w:val="24"/>
        </w:rPr>
        <w:t>warning instructions were</w:t>
      </w:r>
      <w:r w:rsidR="000C7BDD" w:rsidRPr="0085197E">
        <w:rPr>
          <w:rFonts w:eastAsia="Arial" w:cs="Times New Roman"/>
          <w:szCs w:val="24"/>
        </w:rPr>
        <w:t xml:space="preserve"> used </w:t>
      </w:r>
      <w:r w:rsidR="00B949F5">
        <w:rPr>
          <w:rFonts w:eastAsia="Arial" w:cs="Times New Roman"/>
          <w:szCs w:val="24"/>
        </w:rPr>
        <w:t xml:space="preserve">as a means of further enhancing JOL calibration with later recall. </w:t>
      </w:r>
      <w:r w:rsidR="0077643A">
        <w:rPr>
          <w:rFonts w:eastAsia="Arial" w:cs="Times New Roman"/>
          <w:szCs w:val="24"/>
        </w:rPr>
        <w:t xml:space="preserve">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B949F5">
        <w:rPr>
          <w:rFonts w:eastAsia="Arial" w:cs="Times New Roman"/>
          <w:szCs w:val="24"/>
        </w:rPr>
        <w:t xml:space="preserve">encourage participants </w:t>
      </w:r>
      <w:r w:rsidR="00B949F5">
        <w:rPr>
          <w:rFonts w:eastAsia="Arial" w:cs="Times New Roman"/>
          <w:szCs w:val="24"/>
        </w:rPr>
        <w:lastRenderedPageBreak/>
        <w:t xml:space="preserve">to titrate their JOL ratings in response to the different pair types. We modeled our warning manipulation after Koriat and Bjork (2006) by providing participants with an initial block of cue-target study trials prior to providing them with a warning about the illusion of competence, emphasizing the deceptive nature of backward and unrelated pairs with a graphical depiction of JOLs and recall data. Despite these efforts however, </w:t>
      </w:r>
      <w:r w:rsidR="00E81C6E">
        <w:rPr>
          <w:rFonts w:eastAsia="Arial" w:cs="Times New Roman"/>
          <w:szCs w:val="24"/>
        </w:rPr>
        <w:t>warnings were ineffective at reducing the illusion of competence when participants completed item-specific encoding, relational encoding, or read pairs silently.</w:t>
      </w:r>
      <w:r w:rsidR="00885F8D">
        <w:rPr>
          <w:rFonts w:eastAsia="Arial" w:cs="Times New Roman"/>
          <w:szCs w:val="24"/>
        </w:rPr>
        <w:t xml:space="preserve"> </w:t>
      </w:r>
    </w:p>
    <w:p w14:paraId="7D7A793B" w14:textId="12733835" w:rsidR="005F71A1" w:rsidRDefault="00E81C6E" w:rsidP="006A2063">
      <w:pPr>
        <w:spacing w:after="160"/>
        <w:ind w:firstLine="720"/>
        <w:contextualSpacing/>
        <w:rPr>
          <w:rFonts w:eastAsia="Arial" w:cs="Times New Roman"/>
          <w:szCs w:val="24"/>
        </w:rPr>
      </w:pPr>
      <w:r>
        <w:rPr>
          <w:rFonts w:eastAsia="Arial" w:cs="Times New Roman"/>
          <w:szCs w:val="24"/>
        </w:rPr>
        <w:t>Although warnings were ineffective at improving JOL calibration, Experiment 2 again showed that item-specific and relational encoding tasks can improve JOL calibration.</w:t>
      </w:r>
      <w:r w:rsidR="008F313E">
        <w:rPr>
          <w:rFonts w:eastAsia="Arial" w:cs="Times New Roman"/>
          <w:szCs w:val="24"/>
        </w:rPr>
        <w:t xml:space="preserve"> Specifically, item-specific and relational encoding eliminated the illusion of competence patterns for unrelated pairs and greatly increased improved calibration in the calibration plots relative to the read group. These calibration benefits were not</w:t>
      </w:r>
      <w:r w:rsidR="006A2063">
        <w:rPr>
          <w:rFonts w:eastAsia="Arial" w:cs="Times New Roman"/>
          <w:szCs w:val="24"/>
        </w:rPr>
        <w:t xml:space="preserve"> found when the illusion of competence was robust on backward pairs. This pattern is inconsistent with Experiment 1 in which item-specific and relational encoding both improved JOL calibration on backward pairs, with the former producing the greatest improvement. We discuss this discrepancy further in the General </w:t>
      </w:r>
      <w:r w:rsidR="00792DDE">
        <w:rPr>
          <w:rFonts w:eastAsia="Arial" w:cs="Times New Roman"/>
          <w:szCs w:val="24"/>
        </w:rPr>
        <w:t>Discussion but</w:t>
      </w:r>
      <w:r w:rsidR="006A2063">
        <w:rPr>
          <w:rFonts w:eastAsia="Arial" w:cs="Times New Roman"/>
          <w:szCs w:val="24"/>
        </w:rPr>
        <w:t xml:space="preserve"> note</w:t>
      </w:r>
      <w:r w:rsidR="005F71A1">
        <w:rPr>
          <w:rFonts w:eastAsia="Arial" w:cs="Times New Roman"/>
          <w:szCs w:val="24"/>
        </w:rPr>
        <w:t xml:space="preserve"> that</w:t>
      </w:r>
      <w:r w:rsidR="006A2063">
        <w:rPr>
          <w:rFonts w:eastAsia="Arial" w:cs="Times New Roman"/>
          <w:szCs w:val="24"/>
        </w:rPr>
        <w:t xml:space="preserve"> item-specific and relational tasks did provide some improvement in JOL calibration on unrelated pairs and </w:t>
      </w:r>
      <w:r w:rsidR="001A6D0A">
        <w:rPr>
          <w:rFonts w:eastAsia="Arial" w:cs="Times New Roman"/>
          <w:szCs w:val="24"/>
        </w:rPr>
        <w:t xml:space="preserve">the </w:t>
      </w:r>
      <w:r w:rsidR="006A2063">
        <w:rPr>
          <w:rFonts w:eastAsia="Arial" w:cs="Times New Roman"/>
          <w:szCs w:val="24"/>
        </w:rPr>
        <w:t>improved calibration for relational encoding was consistent with Experiment 1.</w:t>
      </w:r>
    </w:p>
    <w:p w14:paraId="10383CF0" w14:textId="77777777" w:rsidR="000F470D" w:rsidRDefault="000F470D" w:rsidP="000F470D">
      <w:pPr>
        <w:spacing w:after="160"/>
        <w:ind w:firstLine="720"/>
        <w:contextualSpacing/>
        <w:rPr>
          <w:rFonts w:eastAsia="Arial" w:cs="Times New Roman"/>
          <w:szCs w:val="24"/>
        </w:rPr>
      </w:pPr>
      <w:r>
        <w:rPr>
          <w:rFonts w:eastAsia="Arial" w:cs="Times New Roman"/>
          <w:szCs w:val="24"/>
        </w:rPr>
        <w:t xml:space="preserve">Calibration plots again provided a more precise assessment of the specific JOL increments in which illusions of competence </w:t>
      </w:r>
      <w:commentRangeStart w:id="47"/>
      <w:commentRangeStart w:id="48"/>
      <w:r>
        <w:rPr>
          <w:rFonts w:eastAsia="Arial" w:cs="Times New Roman"/>
          <w:szCs w:val="24"/>
        </w:rPr>
        <w:t>emerged</w:t>
      </w:r>
      <w:commentRangeEnd w:id="47"/>
      <w:r>
        <w:rPr>
          <w:rStyle w:val="CommentReference"/>
        </w:rPr>
        <w:commentReference w:id="47"/>
      </w:r>
      <w:commentRangeEnd w:id="48"/>
      <w:r>
        <w:rPr>
          <w:rStyle w:val="CommentReference"/>
        </w:rPr>
        <w:commentReference w:id="48"/>
      </w:r>
      <w:r>
        <w:rPr>
          <w:rFonts w:eastAsia="Arial" w:cs="Times New Roman"/>
          <w:szCs w:val="24"/>
        </w:rPr>
        <w:t xml:space="preserve">. Overall, the illusion of competence replicated for all backward and unrelated pair types. Furthermore, consistent with findings in Experiment 1, relational encoding improved the correspondence between JOLs and recall for </w:t>
      </w:r>
      <w:r>
        <w:rPr>
          <w:rFonts w:eastAsia="Arial" w:cs="Times New Roman"/>
          <w:szCs w:val="24"/>
        </w:rPr>
        <w:lastRenderedPageBreak/>
        <w:t>unrelated pairs. As such, even though the item-specific/relational framework was effective at increasing calibration, the illusion of competence pattern persisted.</w:t>
      </w:r>
    </w:p>
    <w:p w14:paraId="7CE03177" w14:textId="77777777" w:rsidR="000610E7" w:rsidRDefault="000610E7" w:rsidP="000610E7">
      <w:pPr>
        <w:spacing w:after="160"/>
        <w:contextualSpacing/>
        <w:jc w:val="center"/>
        <w:rPr>
          <w:rFonts w:eastAsia="Arial" w:cs="Times New Roman"/>
          <w:b/>
          <w:bCs/>
          <w:szCs w:val="24"/>
        </w:rPr>
      </w:pPr>
      <w:r w:rsidRPr="00633395">
        <w:rPr>
          <w:rFonts w:eastAsia="Arial" w:cs="Times New Roman"/>
          <w:b/>
          <w:bCs/>
          <w:szCs w:val="24"/>
        </w:rPr>
        <w:t>General Discussion</w:t>
      </w:r>
    </w:p>
    <w:p w14:paraId="3FD69D43" w14:textId="77777777" w:rsidR="000610E7" w:rsidRDefault="000610E7" w:rsidP="000610E7">
      <w:pPr>
        <w:ind w:firstLine="720"/>
      </w:pPr>
      <w:r w:rsidRPr="0063365E">
        <w:t xml:space="preserve"> </w:t>
      </w:r>
      <w:r>
        <w:tab/>
        <w:t xml:space="preserve">The goal of the present study was to improve the calibration between JOL ratings that are provided at study and subsequent recall of forward, symmetrical, backward, and unrelated cue-target word pairs. In </w:t>
      </w:r>
      <w:commentRangeStart w:id="49"/>
      <w:r>
        <w:t>Experiment 1</w:t>
      </w:r>
      <w:commentRangeEnd w:id="49"/>
      <w:r>
        <w:rPr>
          <w:rStyle w:val="CommentReference"/>
        </w:rPr>
        <w:commentReference w:id="49"/>
      </w:r>
      <w:r>
        <w:t xml:space="preserve">, forward pairs were found to be resistant against the illusion of competence, and symmetrical pairs had a smaller illusion of competence that was mediated through the use of both encoding tasks. The illusion of competence was highest for the backward and unrelated pairs which showed that the associative direction of the pair types affected recall rates. The illusion of competence replicated across encoding groups, but the magnitude of the illusion of competence differed as a function of encoding; thus, the first experiment sought to compare JOLs and recall rates for participants that studied word pairs using item-specific or relational encoding instructions relative to a read-only control task. </w:t>
      </w:r>
      <w:commentRangeStart w:id="50"/>
      <w:commentRangeStart w:id="51"/>
      <w:r>
        <w:rPr>
          <w:rFonts w:eastAsia="Arial" w:cs="Times New Roman"/>
          <w:szCs w:val="24"/>
        </w:rPr>
        <w:t xml:space="preserve">We specifically hypothesized that item-specific processing would be most beneficial for the backward pairs because focusing on the distinct properties of the words made participants create a new, forward association for the words instead of relying on the weak association present. Consistent with our predictions, item-specific processing was effective at reducing the illusion of competence for backward and symmetrical pairs by increasing correct recall rates, with the greatest reduction being shown for the backward pairs. The goal of the relational processing tasks was to have participants focus on the shared characteristics of the words in the cue-target pairs. We hypothesized that relational processing would show a memory benefit across pairs, but that it would be most beneficial for the unrelated pairs because focusing on the shared characteristics of the words would help participants create an association that they could later use </w:t>
      </w:r>
      <w:r>
        <w:rPr>
          <w:rFonts w:eastAsia="Arial" w:cs="Times New Roman"/>
          <w:szCs w:val="24"/>
        </w:rPr>
        <w:lastRenderedPageBreak/>
        <w:t>to better remember the pair. Consistent with our predictions, relational encoding showed a benefit across pairs, especially for backward and unrelated pairs, with the greatest reduction in the illusion of competence found for the unrelated pairs. Across both experiments, item-specific and relational processing each affected the calibration between JOLs and overall recall. Specifically, the item-specific encoding strategy was able to greatly reduce the illusion of competence found in the backward pairs in the first experiment and the relational encoding strategy was able to reduce the illusion of competence found for the unrelated word pairs in both experiments.</w:t>
      </w:r>
      <w:commentRangeEnd w:id="50"/>
      <w:del w:id="52" w:author="Emily Cates" w:date="2020-11-02T16:20:00Z">
        <w:r w:rsidDel="009E3386">
          <w:rPr>
            <w:rStyle w:val="CommentReference"/>
          </w:rPr>
          <w:commentReference w:id="50"/>
        </w:r>
      </w:del>
      <w:commentRangeEnd w:id="51"/>
      <w:r>
        <w:t xml:space="preserve"> </w:t>
      </w:r>
      <w:del w:id="53" w:author="Emily Cates" w:date="2020-11-02T16:36:00Z">
        <w:r w:rsidDel="001B12DB">
          <w:rPr>
            <w:rStyle w:val="CommentReference"/>
          </w:rPr>
          <w:commentReference w:id="51"/>
        </w:r>
      </w:del>
      <w:r>
        <w:t xml:space="preserve">The calibration plots for Experiment 1showed that, across encoding groups, participants were well calibrated for forward and symmetrical pairs. Participants in the read group showed overconfidence at all JOL increments for the unrelated pairs and overconfidence at all JOL increments over half for the backward pairs. Participants in the item-specific group showed overconfidence at almost all JOL increments for the unrelated pairs and overconfidence at all JOL increments above 80% for the backward word pairs. Participants in the relational group showed overconfidence at all JOL increments over half for the unrelated word pairs and overconfidence at all JOLs above 60% for backward pairs. The reduction in overconfidence for backward pairs in the item-specific group and for unrelated pairs in the relational group can be attributed to an increase in correct recall for these pairs. </w:t>
      </w:r>
    </w:p>
    <w:p w14:paraId="275BF712" w14:textId="77777777" w:rsidR="000610E7" w:rsidRDefault="000610E7" w:rsidP="000610E7">
      <w:pPr>
        <w:ind w:firstLine="720"/>
      </w:pPr>
      <w:r>
        <w:t xml:space="preserve">The purpose of </w:t>
      </w:r>
      <w:commentRangeStart w:id="54"/>
      <w:commentRangeStart w:id="55"/>
      <w:commentRangeStart w:id="56"/>
      <w:r>
        <w:t xml:space="preserve">Experiment 2 </w:t>
      </w:r>
      <w:commentRangeEnd w:id="54"/>
      <w:r>
        <w:rPr>
          <w:rStyle w:val="CommentReference"/>
        </w:rPr>
        <w:commentReference w:id="54"/>
      </w:r>
      <w:commentRangeEnd w:id="55"/>
      <w:r>
        <w:rPr>
          <w:rStyle w:val="CommentReference"/>
        </w:rPr>
        <w:commentReference w:id="55"/>
      </w:r>
      <w:commentRangeEnd w:id="56"/>
      <w:r>
        <w:rPr>
          <w:rStyle w:val="CommentReference"/>
        </w:rPr>
        <w:commentReference w:id="56"/>
      </w:r>
      <w:r>
        <w:t xml:space="preserve">was to try and build upon the benefits found for item-specific and relational encoding at increasing JOL calibration in Experiment 1 by providing participants with a warning about the misleading nature of some of the word pairs. Participants were warned that backward pairs specifically were notorious for being misleading because the association present was weak and that participants tended to overestimate their JOLs for these pairs even though they weren’t typically well remembered. Participants were shown examples of </w:t>
      </w:r>
      <w:r>
        <w:lastRenderedPageBreak/>
        <w:t>all of the pair types and a figure depicting the illusion of competence typically found for the word pairs. The goal of this warning was to get participants to reduce their JOL ratings. Unexpectedly, no main effect of warning was found, meaning that warnings were not effective in reducing the illusion of competence. Consistent with our predictions from Experiment 1, the illusion of competence found for forward and symmetrical pairs was very small and there was no difference across encoding tasks. The illusion of competence found for backward and unrelated pairs replicated, with backward pairs having the highest illusion of competence. Unexpectedly, the item-specific encoding group did not reduce the illusion of competence for backward pairs. Also, unexpectedly, the unrelated pairs saw a reduction in the illusion of competence for both the item-specific and relational encoding groups.</w:t>
      </w:r>
    </w:p>
    <w:p w14:paraId="0E223E51" w14:textId="77777777" w:rsidR="000610E7" w:rsidRDefault="000610E7" w:rsidP="000610E7">
      <w:pPr>
        <w:rPr>
          <w:rFonts w:eastAsia="Arial" w:cs="Times New Roman"/>
          <w:szCs w:val="24"/>
        </w:rPr>
      </w:pPr>
      <w:r>
        <w:tab/>
        <w:t>W</w:t>
      </w:r>
      <w:r>
        <w:rPr>
          <w:rFonts w:eastAsia="Arial" w:cs="Times New Roman"/>
          <w:szCs w:val="24"/>
        </w:rPr>
        <w:t xml:space="preserve">hile encoding manipulations were effective in Experiment 2, it was surprising that warnings had no effect on the illusions of competence that were found for backward and unrelated pairs. Our warning instructions were modeled after Koriat and Bjork’s (2006) warning procedure who found that warning participants regarding the illusion of competence prior to study improved JOL calibration, and note that there are several examples of warnings effectively reducing associative false memory illusions (Huff, Meade, &amp; Hutchison, 2011; McCabe &amp; Smith, 2002), and susceptibility to misinformation (Blank &amp; Launay, 2014). In spite of these memory and metamemory warning benefits, there are a couple of possibilities why our warnings failed to improve JOL calibration. </w:t>
      </w:r>
      <w:commentRangeStart w:id="57"/>
      <w:r>
        <w:rPr>
          <w:rFonts w:eastAsia="Arial" w:cs="Times New Roman"/>
          <w:szCs w:val="24"/>
        </w:rPr>
        <w:t>First</w:t>
      </w:r>
      <w:commentRangeEnd w:id="57"/>
      <w:r>
        <w:rPr>
          <w:rStyle w:val="CommentReference"/>
        </w:rPr>
        <w:commentReference w:id="57"/>
      </w:r>
      <w:r>
        <w:rPr>
          <w:rFonts w:eastAsia="Arial" w:cs="Times New Roman"/>
          <w:szCs w:val="24"/>
        </w:rPr>
        <w:t>,…</w:t>
      </w:r>
    </w:p>
    <w:p w14:paraId="52BD558F" w14:textId="77777777" w:rsidR="000610E7" w:rsidRDefault="000610E7" w:rsidP="000610E7">
      <w:pPr>
        <w:ind w:firstLine="720"/>
        <w:rPr>
          <w:rFonts w:eastAsia="Arial" w:cs="Times New Roman"/>
          <w:szCs w:val="24"/>
        </w:rPr>
      </w:pPr>
      <w:r>
        <w:rPr>
          <w:rFonts w:eastAsia="Arial" w:cs="Times New Roman"/>
          <w:szCs w:val="24"/>
        </w:rPr>
        <w:t>The a surprise finding was that the inclusion of warnings did not reduce the illusion of competence despite</w:t>
      </w:r>
      <w:r>
        <w:t xml:space="preserve"> extra measures being taken to ensure that the warning was effective (e.g. showing participants a graph depicting the illusion of competence) and past research showing that p</w:t>
      </w:r>
      <w:r>
        <w:rPr>
          <w:rFonts w:eastAsia="Arial" w:cs="Times New Roman"/>
          <w:szCs w:val="24"/>
        </w:rPr>
        <w:t xml:space="preserve">articipants have been able to successfully adjusted their memory responses due to the </w:t>
      </w:r>
      <w:r>
        <w:rPr>
          <w:rFonts w:eastAsia="Arial" w:cs="Times New Roman"/>
          <w:szCs w:val="24"/>
        </w:rPr>
        <w:lastRenderedPageBreak/>
        <w:t xml:space="preserve">inclusion of experimenter-provided instructions. One example of warnings being effective is in a study done by Chambers and Zaragoza (2001) in which participants were able to reduce memory errors when given a warning that the experimenter was intentionally misleading them. Another study done by Karanian et al.(2020) also showed that participants were able to adjust their memory when provided with a warning about potential misinformation. However, a study conducted by Ecker, Lewandowsky, and Tang (2010) showed that giving a general warning about misinformation was not as effective as a specific warning. One explanation for warnings not being effective in our study is that participants were unable to fully understand the magnitude of the warning because they had no prior understanding of JOLs and/or the illusion of competence found for backward pairs and they felt that the warning did not apply to them. </w:t>
      </w:r>
      <w:commentRangeStart w:id="58"/>
      <w:r>
        <w:rPr>
          <w:rFonts w:eastAsia="Arial" w:cs="Times New Roman"/>
          <w:szCs w:val="24"/>
        </w:rPr>
        <w:t xml:space="preserve">One approach to correct this would to have participants rate how likely they believe that they will fall for the illusion of competence in order to evaluate whether the participants feel that they are “invincible” when providing their ratings. </w:t>
      </w:r>
      <w:commentRangeEnd w:id="58"/>
      <w:r>
        <w:rPr>
          <w:rStyle w:val="CommentReference"/>
        </w:rPr>
        <w:commentReference w:id="58"/>
      </w:r>
      <w:r>
        <w:rPr>
          <w:rFonts w:eastAsia="Arial" w:cs="Times New Roman"/>
          <w:szCs w:val="24"/>
        </w:rPr>
        <w:t>Finally, though we explained the four types of associates and their corresponding illusion of competence patterns and provided participants with examples and graphs, our inclusion of four pair types may have confused participants. As such, the warning may have been more effective if only comparing forward and backward pairs.</w:t>
      </w:r>
    </w:p>
    <w:p w14:paraId="44882844" w14:textId="77777777" w:rsidR="000610E7" w:rsidRPr="00BD4918" w:rsidRDefault="000610E7" w:rsidP="000610E7">
      <w:pPr>
        <w:ind w:firstLine="720"/>
      </w:pPr>
      <w:r>
        <w:t xml:space="preserve">One potential explanation for why our results did not replicate in Experiment 2 is because warnings may have affected encoding. </w:t>
      </w:r>
      <w:commentRangeStart w:id="59"/>
      <w:r>
        <w:t>Participants</w:t>
      </w:r>
      <w:commentRangeEnd w:id="59"/>
      <w:r>
        <w:rPr>
          <w:rStyle w:val="CommentReference"/>
        </w:rPr>
        <w:commentReference w:id="59"/>
      </w:r>
      <w:r>
        <w:t xml:space="preserve"> may have been distracted by trying to adjust their JOL ratings and were thus not as focused on implementing the encoding strategy they had been told to use. One way this limitation could be addressed is by reminding participants of the encoding strategy they are supposed to be using in order to bring their attention back to the encoding manipulation. Another limitation of our study was that encoding duration could have played a role in reducing the illusion of competence. Participants were allowed to self-pace their </w:t>
      </w:r>
      <w:r>
        <w:lastRenderedPageBreak/>
        <w:t xml:space="preserve">study of the word pairs, and those in the encoding manipulation groups took longer to study the word pairs than those in the control group. So, while the encoding manipulations themselves helped participants to better remember the word pairs, participants could have also benefitted from simply studying the word pairs for a longer amount of time. This limitation could be prevented by setting a standard study time for participants in all groups. </w:t>
      </w:r>
    </w:p>
    <w:p w14:paraId="367D7FF6" w14:textId="77777777" w:rsidR="000610E7" w:rsidRPr="00BD4918" w:rsidRDefault="000610E7" w:rsidP="000610E7">
      <w:r>
        <w:tab/>
        <w:t>Calibration plots were included to provide a more precise assessment of the specific JOL increments where participant JOLs because uncalibrated with recall. The use of calibration plots therefore provides a more fine-grained assessment of JOL accuracy and was useful for showing additional differences between the item-specific, relational, and read groups. In Experiment 1</w:t>
      </w:r>
      <w:commentRangeStart w:id="60"/>
      <w:r>
        <w:t xml:space="preserve">… we were able to see that participants in the item-specific group were only overconfident for backward pairs above the higher JOL increments compared to those in the read group who were overconfident for backward pairs above all JOL increments over half. These patterns show us when participants begin to become overconfident, and this information could even be used to improve future studies by warning participants about using really high JOL ratings. </w:t>
      </w:r>
      <w:commentRangeEnd w:id="60"/>
      <w:r>
        <w:rPr>
          <w:rStyle w:val="CommentReference"/>
        </w:rPr>
        <w:commentReference w:id="60"/>
      </w:r>
    </w:p>
    <w:p w14:paraId="07A2D03F" w14:textId="77777777" w:rsidR="000610E7" w:rsidRDefault="000610E7" w:rsidP="000610E7">
      <w:pPr>
        <w:ind w:firstLine="720"/>
      </w:pPr>
      <w:r>
        <w:t xml:space="preserve">Although Experiments 1 and 2 were similar regarding the implementation of item-specific and relational encoding tasks, we note that the encoding effects on the illusion of competence were not always consistent. </w:t>
      </w:r>
      <w:proofErr w:type="gramStart"/>
      <w:r>
        <w:t>Specifically</w:t>
      </w:r>
      <w:commentRangeStart w:id="61"/>
      <w:proofErr w:type="gramEnd"/>
      <w:r>
        <w:t>…</w:t>
      </w:r>
      <w:commentRangeEnd w:id="61"/>
      <w:r>
        <w:rPr>
          <w:rStyle w:val="CommentReference"/>
        </w:rPr>
        <w:commentReference w:id="61"/>
      </w:r>
      <w:r>
        <w:t xml:space="preserve"> </w:t>
      </w:r>
    </w:p>
    <w:p w14:paraId="0FD50918" w14:textId="3AE77468" w:rsidR="000610E7" w:rsidRDefault="000610E7" w:rsidP="000610E7">
      <w:pPr>
        <w:spacing w:after="160"/>
        <w:ind w:firstLine="720"/>
        <w:contextualSpacing/>
        <w:rPr>
          <w:rFonts w:eastAsia="Arial" w:cs="Times New Roman"/>
          <w:szCs w:val="24"/>
        </w:rPr>
      </w:pPr>
      <w:commentRangeStart w:id="62"/>
      <w:r>
        <w:t xml:space="preserve">There is still much work that can be done to try and fully eliminate the illusion of competence found for backward word pairs. In order to improve the accuracy of JOLs, future studies might could limit the number of ratings that a participant could give above 90 in order to make them more conservative in their JOL ratings. One </w:t>
      </w:r>
      <w:r>
        <w:rPr>
          <w:rFonts w:eastAsia="Arial" w:cs="Times New Roman"/>
          <w:szCs w:val="24"/>
        </w:rPr>
        <w:t xml:space="preserve">future direction that this study could go would be to have participants take a pre-test at the beginning of the study in which they use all three of the encoding strategies. The participants could then be told, regardless of their actual </w:t>
      </w:r>
      <w:r>
        <w:rPr>
          <w:rFonts w:eastAsia="Arial" w:cs="Times New Roman"/>
          <w:szCs w:val="24"/>
        </w:rPr>
        <w:lastRenderedPageBreak/>
        <w:t xml:space="preserve">score, that a particular strategy was their strongest strategy and that they should use that strategy throughout the study. This manipulation could be used to assess if participants’ opinions toward a particular strategy affect their performance. </w:t>
      </w:r>
      <w:proofErr w:type="gramStart"/>
      <w:r>
        <w:rPr>
          <w:rFonts w:eastAsia="Arial" w:cs="Times New Roman"/>
          <w:szCs w:val="24"/>
        </w:rPr>
        <w:t>One way</w:t>
      </w:r>
      <w:proofErr w:type="gramEnd"/>
      <w:r>
        <w:rPr>
          <w:rFonts w:eastAsia="Arial" w:cs="Times New Roman"/>
          <w:szCs w:val="24"/>
        </w:rPr>
        <w:t xml:space="preserve"> future studies could improve on the type of warnings given to participants would be to show participants their own performance data instead of general data. This type of warning could help to show participants the importance of the warning because they would be able to see how the illusion of competence affects them directly. Another type of relational encoding task that could be used is to have participants use the cue and target words in a sentence which could help facilitate future recall. Future studies could also implement a training program in which participants are trained on using the different types of encoding strategies or on how to identify the different types of word pairs. These training sessions have the potential to help participants improve their JOL accuracy. </w:t>
      </w:r>
      <w:commentRangeEnd w:id="62"/>
      <w:r>
        <w:rPr>
          <w:rStyle w:val="CommentReference"/>
        </w:rPr>
        <w:commentReference w:id="62"/>
      </w:r>
    </w:p>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280865D" w14:textId="3D157CFF" w:rsidR="0063365E" w:rsidRDefault="0063365E" w:rsidP="0063365E">
      <w:pPr>
        <w:spacing w:after="160"/>
        <w:ind w:firstLine="720"/>
        <w:contextualSpacing/>
        <w:rPr>
          <w:rStyle w:val="CommentReference"/>
          <w:rFonts w:eastAsia="Arial" w:cs="Times New Roman"/>
          <w:sz w:val="24"/>
          <w:szCs w:val="24"/>
        </w:rPr>
      </w:pPr>
      <w:r>
        <w:rPr>
          <w:rFonts w:eastAsia="Arial" w:cs="Times New Roman"/>
          <w:szCs w:val="24"/>
        </w:rPr>
        <w:t>The present study showed that the illusion of competence can be reduced using the item-specific/relational framework. Across both experiments, we showed that illusion of competence for backward associates can be reduced via item-specific encoding and that overestimation of unrelated pairs is reduced when participants use a relational encoding strategy. While our study did not find warnings to be effective in further reducing the illusion of competence, warnings have been shown to be effective in previous studies, so more research is needed to evaluate ways to improve warnings. These findings show that the type of encoding strategy used to study an item can have memorial benefits and that different encoding strategies can have different levels of impact depending on the context of the items studied.</w:t>
      </w:r>
    </w:p>
    <w:p w14:paraId="1CAE4D0D" w14:textId="433D7C22" w:rsidR="0063365E" w:rsidRPr="0063365E" w:rsidRDefault="0063365E" w:rsidP="0063365E">
      <w:pPr>
        <w:rPr>
          <w:rStyle w:val="CommentReference"/>
          <w:rFonts w:eastAsia="Arial" w:cs="Times New Roman"/>
          <w:sz w:val="24"/>
          <w:szCs w:val="24"/>
        </w:rPr>
      </w:pPr>
      <w:r>
        <w:rPr>
          <w:rStyle w:val="CommentReference"/>
          <w:rFonts w:eastAsia="Arial" w:cs="Times New Roman"/>
          <w:sz w:val="24"/>
          <w:szCs w:val="24"/>
        </w:rPr>
        <w:br w:type="page"/>
      </w:r>
    </w:p>
    <w:p w14:paraId="3F74ABD6" w14:textId="4BBB44ED" w:rsidR="00BF3AB0" w:rsidRDefault="00BA1918">
      <w:pPr>
        <w:jc w:val="center"/>
        <w:rPr>
          <w:b/>
          <w:bCs/>
        </w:rPr>
      </w:pPr>
      <w:r>
        <w:rPr>
          <w:b/>
          <w:bCs/>
        </w:rPr>
        <w:lastRenderedPageBreak/>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commentRangeStart w:id="63"/>
      <w:commentRangeStart w:id="64"/>
      <w:commentRangeStart w:id="65"/>
      <w:r>
        <w:rPr>
          <w:rFonts w:eastAsia="Arial" w:cs="Times New Roman"/>
          <w:szCs w:val="24"/>
        </w:rPr>
        <w:t xml:space="preserve">doi: </w:t>
      </w:r>
      <w:r w:rsidR="008979B1" w:rsidRPr="00C963A1">
        <w:rPr>
          <w:rFonts w:eastAsia="Arial" w:cs="Times New Roman"/>
          <w:szCs w:val="24"/>
        </w:rPr>
        <w:t>10.1037/h0027455</w:t>
      </w:r>
      <w:commentRangeEnd w:id="63"/>
      <w:r w:rsidR="00C963A1">
        <w:rPr>
          <w:rStyle w:val="CommentReference"/>
        </w:rPr>
        <w:commentReference w:id="63"/>
      </w:r>
      <w:commentRangeEnd w:id="64"/>
      <w:r>
        <w:rPr>
          <w:rStyle w:val="CommentReference"/>
        </w:rPr>
        <w:commentReference w:id="64"/>
      </w:r>
      <w:commentRangeEnd w:id="65"/>
      <w:r w:rsidR="00F03D18">
        <w:rPr>
          <w:rStyle w:val="CommentReference"/>
        </w:rPr>
        <w:commentReference w:id="65"/>
      </w:r>
    </w:p>
    <w:p w14:paraId="1D256321" w14:textId="08069DB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3382F10" w14:textId="00DE12F6"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w:t>
      </w:r>
      <w:r w:rsidR="008030A9">
        <w:rPr>
          <w:rFonts w:eastAsia="Arial" w:cs="Times New Roman"/>
          <w:szCs w:val="24"/>
        </w:rPr>
        <w:t xml:space="preserve"> </w:t>
      </w:r>
      <w:r w:rsidRPr="00CE3F6D">
        <w:rPr>
          <w:rFonts w:eastAsia="Arial" w:cs="Times New Roman"/>
          <w:szCs w:val="24"/>
        </w:rPr>
        <w:t>10.1016/j.jarmac.2014.03.005</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564E0B0A" w14:textId="2C8E5EB3"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w:t>
      </w:r>
      <w:r w:rsidR="008030A9">
        <w:rPr>
          <w:rFonts w:eastAsia="Arial" w:cs="Times New Roman"/>
          <w:szCs w:val="24"/>
        </w:rPr>
        <w:t xml:space="preserve"> </w:t>
      </w:r>
      <w:r w:rsidRPr="0070337D">
        <w:rPr>
          <w:rFonts w:eastAsia="Arial" w:cs="Times New Roman"/>
          <w:szCs w:val="24"/>
        </w:rPr>
        <w:t>10.3758/bf03206381</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3AD6FCC2"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4AB6E20"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14972729" w14:textId="1FAC9EB0"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w:t>
      </w:r>
      <w:r w:rsidR="008030A9">
        <w:rPr>
          <w:rFonts w:eastAsia="Arial" w:cs="Times New Roman"/>
          <w:szCs w:val="24"/>
        </w:rPr>
        <w:t xml:space="preserve"> </w:t>
      </w:r>
      <w:r w:rsidRPr="0070337D">
        <w:rPr>
          <w:rFonts w:eastAsia="Arial" w:cs="Times New Roman"/>
          <w:szCs w:val="24"/>
        </w:rPr>
        <w:t>10.1037/0278-7393.29.5.813</w:t>
      </w:r>
    </w:p>
    <w:p w14:paraId="1D0C9312" w14:textId="3C509058"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w:t>
      </w:r>
      <w:r w:rsidR="008030A9">
        <w:rPr>
          <w:rFonts w:eastAsia="Arial" w:cs="Times New Roman"/>
          <w:szCs w:val="24"/>
        </w:rPr>
        <w:t xml:space="preserve"> </w:t>
      </w:r>
      <w:r w:rsidRPr="0063365E">
        <w:rPr>
          <w:rFonts w:eastAsia="Arial" w:cs="Times New Roman"/>
          <w:szCs w:val="24"/>
        </w:rPr>
        <w:t>10.3758/mc.38.8.1087</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195478D9" w14:textId="76D436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w:t>
      </w:r>
      <w:r w:rsidR="008030A9">
        <w:rPr>
          <w:rFonts w:eastAsia="Arial" w:cs="Times New Roman"/>
          <w:szCs w:val="24"/>
        </w:rPr>
        <w:t xml:space="preserve"> </w:t>
      </w:r>
      <w:r w:rsidRPr="0070337D">
        <w:rPr>
          <w:rFonts w:eastAsia="Arial" w:cs="Times New Roman"/>
          <w:szCs w:val="24"/>
        </w:rPr>
        <w:t>10.4324/9780203782934</w:t>
      </w:r>
    </w:p>
    <w:p w14:paraId="667B8D45" w14:textId="4644B1EC"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w:t>
      </w:r>
      <w:r w:rsidR="008030A9">
        <w:rPr>
          <w:rFonts w:eastAsia="Arial" w:cs="Times New Roman"/>
          <w:szCs w:val="24"/>
        </w:rPr>
        <w:t xml:space="preserve"> </w:t>
      </w:r>
      <w:r w:rsidRPr="0070337D">
        <w:rPr>
          <w:rFonts w:eastAsia="Arial" w:cs="Times New Roman"/>
          <w:szCs w:val="24"/>
        </w:rPr>
        <w:t>10.3758/bf03196194</w:t>
      </w:r>
    </w:p>
    <w:p w14:paraId="0229C3B2" w14:textId="59EED491" w:rsidR="002B1AF5" w:rsidRDefault="002E3225" w:rsidP="0085197E">
      <w:pPr>
        <w:ind w:left="700" w:hanging="700"/>
        <w:contextualSpacing/>
        <w:rPr>
          <w:rFonts w:eastAsia="Arial" w:cs="Times New Roman"/>
          <w:szCs w:val="24"/>
        </w:rPr>
      </w:pPr>
      <w:bookmarkStart w:id="66"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4DD5B394" w14:textId="546A8CAA" w:rsidR="00391873" w:rsidRDefault="00391873" w:rsidP="00391873">
      <w:pPr>
        <w:ind w:left="700" w:hanging="706"/>
        <w:contextualSpacing/>
        <w:rPr>
          <w:rFonts w:eastAsia="Arial" w:cs="Times New Roman"/>
          <w:szCs w:val="24"/>
        </w:rPr>
      </w:pPr>
      <w:r w:rsidRPr="00391873">
        <w:rPr>
          <w:rFonts w:eastAsia="Arial" w:cs="Times New Roman"/>
          <w:szCs w:val="24"/>
        </w:rPr>
        <w:t xml:space="preserve">Gretz, M. R., &amp; Huff, M. J. (2020). Multiple species of distinctiveness in memory? Comparing encoding versus statistical distinctiveness on recognition. </w:t>
      </w:r>
      <w:r w:rsidRPr="00391873">
        <w:rPr>
          <w:rFonts w:eastAsia="Arial" w:cs="Times New Roman"/>
          <w:i/>
          <w:iCs/>
          <w:szCs w:val="24"/>
        </w:rPr>
        <w:t>Memory,</w:t>
      </w:r>
      <w:r w:rsidRPr="00391873">
        <w:rPr>
          <w:rFonts w:eastAsia="Arial" w:cs="Times New Roman"/>
          <w:szCs w:val="24"/>
        </w:rPr>
        <w:t xml:space="preserve"> </w:t>
      </w:r>
      <w:r w:rsidRPr="00391873">
        <w:rPr>
          <w:rFonts w:eastAsia="Arial" w:cs="Times New Roman"/>
          <w:i/>
          <w:iCs/>
          <w:szCs w:val="24"/>
        </w:rPr>
        <w:t>28</w:t>
      </w:r>
      <w:r w:rsidRPr="00391873">
        <w:rPr>
          <w:rFonts w:eastAsia="Arial" w:cs="Times New Roman"/>
          <w:szCs w:val="24"/>
        </w:rPr>
        <w:t>(8), 984-997. doi:</w:t>
      </w:r>
      <w:r w:rsidR="008030A9">
        <w:rPr>
          <w:rFonts w:eastAsia="Arial" w:cs="Times New Roman"/>
          <w:szCs w:val="24"/>
        </w:rPr>
        <w:t xml:space="preserve"> </w:t>
      </w:r>
      <w:r w:rsidRPr="00391873">
        <w:rPr>
          <w:rFonts w:eastAsia="Arial" w:cs="Times New Roman"/>
          <w:szCs w:val="24"/>
        </w:rPr>
        <w:t>10.1080/09658211.2020.1803916</w:t>
      </w:r>
    </w:p>
    <w:p w14:paraId="553BD36F" w14:textId="601D03DC" w:rsidR="002B1AF5" w:rsidRDefault="002B1AF5" w:rsidP="0085197E">
      <w:pPr>
        <w:ind w:left="700" w:hanging="706"/>
        <w:contextualSpacing/>
        <w:rPr>
          <w:rFonts w:eastAsia="Arial" w:cs="Times New Roman"/>
          <w:szCs w:val="24"/>
        </w:rPr>
      </w:pPr>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p w14:paraId="0A98551D" w14:textId="4792523E"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66"/>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10.1037/0882-7974.18.4.755</w:t>
      </w:r>
    </w:p>
    <w:p w14:paraId="6ED7D85B" w14:textId="5369E9A4"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w:t>
      </w:r>
      <w:r w:rsidR="008030A9">
        <w:rPr>
          <w:rFonts w:eastAsia="Arial" w:cs="Times New Roman"/>
          <w:szCs w:val="24"/>
        </w:rPr>
        <w:t xml:space="preserve"> </w:t>
      </w:r>
      <w:r w:rsidRPr="00C33681">
        <w:rPr>
          <w:rFonts w:eastAsia="Arial" w:cs="Times New Roman"/>
          <w:szCs w:val="24"/>
        </w:rPr>
        <w:t>10.1037/a0031338</w:t>
      </w:r>
    </w:p>
    <w:p w14:paraId="2569A102" w14:textId="3BB89ACE"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0DFF10B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3E62855C" w14:textId="0D306844"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w:t>
      </w:r>
      <w:r w:rsidR="008030A9">
        <w:rPr>
          <w:rFonts w:eastAsia="Arial" w:cs="Times New Roman"/>
          <w:szCs w:val="24"/>
        </w:rPr>
        <w:t xml:space="preserve"> </w:t>
      </w:r>
      <w:r w:rsidRPr="00584EBE">
        <w:rPr>
          <w:rFonts w:eastAsia="Arial" w:cs="Times New Roman"/>
          <w:szCs w:val="24"/>
        </w:rPr>
        <w:t>10.1073/pnas.2008595117</w:t>
      </w:r>
    </w:p>
    <w:p w14:paraId="0AB80C3A" w14:textId="151CA5E3"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2">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09696716" w14:textId="0714BD40"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w:t>
      </w:r>
      <w:r w:rsidR="008030A9">
        <w:rPr>
          <w:rFonts w:eastAsia="Arial" w:cs="Times New Roman"/>
          <w:szCs w:val="24"/>
        </w:rPr>
        <w:t xml:space="preserve"> </w:t>
      </w:r>
      <w:r w:rsidRPr="007E5F6C">
        <w:rPr>
          <w:rFonts w:eastAsia="Arial" w:cs="Times New Roman"/>
          <w:szCs w:val="24"/>
        </w:rPr>
        <w:t>10.1037/0278-7393.32.5.1133</w:t>
      </w:r>
    </w:p>
    <w:p w14:paraId="23D1D2BF" w14:textId="23203778"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6F53C8F3" w14:textId="409C2BC3"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Mccabe,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w:t>
      </w:r>
      <w:r w:rsidR="008030A9">
        <w:rPr>
          <w:rFonts w:eastAsia="Arial" w:cs="Times New Roman"/>
          <w:szCs w:val="24"/>
        </w:rPr>
        <w:t xml:space="preserve"> </w:t>
      </w:r>
      <w:r w:rsidRPr="0070337D">
        <w:rPr>
          <w:rFonts w:eastAsia="Arial" w:cs="Times New Roman"/>
          <w:szCs w:val="24"/>
        </w:rPr>
        <w:t>10.3758/bf03194324</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0EC39ED6"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67141751"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EEF7F17" w14:textId="2240178E"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r w:rsidR="00C963A1" w:rsidRPr="008030A9">
        <w:rPr>
          <w:rFonts w:cs="Times New Roman"/>
          <w:szCs w:val="24"/>
        </w:rPr>
        <w:t>doi</w:t>
      </w:r>
      <w:r w:rsidR="008030A9" w:rsidRPr="008030A9">
        <w:rPr>
          <w:rFonts w:cs="Times New Roman"/>
          <w:szCs w:val="24"/>
        </w:rPr>
        <w:t xml:space="preserve">: </w:t>
      </w:r>
      <w:r w:rsidR="00C963A1" w:rsidRPr="008030A9">
        <w:rPr>
          <w:rFonts w:cs="Times New Roman"/>
          <w:szCs w:val="24"/>
        </w:rPr>
        <w:t>10.1111/j.1467-9280.1991.tb00147.x</w:t>
      </w:r>
      <w:r w:rsidR="008979B1">
        <w:rPr>
          <w:rFonts w:cs="Times New Roman"/>
          <w:szCs w:val="24"/>
        </w:rPr>
        <w:t xml:space="preserve"> </w:t>
      </w:r>
    </w:p>
    <w:p w14:paraId="1F761634" w14:textId="0FD4747C"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lastRenderedPageBreak/>
        <w:t xml:space="preserve">Psychology Software Tools, Inc. [E-Prime 3.0]. (2016). Retrieved from </w:t>
      </w:r>
      <w:r>
        <w:rPr>
          <w:rFonts w:cs="Times New Roman"/>
          <w:szCs w:val="24"/>
        </w:rPr>
        <w:t>https://www.pstnet.com</w:t>
      </w:r>
    </w:p>
    <w:p w14:paraId="205999CC" w14:textId="55E60479"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030A9">
        <w:rPr>
          <w:rFonts w:cs="Times New Roman"/>
          <w:szCs w:val="24"/>
        </w:rPr>
        <w:t>d</w:t>
      </w:r>
      <w:r w:rsidR="008979B1">
        <w:rPr>
          <w:rFonts w:cs="Times New Roman"/>
          <w:szCs w:val="24"/>
        </w:rPr>
        <w:t>oi</w:t>
      </w:r>
      <w:r w:rsidR="008030A9">
        <w:rPr>
          <w:rFonts w:cs="Times New Roman"/>
          <w:szCs w:val="24"/>
        </w:rPr>
        <w:t xml:space="preserve">: </w:t>
      </w:r>
      <w:r w:rsidRPr="001C4EFE">
        <w:rPr>
          <w:rFonts w:cs="Times New Roman"/>
          <w:szCs w:val="24"/>
        </w:rPr>
        <w:t>10.1037/a0021705</w:t>
      </w:r>
    </w:p>
    <w:p w14:paraId="7C1ABAEB" w14:textId="744684D9"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39675540" w14:textId="50637271"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w:t>
      </w:r>
      <w:r w:rsidR="008030A9">
        <w:rPr>
          <w:rFonts w:cs="Times New Roman"/>
          <w:szCs w:val="24"/>
        </w:rPr>
        <w:t xml:space="preserve"> </w:t>
      </w:r>
      <w:r w:rsidRPr="00C33681">
        <w:rPr>
          <w:rFonts w:cs="Times New Roman"/>
          <w:szCs w:val="24"/>
        </w:rPr>
        <w:t>10.1037/a0038388</w:t>
      </w:r>
    </w:p>
    <w:p w14:paraId="2D50CD97" w14:textId="122A2B66" w:rsidR="001C4EFE"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0935D8BE" w14:textId="71C8B4AE" w:rsidR="00021C49" w:rsidRPr="00D476CA" w:rsidRDefault="00021C49" w:rsidP="00021C49">
      <w:pPr>
        <w:rPr>
          <w:rFonts w:cs="Times New Roman"/>
          <w:szCs w:val="24"/>
        </w:rPr>
      </w:pPr>
      <w:r>
        <w:rPr>
          <w:rFonts w:cs="Times New Roman"/>
          <w:szCs w:val="24"/>
        </w:rPr>
        <w:br w:type="page"/>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3FC42C2F"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commentRangeStart w:id="67"/>
      <w:commentRangeStart w:id="68"/>
      <w:r>
        <w:rPr>
          <w:i/>
          <w:iCs/>
        </w:rPr>
        <w:t>Figure 2</w:t>
      </w:r>
      <w:commentRangeEnd w:id="67"/>
      <w:r w:rsidR="000D062B">
        <w:rPr>
          <w:rStyle w:val="CommentReference"/>
        </w:rPr>
        <w:commentReference w:id="67"/>
      </w:r>
      <w:commentRangeEnd w:id="68"/>
      <w:r w:rsidR="00DF0264">
        <w:rPr>
          <w:rStyle w:val="CommentReference"/>
        </w:rPr>
        <w:commentReference w:id="68"/>
      </w:r>
      <w:r>
        <w:rPr>
          <w:i/>
          <w:iCs/>
        </w:rPr>
        <w:t>.</w:t>
      </w:r>
      <w:r>
        <w:t xml:space="preserve"> </w:t>
      </w:r>
      <w:bookmarkStart w:id="69"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69"/>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3830BAA3">
            <wp:extent cx="6248400" cy="360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13244"/>
                    <a:stretch/>
                  </pic:blipFill>
                  <pic:spPr bwMode="auto">
                    <a:xfrm>
                      <a:off x="0" y="0"/>
                      <a:ext cx="6274127" cy="3615937"/>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70" w:name="_Hlk53231249"/>
      <w:r>
        <w:rPr>
          <w:i/>
          <w:iCs/>
        </w:rPr>
        <w:t xml:space="preserve">Figure </w:t>
      </w:r>
      <w:r w:rsidR="00262E4B">
        <w:rPr>
          <w:i/>
          <w:iCs/>
        </w:rPr>
        <w:t>3</w:t>
      </w:r>
      <w:r>
        <w:rPr>
          <w:i/>
          <w:iCs/>
        </w:rPr>
        <w:t>.</w:t>
      </w:r>
      <w:r>
        <w:t xml:space="preserve"> </w:t>
      </w:r>
      <w:r w:rsidR="009D3809">
        <w:t xml:space="preserve">Sample data illustrating the illusion of competence for backward, symmetrical, and unrelated study pairs. This graph was provided to participants in the Experiment 2 warning group. Data pattern is modeled after Maxwell and Huff (in </w:t>
      </w:r>
      <w:commentRangeStart w:id="71"/>
      <w:commentRangeStart w:id="72"/>
      <w:r w:rsidR="009D3809">
        <w:t>press</w:t>
      </w:r>
      <w:commentRangeEnd w:id="71"/>
      <w:r w:rsidR="000D062B">
        <w:rPr>
          <w:rStyle w:val="CommentReference"/>
        </w:rPr>
        <w:commentReference w:id="71"/>
      </w:r>
      <w:commentRangeEnd w:id="72"/>
      <w:r w:rsidR="00DF0264">
        <w:rPr>
          <w:rStyle w:val="CommentReference"/>
        </w:rPr>
        <w:commentReference w:id="72"/>
      </w:r>
      <w:r w:rsidR="009D3809">
        <w:t>).</w:t>
      </w:r>
    </w:p>
    <w:bookmarkEnd w:id="70"/>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C6DAA" w:rsidRPr="00633395" w:rsidRDefault="008C6DAA"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C6DAA" w:rsidRPr="00633395" w:rsidRDefault="008C6DAA"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C6DAA" w:rsidRPr="00633395" w:rsidRDefault="008C6DAA"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C6DAA" w:rsidRPr="00633395" w:rsidRDefault="008C6DAA"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C6DAA" w:rsidRPr="00633395" w:rsidRDefault="008C6DAA"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C6DAA" w:rsidRPr="00633395" w:rsidRDefault="008C6DAA"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73"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73"/>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C6DAA" w:rsidRPr="008564C3" w:rsidRDefault="008C6DAA"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C6DAA" w:rsidRPr="008564C3" w:rsidRDefault="008C6DAA"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C6DAA" w:rsidRPr="00633395" w:rsidRDefault="008C6DAA"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494D3A65" w:rsidR="00D60F13" w:rsidRDefault="00D60F13" w:rsidP="00D60F13">
      <w:pPr>
        <w:jc w:val="center"/>
        <w:rPr>
          <w:highlight w:val="yellow"/>
        </w:rPr>
      </w:pPr>
      <w:r>
        <w:rPr>
          <w:noProof/>
        </w:rPr>
        <w:lastRenderedPageBreak/>
        <w:drawing>
          <wp:inline distT="0" distB="0" distL="0" distR="0" wp14:anchorId="0A2BECBB" wp14:editId="5D06DD28">
            <wp:extent cx="4724400" cy="3435927"/>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34993" cy="3443631"/>
                    </a:xfrm>
                    <a:prstGeom prst="rect">
                      <a:avLst/>
                    </a:prstGeom>
                    <a:noFill/>
                    <a:ln>
                      <a:solidFill>
                        <a:srgbClr val="000000"/>
                      </a:solidFill>
                    </a:ln>
                  </pic:spPr>
                </pic:pic>
              </a:graphicData>
            </a:graphic>
          </wp:inline>
        </w:drawing>
      </w:r>
    </w:p>
    <w:p w14:paraId="549AAFCE" w14:textId="3F7204B6" w:rsidR="00D60F13" w:rsidRPr="007008CA" w:rsidRDefault="00D60F13" w:rsidP="00D60F13">
      <w:pPr>
        <w:spacing w:line="240" w:lineRule="auto"/>
        <w:ind w:right="-720"/>
      </w:pPr>
      <w:bookmarkStart w:id="74" w:name="_Hlk53305958"/>
      <w:r>
        <w:rPr>
          <w:i/>
          <w:iCs/>
        </w:rPr>
        <w:t xml:space="preserve">Figure </w:t>
      </w:r>
      <w:r w:rsidR="007703D9">
        <w:rPr>
          <w:i/>
          <w:iCs/>
        </w:rPr>
        <w:t>6</w:t>
      </w:r>
      <w:r>
        <w:rPr>
          <w:i/>
          <w:iCs/>
        </w:rPr>
        <w:t>.</w:t>
      </w:r>
      <w:r>
        <w:t xml:space="preserve"> </w:t>
      </w:r>
      <w:bookmarkStart w:id="75" w:name="_Hlk55235083"/>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Read</w:t>
      </w:r>
      <w:r>
        <w:rPr>
          <w:rFonts w:cs="Times New Roman"/>
          <w:szCs w:val="24"/>
        </w:rPr>
        <w:t xml:space="preserve"> group</w:t>
      </w:r>
      <w:r w:rsidR="00E65927">
        <w:rPr>
          <w:rFonts w:cs="Times New Roman"/>
          <w:szCs w:val="24"/>
        </w:rPr>
        <w:t xml:space="preserve"> for Block 2 recall</w:t>
      </w:r>
      <w:r w:rsidR="00DF0264">
        <w:rPr>
          <w:rFonts w:cs="Times New Roman"/>
          <w:szCs w:val="24"/>
        </w:rPr>
        <w:t xml:space="preserve"> collapsed across warning</w:t>
      </w:r>
      <w:r w:rsidR="00E65927">
        <w:rPr>
          <w:rFonts w:cs="Times New Roman"/>
          <w:szCs w:val="24"/>
        </w:rPr>
        <w:t>.</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w:t>
      </w:r>
      <w:commentRangeStart w:id="76"/>
      <w:commentRangeStart w:id="77"/>
      <w:r w:rsidRPr="00A3201F">
        <w:rPr>
          <w:rFonts w:cs="Times New Roman"/>
          <w:szCs w:val="24"/>
        </w:rPr>
        <w:t>interval</w:t>
      </w:r>
      <w:commentRangeEnd w:id="76"/>
      <w:r w:rsidR="000D062B">
        <w:rPr>
          <w:rStyle w:val="CommentReference"/>
        </w:rPr>
        <w:commentReference w:id="76"/>
      </w:r>
      <w:commentRangeEnd w:id="77"/>
      <w:r w:rsidR="008C6DAA">
        <w:rPr>
          <w:rStyle w:val="CommentReference"/>
        </w:rPr>
        <w:commentReference w:id="77"/>
      </w:r>
      <w:r w:rsidRPr="00A3201F">
        <w:rPr>
          <w:rFonts w:cs="Times New Roman"/>
          <w:szCs w:val="24"/>
        </w:rPr>
        <w:t>.</w:t>
      </w:r>
    </w:p>
    <w:bookmarkEnd w:id="74"/>
    <w:p w14:paraId="0B29BD0F" w14:textId="08A79897" w:rsidR="005F02C1" w:rsidRDefault="005F02C1">
      <w:pPr>
        <w:rPr>
          <w:highlight w:val="yellow"/>
        </w:rPr>
      </w:pPr>
      <w:r>
        <w:rPr>
          <w:highlight w:val="yellow"/>
        </w:rPr>
        <w:br w:type="page"/>
      </w:r>
    </w:p>
    <w:bookmarkEnd w:id="75"/>
    <w:p w14:paraId="7E394288" w14:textId="7139DF52" w:rsidR="00D52687" w:rsidRDefault="00D52687" w:rsidP="00E65927">
      <w:pPr>
        <w:jc w:val="center"/>
        <w:rPr>
          <w:highlight w:val="yellow"/>
        </w:rPr>
      </w:pPr>
      <w:r>
        <w:rPr>
          <w:noProof/>
        </w:rPr>
        <w:lastRenderedPageBreak/>
        <w:drawing>
          <wp:inline distT="0" distB="0" distL="0" distR="0" wp14:anchorId="3B26AB7B" wp14:editId="3BDF2646">
            <wp:extent cx="4714875" cy="34290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720683" cy="3433224"/>
                    </a:xfrm>
                    <a:prstGeom prst="rect">
                      <a:avLst/>
                    </a:prstGeom>
                    <a:noFill/>
                    <a:ln>
                      <a:solidFill>
                        <a:srgbClr val="000000"/>
                      </a:solidFill>
                    </a:ln>
                  </pic:spPr>
                </pic:pic>
              </a:graphicData>
            </a:graphic>
          </wp:inline>
        </w:drawing>
      </w:r>
    </w:p>
    <w:p w14:paraId="73E5E900" w14:textId="261FF5AC" w:rsidR="00DF0264" w:rsidRPr="00DF0264" w:rsidRDefault="00D52687" w:rsidP="00DF0264">
      <w:pPr>
        <w:spacing w:line="240" w:lineRule="auto"/>
        <w:ind w:right="-720"/>
        <w:rPr>
          <w:rFonts w:cs="Times New Roman"/>
          <w:szCs w:val="24"/>
        </w:rPr>
      </w:pPr>
      <w:r>
        <w:rPr>
          <w:i/>
          <w:iCs/>
        </w:rPr>
        <w:t xml:space="preserve">Figure </w:t>
      </w:r>
      <w:r w:rsidR="007703D9">
        <w:rPr>
          <w:i/>
          <w:iCs/>
        </w:rPr>
        <w:t>7</w:t>
      </w:r>
      <w:r>
        <w:rPr>
          <w:i/>
          <w:iCs/>
        </w:rPr>
        <w:t>.</w:t>
      </w:r>
      <w:r>
        <w:t xml:space="preserve"> </w:t>
      </w:r>
      <w:r w:rsidR="00DF0264" w:rsidRPr="00DF0264">
        <w:rPr>
          <w:rFonts w:cs="Times New Roman"/>
          <w:szCs w:val="24"/>
        </w:rPr>
        <w:t xml:space="preserve">Calibration plots as a function of pair type in Experiment 2 for participants in the </w:t>
      </w:r>
      <w:r w:rsidR="00DF0264">
        <w:rPr>
          <w:rFonts w:cs="Times New Roman"/>
          <w:szCs w:val="24"/>
        </w:rPr>
        <w:t>Relational</w:t>
      </w:r>
      <w:r w:rsidR="00DF0264" w:rsidRPr="00DF0264">
        <w:rPr>
          <w:rFonts w:cs="Times New Roman"/>
          <w:szCs w:val="24"/>
        </w:rPr>
        <w:t xml:space="preserve"> group for Block 2 recall collapsed across warning.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5628A953" w:rsidR="00D52687" w:rsidRDefault="00DF0264" w:rsidP="00DF0264">
      <w:pPr>
        <w:spacing w:line="240" w:lineRule="auto"/>
        <w:ind w:right="-720"/>
        <w:rPr>
          <w:highlight w:val="yellow"/>
        </w:rPr>
      </w:pPr>
      <w:r w:rsidRPr="00DF0264">
        <w:rPr>
          <w:rFonts w:cs="Times New Roman"/>
          <w:szCs w:val="24"/>
        </w:rPr>
        <w:t> </w:t>
      </w:r>
    </w:p>
    <w:p w14:paraId="342AAF26" w14:textId="091B94AD" w:rsidR="006A6AF3" w:rsidRDefault="005F02C1">
      <w:pPr>
        <w:rPr>
          <w:highlight w:val="yellow"/>
        </w:rPr>
      </w:pPr>
      <w:r>
        <w:rPr>
          <w:highlight w:val="yellow"/>
        </w:rPr>
        <w:br w:type="page"/>
      </w:r>
    </w:p>
    <w:p w14:paraId="0A105E56" w14:textId="3237E175" w:rsidR="006A6AF3" w:rsidRDefault="006A6AF3" w:rsidP="00E65927">
      <w:pPr>
        <w:jc w:val="center"/>
        <w:rPr>
          <w:highlight w:val="yellow"/>
        </w:rPr>
      </w:pPr>
      <w:r>
        <w:rPr>
          <w:noProof/>
        </w:rPr>
        <w:lastRenderedPageBreak/>
        <w:drawing>
          <wp:inline distT="0" distB="0" distL="0" distR="0" wp14:anchorId="7BC7BFF0" wp14:editId="65563D00">
            <wp:extent cx="4695825" cy="3415145"/>
            <wp:effectExtent l="19050" t="19050" r="9525"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733181" cy="3442313"/>
                    </a:xfrm>
                    <a:prstGeom prst="rect">
                      <a:avLst/>
                    </a:prstGeom>
                    <a:noFill/>
                    <a:ln>
                      <a:solidFill>
                        <a:srgbClr val="000000"/>
                      </a:solidFill>
                    </a:ln>
                  </pic:spPr>
                </pic:pic>
              </a:graphicData>
            </a:graphic>
          </wp:inline>
        </w:drawing>
      </w:r>
    </w:p>
    <w:p w14:paraId="042D7219" w14:textId="05BC69C2" w:rsidR="00DF0264" w:rsidRPr="007008CA" w:rsidRDefault="006A6AF3" w:rsidP="00DF0264">
      <w:pPr>
        <w:spacing w:line="240" w:lineRule="auto"/>
        <w:ind w:right="-720"/>
      </w:pPr>
      <w:r>
        <w:rPr>
          <w:i/>
          <w:iCs/>
        </w:rPr>
        <w:t xml:space="preserve">Figure </w:t>
      </w:r>
      <w:r w:rsidR="007703D9">
        <w:rPr>
          <w:i/>
          <w:iCs/>
        </w:rPr>
        <w:t>8</w:t>
      </w:r>
      <w:r>
        <w:rPr>
          <w:i/>
          <w:iCs/>
        </w:rPr>
        <w:t>.</w:t>
      </w:r>
      <w:r>
        <w:t xml:space="preserve"> </w:t>
      </w:r>
      <w:r w:rsidR="00DF0264" w:rsidRPr="00A3201F">
        <w:rPr>
          <w:rFonts w:cs="Times New Roman"/>
          <w:szCs w:val="24"/>
        </w:rPr>
        <w:t xml:space="preserve">Calibration plots as a function of pair type in Experiment </w:t>
      </w:r>
      <w:r w:rsidR="00DF0264">
        <w:rPr>
          <w:rFonts w:cs="Times New Roman"/>
          <w:szCs w:val="24"/>
        </w:rPr>
        <w:t>2 for participants in the Item-Specific group for Block 2 recall collapsed across warning.</w:t>
      </w:r>
      <w:r w:rsidR="00DF0264"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w:t>
      </w:r>
      <w:commentRangeStart w:id="78"/>
      <w:r w:rsidR="00DF0264" w:rsidRPr="00A3201F">
        <w:rPr>
          <w:rFonts w:cs="Times New Roman"/>
          <w:szCs w:val="24"/>
        </w:rPr>
        <w:t>interval</w:t>
      </w:r>
      <w:commentRangeEnd w:id="78"/>
      <w:r w:rsidR="00DF0264">
        <w:rPr>
          <w:rStyle w:val="CommentReference"/>
        </w:rPr>
        <w:commentReference w:id="78"/>
      </w:r>
      <w:r w:rsidR="00DF0264" w:rsidRPr="00A3201F">
        <w:rPr>
          <w:rFonts w:cs="Times New Roman"/>
          <w:szCs w:val="24"/>
        </w:rPr>
        <w:t>.</w:t>
      </w:r>
    </w:p>
    <w:p w14:paraId="5E7EDC55" w14:textId="77777777" w:rsidR="00DF0264" w:rsidRDefault="00DF0264" w:rsidP="00DF0264">
      <w:pPr>
        <w:rPr>
          <w:highlight w:val="yellow"/>
        </w:rPr>
      </w:pPr>
      <w:r>
        <w:rPr>
          <w:highlight w:val="yellow"/>
        </w:rPr>
        <w:br w:type="page"/>
      </w:r>
    </w:p>
    <w:p w14:paraId="686F1AD7" w14:textId="43D78C02" w:rsidR="00474F94" w:rsidRPr="00993A88" w:rsidRDefault="00474F94" w:rsidP="00DF0264">
      <w:pPr>
        <w:spacing w:line="240" w:lineRule="auto"/>
        <w:ind w:right="-720"/>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79"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80" w:name="_Hlk32942520"/>
      <w:bookmarkEnd w:id="79"/>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80"/>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81"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81"/>
    <w:p w14:paraId="7FFD354F" w14:textId="77777777" w:rsidR="00474F94" w:rsidRPr="007008CA" w:rsidRDefault="00474F94" w:rsidP="00547EA2">
      <w:pPr>
        <w:spacing w:line="240" w:lineRule="auto"/>
      </w:pPr>
    </w:p>
    <w:sectPr w:rsidR="00474F94" w:rsidRPr="007008CA" w:rsidSect="005C178E">
      <w:headerReference w:type="default" r:id="rId32"/>
      <w:headerReference w:type="firs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Huff" w:date="2020-10-30T11:20:00Z" w:initials="MH">
    <w:p w14:paraId="6483BE50" w14:textId="77777777" w:rsidR="008C6DAA" w:rsidRDefault="008C6DAA" w:rsidP="005E5539">
      <w:pPr>
        <w:pStyle w:val="CommentText"/>
      </w:pPr>
      <w:r>
        <w:rPr>
          <w:rStyle w:val="CommentReference"/>
        </w:rPr>
        <w:annotationRef/>
      </w:r>
      <w:r>
        <w:t>Emily, when you submit your thesis document, you will be the only author on it. This author formatting is only for the publication</w:t>
      </w:r>
    </w:p>
  </w:comment>
  <w:comment w:id="1" w:author="Mark Huff" w:date="2020-10-30T11:26:00Z" w:initials="MH">
    <w:p w14:paraId="0C546CED" w14:textId="2034DCE2" w:rsidR="008C6DAA" w:rsidRDefault="008C6DAA">
      <w:pPr>
        <w:pStyle w:val="CommentText"/>
      </w:pPr>
      <w:r>
        <w:rPr>
          <w:rStyle w:val="CommentReference"/>
        </w:rPr>
        <w:annotationRef/>
      </w:r>
      <w:r>
        <w:t>Nick: Please update this with the OSF link for our supplement.</w:t>
      </w:r>
    </w:p>
  </w:comment>
  <w:comment w:id="3" w:author="Mark Huff" w:date="2020-10-30T11:42:00Z" w:initials="MH">
    <w:p w14:paraId="5F08DDA4" w14:textId="3441BE20" w:rsidR="008C6DAA" w:rsidRDefault="008C6DAA">
      <w:pPr>
        <w:pStyle w:val="CommentText"/>
      </w:pPr>
      <w:r>
        <w:rPr>
          <w:rStyle w:val="CommentReference"/>
        </w:rPr>
        <w:annotationRef/>
      </w:r>
      <w:r>
        <w:t>Nick, please double check this summary for accuracy.</w:t>
      </w:r>
    </w:p>
  </w:comment>
  <w:comment w:id="4" w:author="Nick Maxwell" w:date="2020-11-02T17:18:00Z" w:initials="NM">
    <w:p w14:paraId="14C55F83" w14:textId="267FEE58" w:rsidR="008C6DAA" w:rsidRDefault="008C6DAA">
      <w:pPr>
        <w:pStyle w:val="CommentText"/>
      </w:pPr>
      <w:r>
        <w:rPr>
          <w:rStyle w:val="CommentReference"/>
        </w:rPr>
        <w:annotationRef/>
      </w:r>
      <w:r>
        <w:t>Looks good to me</w:t>
      </w:r>
    </w:p>
  </w:comment>
  <w:comment w:id="5" w:author="Mark Huff" w:date="2020-10-30T12:37:00Z" w:initials="MH">
    <w:p w14:paraId="2197898A" w14:textId="4E6A518D" w:rsidR="008C6DAA" w:rsidRDefault="008C6DAA">
      <w:pPr>
        <w:pStyle w:val="CommentText"/>
      </w:pPr>
      <w:r>
        <w:rPr>
          <w:rStyle w:val="CommentReference"/>
        </w:rPr>
        <w:annotationRef/>
      </w:r>
      <w:r>
        <w:t>Nick, please double check the accuracy of this reference</w:t>
      </w:r>
    </w:p>
  </w:comment>
  <w:comment w:id="6" w:author="Nick Maxwell" w:date="2020-11-02T17:21:00Z" w:initials="NM">
    <w:p w14:paraId="7CF0621B" w14:textId="16AD7D5A" w:rsidR="008C6DAA" w:rsidRDefault="008C6DAA">
      <w:pPr>
        <w:pStyle w:val="CommentText"/>
      </w:pPr>
      <w:r>
        <w:rPr>
          <w:rStyle w:val="CommentReference"/>
        </w:rPr>
        <w:annotationRef/>
      </w:r>
      <w:r>
        <w:t>Looks good to me</w:t>
      </w:r>
    </w:p>
  </w:comment>
  <w:comment w:id="7" w:author="Mark Huff" w:date="2020-10-30T13:24:00Z" w:initials="MH">
    <w:p w14:paraId="71F9744F" w14:textId="7CE0BED4" w:rsidR="008C6DAA" w:rsidRDefault="008C6DAA">
      <w:pPr>
        <w:pStyle w:val="CommentText"/>
      </w:pPr>
      <w:r>
        <w:rPr>
          <w:rStyle w:val="CommentReference"/>
        </w:rPr>
        <w:annotationRef/>
      </w:r>
      <w:r>
        <w:t xml:space="preserve">Please be sure to revisit these predictions in the discussion section below. Were they supported? If not, why? </w:t>
      </w:r>
    </w:p>
  </w:comment>
  <w:comment w:id="8" w:author="Emily Cates" w:date="2020-11-02T16:13:00Z" w:initials="EC">
    <w:p w14:paraId="725FFA34" w14:textId="31A8CDC4" w:rsidR="008C6DAA" w:rsidRDefault="008C6DAA">
      <w:pPr>
        <w:pStyle w:val="CommentText"/>
      </w:pPr>
      <w:r>
        <w:rPr>
          <w:rStyle w:val="CommentReference"/>
        </w:rPr>
        <w:annotationRef/>
      </w:r>
      <w:r>
        <w:t>I added the predictions to the discussion.</w:t>
      </w:r>
    </w:p>
  </w:comment>
  <w:comment w:id="10" w:author="Mark Huff" w:date="2020-10-31T10:54:00Z" w:initials="MH">
    <w:p w14:paraId="2B5FAD51" w14:textId="3EDBC514" w:rsidR="008C6DAA" w:rsidRDefault="008C6DAA">
      <w:pPr>
        <w:pStyle w:val="CommentText"/>
      </w:pPr>
      <w:r>
        <w:rPr>
          <w:rStyle w:val="CommentReference"/>
        </w:rPr>
        <w:annotationRef/>
      </w:r>
      <w:r>
        <w:t>Nick, what did this screening procedure involve exactly? I know in our Psych Research paper, we imputed data when there were large numbers of trials missing. Was a similar procedure used here as well? What about E2?</w:t>
      </w:r>
    </w:p>
  </w:comment>
  <w:comment w:id="11" w:author="Nick Maxwell" w:date="2020-11-02T17:21:00Z" w:initials="NM">
    <w:p w14:paraId="7D04F8BC" w14:textId="77777777" w:rsidR="008C6DAA" w:rsidRDefault="008C6DAA" w:rsidP="004903E1">
      <w:pPr>
        <w:pStyle w:val="CommentText"/>
      </w:pPr>
      <w:r>
        <w:rPr>
          <w:rStyle w:val="CommentReference"/>
        </w:rPr>
        <w:annotationRef/>
      </w:r>
      <w:r>
        <w:t xml:space="preserve">I </w:t>
      </w:r>
      <w:proofErr w:type="gramStart"/>
      <w:r>
        <w:t>didn’t</w:t>
      </w:r>
      <w:proofErr w:type="gramEnd"/>
      <w:r>
        <w:t xml:space="preserve"> do the data imputation this time around. JOL ratings that were out of range were dropped from the analyses. And then I planned to cut any participants whose JOLs or mean recall were +/- 3 </w:t>
      </w:r>
      <w:proofErr w:type="spellStart"/>
      <w:r>
        <w:t>sds</w:t>
      </w:r>
      <w:proofErr w:type="spellEnd"/>
      <w:r>
        <w:t xml:space="preserve"> from the mean, but there </w:t>
      </w:r>
      <w:proofErr w:type="gramStart"/>
      <w:r>
        <w:t>weren’t</w:t>
      </w:r>
      <w:proofErr w:type="gramEnd"/>
      <w:r>
        <w:t xml:space="preserve"> any who met that criteria.</w:t>
      </w:r>
    </w:p>
    <w:p w14:paraId="42C7422D" w14:textId="77777777" w:rsidR="008C6DAA" w:rsidRDefault="008C6DAA" w:rsidP="004903E1">
      <w:pPr>
        <w:pStyle w:val="CommentText"/>
      </w:pPr>
    </w:p>
    <w:p w14:paraId="7142982E" w14:textId="77777777" w:rsidR="008C6DAA" w:rsidRDefault="008C6DAA" w:rsidP="004903E1">
      <w:pPr>
        <w:pStyle w:val="CommentText"/>
      </w:pPr>
      <w:r>
        <w:t xml:space="preserve">In Ex 2, we used the same procedure. </w:t>
      </w:r>
      <w:proofErr w:type="gramStart"/>
      <w:r>
        <w:t>Plus</w:t>
      </w:r>
      <w:proofErr w:type="gramEnd"/>
      <w:r>
        <w:t xml:space="preserve"> you sent me a list of participants to exclude.</w:t>
      </w:r>
    </w:p>
    <w:p w14:paraId="30185BF8" w14:textId="22D502C4" w:rsidR="008C6DAA" w:rsidRDefault="008C6DAA">
      <w:pPr>
        <w:pStyle w:val="CommentText"/>
      </w:pPr>
    </w:p>
  </w:comment>
  <w:comment w:id="19" w:author="Mark Huff" w:date="2020-10-30T13:30:00Z" w:initials="MH">
    <w:p w14:paraId="37CF8922" w14:textId="20A3B385" w:rsidR="008C6DAA" w:rsidRDefault="008C6DAA">
      <w:pPr>
        <w:pStyle w:val="CommentText"/>
      </w:pPr>
      <w:r>
        <w:rPr>
          <w:rStyle w:val="CommentReference"/>
        </w:rPr>
        <w:annotationRef/>
      </w:r>
      <w:r>
        <w:t>Nick: Can you please double check these pbics? They seem rather small and I wonder about their accuracy.</w:t>
      </w:r>
    </w:p>
  </w:comment>
  <w:comment w:id="20" w:author="Nick Maxwell" w:date="2020-11-02T17:22:00Z" w:initials="NM">
    <w:p w14:paraId="63E90021" w14:textId="16E1AD64" w:rsidR="008C6DAA" w:rsidRDefault="008C6DAA" w:rsidP="004903E1">
      <w:pPr>
        <w:pStyle w:val="CommentText"/>
      </w:pPr>
      <w:r>
        <w:rPr>
          <w:rStyle w:val="CommentReference"/>
        </w:rPr>
        <w:annotationRef/>
      </w:r>
      <w:r>
        <w:t>Double checked and I got the same values again.</w:t>
      </w:r>
    </w:p>
    <w:p w14:paraId="4E86145D" w14:textId="7CB6E6A6" w:rsidR="008C6DAA" w:rsidRDefault="008C6DAA">
      <w:pPr>
        <w:pStyle w:val="CommentText"/>
      </w:pPr>
    </w:p>
  </w:comment>
  <w:comment w:id="24" w:author="Mark Huff" w:date="2020-10-30T13:32:00Z" w:initials="MH">
    <w:p w14:paraId="43897BAA" w14:textId="77777777" w:rsidR="008C6DAA" w:rsidRDefault="008C6DAA">
      <w:pPr>
        <w:pStyle w:val="CommentText"/>
      </w:pPr>
      <w:r>
        <w:rPr>
          <w:rStyle w:val="CommentReference"/>
        </w:rPr>
        <w:annotationRef/>
      </w:r>
      <w:r>
        <w:t xml:space="preserve">Nick, this </w:t>
      </w:r>
      <w:proofErr w:type="gramStart"/>
      <w:r>
        <w:t>has to</w:t>
      </w:r>
      <w:proofErr w:type="gramEnd"/>
      <w:r>
        <w:t xml:space="preserve"> be wrong. In looking at the figure, the three-way interaction looks pretty clear. If the three-way interaction is NOT reliable, then we cannot analyze the different encoding groups separately because it would suggest that the encoding groups are equivalent.  However, when I read through the analyses, it is pretty clear that the encoding groups are producing different patterns, especially for the backward and unrelated pairs, which indicates the presence of a 3-way interaction. </w:t>
      </w:r>
    </w:p>
    <w:p w14:paraId="73AC9E8E" w14:textId="77777777" w:rsidR="008C6DAA" w:rsidRDefault="008C6DAA">
      <w:pPr>
        <w:pStyle w:val="CommentText"/>
      </w:pPr>
    </w:p>
    <w:p w14:paraId="3827B06B" w14:textId="50FCA90F" w:rsidR="008C6DAA" w:rsidRDefault="008C6DAA">
      <w:pPr>
        <w:pStyle w:val="CommentText"/>
      </w:pPr>
      <w:r>
        <w:t xml:space="preserve">I noticed that the 3-way int was reliable in E2, which also leads me to believe that these stats are not correct. </w:t>
      </w:r>
    </w:p>
  </w:comment>
  <w:comment w:id="25" w:author="Nick Maxwell" w:date="2020-11-02T17:22:00Z" w:initials="NM">
    <w:p w14:paraId="6AC598FC" w14:textId="5B294051" w:rsidR="008C6DAA" w:rsidRDefault="008C6DAA">
      <w:pPr>
        <w:pStyle w:val="CommentText"/>
      </w:pPr>
      <w:r>
        <w:rPr>
          <w:rStyle w:val="CommentReference"/>
        </w:rPr>
        <w:annotationRef/>
      </w:r>
      <w:r>
        <w:t>In the process of getting to the bottom of this</w:t>
      </w:r>
    </w:p>
  </w:comment>
  <w:comment w:id="28" w:author="Mark Huff" w:date="2020-10-30T13:34:00Z" w:initials="MH">
    <w:p w14:paraId="4E9AA3BE" w14:textId="4DF3D409" w:rsidR="008C6DAA" w:rsidRDefault="008C6DAA">
      <w:pPr>
        <w:pStyle w:val="CommentText"/>
      </w:pPr>
      <w:r>
        <w:rPr>
          <w:rStyle w:val="CommentReference"/>
        </w:rPr>
        <w:annotationRef/>
      </w:r>
      <w:r>
        <w:t xml:space="preserve">If this is true, then the three-way interaction </w:t>
      </w:r>
      <w:proofErr w:type="gramStart"/>
      <w:r>
        <w:t>HAS to</w:t>
      </w:r>
      <w:proofErr w:type="gramEnd"/>
      <w:r>
        <w:t xml:space="preserve"> be significant.</w:t>
      </w:r>
    </w:p>
  </w:comment>
  <w:comment w:id="29" w:author="Mark Huff" w:date="2020-10-30T13:39:00Z" w:initials="MH">
    <w:p w14:paraId="19570695" w14:textId="77777777" w:rsidR="008C6DAA" w:rsidRDefault="008C6DAA">
      <w:pPr>
        <w:pStyle w:val="CommentText"/>
      </w:pPr>
      <w:r>
        <w:rPr>
          <w:rStyle w:val="CommentReference"/>
        </w:rPr>
        <w:annotationRef/>
      </w:r>
      <w:r>
        <w:t xml:space="preserve">Overall this paragraph was FAR too speculative regarding the data patterns. The first paragraph is only supposed to provide a recap of the data, NOT to provide an explanation. That comes later. </w:t>
      </w:r>
    </w:p>
    <w:p w14:paraId="4A137CAF" w14:textId="77777777" w:rsidR="008C6DAA" w:rsidRDefault="008C6DAA">
      <w:pPr>
        <w:pStyle w:val="CommentText"/>
      </w:pPr>
    </w:p>
    <w:p w14:paraId="6D176B37" w14:textId="3AA43F0C" w:rsidR="008C6DAA" w:rsidRDefault="008C6DAA">
      <w:pPr>
        <w:pStyle w:val="CommentText"/>
      </w:pPr>
      <w:r>
        <w:t xml:space="preserve">Also, this paragraph needs to be edited by linking our initial predictions with the data. Please go in and revise this. </w:t>
      </w:r>
    </w:p>
  </w:comment>
  <w:comment w:id="30" w:author="Emily Cates" w:date="2020-11-02T15:07:00Z" w:initials="EC">
    <w:p w14:paraId="59082094" w14:textId="70CA913F" w:rsidR="008C6DAA" w:rsidRDefault="008C6DAA">
      <w:pPr>
        <w:pStyle w:val="CommentText"/>
      </w:pPr>
      <w:r>
        <w:rPr>
          <w:rStyle w:val="CommentReference"/>
        </w:rPr>
        <w:annotationRef/>
      </w:r>
      <w:r>
        <w:t>I have added our initial predictions to this paragraph.</w:t>
      </w:r>
    </w:p>
  </w:comment>
  <w:comment w:id="31" w:author="Mark Huff" w:date="2020-10-30T13:55:00Z" w:initials="MH">
    <w:p w14:paraId="2FD6F7F8" w14:textId="77777777" w:rsidR="008C6DAA" w:rsidRDefault="008C6DAA" w:rsidP="004903E1">
      <w:pPr>
        <w:pStyle w:val="CommentText"/>
      </w:pPr>
      <w:r>
        <w:rPr>
          <w:rStyle w:val="CommentReference"/>
        </w:rPr>
        <w:annotationRef/>
      </w:r>
      <w:r>
        <w:t>Nick, can you please run the stats here? I am mostly eyeballing the figures when I am making these claims, but if this pans out, it will provide greater motivation for the warning manipulation in E2.</w:t>
      </w:r>
    </w:p>
  </w:comment>
  <w:comment w:id="32" w:author="Nick Maxwell" w:date="2020-11-01T14:07:00Z" w:initials="NM">
    <w:p w14:paraId="64F3C3A7" w14:textId="77777777" w:rsidR="008C6DAA" w:rsidRDefault="008C6DAA" w:rsidP="004903E1">
      <w:pPr>
        <w:pStyle w:val="CommentText"/>
      </w:pPr>
      <w:r>
        <w:rPr>
          <w:rStyle w:val="CommentReference"/>
        </w:rPr>
        <w:annotationRef/>
      </w:r>
      <w:r>
        <w:t>Done!</w:t>
      </w:r>
    </w:p>
  </w:comment>
  <w:comment w:id="33" w:author="Mark Huff" w:date="2020-10-30T13:57:00Z" w:initials="MH">
    <w:p w14:paraId="5E1B1995" w14:textId="6C6B1A89" w:rsidR="008C6DAA" w:rsidRDefault="008C6DAA">
      <w:pPr>
        <w:pStyle w:val="CommentText"/>
      </w:pPr>
      <w:r>
        <w:rPr>
          <w:rStyle w:val="CommentReference"/>
        </w:rPr>
        <w:annotationRef/>
      </w:r>
      <w:r>
        <w:t>Lots of changes in this discussion section, please read through this and tie in our initial predictions to the data.</w:t>
      </w:r>
    </w:p>
  </w:comment>
  <w:comment w:id="34" w:author="Emily Cates" w:date="2020-11-02T15:10:00Z" w:initials="EC">
    <w:p w14:paraId="4C98D1AC" w14:textId="0BFE112C" w:rsidR="008C6DAA" w:rsidRDefault="008C6DAA">
      <w:pPr>
        <w:pStyle w:val="CommentText"/>
      </w:pPr>
      <w:r>
        <w:rPr>
          <w:rStyle w:val="CommentReference"/>
        </w:rPr>
        <w:annotationRef/>
      </w:r>
      <w:r>
        <w:t>Added.</w:t>
      </w:r>
    </w:p>
  </w:comment>
  <w:comment w:id="35" w:author="Mark Huff" w:date="2020-10-30T14:01:00Z" w:initials="MH">
    <w:p w14:paraId="6AB7F7F8" w14:textId="78BD0AF4" w:rsidR="008C6DAA" w:rsidRDefault="008C6DAA">
      <w:pPr>
        <w:pStyle w:val="CommentText"/>
      </w:pPr>
      <w:r>
        <w:rPr>
          <w:rStyle w:val="CommentReference"/>
        </w:rPr>
        <w:annotationRef/>
      </w:r>
      <w:r>
        <w:t>FAAAAR too much detail on this paper when we were just trying to make a point that participants are receptive to feedback and can adjust their memory reporting. I tossed this citation in with the others, please make sure that I did not take this paper out of context.</w:t>
      </w:r>
    </w:p>
  </w:comment>
  <w:comment w:id="36" w:author="Emily Cates" w:date="2020-11-02T15:11:00Z" w:initials="EC">
    <w:p w14:paraId="18D637C8" w14:textId="088C1888" w:rsidR="008C6DAA" w:rsidRDefault="008C6DAA">
      <w:pPr>
        <w:pStyle w:val="CommentText"/>
      </w:pPr>
      <w:r>
        <w:rPr>
          <w:rStyle w:val="CommentReference"/>
        </w:rPr>
        <w:annotationRef/>
      </w:r>
      <w:r>
        <w:t>It looks correct to me.</w:t>
      </w:r>
    </w:p>
  </w:comment>
  <w:comment w:id="37" w:author="Mark Huff" w:date="2020-10-31T10:55:00Z" w:initials="MH">
    <w:p w14:paraId="10246D2E" w14:textId="28FACF6C" w:rsidR="008C6DAA" w:rsidRDefault="008C6DAA">
      <w:pPr>
        <w:pStyle w:val="CommentText"/>
      </w:pPr>
      <w:r>
        <w:rPr>
          <w:rStyle w:val="CommentReference"/>
        </w:rPr>
        <w:annotationRef/>
      </w:r>
      <w:r>
        <w:t>Nick, same comment here regarding screening.</w:t>
      </w:r>
    </w:p>
  </w:comment>
  <w:comment w:id="38" w:author="Nick Maxwell" w:date="2020-11-02T17:26:00Z" w:initials="NM">
    <w:p w14:paraId="74A1ED64" w14:textId="6A5A42C9" w:rsidR="008C6DAA" w:rsidRDefault="008C6DAA">
      <w:pPr>
        <w:pStyle w:val="CommentText"/>
      </w:pPr>
      <w:r>
        <w:rPr>
          <w:rStyle w:val="CommentReference"/>
        </w:rPr>
        <w:annotationRef/>
      </w:r>
      <w:r>
        <w:t>See my response on the Ex 1 comment.</w:t>
      </w:r>
    </w:p>
  </w:comment>
  <w:comment w:id="39" w:author="Mark Huff" w:date="2020-10-31T11:52:00Z" w:initials="MH">
    <w:p w14:paraId="0823B94F" w14:textId="77777777" w:rsidR="008C6DAA" w:rsidRDefault="008C6DAA" w:rsidP="008136FE">
      <w:pPr>
        <w:pStyle w:val="CommentText"/>
      </w:pPr>
      <w:r>
        <w:rPr>
          <w:rStyle w:val="CommentReference"/>
        </w:rPr>
        <w:annotationRef/>
      </w:r>
      <w:r>
        <w:t xml:space="preserve">Nick, be sure to add this in. </w:t>
      </w:r>
    </w:p>
    <w:p w14:paraId="5D88CE3C" w14:textId="77777777" w:rsidR="008C6DAA" w:rsidRDefault="008C6DAA" w:rsidP="008136FE">
      <w:pPr>
        <w:pStyle w:val="CommentText"/>
      </w:pPr>
    </w:p>
    <w:p w14:paraId="645CB906" w14:textId="77777777" w:rsidR="008C6DAA" w:rsidRDefault="008C6DAA" w:rsidP="008136FE">
      <w:pPr>
        <w:pStyle w:val="CommentText"/>
      </w:pPr>
      <w:r>
        <w:t xml:space="preserve">Emily, you will need to update this as an Appendix when you submit your thesis document. </w:t>
      </w:r>
    </w:p>
  </w:comment>
  <w:comment w:id="40" w:author="Nick Maxwell" w:date="2020-11-01T14:10:00Z" w:initials="NM">
    <w:p w14:paraId="5433043A" w14:textId="77777777" w:rsidR="008C6DAA" w:rsidRDefault="008C6DAA" w:rsidP="008136FE">
      <w:pPr>
        <w:pStyle w:val="CommentText"/>
      </w:pPr>
      <w:r>
        <w:rPr>
          <w:rStyle w:val="CommentReference"/>
        </w:rPr>
        <w:annotationRef/>
      </w:r>
      <w:r>
        <w:t>Added the OSF link here</w:t>
      </w:r>
    </w:p>
  </w:comment>
  <w:comment w:id="41" w:author="Nick Maxwell" w:date="2020-11-02T17:27:00Z" w:initials="NM">
    <w:p w14:paraId="173A85DD" w14:textId="55F772C8" w:rsidR="008C6DAA" w:rsidRDefault="008C6DAA">
      <w:pPr>
        <w:pStyle w:val="CommentText"/>
      </w:pPr>
      <w:r>
        <w:rPr>
          <w:rStyle w:val="CommentReference"/>
        </w:rPr>
        <w:annotationRef/>
      </w:r>
      <w:r>
        <w:t>Accidentally deleted Emily’s comment here about needing to be shown how to put an appendix together.</w:t>
      </w:r>
    </w:p>
  </w:comment>
  <w:comment w:id="42" w:author="Mark Huff" w:date="2020-10-31T11:00:00Z" w:initials="MH">
    <w:p w14:paraId="2B7A3DF5" w14:textId="77777777" w:rsidR="008C6DAA" w:rsidRDefault="008C6DAA" w:rsidP="000F470D">
      <w:pPr>
        <w:pStyle w:val="CommentText"/>
      </w:pPr>
      <w:r>
        <w:rPr>
          <w:rStyle w:val="CommentReference"/>
        </w:rPr>
        <w:annotationRef/>
      </w:r>
      <w:r>
        <w:t>Nick, I am assuming that the all effects and interactions with warning are probably not significant, especially the 4-way interaction. I suggest collapsing across warning here, as we did above. In the paragraph we have above where we mention that warning had no effect, please add a sentence that warning also had no effect in the calibration analyses below.</w:t>
      </w:r>
    </w:p>
    <w:p w14:paraId="0BA7B44D" w14:textId="77777777" w:rsidR="008C6DAA" w:rsidRDefault="008C6DAA" w:rsidP="000F470D">
      <w:pPr>
        <w:pStyle w:val="CommentText"/>
      </w:pPr>
    </w:p>
    <w:p w14:paraId="3BBCAEB6" w14:textId="77777777" w:rsidR="008C6DAA" w:rsidRDefault="008C6DAA" w:rsidP="000F470D">
      <w:pPr>
        <w:pStyle w:val="CommentText"/>
      </w:pPr>
      <w:proofErr w:type="gramStart"/>
      <w:r>
        <w:t>I’ll</w:t>
      </w:r>
      <w:proofErr w:type="gramEnd"/>
      <w:r>
        <w:t xml:space="preserve"> catch this section next time when this section is ironed out.</w:t>
      </w:r>
    </w:p>
  </w:comment>
  <w:comment w:id="43" w:author="Nick Maxwell" w:date="2020-11-01T14:11:00Z" w:initials="NM">
    <w:p w14:paraId="5087538F" w14:textId="77777777" w:rsidR="008C6DAA" w:rsidRDefault="008C6DAA" w:rsidP="000F470D">
      <w:pPr>
        <w:pStyle w:val="CommentText"/>
      </w:pPr>
      <w:r>
        <w:rPr>
          <w:rStyle w:val="CommentReference"/>
        </w:rPr>
        <w:annotationRef/>
      </w:r>
      <w:r>
        <w:t xml:space="preserve">The analyses were already collapsed, but </w:t>
      </w:r>
      <w:proofErr w:type="gramStart"/>
      <w:r>
        <w:t>I’ve</w:t>
      </w:r>
      <w:proofErr w:type="gramEnd"/>
      <w:r>
        <w:t xml:space="preserve"> updated the </w:t>
      </w:r>
      <w:proofErr w:type="spellStart"/>
      <w:r>
        <w:t>cal</w:t>
      </w:r>
      <w:proofErr w:type="spellEnd"/>
      <w:r>
        <w:t xml:space="preserve"> plots to match. Plots are now collapsed across warning.</w:t>
      </w:r>
    </w:p>
  </w:comment>
  <w:comment w:id="45" w:author="Mark Huff" w:date="2020-10-31T11:00:00Z" w:initials="MH">
    <w:p w14:paraId="729D6DD0" w14:textId="77777777" w:rsidR="008C6DAA" w:rsidRDefault="008C6DAA" w:rsidP="000F470D">
      <w:pPr>
        <w:pStyle w:val="CommentText"/>
      </w:pPr>
      <w:r>
        <w:rPr>
          <w:rStyle w:val="CommentReference"/>
        </w:rPr>
        <w:annotationRef/>
      </w:r>
      <w:r>
        <w:t xml:space="preserve">If this was reliable here and we found a much smaller IOC in E2, then the three-way interaction in E1 </w:t>
      </w:r>
      <w:proofErr w:type="gramStart"/>
      <w:r>
        <w:t>has to</w:t>
      </w:r>
      <w:proofErr w:type="gramEnd"/>
      <w:r>
        <w:t xml:space="preserve"> be reliable.</w:t>
      </w:r>
    </w:p>
  </w:comment>
  <w:comment w:id="46" w:author="Nick Maxwell" w:date="2020-11-01T14:12:00Z" w:initials="NM">
    <w:p w14:paraId="1C8AAEBD" w14:textId="77777777" w:rsidR="008C6DAA" w:rsidRDefault="008C6DAA" w:rsidP="000F470D">
      <w:pPr>
        <w:pStyle w:val="CommentText"/>
      </w:pPr>
      <w:r>
        <w:rPr>
          <w:rStyle w:val="CommentReference"/>
        </w:rPr>
        <w:annotationRef/>
      </w:r>
      <w:r>
        <w:t>Check that all percentages align w/ new figs</w:t>
      </w:r>
    </w:p>
  </w:comment>
  <w:comment w:id="47" w:author="Mark Huff" w:date="2020-10-31T12:14:00Z" w:initials="MH">
    <w:p w14:paraId="58867A69" w14:textId="77777777" w:rsidR="008C6DAA" w:rsidRDefault="008C6DAA" w:rsidP="000F470D">
      <w:pPr>
        <w:pStyle w:val="CommentText"/>
      </w:pPr>
      <w:r>
        <w:rPr>
          <w:rStyle w:val="CommentReference"/>
        </w:rPr>
        <w:annotationRef/>
      </w:r>
      <w:r>
        <w:t>Nick, can you please add in a few of sentences here when you have analyses redone? Just clarify again that the IOC showed up for all pair types and focus on the consistencies with E1. Mention that even though IS/REL tasks showed good calibration on unrelated pairs, we still found the standard IOC pattern</w:t>
      </w:r>
    </w:p>
  </w:comment>
  <w:comment w:id="48" w:author="Nick Maxwell" w:date="2020-11-02T09:15:00Z" w:initials="NM">
    <w:p w14:paraId="3A12E2F7" w14:textId="77777777" w:rsidR="008C6DAA" w:rsidRDefault="008C6DAA" w:rsidP="000F470D">
      <w:pPr>
        <w:pStyle w:val="CommentText"/>
      </w:pPr>
      <w:r>
        <w:rPr>
          <w:rStyle w:val="CommentReference"/>
        </w:rPr>
        <w:annotationRef/>
      </w:r>
      <w:r>
        <w:rPr>
          <w:rStyle w:val="CommentReference"/>
        </w:rPr>
        <w:t>Okay, finished out this paragraph.</w:t>
      </w:r>
    </w:p>
  </w:comment>
  <w:comment w:id="49" w:author="Emily Cates" w:date="2020-11-02T16:27:00Z" w:initials="EC">
    <w:p w14:paraId="55DE3BAB" w14:textId="77777777" w:rsidR="008C6DAA" w:rsidRDefault="008C6DAA" w:rsidP="000610E7">
      <w:pPr>
        <w:pStyle w:val="CommentText"/>
      </w:pPr>
      <w:r>
        <w:rPr>
          <w:rStyle w:val="CommentReference"/>
        </w:rPr>
        <w:annotationRef/>
      </w:r>
      <w:r>
        <w:t>Should I talk more about the main effects of measure, encoding, and pair type found?</w:t>
      </w:r>
    </w:p>
  </w:comment>
  <w:comment w:id="50" w:author="Mark Huff" w:date="2020-10-31T12:52:00Z" w:initials="MH">
    <w:p w14:paraId="49A3E2E4" w14:textId="77777777" w:rsidR="008C6DAA" w:rsidRDefault="008C6DAA" w:rsidP="000610E7">
      <w:pPr>
        <w:pStyle w:val="CommentText"/>
      </w:pPr>
      <w:r>
        <w:rPr>
          <w:rStyle w:val="CommentReference"/>
        </w:rPr>
        <w:annotationRef/>
      </w:r>
      <w:r>
        <w:t xml:space="preserve">Please revise this to discuss the findings of E1. What were the data patterns? Use phrasing like, “consistent with our prediction/expectation” and “unexpectedly…” when referring to data patterns that were predicted or not predicted. </w:t>
      </w:r>
    </w:p>
    <w:p w14:paraId="2F442184" w14:textId="77777777" w:rsidR="008C6DAA" w:rsidRDefault="008C6DAA" w:rsidP="000610E7">
      <w:pPr>
        <w:pStyle w:val="CommentText"/>
      </w:pPr>
    </w:p>
    <w:p w14:paraId="63C692E0" w14:textId="77777777" w:rsidR="008C6DAA" w:rsidRDefault="008C6DAA" w:rsidP="000610E7">
      <w:pPr>
        <w:pStyle w:val="CommentText"/>
      </w:pPr>
      <w:r>
        <w:t xml:space="preserve">Be sure to include the calibration plots. Try to </w:t>
      </w:r>
    </w:p>
  </w:comment>
  <w:comment w:id="51" w:author="Emily Cates" w:date="2020-11-02T16:35:00Z" w:initials="EC">
    <w:p w14:paraId="53FD97FB" w14:textId="77777777" w:rsidR="008C6DAA" w:rsidRDefault="008C6DAA" w:rsidP="000610E7">
      <w:pPr>
        <w:pStyle w:val="CommentText"/>
      </w:pPr>
      <w:r>
        <w:rPr>
          <w:rStyle w:val="CommentReference"/>
        </w:rPr>
        <w:annotationRef/>
      </w:r>
      <w:r>
        <w:t>I updated this section accordingly. Should I talk about the calibration plot findings in both this paragraph and the later calibration plot paragraph?</w:t>
      </w:r>
    </w:p>
  </w:comment>
  <w:comment w:id="54" w:author="Emily Cates" w:date="2020-10-26T12:42:00Z" w:initials="EC">
    <w:p w14:paraId="42BC54A5" w14:textId="77777777" w:rsidR="008C6DAA" w:rsidRDefault="008C6DAA" w:rsidP="000610E7">
      <w:pPr>
        <w:pStyle w:val="CommentText"/>
      </w:pPr>
      <w:r>
        <w:rPr>
          <w:rStyle w:val="CommentReference"/>
        </w:rPr>
        <w:annotationRef/>
      </w:r>
      <w:r>
        <w:t>Should I talk about E2 here or should I just focus on the IS/REL processing?</w:t>
      </w:r>
    </w:p>
  </w:comment>
  <w:comment w:id="55" w:author="Mark Huff" w:date="2020-10-31T12:54:00Z" w:initials="MH">
    <w:p w14:paraId="4E081D53" w14:textId="77777777" w:rsidR="008C6DAA" w:rsidRDefault="008C6DAA" w:rsidP="000610E7">
      <w:pPr>
        <w:pStyle w:val="CommentText"/>
      </w:pPr>
      <w:r>
        <w:rPr>
          <w:rStyle w:val="CommentReference"/>
        </w:rPr>
        <w:annotationRef/>
      </w:r>
      <w:r>
        <w:t xml:space="preserve">No, this needs to be in a separate paragraph. When discussing this, be very blunt about how warnings had no effect at all and emphasize the procedure since we really tried to step on warnings. </w:t>
      </w:r>
    </w:p>
  </w:comment>
  <w:comment w:id="56" w:author="Emily Cates" w:date="2020-11-02T16:57:00Z" w:initials="EC">
    <w:p w14:paraId="2859DBC2" w14:textId="77777777" w:rsidR="008C6DAA" w:rsidRDefault="008C6DAA" w:rsidP="000610E7">
      <w:pPr>
        <w:pStyle w:val="CommentText"/>
      </w:pPr>
      <w:r>
        <w:rPr>
          <w:rStyle w:val="CommentReference"/>
        </w:rPr>
        <w:annotationRef/>
      </w:r>
      <w:r>
        <w:t xml:space="preserve">I put this in a separate paragraph. </w:t>
      </w:r>
    </w:p>
  </w:comment>
  <w:comment w:id="57" w:author="Mark Huff" w:date="2020-10-31T13:09:00Z" w:initials="MH">
    <w:p w14:paraId="1A507CD1" w14:textId="77777777" w:rsidR="008C6DAA" w:rsidRDefault="008C6DAA" w:rsidP="000610E7">
      <w:pPr>
        <w:pStyle w:val="CommentText"/>
      </w:pPr>
      <w:r>
        <w:rPr>
          <w:rStyle w:val="CommentReference"/>
        </w:rPr>
        <w:annotationRef/>
      </w:r>
      <w:r>
        <w:t xml:space="preserve">Emily, I am going to turn this section back over to you to complete as the main thesis author! </w:t>
      </w:r>
    </w:p>
    <w:p w14:paraId="1CD12183" w14:textId="77777777" w:rsidR="008C6DAA" w:rsidRDefault="008C6DAA" w:rsidP="000610E7">
      <w:pPr>
        <w:pStyle w:val="CommentText"/>
      </w:pPr>
    </w:p>
    <w:p w14:paraId="1DFF724A" w14:textId="77777777" w:rsidR="008C6DAA" w:rsidRDefault="008C6DAA" w:rsidP="000610E7">
      <w:pPr>
        <w:pStyle w:val="CommentText"/>
      </w:pPr>
      <w:r>
        <w:t xml:space="preserve">Mention reasons why the warning failed. I LOVE the idea that our warning was not specific enough. Use the Ecker et al. citation, but also include some of my own work in misinformation paradigms (Huff &amp; Umanath, 2018; Umanath et al., 2019—both on the lab website). We similarly found that general warnings do not always work. We also found the explicit warnings do not always work unless misinformation is contradictory. </w:t>
      </w:r>
    </w:p>
    <w:p w14:paraId="6BD0303C" w14:textId="77777777" w:rsidR="008C6DAA" w:rsidRDefault="008C6DAA" w:rsidP="000610E7">
      <w:pPr>
        <w:pStyle w:val="CommentText"/>
      </w:pPr>
    </w:p>
    <w:p w14:paraId="2CD76635" w14:textId="77777777" w:rsidR="008C6DAA" w:rsidRDefault="008C6DAA" w:rsidP="000610E7">
      <w:pPr>
        <w:pStyle w:val="CommentText"/>
      </w:pPr>
      <w:r>
        <w:t>Another reason is that the figure we showed participants was a general figure from a previous study and did not show participants their own data. Participants may have been more responsive if we gave them their own data.</w:t>
      </w:r>
    </w:p>
    <w:p w14:paraId="5E78D532" w14:textId="77777777" w:rsidR="008C6DAA" w:rsidRDefault="008C6DAA" w:rsidP="000610E7">
      <w:pPr>
        <w:pStyle w:val="CommentText"/>
      </w:pPr>
    </w:p>
    <w:p w14:paraId="5C97C61D" w14:textId="77777777" w:rsidR="008C6DAA" w:rsidRDefault="008C6DAA" w:rsidP="000610E7">
      <w:pPr>
        <w:pStyle w:val="CommentText"/>
      </w:pPr>
      <w:r>
        <w:t xml:space="preserve">Finally, research has consistently found that participants often think they will outperform the average individual (the better-than-average effect, Cross, 1977). </w:t>
      </w:r>
      <w:proofErr w:type="spellStart"/>
      <w:r>
        <w:t>Its</w:t>
      </w:r>
      <w:proofErr w:type="spellEnd"/>
      <w:r>
        <w:t xml:space="preserve"> possible that participants simply ignored the warning because they thought they were better than average.</w:t>
      </w:r>
    </w:p>
    <w:p w14:paraId="45983667" w14:textId="77777777" w:rsidR="008C6DAA" w:rsidRDefault="008C6DAA" w:rsidP="000610E7">
      <w:pPr>
        <w:pStyle w:val="CommentText"/>
      </w:pPr>
    </w:p>
    <w:p w14:paraId="7B6BEE86" w14:textId="77777777" w:rsidR="008C6DAA" w:rsidRDefault="008C6DAA" w:rsidP="000610E7">
      <w:pPr>
        <w:pStyle w:val="CommentText"/>
      </w:pPr>
      <w:r>
        <w:t xml:space="preserve">Any of these possibilities could have explained the lack of warning effects. </w:t>
      </w:r>
    </w:p>
  </w:comment>
  <w:comment w:id="58" w:author="Mark Huff" w:date="2020-10-31T13:21:00Z" w:initials="MH">
    <w:p w14:paraId="76AA741A" w14:textId="77777777" w:rsidR="008C6DAA" w:rsidRDefault="008C6DAA" w:rsidP="000610E7">
      <w:pPr>
        <w:pStyle w:val="CommentText"/>
      </w:pPr>
      <w:r>
        <w:rPr>
          <w:rStyle w:val="CommentReference"/>
        </w:rPr>
        <w:annotationRef/>
      </w:r>
      <w:r>
        <w:t xml:space="preserve">See the better than average effect that I mentioned in my comment above. </w:t>
      </w:r>
    </w:p>
  </w:comment>
  <w:comment w:id="59" w:author="Mark Huff" w:date="2020-10-31T13:28:00Z" w:initials="MH">
    <w:p w14:paraId="0434F92B" w14:textId="77777777" w:rsidR="008C6DAA" w:rsidRDefault="008C6DAA" w:rsidP="000610E7">
      <w:pPr>
        <w:pStyle w:val="CommentText"/>
      </w:pPr>
      <w:r>
        <w:rPr>
          <w:rStyle w:val="CommentReference"/>
        </w:rPr>
        <w:annotationRef/>
      </w:r>
      <w:r>
        <w:t xml:space="preserve">There are a few reasons. The presentation of warnings, the use of only block 2, and the use of an online sample. Expand on this </w:t>
      </w:r>
      <w:proofErr w:type="gramStart"/>
      <w:r>
        <w:t>further, and</w:t>
      </w:r>
      <w:proofErr w:type="gramEnd"/>
      <w:r>
        <w:t xml:space="preserve"> mention that future research clearly needs to explore methods for improving the efficacy of JOLs for predicting later recall and the potential methodologies that can improve their accuracy. </w:t>
      </w:r>
    </w:p>
  </w:comment>
  <w:comment w:id="60" w:author="Mark Huff" w:date="2020-10-31T13:25:00Z" w:initials="MH">
    <w:p w14:paraId="7F479380" w14:textId="77777777" w:rsidR="008C6DAA" w:rsidRDefault="008C6DAA" w:rsidP="000610E7">
      <w:pPr>
        <w:pStyle w:val="CommentText"/>
      </w:pPr>
      <w:r>
        <w:rPr>
          <w:rStyle w:val="CommentReference"/>
        </w:rPr>
        <w:annotationRef/>
      </w:r>
      <w:r>
        <w:t xml:space="preserve">Emily, please describe some of the primary calibration plot differences that were found </w:t>
      </w:r>
    </w:p>
    <w:p w14:paraId="77F28E22" w14:textId="77777777" w:rsidR="008C6DAA" w:rsidRDefault="008C6DAA" w:rsidP="000610E7">
      <w:pPr>
        <w:pStyle w:val="CommentText"/>
      </w:pPr>
    </w:p>
    <w:p w14:paraId="2F439947" w14:textId="77777777" w:rsidR="008C6DAA" w:rsidRDefault="008C6DAA" w:rsidP="000610E7">
      <w:pPr>
        <w:pStyle w:val="CommentText"/>
      </w:pPr>
      <w:r>
        <w:t xml:space="preserve">NICK: Please assist Emily with adding in the data for E2 since I am not 100% sure what these patterns look like with the data not collapsed across warning. </w:t>
      </w:r>
    </w:p>
  </w:comment>
  <w:comment w:id="61" w:author="Mark Huff" w:date="2020-10-31T13:28:00Z" w:initials="MH">
    <w:p w14:paraId="4F5BF410" w14:textId="77777777" w:rsidR="008C6DAA" w:rsidRDefault="008C6DAA" w:rsidP="000610E7">
      <w:pPr>
        <w:pStyle w:val="CommentText"/>
      </w:pPr>
      <w:r>
        <w:rPr>
          <w:rStyle w:val="CommentReference"/>
        </w:rPr>
        <w:annotationRef/>
      </w:r>
      <w:r>
        <w:t>Emily, please note what the differences were. Primarily within backward pairs for the IS group in E1 vs. E2.</w:t>
      </w:r>
    </w:p>
  </w:comment>
  <w:comment w:id="62" w:author="Mark Huff" w:date="2020-10-31T13:33:00Z" w:initials="MH">
    <w:p w14:paraId="15AED74B" w14:textId="77777777" w:rsidR="008C6DAA" w:rsidRDefault="008C6DAA" w:rsidP="000610E7">
      <w:pPr>
        <w:pStyle w:val="CommentText"/>
      </w:pPr>
      <w:r>
        <w:rPr>
          <w:rStyle w:val="CommentReference"/>
        </w:rPr>
        <w:annotationRef/>
      </w:r>
      <w:r>
        <w:t xml:space="preserve">This paragraph is a bit wishy washy. Try to combine it with the paragraph above where we discuss that E1 and E2 did not produce the same item-specific and relational type patterns. </w:t>
      </w:r>
    </w:p>
  </w:comment>
  <w:comment w:id="63" w:author="Emily Cates" w:date="2020-10-24T13:48:00Z" w:initials="EC">
    <w:p w14:paraId="1C9DC7B1" w14:textId="6CBC2978" w:rsidR="008C6DAA" w:rsidRDefault="008C6DAA">
      <w:pPr>
        <w:pStyle w:val="CommentText"/>
      </w:pPr>
      <w:r>
        <w:rPr>
          <w:rStyle w:val="CommentReference"/>
        </w:rPr>
        <w:annotationRef/>
      </w:r>
      <w:r>
        <w:t>Should I format the dois like this or just as “doi: 10.1037…”?</w:t>
      </w:r>
    </w:p>
  </w:comment>
  <w:comment w:id="64" w:author="Mark Huff" w:date="2020-10-30T12:32:00Z" w:initials="MH">
    <w:p w14:paraId="2503D239" w14:textId="0DC028DE" w:rsidR="008C6DAA" w:rsidRDefault="008C6DAA">
      <w:pPr>
        <w:pStyle w:val="CommentText"/>
      </w:pPr>
      <w:r>
        <w:rPr>
          <w:rStyle w:val="CommentReference"/>
        </w:rPr>
        <w:annotationRef/>
      </w:r>
      <w:r>
        <w:t>The format should be doi: XX, please update this accordingly for all references.</w:t>
      </w:r>
    </w:p>
  </w:comment>
  <w:comment w:id="65" w:author="Emily Cates" w:date="2020-11-01T14:35:00Z" w:initials="EC">
    <w:p w14:paraId="0818EE38" w14:textId="25F3410B" w:rsidR="008C6DAA" w:rsidRDefault="008C6DAA">
      <w:pPr>
        <w:pStyle w:val="CommentText"/>
      </w:pPr>
      <w:r>
        <w:rPr>
          <w:rStyle w:val="CommentReference"/>
        </w:rPr>
        <w:annotationRef/>
      </w:r>
      <w:r>
        <w:t>Updated; just to check, should there be a space between ‘doi:’ and the numbers?</w:t>
      </w:r>
    </w:p>
  </w:comment>
  <w:comment w:id="67" w:author="Mark Huff" w:date="2020-10-31T13:33:00Z" w:initials="MH">
    <w:p w14:paraId="6F613EA4" w14:textId="6C7CD0CC" w:rsidR="008C6DAA" w:rsidRDefault="008C6DAA">
      <w:pPr>
        <w:pStyle w:val="CommentText"/>
      </w:pPr>
      <w:r>
        <w:rPr>
          <w:rStyle w:val="CommentReference"/>
        </w:rPr>
        <w:annotationRef/>
      </w:r>
      <w:r>
        <w:t>Nick: On each of these panels, could you please label them as Read Group, Item-Specific Group, and Relational Group? This will greatly assist the reader in tracking the data.</w:t>
      </w:r>
    </w:p>
  </w:comment>
  <w:comment w:id="68" w:author="Nick Maxwell" w:date="2020-11-02T18:40:00Z" w:initials="NM">
    <w:p w14:paraId="7E8ADF88" w14:textId="1672B317" w:rsidR="008C6DAA" w:rsidRDefault="008C6DAA">
      <w:pPr>
        <w:pStyle w:val="CommentText"/>
      </w:pPr>
      <w:r>
        <w:rPr>
          <w:rStyle w:val="CommentReference"/>
        </w:rPr>
        <w:annotationRef/>
      </w:r>
      <w:r>
        <w:t xml:space="preserve">Rewritten the code to fix this. </w:t>
      </w:r>
      <w:proofErr w:type="gramStart"/>
      <w:r>
        <w:t>I’ll</w:t>
      </w:r>
      <w:proofErr w:type="gramEnd"/>
      <w:r>
        <w:t xml:space="preserve"> remake these as soon as we sort out what’s up w/ the calibration analyses.</w:t>
      </w:r>
    </w:p>
  </w:comment>
  <w:comment w:id="71" w:author="Mark Huff" w:date="2020-10-31T13:35:00Z" w:initials="MH">
    <w:p w14:paraId="0B631A86" w14:textId="02D6FC0C" w:rsidR="008C6DAA" w:rsidRDefault="008C6DAA">
      <w:pPr>
        <w:pStyle w:val="CommentText"/>
      </w:pPr>
      <w:r>
        <w:rPr>
          <w:rStyle w:val="CommentReference"/>
        </w:rPr>
        <w:annotationRef/>
      </w:r>
      <w:r>
        <w:t>Nick, can you please retitle the “Comparing Study Pairs” figure label? It is awkward. Even Judgments of Learning and Recall Accuracy, is better.</w:t>
      </w:r>
    </w:p>
  </w:comment>
  <w:comment w:id="72" w:author="Nick Maxwell" w:date="2020-11-02T18:39:00Z" w:initials="NM">
    <w:p w14:paraId="5DC33F3D" w14:textId="3474C3DE" w:rsidR="008C6DAA" w:rsidRDefault="008C6DAA">
      <w:pPr>
        <w:pStyle w:val="CommentText"/>
      </w:pPr>
      <w:r>
        <w:rPr>
          <w:rStyle w:val="CommentReference"/>
        </w:rPr>
        <w:annotationRef/>
      </w:r>
      <w:r>
        <w:t>Done!</w:t>
      </w:r>
    </w:p>
  </w:comment>
  <w:comment w:id="76" w:author="Mark Huff" w:date="2020-10-31T13:36:00Z" w:initials="MH">
    <w:p w14:paraId="0C8FFCDA" w14:textId="613EB13F" w:rsidR="008C6DAA" w:rsidRDefault="008C6DAA">
      <w:pPr>
        <w:pStyle w:val="CommentText"/>
      </w:pPr>
      <w:r>
        <w:rPr>
          <w:rStyle w:val="CommentReference"/>
        </w:rPr>
        <w:annotationRef/>
      </w:r>
      <w:r>
        <w:t xml:space="preserve">Nick: Same with this figure. Please collapse across warning and include labels. </w:t>
      </w:r>
    </w:p>
  </w:comment>
  <w:comment w:id="77" w:author="Nick Maxwell" w:date="2020-11-02T18:47:00Z" w:initials="NM">
    <w:p w14:paraId="6B5F2F9B" w14:textId="5A478994" w:rsidR="008C6DAA" w:rsidRDefault="008C6DAA">
      <w:pPr>
        <w:pStyle w:val="CommentText"/>
      </w:pPr>
      <w:r>
        <w:rPr>
          <w:rStyle w:val="CommentReference"/>
        </w:rPr>
        <w:annotationRef/>
      </w:r>
      <w:r>
        <w:t>Done!</w:t>
      </w:r>
    </w:p>
  </w:comment>
  <w:comment w:id="78" w:author="Mark Huff" w:date="2020-10-31T13:36:00Z" w:initials="MH">
    <w:p w14:paraId="3F230E7B" w14:textId="77777777" w:rsidR="008C6DAA" w:rsidRDefault="008C6DAA" w:rsidP="00DF0264">
      <w:pPr>
        <w:pStyle w:val="CommentText"/>
      </w:pPr>
      <w:r>
        <w:rPr>
          <w:rStyle w:val="CommentReference"/>
        </w:rPr>
        <w:annotationRef/>
      </w:r>
      <w:r>
        <w:t xml:space="preserve">Nick: Same with this figure. Please collapse across warning and include labels.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83BE50" w15:done="0"/>
  <w15:commentEx w15:paraId="0C546CED" w15:done="1"/>
  <w15:commentEx w15:paraId="5F08DDA4" w15:done="0"/>
  <w15:commentEx w15:paraId="14C55F83" w15:paraIdParent="5F08DDA4" w15:done="0"/>
  <w15:commentEx w15:paraId="2197898A" w15:done="0"/>
  <w15:commentEx w15:paraId="7CF0621B" w15:paraIdParent="2197898A" w15:done="0"/>
  <w15:commentEx w15:paraId="71F9744F" w15:done="0"/>
  <w15:commentEx w15:paraId="725FFA34" w15:paraIdParent="71F9744F" w15:done="0"/>
  <w15:commentEx w15:paraId="2B5FAD51" w15:done="0"/>
  <w15:commentEx w15:paraId="30185BF8" w15:paraIdParent="2B5FAD51" w15:done="0"/>
  <w15:commentEx w15:paraId="37CF8922" w15:done="0"/>
  <w15:commentEx w15:paraId="4E86145D" w15:paraIdParent="37CF8922" w15:done="0"/>
  <w15:commentEx w15:paraId="3827B06B" w15:done="0"/>
  <w15:commentEx w15:paraId="6AC598FC" w15:paraIdParent="3827B06B" w15:done="0"/>
  <w15:commentEx w15:paraId="4E9AA3BE" w15:done="0"/>
  <w15:commentEx w15:paraId="6D176B37" w15:done="0"/>
  <w15:commentEx w15:paraId="59082094" w15:paraIdParent="6D176B37" w15:done="0"/>
  <w15:commentEx w15:paraId="2FD6F7F8" w15:done="0"/>
  <w15:commentEx w15:paraId="64F3C3A7" w15:paraIdParent="2FD6F7F8" w15:done="0"/>
  <w15:commentEx w15:paraId="5E1B1995" w15:done="0"/>
  <w15:commentEx w15:paraId="4C98D1AC" w15:paraIdParent="5E1B1995" w15:done="0"/>
  <w15:commentEx w15:paraId="6AB7F7F8" w15:done="0"/>
  <w15:commentEx w15:paraId="18D637C8" w15:paraIdParent="6AB7F7F8" w15:done="0"/>
  <w15:commentEx w15:paraId="10246D2E" w15:done="0"/>
  <w15:commentEx w15:paraId="74A1ED64" w15:paraIdParent="10246D2E" w15:done="0"/>
  <w15:commentEx w15:paraId="645CB906" w15:done="0"/>
  <w15:commentEx w15:paraId="5433043A" w15:paraIdParent="645CB906" w15:done="0"/>
  <w15:commentEx w15:paraId="173A85DD" w15:paraIdParent="645CB906" w15:done="0"/>
  <w15:commentEx w15:paraId="3BBCAEB6" w15:done="0"/>
  <w15:commentEx w15:paraId="5087538F" w15:paraIdParent="3BBCAEB6" w15:done="0"/>
  <w15:commentEx w15:paraId="729D6DD0" w15:done="0"/>
  <w15:commentEx w15:paraId="1C8AAEBD" w15:done="0"/>
  <w15:commentEx w15:paraId="58867A69" w15:done="0"/>
  <w15:commentEx w15:paraId="3A12E2F7" w15:paraIdParent="58867A69" w15:done="0"/>
  <w15:commentEx w15:paraId="55DE3BAB" w15:done="0"/>
  <w15:commentEx w15:paraId="63C692E0" w15:done="0"/>
  <w15:commentEx w15:paraId="53FD97FB" w15:paraIdParent="63C692E0" w15:done="0"/>
  <w15:commentEx w15:paraId="42BC54A5" w15:done="0"/>
  <w15:commentEx w15:paraId="4E081D53" w15:paraIdParent="42BC54A5" w15:done="0"/>
  <w15:commentEx w15:paraId="2859DBC2" w15:paraIdParent="42BC54A5" w15:done="0"/>
  <w15:commentEx w15:paraId="7B6BEE86" w15:done="0"/>
  <w15:commentEx w15:paraId="76AA741A" w15:done="0"/>
  <w15:commentEx w15:paraId="0434F92B" w15:done="0"/>
  <w15:commentEx w15:paraId="2F439947" w15:done="0"/>
  <w15:commentEx w15:paraId="4F5BF410" w15:done="0"/>
  <w15:commentEx w15:paraId="15AED74B" w15:done="0"/>
  <w15:commentEx w15:paraId="1C9DC7B1" w15:done="0"/>
  <w15:commentEx w15:paraId="2503D239" w15:paraIdParent="1C9DC7B1" w15:done="0"/>
  <w15:commentEx w15:paraId="0818EE38" w15:paraIdParent="1C9DC7B1" w15:done="0"/>
  <w15:commentEx w15:paraId="6F613EA4" w15:done="0"/>
  <w15:commentEx w15:paraId="7E8ADF88" w15:paraIdParent="6F613EA4" w15:done="0"/>
  <w15:commentEx w15:paraId="0B631A86" w15:done="0"/>
  <w15:commentEx w15:paraId="5DC33F3D" w15:paraIdParent="0B631A86" w15:done="0"/>
  <w15:commentEx w15:paraId="0C8FFCDA" w15:done="0"/>
  <w15:commentEx w15:paraId="6B5F2F9B" w15:paraIdParent="0C8FFCDA" w15:done="0"/>
  <w15:commentEx w15:paraId="3F230E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BDDC" w16cex:dateUtc="2020-11-02T23:18:00Z"/>
  <w16cex:commentExtensible w16cex:durableId="234ABE82" w16cex:dateUtc="2020-11-02T23:21:00Z"/>
  <w16cex:commentExtensible w16cex:durableId="234ABEB2" w16cex:dateUtc="2020-11-02T23:21:00Z"/>
  <w16cex:commentExtensible w16cex:durableId="234ABEE0" w16cex:dateUtc="2020-11-02T23:22:00Z"/>
  <w16cex:commentExtensible w16cex:durableId="234ABEEE" w16cex:dateUtc="2020-11-02T23:22:00Z"/>
  <w16cex:commentExtensible w16cex:durableId="234699BF" w16cex:dateUtc="2020-10-30T18:55:00Z"/>
  <w16cex:commentExtensible w16cex:durableId="23493F8D" w16cex:dateUtc="2020-11-01T20:07:00Z"/>
  <w16cex:commentExtensible w16cex:durableId="234ABFB4" w16cex:dateUtc="2020-11-02T23:26:00Z"/>
  <w16cex:commentExtensible w16cex:durableId="2347CE6C" w16cex:dateUtc="2020-10-31T16:52:00Z"/>
  <w16cex:commentExtensible w16cex:durableId="2349405E" w16cex:dateUtc="2020-11-01T20:10:00Z"/>
  <w16cex:commentExtensible w16cex:durableId="234ABFE6" w16cex:dateUtc="2020-11-02T23:27:00Z"/>
  <w16cex:commentExtensible w16cex:durableId="2347C245" w16cex:dateUtc="2020-10-31T16:00:00Z"/>
  <w16cex:commentExtensible w16cex:durableId="23494092" w16cex:dateUtc="2020-11-01T20:11:00Z"/>
  <w16cex:commentExtensible w16cex:durableId="2347C263" w16cex:dateUtc="2020-10-31T16:00:00Z"/>
  <w16cex:commentExtensible w16cex:durableId="234940DF" w16cex:dateUtc="2020-11-01T20:12:00Z"/>
  <w16cex:commentExtensible w16cex:durableId="2347D3A2" w16cex:dateUtc="2020-10-31T17:14:00Z"/>
  <w16cex:commentExtensible w16cex:durableId="234A4CA2" w16cex:dateUtc="2020-11-02T15:15:00Z"/>
  <w16cex:commentExtensible w16cex:durableId="234AD104" w16cex:dateUtc="2020-11-03T00:40:00Z"/>
  <w16cex:commentExtensible w16cex:durableId="234AD0EB" w16cex:dateUtc="2020-11-03T00:39:00Z"/>
  <w16cex:commentExtensible w16cex:durableId="234AD2A7" w16cex:dateUtc="2020-11-03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83BE50" w16cid:durableId="23467623"/>
  <w16cid:commentId w16cid:paraId="0C546CED" w16cid:durableId="234676E6"/>
  <w16cid:commentId w16cid:paraId="5F08DDA4" w16cid:durableId="23467A8D"/>
  <w16cid:commentId w16cid:paraId="14C55F83" w16cid:durableId="234ABDDC"/>
  <w16cid:commentId w16cid:paraId="2197898A" w16cid:durableId="23468791"/>
  <w16cid:commentId w16cid:paraId="7CF0621B" w16cid:durableId="234ABE82"/>
  <w16cid:commentId w16cid:paraId="71F9744F" w16cid:durableId="23469284"/>
  <w16cid:commentId w16cid:paraId="725FFA34" w16cid:durableId="234AAEA1"/>
  <w16cid:commentId w16cid:paraId="2B5FAD51" w16cid:durableId="2347C0DB"/>
  <w16cid:commentId w16cid:paraId="30185BF8" w16cid:durableId="234ABEB2"/>
  <w16cid:commentId w16cid:paraId="37CF8922" w16cid:durableId="234693ED"/>
  <w16cid:commentId w16cid:paraId="4E86145D" w16cid:durableId="234ABEE0"/>
  <w16cid:commentId w16cid:paraId="3827B06B" w16cid:durableId="23469468"/>
  <w16cid:commentId w16cid:paraId="6AC598FC" w16cid:durableId="234ABEEE"/>
  <w16cid:commentId w16cid:paraId="4E9AA3BE" w16cid:durableId="234694F3"/>
  <w16cid:commentId w16cid:paraId="6D176B37" w16cid:durableId="2346960D"/>
  <w16cid:commentId w16cid:paraId="59082094" w16cid:durableId="234A9F34"/>
  <w16cid:commentId w16cid:paraId="2FD6F7F8" w16cid:durableId="234699BF"/>
  <w16cid:commentId w16cid:paraId="64F3C3A7" w16cid:durableId="23493F8D"/>
  <w16cid:commentId w16cid:paraId="5E1B1995" w16cid:durableId="23469A66"/>
  <w16cid:commentId w16cid:paraId="4C98D1AC" w16cid:durableId="234A9FFD"/>
  <w16cid:commentId w16cid:paraId="6AB7F7F8" w16cid:durableId="23469B20"/>
  <w16cid:commentId w16cid:paraId="18D637C8" w16cid:durableId="234AA036"/>
  <w16cid:commentId w16cid:paraId="10246D2E" w16cid:durableId="2347C125"/>
  <w16cid:commentId w16cid:paraId="74A1ED64" w16cid:durableId="234ABFB4"/>
  <w16cid:commentId w16cid:paraId="645CB906" w16cid:durableId="2347CE6C"/>
  <w16cid:commentId w16cid:paraId="5433043A" w16cid:durableId="2349405E"/>
  <w16cid:commentId w16cid:paraId="173A85DD" w16cid:durableId="234ABFE6"/>
  <w16cid:commentId w16cid:paraId="3BBCAEB6" w16cid:durableId="2347C245"/>
  <w16cid:commentId w16cid:paraId="5087538F" w16cid:durableId="23494092"/>
  <w16cid:commentId w16cid:paraId="729D6DD0" w16cid:durableId="2347C263"/>
  <w16cid:commentId w16cid:paraId="1C8AAEBD" w16cid:durableId="234940DF"/>
  <w16cid:commentId w16cid:paraId="58867A69" w16cid:durableId="2347D3A2"/>
  <w16cid:commentId w16cid:paraId="3A12E2F7" w16cid:durableId="234A4CA2"/>
  <w16cid:commentId w16cid:paraId="55DE3BAB" w16cid:durableId="234AB1E0"/>
  <w16cid:commentId w16cid:paraId="63C692E0" w16cid:durableId="2347DCA7"/>
  <w16cid:commentId w16cid:paraId="53FD97FB" w16cid:durableId="234AB3E4"/>
  <w16cid:commentId w16cid:paraId="42BC54A5" w16cid:durableId="234142C9"/>
  <w16cid:commentId w16cid:paraId="4E081D53" w16cid:durableId="2347DCFD"/>
  <w16cid:commentId w16cid:paraId="2859DBC2" w16cid:durableId="234AB902"/>
  <w16cid:commentId w16cid:paraId="7B6BEE86" w16cid:durableId="2347E094"/>
  <w16cid:commentId w16cid:paraId="76AA741A" w16cid:durableId="2347E36E"/>
  <w16cid:commentId w16cid:paraId="0434F92B" w16cid:durableId="2347E507"/>
  <w16cid:commentId w16cid:paraId="2F439947" w16cid:durableId="2347E451"/>
  <w16cid:commentId w16cid:paraId="4F5BF410" w16cid:durableId="2347E4E5"/>
  <w16cid:commentId w16cid:paraId="15AED74B" w16cid:durableId="2347E60F"/>
  <w16cid:commentId w16cid:paraId="1C9DC7B1" w16cid:durableId="233EAF28"/>
  <w16cid:commentId w16cid:paraId="2503D239" w16cid:durableId="2346867B"/>
  <w16cid:commentId w16cid:paraId="0818EE38" w16cid:durableId="23494628"/>
  <w16cid:commentId w16cid:paraId="6F613EA4" w16cid:durableId="2347E641"/>
  <w16cid:commentId w16cid:paraId="7E8ADF88" w16cid:durableId="234AD104"/>
  <w16cid:commentId w16cid:paraId="0B631A86" w16cid:durableId="2347E684"/>
  <w16cid:commentId w16cid:paraId="5DC33F3D" w16cid:durableId="234AD0EB"/>
  <w16cid:commentId w16cid:paraId="0C8FFCDA" w16cid:durableId="2347E6C4"/>
  <w16cid:commentId w16cid:paraId="6B5F2F9B" w16cid:durableId="234AD2A7"/>
  <w16cid:commentId w16cid:paraId="3F230E7B" w16cid:durableId="234AD2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C18F0" w14:textId="77777777" w:rsidR="00012DD4" w:rsidRDefault="00012DD4" w:rsidP="00CA5EF6">
      <w:pPr>
        <w:spacing w:line="240" w:lineRule="auto"/>
      </w:pPr>
      <w:r>
        <w:separator/>
      </w:r>
    </w:p>
  </w:endnote>
  <w:endnote w:type="continuationSeparator" w:id="0">
    <w:p w14:paraId="7607856A" w14:textId="77777777" w:rsidR="00012DD4" w:rsidRDefault="00012DD4"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24FF8" w14:textId="77777777" w:rsidR="00012DD4" w:rsidRDefault="00012DD4" w:rsidP="00CA5EF6">
      <w:pPr>
        <w:spacing w:line="240" w:lineRule="auto"/>
      </w:pPr>
      <w:r>
        <w:separator/>
      </w:r>
    </w:p>
  </w:footnote>
  <w:footnote w:type="continuationSeparator" w:id="0">
    <w:p w14:paraId="6E2C4A61" w14:textId="77777777" w:rsidR="00012DD4" w:rsidRDefault="00012DD4" w:rsidP="00CA5EF6">
      <w:pPr>
        <w:spacing w:line="240" w:lineRule="auto"/>
      </w:pPr>
      <w:r>
        <w:continuationSeparator/>
      </w:r>
    </w:p>
  </w:footnote>
  <w:footnote w:id="1">
    <w:p w14:paraId="46868228" w14:textId="295DEEF0" w:rsidR="008C6DAA" w:rsidRPr="00AE29D5" w:rsidRDefault="008C6DAA">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AA539" w14:textId="726F389C" w:rsidR="008C6DAA" w:rsidRDefault="008C6DAA">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8C6DAA" w:rsidRDefault="008C6DAA"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917844"/>
      <w:docPartObj>
        <w:docPartGallery w:val="Page Numbers (Top of Page)"/>
        <w:docPartUnique/>
      </w:docPartObj>
    </w:sdtPr>
    <w:sdtEndPr>
      <w:rPr>
        <w:noProof/>
      </w:rPr>
    </w:sdtEndPr>
    <w:sdtContent>
      <w:p w14:paraId="0593432E" w14:textId="7093ADB3" w:rsidR="008C6DAA" w:rsidRDefault="008C6D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8C6DAA" w:rsidRDefault="008C6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None" w15:userId="Mark Huff"/>
  </w15:person>
  <w15:person w15:author="Nick Maxwell">
    <w15:presenceInfo w15:providerId="Windows Live" w15:userId="8614ede61265de7b"/>
  </w15:person>
  <w15:person w15:author="Emily Cates">
    <w15:presenceInfo w15:providerId="Windows Live" w15:userId="e535f12edee57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2DD4"/>
    <w:rsid w:val="00013442"/>
    <w:rsid w:val="00021C49"/>
    <w:rsid w:val="0002326F"/>
    <w:rsid w:val="00023F75"/>
    <w:rsid w:val="00025398"/>
    <w:rsid w:val="00030048"/>
    <w:rsid w:val="000313E3"/>
    <w:rsid w:val="00033AF1"/>
    <w:rsid w:val="00036CAE"/>
    <w:rsid w:val="00047BBC"/>
    <w:rsid w:val="00055F14"/>
    <w:rsid w:val="000610E7"/>
    <w:rsid w:val="00063CDF"/>
    <w:rsid w:val="00072CFA"/>
    <w:rsid w:val="00077CF8"/>
    <w:rsid w:val="00081084"/>
    <w:rsid w:val="000822AE"/>
    <w:rsid w:val="0008341A"/>
    <w:rsid w:val="00093E04"/>
    <w:rsid w:val="00096F57"/>
    <w:rsid w:val="000A556C"/>
    <w:rsid w:val="000A6449"/>
    <w:rsid w:val="000A6463"/>
    <w:rsid w:val="000B6571"/>
    <w:rsid w:val="000C0A07"/>
    <w:rsid w:val="000C5D63"/>
    <w:rsid w:val="000C7BDD"/>
    <w:rsid w:val="000D062B"/>
    <w:rsid w:val="000D43BC"/>
    <w:rsid w:val="000D5443"/>
    <w:rsid w:val="000D5578"/>
    <w:rsid w:val="000D6378"/>
    <w:rsid w:val="000E169F"/>
    <w:rsid w:val="000E38E6"/>
    <w:rsid w:val="000F416C"/>
    <w:rsid w:val="000F470D"/>
    <w:rsid w:val="000F486C"/>
    <w:rsid w:val="001000F5"/>
    <w:rsid w:val="00101692"/>
    <w:rsid w:val="00106885"/>
    <w:rsid w:val="0012024F"/>
    <w:rsid w:val="001206C3"/>
    <w:rsid w:val="00120937"/>
    <w:rsid w:val="0012241E"/>
    <w:rsid w:val="00123352"/>
    <w:rsid w:val="00124E5C"/>
    <w:rsid w:val="00125FB0"/>
    <w:rsid w:val="00132CCE"/>
    <w:rsid w:val="001338D7"/>
    <w:rsid w:val="00133D00"/>
    <w:rsid w:val="001345A4"/>
    <w:rsid w:val="0013616E"/>
    <w:rsid w:val="00152183"/>
    <w:rsid w:val="001527FA"/>
    <w:rsid w:val="001577D7"/>
    <w:rsid w:val="00160D3E"/>
    <w:rsid w:val="00162729"/>
    <w:rsid w:val="00171683"/>
    <w:rsid w:val="00173EAC"/>
    <w:rsid w:val="00183455"/>
    <w:rsid w:val="001836E9"/>
    <w:rsid w:val="0019189F"/>
    <w:rsid w:val="00194052"/>
    <w:rsid w:val="00196B95"/>
    <w:rsid w:val="001A233D"/>
    <w:rsid w:val="001A425D"/>
    <w:rsid w:val="001A6D0A"/>
    <w:rsid w:val="001B454C"/>
    <w:rsid w:val="001B6696"/>
    <w:rsid w:val="001C3DDD"/>
    <w:rsid w:val="001C444D"/>
    <w:rsid w:val="001C4EFE"/>
    <w:rsid w:val="001C791F"/>
    <w:rsid w:val="001D3E87"/>
    <w:rsid w:val="001D54BC"/>
    <w:rsid w:val="001D6C37"/>
    <w:rsid w:val="001F4CF0"/>
    <w:rsid w:val="0021266E"/>
    <w:rsid w:val="0022266F"/>
    <w:rsid w:val="002239DB"/>
    <w:rsid w:val="00226AC1"/>
    <w:rsid w:val="002316BF"/>
    <w:rsid w:val="00231905"/>
    <w:rsid w:val="00235252"/>
    <w:rsid w:val="00236A28"/>
    <w:rsid w:val="00236A93"/>
    <w:rsid w:val="00237ABE"/>
    <w:rsid w:val="00244359"/>
    <w:rsid w:val="00245D5A"/>
    <w:rsid w:val="0024601F"/>
    <w:rsid w:val="00251425"/>
    <w:rsid w:val="00261869"/>
    <w:rsid w:val="00262E4B"/>
    <w:rsid w:val="00272436"/>
    <w:rsid w:val="00275075"/>
    <w:rsid w:val="0028237F"/>
    <w:rsid w:val="002851C8"/>
    <w:rsid w:val="002904F1"/>
    <w:rsid w:val="002909E4"/>
    <w:rsid w:val="00290BE9"/>
    <w:rsid w:val="00291F88"/>
    <w:rsid w:val="002B1AF5"/>
    <w:rsid w:val="002B3881"/>
    <w:rsid w:val="002D0FC0"/>
    <w:rsid w:val="002D130C"/>
    <w:rsid w:val="002D1EBC"/>
    <w:rsid w:val="002D262A"/>
    <w:rsid w:val="002D5778"/>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60E10"/>
    <w:rsid w:val="00370F8F"/>
    <w:rsid w:val="0037737A"/>
    <w:rsid w:val="00377B00"/>
    <w:rsid w:val="00391873"/>
    <w:rsid w:val="00394C55"/>
    <w:rsid w:val="003A4EDA"/>
    <w:rsid w:val="003B4B71"/>
    <w:rsid w:val="003C3EA6"/>
    <w:rsid w:val="003C5D8D"/>
    <w:rsid w:val="003D30CF"/>
    <w:rsid w:val="003D5835"/>
    <w:rsid w:val="003E112C"/>
    <w:rsid w:val="003E117C"/>
    <w:rsid w:val="003E514D"/>
    <w:rsid w:val="003E7264"/>
    <w:rsid w:val="004025A7"/>
    <w:rsid w:val="00405034"/>
    <w:rsid w:val="00412AA4"/>
    <w:rsid w:val="00414443"/>
    <w:rsid w:val="00414E75"/>
    <w:rsid w:val="004219A5"/>
    <w:rsid w:val="0042278A"/>
    <w:rsid w:val="00423EC5"/>
    <w:rsid w:val="00425830"/>
    <w:rsid w:val="00431082"/>
    <w:rsid w:val="0043331E"/>
    <w:rsid w:val="00435D85"/>
    <w:rsid w:val="00437A1C"/>
    <w:rsid w:val="0045594F"/>
    <w:rsid w:val="00456EF1"/>
    <w:rsid w:val="004572B4"/>
    <w:rsid w:val="00460CF9"/>
    <w:rsid w:val="00466D0F"/>
    <w:rsid w:val="0047022A"/>
    <w:rsid w:val="00474F94"/>
    <w:rsid w:val="00477292"/>
    <w:rsid w:val="004814F2"/>
    <w:rsid w:val="004820B1"/>
    <w:rsid w:val="004837F4"/>
    <w:rsid w:val="0049034D"/>
    <w:rsid w:val="004903E1"/>
    <w:rsid w:val="00492BFE"/>
    <w:rsid w:val="00494BD4"/>
    <w:rsid w:val="004A5262"/>
    <w:rsid w:val="004A54D6"/>
    <w:rsid w:val="004A75AF"/>
    <w:rsid w:val="004B3370"/>
    <w:rsid w:val="004D2E13"/>
    <w:rsid w:val="004D2F67"/>
    <w:rsid w:val="004D756A"/>
    <w:rsid w:val="004F2C08"/>
    <w:rsid w:val="004F301F"/>
    <w:rsid w:val="004F34DA"/>
    <w:rsid w:val="004F51EE"/>
    <w:rsid w:val="004F6C7A"/>
    <w:rsid w:val="005011F6"/>
    <w:rsid w:val="00502BC6"/>
    <w:rsid w:val="0051346A"/>
    <w:rsid w:val="00520327"/>
    <w:rsid w:val="00523ED8"/>
    <w:rsid w:val="00525CFA"/>
    <w:rsid w:val="00535981"/>
    <w:rsid w:val="00536D13"/>
    <w:rsid w:val="00542251"/>
    <w:rsid w:val="005433DE"/>
    <w:rsid w:val="00547EA2"/>
    <w:rsid w:val="005512BA"/>
    <w:rsid w:val="005519E9"/>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42AE"/>
    <w:rsid w:val="005B72A8"/>
    <w:rsid w:val="005C178E"/>
    <w:rsid w:val="005D2E14"/>
    <w:rsid w:val="005D4913"/>
    <w:rsid w:val="005D704E"/>
    <w:rsid w:val="005D79FE"/>
    <w:rsid w:val="005E36E9"/>
    <w:rsid w:val="005E4B55"/>
    <w:rsid w:val="005E5539"/>
    <w:rsid w:val="005F02C1"/>
    <w:rsid w:val="005F71A1"/>
    <w:rsid w:val="006034BB"/>
    <w:rsid w:val="0060363A"/>
    <w:rsid w:val="00624CE6"/>
    <w:rsid w:val="006321B9"/>
    <w:rsid w:val="00633395"/>
    <w:rsid w:val="0063365E"/>
    <w:rsid w:val="00634F9B"/>
    <w:rsid w:val="0063607D"/>
    <w:rsid w:val="00640509"/>
    <w:rsid w:val="00641029"/>
    <w:rsid w:val="00647680"/>
    <w:rsid w:val="00655EB3"/>
    <w:rsid w:val="00661DD0"/>
    <w:rsid w:val="00672468"/>
    <w:rsid w:val="00673E95"/>
    <w:rsid w:val="0068034E"/>
    <w:rsid w:val="00680AC3"/>
    <w:rsid w:val="00694F8F"/>
    <w:rsid w:val="006A2063"/>
    <w:rsid w:val="006A2793"/>
    <w:rsid w:val="006A4F72"/>
    <w:rsid w:val="006A55AA"/>
    <w:rsid w:val="006A6AF3"/>
    <w:rsid w:val="006C03C2"/>
    <w:rsid w:val="006C0C57"/>
    <w:rsid w:val="006C617A"/>
    <w:rsid w:val="006C6E1D"/>
    <w:rsid w:val="006C78E5"/>
    <w:rsid w:val="006D1BCA"/>
    <w:rsid w:val="006D3354"/>
    <w:rsid w:val="006E5DD3"/>
    <w:rsid w:val="006F6B6B"/>
    <w:rsid w:val="006F6F36"/>
    <w:rsid w:val="006F7879"/>
    <w:rsid w:val="007008CA"/>
    <w:rsid w:val="00702F36"/>
    <w:rsid w:val="0070337D"/>
    <w:rsid w:val="00704354"/>
    <w:rsid w:val="00710464"/>
    <w:rsid w:val="00723390"/>
    <w:rsid w:val="00734434"/>
    <w:rsid w:val="0074241A"/>
    <w:rsid w:val="00743D3A"/>
    <w:rsid w:val="007518BC"/>
    <w:rsid w:val="0075219B"/>
    <w:rsid w:val="007529DF"/>
    <w:rsid w:val="00756C40"/>
    <w:rsid w:val="00760A3C"/>
    <w:rsid w:val="00763140"/>
    <w:rsid w:val="007654DE"/>
    <w:rsid w:val="007703D9"/>
    <w:rsid w:val="00773DF3"/>
    <w:rsid w:val="0077643A"/>
    <w:rsid w:val="0079085F"/>
    <w:rsid w:val="00791446"/>
    <w:rsid w:val="00792DDE"/>
    <w:rsid w:val="00796067"/>
    <w:rsid w:val="007A5A17"/>
    <w:rsid w:val="007A74AE"/>
    <w:rsid w:val="007B0492"/>
    <w:rsid w:val="007B2353"/>
    <w:rsid w:val="007B5266"/>
    <w:rsid w:val="007B6451"/>
    <w:rsid w:val="007B64E4"/>
    <w:rsid w:val="007C43F4"/>
    <w:rsid w:val="007C6B6C"/>
    <w:rsid w:val="007D16D8"/>
    <w:rsid w:val="007D6BCD"/>
    <w:rsid w:val="007E5F6C"/>
    <w:rsid w:val="007E706B"/>
    <w:rsid w:val="007E728E"/>
    <w:rsid w:val="008030A9"/>
    <w:rsid w:val="00803368"/>
    <w:rsid w:val="008136FE"/>
    <w:rsid w:val="00814CF9"/>
    <w:rsid w:val="00820714"/>
    <w:rsid w:val="008226DF"/>
    <w:rsid w:val="00823940"/>
    <w:rsid w:val="0083461C"/>
    <w:rsid w:val="008354C8"/>
    <w:rsid w:val="008370B7"/>
    <w:rsid w:val="0084111B"/>
    <w:rsid w:val="00841566"/>
    <w:rsid w:val="0085197E"/>
    <w:rsid w:val="00853350"/>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C57FC"/>
    <w:rsid w:val="008C6279"/>
    <w:rsid w:val="008C636B"/>
    <w:rsid w:val="008C6DAA"/>
    <w:rsid w:val="008C784F"/>
    <w:rsid w:val="008D0709"/>
    <w:rsid w:val="008D5640"/>
    <w:rsid w:val="008E41E9"/>
    <w:rsid w:val="008E6DF6"/>
    <w:rsid w:val="008F21F2"/>
    <w:rsid w:val="008F313E"/>
    <w:rsid w:val="008F4579"/>
    <w:rsid w:val="008F4BBE"/>
    <w:rsid w:val="00900F0D"/>
    <w:rsid w:val="00905F25"/>
    <w:rsid w:val="00911EE2"/>
    <w:rsid w:val="009125DA"/>
    <w:rsid w:val="00913C9A"/>
    <w:rsid w:val="0091618A"/>
    <w:rsid w:val="0092567A"/>
    <w:rsid w:val="00925BB1"/>
    <w:rsid w:val="00932334"/>
    <w:rsid w:val="00935205"/>
    <w:rsid w:val="0093724D"/>
    <w:rsid w:val="0094246A"/>
    <w:rsid w:val="009509E3"/>
    <w:rsid w:val="00957F3F"/>
    <w:rsid w:val="00961369"/>
    <w:rsid w:val="00963D24"/>
    <w:rsid w:val="009663BE"/>
    <w:rsid w:val="009749B6"/>
    <w:rsid w:val="00980872"/>
    <w:rsid w:val="00981DF2"/>
    <w:rsid w:val="00983EAD"/>
    <w:rsid w:val="009840E4"/>
    <w:rsid w:val="009841D3"/>
    <w:rsid w:val="009A2EC8"/>
    <w:rsid w:val="009A420B"/>
    <w:rsid w:val="009B1936"/>
    <w:rsid w:val="009B2B0B"/>
    <w:rsid w:val="009C4A54"/>
    <w:rsid w:val="009D12D9"/>
    <w:rsid w:val="009D3809"/>
    <w:rsid w:val="009D4927"/>
    <w:rsid w:val="009E0829"/>
    <w:rsid w:val="009E1E49"/>
    <w:rsid w:val="009E5953"/>
    <w:rsid w:val="009E715B"/>
    <w:rsid w:val="009F4BFF"/>
    <w:rsid w:val="00A01A92"/>
    <w:rsid w:val="00A04EFD"/>
    <w:rsid w:val="00A109E6"/>
    <w:rsid w:val="00A137F0"/>
    <w:rsid w:val="00A16E7E"/>
    <w:rsid w:val="00A26CB8"/>
    <w:rsid w:val="00A26F41"/>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5725D"/>
    <w:rsid w:val="00A66CEA"/>
    <w:rsid w:val="00A74A8A"/>
    <w:rsid w:val="00A7585B"/>
    <w:rsid w:val="00A75FCD"/>
    <w:rsid w:val="00A80A24"/>
    <w:rsid w:val="00A82AC3"/>
    <w:rsid w:val="00A83809"/>
    <w:rsid w:val="00A94B77"/>
    <w:rsid w:val="00A95485"/>
    <w:rsid w:val="00A96830"/>
    <w:rsid w:val="00AA3CFC"/>
    <w:rsid w:val="00AA4E79"/>
    <w:rsid w:val="00AA6D52"/>
    <w:rsid w:val="00AB12D9"/>
    <w:rsid w:val="00AB5065"/>
    <w:rsid w:val="00AB633E"/>
    <w:rsid w:val="00AB6D88"/>
    <w:rsid w:val="00AC108F"/>
    <w:rsid w:val="00AC21E6"/>
    <w:rsid w:val="00AC65C9"/>
    <w:rsid w:val="00AC678D"/>
    <w:rsid w:val="00AD1824"/>
    <w:rsid w:val="00AD3F3F"/>
    <w:rsid w:val="00AE0612"/>
    <w:rsid w:val="00AE1B0D"/>
    <w:rsid w:val="00AE29D5"/>
    <w:rsid w:val="00AE3297"/>
    <w:rsid w:val="00AE43F1"/>
    <w:rsid w:val="00AF6314"/>
    <w:rsid w:val="00AF6AC5"/>
    <w:rsid w:val="00B0219E"/>
    <w:rsid w:val="00B06A82"/>
    <w:rsid w:val="00B1614B"/>
    <w:rsid w:val="00B366B1"/>
    <w:rsid w:val="00B411A0"/>
    <w:rsid w:val="00B4421A"/>
    <w:rsid w:val="00B46DB5"/>
    <w:rsid w:val="00B5261D"/>
    <w:rsid w:val="00B53EDE"/>
    <w:rsid w:val="00B545B9"/>
    <w:rsid w:val="00B579D2"/>
    <w:rsid w:val="00B60631"/>
    <w:rsid w:val="00B60A8B"/>
    <w:rsid w:val="00B61E80"/>
    <w:rsid w:val="00B625F9"/>
    <w:rsid w:val="00B62AAC"/>
    <w:rsid w:val="00B70C55"/>
    <w:rsid w:val="00B713C2"/>
    <w:rsid w:val="00B728F8"/>
    <w:rsid w:val="00B831CC"/>
    <w:rsid w:val="00B918DD"/>
    <w:rsid w:val="00B9450B"/>
    <w:rsid w:val="00B949F5"/>
    <w:rsid w:val="00B95EE7"/>
    <w:rsid w:val="00B96769"/>
    <w:rsid w:val="00BA1918"/>
    <w:rsid w:val="00BA416C"/>
    <w:rsid w:val="00BA535A"/>
    <w:rsid w:val="00BA7299"/>
    <w:rsid w:val="00BB4A1D"/>
    <w:rsid w:val="00BB5623"/>
    <w:rsid w:val="00BB5C6C"/>
    <w:rsid w:val="00BC2668"/>
    <w:rsid w:val="00BE065F"/>
    <w:rsid w:val="00BE3C60"/>
    <w:rsid w:val="00BE7E53"/>
    <w:rsid w:val="00BF3AB0"/>
    <w:rsid w:val="00C024B1"/>
    <w:rsid w:val="00C0523C"/>
    <w:rsid w:val="00C110AE"/>
    <w:rsid w:val="00C1522D"/>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6ED4"/>
    <w:rsid w:val="00C6211D"/>
    <w:rsid w:val="00C67324"/>
    <w:rsid w:val="00C75435"/>
    <w:rsid w:val="00C8052E"/>
    <w:rsid w:val="00C8470C"/>
    <w:rsid w:val="00C90FF6"/>
    <w:rsid w:val="00C963A1"/>
    <w:rsid w:val="00C97C00"/>
    <w:rsid w:val="00CA2085"/>
    <w:rsid w:val="00CA2B56"/>
    <w:rsid w:val="00CA5EF6"/>
    <w:rsid w:val="00CA71FE"/>
    <w:rsid w:val="00CB0485"/>
    <w:rsid w:val="00CB1276"/>
    <w:rsid w:val="00CB33B5"/>
    <w:rsid w:val="00CB3BB5"/>
    <w:rsid w:val="00CB7A0D"/>
    <w:rsid w:val="00CC0B2F"/>
    <w:rsid w:val="00CC1462"/>
    <w:rsid w:val="00CC2BFC"/>
    <w:rsid w:val="00CC4B70"/>
    <w:rsid w:val="00CC50B5"/>
    <w:rsid w:val="00CC6164"/>
    <w:rsid w:val="00CE3633"/>
    <w:rsid w:val="00CE39F5"/>
    <w:rsid w:val="00CE3EE3"/>
    <w:rsid w:val="00CE3F6D"/>
    <w:rsid w:val="00CF086E"/>
    <w:rsid w:val="00D0109A"/>
    <w:rsid w:val="00D05E4E"/>
    <w:rsid w:val="00D06C7D"/>
    <w:rsid w:val="00D12B92"/>
    <w:rsid w:val="00D138DF"/>
    <w:rsid w:val="00D1585C"/>
    <w:rsid w:val="00D22262"/>
    <w:rsid w:val="00D2287A"/>
    <w:rsid w:val="00D36154"/>
    <w:rsid w:val="00D442C1"/>
    <w:rsid w:val="00D4556A"/>
    <w:rsid w:val="00D45CD3"/>
    <w:rsid w:val="00D476CA"/>
    <w:rsid w:val="00D52687"/>
    <w:rsid w:val="00D52EC3"/>
    <w:rsid w:val="00D56168"/>
    <w:rsid w:val="00D60F13"/>
    <w:rsid w:val="00D7555E"/>
    <w:rsid w:val="00D75947"/>
    <w:rsid w:val="00D861D8"/>
    <w:rsid w:val="00D90BE5"/>
    <w:rsid w:val="00D92DE1"/>
    <w:rsid w:val="00D9713C"/>
    <w:rsid w:val="00DA15EB"/>
    <w:rsid w:val="00DA2E83"/>
    <w:rsid w:val="00DC0733"/>
    <w:rsid w:val="00DC1329"/>
    <w:rsid w:val="00DC3D0B"/>
    <w:rsid w:val="00DD11B9"/>
    <w:rsid w:val="00DD2EC7"/>
    <w:rsid w:val="00DD55E4"/>
    <w:rsid w:val="00DD7F5D"/>
    <w:rsid w:val="00DE38E5"/>
    <w:rsid w:val="00DE52DA"/>
    <w:rsid w:val="00DE5AA7"/>
    <w:rsid w:val="00DE6E72"/>
    <w:rsid w:val="00DE78D5"/>
    <w:rsid w:val="00DF0264"/>
    <w:rsid w:val="00DF1735"/>
    <w:rsid w:val="00DF2990"/>
    <w:rsid w:val="00E066C7"/>
    <w:rsid w:val="00E120D1"/>
    <w:rsid w:val="00E14B73"/>
    <w:rsid w:val="00E20545"/>
    <w:rsid w:val="00E2307D"/>
    <w:rsid w:val="00E23D5B"/>
    <w:rsid w:val="00E30979"/>
    <w:rsid w:val="00E3649B"/>
    <w:rsid w:val="00E416E7"/>
    <w:rsid w:val="00E4260E"/>
    <w:rsid w:val="00E44B95"/>
    <w:rsid w:val="00E575E6"/>
    <w:rsid w:val="00E65927"/>
    <w:rsid w:val="00E66149"/>
    <w:rsid w:val="00E66C88"/>
    <w:rsid w:val="00E70149"/>
    <w:rsid w:val="00E707C8"/>
    <w:rsid w:val="00E7156F"/>
    <w:rsid w:val="00E717B1"/>
    <w:rsid w:val="00E81C6E"/>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D4351"/>
    <w:rsid w:val="00EE282D"/>
    <w:rsid w:val="00EF0A47"/>
    <w:rsid w:val="00EF566A"/>
    <w:rsid w:val="00F00238"/>
    <w:rsid w:val="00F01F21"/>
    <w:rsid w:val="00F03003"/>
    <w:rsid w:val="00F03D18"/>
    <w:rsid w:val="00F1000A"/>
    <w:rsid w:val="00F142E2"/>
    <w:rsid w:val="00F144FD"/>
    <w:rsid w:val="00F14FFA"/>
    <w:rsid w:val="00F22EE2"/>
    <w:rsid w:val="00F2791C"/>
    <w:rsid w:val="00F32AEB"/>
    <w:rsid w:val="00F3384A"/>
    <w:rsid w:val="00F3435E"/>
    <w:rsid w:val="00F35F37"/>
    <w:rsid w:val="00F36A3D"/>
    <w:rsid w:val="00F37074"/>
    <w:rsid w:val="00F379A1"/>
    <w:rsid w:val="00F40B49"/>
    <w:rsid w:val="00F4248B"/>
    <w:rsid w:val="00F432B7"/>
    <w:rsid w:val="00F44360"/>
    <w:rsid w:val="00F45CEB"/>
    <w:rsid w:val="00F47D90"/>
    <w:rsid w:val="00F64E2E"/>
    <w:rsid w:val="00F666E4"/>
    <w:rsid w:val="00F8273E"/>
    <w:rsid w:val="00F868A0"/>
    <w:rsid w:val="00FA1736"/>
    <w:rsid w:val="00FB4F9B"/>
    <w:rsid w:val="00FC148C"/>
    <w:rsid w:val="00FC18FB"/>
    <w:rsid w:val="00FC1BD3"/>
    <w:rsid w:val="00FC47A8"/>
    <w:rsid w:val="00FD61BB"/>
    <w:rsid w:val="00FD6D89"/>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37/0278-7393.31.2.187"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58132-7039-40D2-9BEA-551E1224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51</Pages>
  <Words>11838</Words>
  <Characters>67483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5</cp:revision>
  <cp:lastPrinted>2020-09-28T22:10:00Z</cp:lastPrinted>
  <dcterms:created xsi:type="dcterms:W3CDTF">2020-11-03T00:30:00Z</dcterms:created>
  <dcterms:modified xsi:type="dcterms:W3CDTF">2020-11-03T00:47:00Z</dcterms:modified>
</cp:coreProperties>
</file>