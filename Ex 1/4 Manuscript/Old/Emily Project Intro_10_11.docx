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0AC28" w14:textId="0FE5EF3E" w:rsidR="00BA346A" w:rsidRDefault="00BA346A" w:rsidP="00BA346A">
      <w:pPr>
        <w:spacing w:after="0" w:line="480" w:lineRule="auto"/>
        <w:jc w:val="center"/>
        <w:rPr>
          <w:rFonts w:ascii="Times New Roman" w:hAnsi="Times New Roman" w:cs="Times New Roman"/>
          <w:sz w:val="24"/>
          <w:szCs w:val="24"/>
        </w:rPr>
      </w:pPr>
      <w:r w:rsidRPr="00BA346A">
        <w:rPr>
          <w:rFonts w:ascii="Times New Roman" w:hAnsi="Times New Roman" w:cs="Times New Roman"/>
          <w:sz w:val="24"/>
          <w:szCs w:val="24"/>
          <w:highlight w:val="yellow"/>
        </w:rPr>
        <w:t xml:space="preserve">[TITLE </w:t>
      </w:r>
      <w:commentRangeStart w:id="0"/>
      <w:commentRangeStart w:id="1"/>
      <w:commentRangeStart w:id="2"/>
      <w:r w:rsidRPr="00BA346A">
        <w:rPr>
          <w:rFonts w:ascii="Times New Roman" w:hAnsi="Times New Roman" w:cs="Times New Roman"/>
          <w:sz w:val="24"/>
          <w:szCs w:val="24"/>
          <w:highlight w:val="yellow"/>
        </w:rPr>
        <w:t>HERE</w:t>
      </w:r>
      <w:commentRangeEnd w:id="0"/>
      <w:r w:rsidR="006C6C6F">
        <w:rPr>
          <w:rStyle w:val="CommentReference"/>
        </w:rPr>
        <w:commentReference w:id="0"/>
      </w:r>
      <w:commentRangeEnd w:id="1"/>
      <w:r w:rsidR="002E371F">
        <w:rPr>
          <w:rStyle w:val="CommentReference"/>
        </w:rPr>
        <w:commentReference w:id="1"/>
      </w:r>
      <w:commentRangeEnd w:id="2"/>
      <w:r w:rsidR="00097057">
        <w:rPr>
          <w:rStyle w:val="CommentReference"/>
        </w:rPr>
        <w:commentReference w:id="2"/>
      </w:r>
      <w:r w:rsidRPr="00BA346A">
        <w:rPr>
          <w:rFonts w:ascii="Times New Roman" w:hAnsi="Times New Roman" w:cs="Times New Roman"/>
          <w:sz w:val="24"/>
          <w:szCs w:val="24"/>
          <w:highlight w:val="yellow"/>
        </w:rPr>
        <w:t>]</w:t>
      </w:r>
    </w:p>
    <w:p w14:paraId="5CD3F689" w14:textId="299F4D98" w:rsidR="00626777" w:rsidRDefault="002E371F" w:rsidP="00BA346A">
      <w:pPr>
        <w:spacing w:after="0" w:line="480" w:lineRule="auto"/>
        <w:ind w:firstLine="720"/>
        <w:rPr>
          <w:rFonts w:ascii="Times New Roman" w:hAnsi="Times New Roman" w:cs="Times New Roman"/>
          <w:sz w:val="24"/>
          <w:szCs w:val="24"/>
        </w:rPr>
      </w:pPr>
      <w:ins w:id="3" w:author="Mark Huff" w:date="2020-10-10T16:47:00Z">
        <w:r>
          <w:rPr>
            <w:rFonts w:ascii="Times New Roman" w:hAnsi="Times New Roman" w:cs="Times New Roman"/>
            <w:sz w:val="24"/>
            <w:szCs w:val="24"/>
          </w:rPr>
          <w:t xml:space="preserve">Accurately monitoring the progress of one’s learning is paramount for </w:t>
        </w:r>
      </w:ins>
      <w:ins w:id="4" w:author="Mark Huff" w:date="2020-10-10T16:48:00Z">
        <w:r>
          <w:rPr>
            <w:rFonts w:ascii="Times New Roman" w:hAnsi="Times New Roman" w:cs="Times New Roman"/>
            <w:sz w:val="24"/>
            <w:szCs w:val="24"/>
          </w:rPr>
          <w:t xml:space="preserve">improving the learning process when studying new information. </w:t>
        </w:r>
      </w:ins>
      <w:ins w:id="5" w:author="Mark Huff" w:date="2020-10-10T16:49:00Z">
        <w:r>
          <w:rPr>
            <w:rFonts w:ascii="Times New Roman" w:hAnsi="Times New Roman" w:cs="Times New Roman"/>
            <w:sz w:val="24"/>
            <w:szCs w:val="24"/>
          </w:rPr>
          <w:t>Effective monitoring allows individuals to adjust their encoding strategies</w:t>
        </w:r>
      </w:ins>
      <w:ins w:id="6" w:author="Mark Huff" w:date="2020-10-10T16:50:00Z">
        <w:r>
          <w:rPr>
            <w:rFonts w:ascii="Times New Roman" w:hAnsi="Times New Roman" w:cs="Times New Roman"/>
            <w:sz w:val="24"/>
            <w:szCs w:val="24"/>
          </w:rPr>
          <w:t xml:space="preserve"> to maximize later retention</w:t>
        </w:r>
      </w:ins>
      <w:ins w:id="7" w:author="Mark Huff" w:date="2020-10-10T16:49:00Z">
        <w:r>
          <w:rPr>
            <w:rFonts w:ascii="Times New Roman" w:hAnsi="Times New Roman" w:cs="Times New Roman"/>
            <w:sz w:val="24"/>
            <w:szCs w:val="24"/>
          </w:rPr>
          <w:t xml:space="preserve"> </w:t>
        </w:r>
      </w:ins>
      <w:commentRangeStart w:id="8"/>
      <w:del w:id="9" w:author="Mark Huff" w:date="2020-10-10T16:48:00Z">
        <w:r w:rsidR="009E3A32" w:rsidDel="002E371F">
          <w:rPr>
            <w:rFonts w:ascii="Times New Roman" w:hAnsi="Times New Roman" w:cs="Times New Roman"/>
            <w:sz w:val="24"/>
            <w:szCs w:val="24"/>
          </w:rPr>
          <w:delText>The</w:delText>
        </w:r>
      </w:del>
      <w:commentRangeEnd w:id="8"/>
      <w:r>
        <w:rPr>
          <w:rStyle w:val="CommentReference"/>
        </w:rPr>
        <w:commentReference w:id="8"/>
      </w:r>
      <w:del w:id="10" w:author="Mark Huff" w:date="2020-10-10T16:48:00Z">
        <w:r w:rsidR="009E3A32" w:rsidDel="002E371F">
          <w:rPr>
            <w:rFonts w:ascii="Times New Roman" w:hAnsi="Times New Roman" w:cs="Times New Roman"/>
            <w:sz w:val="24"/>
            <w:szCs w:val="24"/>
          </w:rPr>
          <w:delText xml:space="preserve"> ability for individuals to accurately monitor the progress of their own learning is critical for the successful retention of new information, as </w:delText>
        </w:r>
      </w:del>
      <w:del w:id="11" w:author="Mark Huff" w:date="2020-10-10T16:50:00Z">
        <w:r w:rsidR="009E3A32" w:rsidDel="002E371F">
          <w:rPr>
            <w:rFonts w:ascii="Times New Roman" w:hAnsi="Times New Roman" w:cs="Times New Roman"/>
            <w:sz w:val="24"/>
            <w:szCs w:val="24"/>
          </w:rPr>
          <w:delText xml:space="preserve">effective monitoring allows individuals to maximize retention by adjusting their study strategies </w:delText>
        </w:r>
      </w:del>
      <w:commentRangeStart w:id="12"/>
      <w:commentRangeStart w:id="13"/>
      <w:r w:rsidR="009E3A32" w:rsidRPr="00BA346A">
        <w:rPr>
          <w:rFonts w:ascii="Times New Roman" w:hAnsi="Times New Roman" w:cs="Times New Roman"/>
          <w:sz w:val="24"/>
          <w:szCs w:val="24"/>
          <w:highlight w:val="cyan"/>
        </w:rPr>
        <w:t>(Nelson &amp; Narens, 1990)</w:t>
      </w:r>
      <w:commentRangeEnd w:id="12"/>
      <w:r w:rsidR="00013F34">
        <w:rPr>
          <w:rStyle w:val="CommentReference"/>
        </w:rPr>
        <w:commentReference w:id="12"/>
      </w:r>
      <w:commentRangeEnd w:id="13"/>
      <w:r w:rsidR="00B01E03">
        <w:rPr>
          <w:rStyle w:val="CommentReference"/>
        </w:rPr>
        <w:commentReference w:id="13"/>
      </w:r>
      <w:r w:rsidR="009E3A32">
        <w:rPr>
          <w:rFonts w:ascii="Times New Roman" w:hAnsi="Times New Roman" w:cs="Times New Roman"/>
          <w:sz w:val="24"/>
          <w:szCs w:val="24"/>
        </w:rPr>
        <w:t xml:space="preserve">. </w:t>
      </w:r>
      <w:del w:id="14" w:author="Mark Huff" w:date="2020-10-10T16:55:00Z">
        <w:r w:rsidR="009E3A32" w:rsidDel="001D013B">
          <w:rPr>
            <w:rFonts w:ascii="Times New Roman" w:hAnsi="Times New Roman" w:cs="Times New Roman"/>
            <w:sz w:val="24"/>
            <w:szCs w:val="24"/>
          </w:rPr>
          <w:delText xml:space="preserve">Metacognitive </w:delText>
        </w:r>
      </w:del>
      <w:ins w:id="15" w:author="Mark Huff" w:date="2020-10-10T16:55:00Z">
        <w:r w:rsidR="001D013B">
          <w:rPr>
            <w:rFonts w:ascii="Times New Roman" w:hAnsi="Times New Roman" w:cs="Times New Roman"/>
            <w:sz w:val="24"/>
            <w:szCs w:val="24"/>
          </w:rPr>
          <w:t xml:space="preserve">Metamemory </w:t>
        </w:r>
      </w:ins>
      <w:r w:rsidR="009E3A32">
        <w:rPr>
          <w:rFonts w:ascii="Times New Roman" w:hAnsi="Times New Roman" w:cs="Times New Roman"/>
          <w:sz w:val="24"/>
          <w:szCs w:val="24"/>
        </w:rPr>
        <w:t>judgments</w:t>
      </w:r>
      <w:ins w:id="16" w:author="Mark Huff" w:date="2020-10-10T16:55:00Z">
        <w:r w:rsidR="001D013B">
          <w:rPr>
            <w:rFonts w:ascii="Times New Roman" w:hAnsi="Times New Roman" w:cs="Times New Roman"/>
            <w:sz w:val="24"/>
            <w:szCs w:val="24"/>
          </w:rPr>
          <w:t xml:space="preserve">, or having individuals judge or estimate the effectiveness </w:t>
        </w:r>
      </w:ins>
      <w:del w:id="17" w:author="Mark Huff" w:date="2020-10-10T16:55:00Z">
        <w:r w:rsidR="009E3A32" w:rsidDel="001D013B">
          <w:rPr>
            <w:rFonts w:ascii="Times New Roman" w:hAnsi="Times New Roman" w:cs="Times New Roman"/>
            <w:sz w:val="24"/>
            <w:szCs w:val="24"/>
          </w:rPr>
          <w:delText xml:space="preserve"> (i.e., having individuals make judgments about </w:delText>
        </w:r>
      </w:del>
      <w:r w:rsidR="009E3A32">
        <w:rPr>
          <w:rFonts w:ascii="Times New Roman" w:hAnsi="Times New Roman" w:cs="Times New Roman"/>
          <w:sz w:val="24"/>
          <w:szCs w:val="24"/>
        </w:rPr>
        <w:t>their memorial abilities</w:t>
      </w:r>
      <w:del w:id="18" w:author="Mark Huff" w:date="2020-10-10T16:55:00Z">
        <w:r w:rsidR="009E3A32" w:rsidDel="001D013B">
          <w:rPr>
            <w:rFonts w:ascii="Times New Roman" w:hAnsi="Times New Roman" w:cs="Times New Roman"/>
            <w:sz w:val="24"/>
            <w:szCs w:val="24"/>
          </w:rPr>
          <w:delText>)</w:delText>
        </w:r>
      </w:del>
      <w:r w:rsidR="009E3A32">
        <w:rPr>
          <w:rFonts w:ascii="Times New Roman" w:hAnsi="Times New Roman" w:cs="Times New Roman"/>
          <w:sz w:val="24"/>
          <w:szCs w:val="24"/>
        </w:rPr>
        <w:t xml:space="preserve"> can be used to obtain information about the</w:t>
      </w:r>
      <w:ins w:id="19" w:author="Mark Huff" w:date="2020-10-10T16:55:00Z">
        <w:r w:rsidR="001D013B">
          <w:rPr>
            <w:rFonts w:ascii="Times New Roman" w:hAnsi="Times New Roman" w:cs="Times New Roman"/>
            <w:sz w:val="24"/>
            <w:szCs w:val="24"/>
          </w:rPr>
          <w:t xml:space="preserve"> and individual’s knowledge of</w:t>
        </w:r>
      </w:ins>
      <w:r w:rsidR="009E3A32">
        <w:rPr>
          <w:rFonts w:ascii="Times New Roman" w:hAnsi="Times New Roman" w:cs="Times New Roman"/>
          <w:sz w:val="24"/>
          <w:szCs w:val="24"/>
        </w:rPr>
        <w:t xml:space="preserve"> learning process. </w:t>
      </w:r>
      <w:ins w:id="20" w:author="Mark Huff" w:date="2020-10-10T16:55:00Z">
        <w:r w:rsidR="001D013B">
          <w:rPr>
            <w:rFonts w:ascii="Times New Roman" w:hAnsi="Times New Roman" w:cs="Times New Roman"/>
            <w:sz w:val="24"/>
            <w:szCs w:val="24"/>
          </w:rPr>
          <w:t>A common method used to g</w:t>
        </w:r>
      </w:ins>
      <w:ins w:id="21" w:author="Mark Huff" w:date="2020-10-10T16:56:00Z">
        <w:r w:rsidR="001D013B">
          <w:rPr>
            <w:rFonts w:ascii="Times New Roman" w:hAnsi="Times New Roman" w:cs="Times New Roman"/>
            <w:sz w:val="24"/>
            <w:szCs w:val="24"/>
          </w:rPr>
          <w:t xml:space="preserve">auge metamemory knowledge is the </w:t>
        </w:r>
      </w:ins>
      <w:del w:id="22" w:author="Mark Huff" w:date="2020-10-10T16:56:00Z">
        <w:r w:rsidR="009E3A32" w:rsidDel="001D013B">
          <w:rPr>
            <w:rFonts w:ascii="Times New Roman" w:hAnsi="Times New Roman" w:cs="Times New Roman"/>
            <w:sz w:val="24"/>
            <w:szCs w:val="24"/>
          </w:rPr>
          <w:delText>The</w:delText>
        </w:r>
      </w:del>
      <w:del w:id="23" w:author="Nick Maxwell" w:date="2020-10-11T08:26:00Z">
        <w:r w:rsidR="009E3A32" w:rsidDel="00097057">
          <w:rPr>
            <w:rFonts w:ascii="Times New Roman" w:hAnsi="Times New Roman" w:cs="Times New Roman"/>
            <w:sz w:val="24"/>
            <w:szCs w:val="24"/>
          </w:rPr>
          <w:delText xml:space="preserve"> </w:delText>
        </w:r>
      </w:del>
      <w:r w:rsidR="009E3A32">
        <w:rPr>
          <w:rFonts w:ascii="Times New Roman" w:hAnsi="Times New Roman" w:cs="Times New Roman"/>
          <w:sz w:val="24"/>
          <w:szCs w:val="24"/>
        </w:rPr>
        <w:t>Judgment of Learning (JOL) task</w:t>
      </w:r>
      <w:ins w:id="24" w:author="Mark Huff" w:date="2020-10-10T16:56:00Z">
        <w:r w:rsidR="001D013B">
          <w:rPr>
            <w:rFonts w:ascii="Times New Roman" w:hAnsi="Times New Roman" w:cs="Times New Roman"/>
            <w:sz w:val="24"/>
            <w:szCs w:val="24"/>
          </w:rPr>
          <w:t>.</w:t>
        </w:r>
      </w:ins>
      <w:r w:rsidR="009E3A32">
        <w:rPr>
          <w:rFonts w:ascii="Times New Roman" w:hAnsi="Times New Roman" w:cs="Times New Roman"/>
          <w:sz w:val="24"/>
          <w:szCs w:val="24"/>
        </w:rPr>
        <w:t xml:space="preserve"> </w:t>
      </w:r>
      <w:del w:id="25" w:author="Mark Huff" w:date="2020-10-10T16:56:00Z">
        <w:r w:rsidR="009E3A32" w:rsidDel="001D013B">
          <w:rPr>
            <w:rFonts w:ascii="Times New Roman" w:hAnsi="Times New Roman" w:cs="Times New Roman"/>
            <w:sz w:val="24"/>
            <w:szCs w:val="24"/>
          </w:rPr>
          <w:delText>is a commonly used m</w:delText>
        </w:r>
        <w:r w:rsidR="00BA346A" w:rsidDel="001D013B">
          <w:rPr>
            <w:rFonts w:ascii="Times New Roman" w:hAnsi="Times New Roman" w:cs="Times New Roman"/>
            <w:sz w:val="24"/>
            <w:szCs w:val="24"/>
          </w:rPr>
          <w:delText xml:space="preserve">etacognitive judgment paradigm. </w:delText>
        </w:r>
      </w:del>
      <w:r w:rsidR="00BA346A">
        <w:rPr>
          <w:rFonts w:ascii="Times New Roman" w:hAnsi="Times New Roman" w:cs="Times New Roman"/>
          <w:sz w:val="24"/>
          <w:szCs w:val="24"/>
        </w:rPr>
        <w:t xml:space="preserve">In </w:t>
      </w:r>
      <w:del w:id="26" w:author="Mark Huff" w:date="2020-10-10T16:56:00Z">
        <w:r w:rsidR="00BA346A" w:rsidDel="001D013B">
          <w:rPr>
            <w:rFonts w:ascii="Times New Roman" w:hAnsi="Times New Roman" w:cs="Times New Roman"/>
            <w:sz w:val="24"/>
            <w:szCs w:val="24"/>
          </w:rPr>
          <w:delText xml:space="preserve">a </w:delText>
        </w:r>
      </w:del>
      <w:ins w:id="27" w:author="Mark Huff" w:date="2020-10-10T16:56:00Z">
        <w:r w:rsidR="001D013B">
          <w:rPr>
            <w:rFonts w:ascii="Times New Roman" w:hAnsi="Times New Roman" w:cs="Times New Roman"/>
            <w:sz w:val="24"/>
            <w:szCs w:val="24"/>
          </w:rPr>
          <w:t xml:space="preserve">the </w:t>
        </w:r>
      </w:ins>
      <w:r w:rsidR="00BA346A">
        <w:rPr>
          <w:rFonts w:ascii="Times New Roman" w:hAnsi="Times New Roman" w:cs="Times New Roman"/>
          <w:sz w:val="24"/>
          <w:szCs w:val="24"/>
        </w:rPr>
        <w:t>standard JOL task, individuals</w:t>
      </w:r>
      <w:ins w:id="28" w:author="Mark Huff" w:date="2020-10-10T16:57:00Z">
        <w:r w:rsidR="001D013B">
          <w:rPr>
            <w:rFonts w:ascii="Times New Roman" w:hAnsi="Times New Roman" w:cs="Times New Roman"/>
            <w:sz w:val="24"/>
            <w:szCs w:val="24"/>
          </w:rPr>
          <w:t xml:space="preserve"> study a set of cue-targe</w:t>
        </w:r>
      </w:ins>
      <w:ins w:id="29" w:author="Mark Huff" w:date="2020-10-10T16:58:00Z">
        <w:r w:rsidR="001D013B">
          <w:rPr>
            <w:rFonts w:ascii="Times New Roman" w:hAnsi="Times New Roman" w:cs="Times New Roman"/>
            <w:sz w:val="24"/>
            <w:szCs w:val="24"/>
          </w:rPr>
          <w:t>t</w:t>
        </w:r>
      </w:ins>
      <w:ins w:id="30" w:author="Mark Huff" w:date="2020-10-10T16:57:00Z">
        <w:r w:rsidR="001D013B">
          <w:rPr>
            <w:rFonts w:ascii="Times New Roman" w:hAnsi="Times New Roman" w:cs="Times New Roman"/>
            <w:sz w:val="24"/>
            <w:szCs w:val="24"/>
          </w:rPr>
          <w:t xml:space="preserve"> word </w:t>
        </w:r>
      </w:ins>
      <w:ins w:id="31" w:author="Mark Huff" w:date="2020-10-10T16:58:00Z">
        <w:r w:rsidR="001D013B">
          <w:rPr>
            <w:rFonts w:ascii="Times New Roman" w:hAnsi="Times New Roman" w:cs="Times New Roman"/>
            <w:sz w:val="24"/>
            <w:szCs w:val="24"/>
          </w:rPr>
          <w:t>pairs and</w:t>
        </w:r>
      </w:ins>
      <w:r w:rsidR="00BA346A">
        <w:rPr>
          <w:rFonts w:ascii="Times New Roman" w:hAnsi="Times New Roman" w:cs="Times New Roman"/>
          <w:sz w:val="24"/>
          <w:szCs w:val="24"/>
        </w:rPr>
        <w:t xml:space="preserve"> are asked to estimate the</w:t>
      </w:r>
      <w:del w:id="32" w:author="Mark Huff" w:date="2020-10-10T16:58:00Z">
        <w:r w:rsidR="00BA346A" w:rsidDel="001D013B">
          <w:rPr>
            <w:rFonts w:ascii="Times New Roman" w:hAnsi="Times New Roman" w:cs="Times New Roman"/>
            <w:sz w:val="24"/>
            <w:szCs w:val="24"/>
          </w:rPr>
          <w:delText>ir</w:delText>
        </w:r>
      </w:del>
      <w:r w:rsidR="00BA346A">
        <w:rPr>
          <w:rFonts w:ascii="Times New Roman" w:hAnsi="Times New Roman" w:cs="Times New Roman"/>
          <w:sz w:val="24"/>
          <w:szCs w:val="24"/>
        </w:rPr>
        <w:t xml:space="preserve"> likelihood </w:t>
      </w:r>
      <w:ins w:id="33" w:author="Mark Huff" w:date="2020-10-10T16:58:00Z">
        <w:r w:rsidR="001D013B">
          <w:rPr>
            <w:rFonts w:ascii="Times New Roman" w:hAnsi="Times New Roman" w:cs="Times New Roman"/>
            <w:sz w:val="24"/>
            <w:szCs w:val="24"/>
          </w:rPr>
          <w:t xml:space="preserve">that they will be able to recall the target word when only provided with the cue word on a subsequent </w:t>
        </w:r>
      </w:ins>
      <w:del w:id="34" w:author="Mark Huff" w:date="2020-10-10T16:58:00Z">
        <w:r w:rsidR="00BA346A" w:rsidDel="001D013B">
          <w:rPr>
            <w:rFonts w:ascii="Times New Roman" w:hAnsi="Times New Roman" w:cs="Times New Roman"/>
            <w:sz w:val="24"/>
            <w:szCs w:val="24"/>
          </w:rPr>
          <w:delText xml:space="preserve">of correctly retrieving a target word if shown only the cue on a later </w:delText>
        </w:r>
      </w:del>
      <w:r w:rsidR="00BA346A">
        <w:rPr>
          <w:rFonts w:ascii="Times New Roman" w:hAnsi="Times New Roman" w:cs="Times New Roman"/>
          <w:sz w:val="24"/>
          <w:szCs w:val="24"/>
        </w:rPr>
        <w:t xml:space="preserve">memory test. These estimates can be elicited using several types of measurement scales (e.g., Likert Scales or binary “yes-no” responses; </w:t>
      </w:r>
      <w:r w:rsidR="00BA346A" w:rsidRPr="005A557E">
        <w:rPr>
          <w:rFonts w:ascii="Times New Roman" w:hAnsi="Times New Roman" w:cs="Times New Roman"/>
          <w:sz w:val="24"/>
          <w:szCs w:val="24"/>
          <w:highlight w:val="cyan"/>
        </w:rPr>
        <w:t>Hanczakowski, Zawadzka, Pasek, &amp; Higham, 2013)</w:t>
      </w:r>
      <w:r w:rsidR="00BA346A">
        <w:rPr>
          <w:rFonts w:ascii="Times New Roman" w:hAnsi="Times New Roman" w:cs="Times New Roman"/>
          <w:sz w:val="24"/>
          <w:szCs w:val="24"/>
        </w:rPr>
        <w:t xml:space="preserve">, however, JOLs are </w:t>
      </w:r>
      <w:del w:id="35" w:author="Mark Huff" w:date="2020-10-10T16:59:00Z">
        <w:r w:rsidR="00BA346A" w:rsidDel="001D013B">
          <w:rPr>
            <w:rFonts w:ascii="Times New Roman" w:hAnsi="Times New Roman" w:cs="Times New Roman"/>
            <w:sz w:val="24"/>
            <w:szCs w:val="24"/>
          </w:rPr>
          <w:delText xml:space="preserve">commonly </w:delText>
        </w:r>
      </w:del>
      <w:ins w:id="36" w:author="Mark Huff" w:date="2020-10-10T16:59:00Z">
        <w:r w:rsidR="001D013B">
          <w:rPr>
            <w:rFonts w:ascii="Times New Roman" w:hAnsi="Times New Roman" w:cs="Times New Roman"/>
            <w:sz w:val="24"/>
            <w:szCs w:val="24"/>
          </w:rPr>
          <w:t xml:space="preserve">typically </w:t>
        </w:r>
      </w:ins>
      <w:r w:rsidR="00BA346A">
        <w:rPr>
          <w:rFonts w:ascii="Times New Roman" w:hAnsi="Times New Roman" w:cs="Times New Roman"/>
          <w:sz w:val="24"/>
          <w:szCs w:val="24"/>
        </w:rPr>
        <w:t xml:space="preserve">elicited using a continuous 0 to 100 scale representing the percent likelihood of the target item being successfully recalled at test (e.g., 100% = definitely would remember; 0% = definitely would not remember). The use of a </w:t>
      </w:r>
      <w:del w:id="37" w:author="Mark Huff" w:date="2020-10-10T16:59:00Z">
        <w:r w:rsidR="00BA346A" w:rsidDel="001D013B">
          <w:rPr>
            <w:rFonts w:ascii="Times New Roman" w:hAnsi="Times New Roman" w:cs="Times New Roman"/>
            <w:sz w:val="24"/>
            <w:szCs w:val="24"/>
          </w:rPr>
          <w:delText>100 point</w:delText>
        </w:r>
      </w:del>
      <w:ins w:id="38" w:author="Mark Huff" w:date="2020-10-10T16:59:00Z">
        <w:r w:rsidR="001D013B">
          <w:rPr>
            <w:rFonts w:ascii="Times New Roman" w:hAnsi="Times New Roman" w:cs="Times New Roman"/>
            <w:sz w:val="24"/>
            <w:szCs w:val="24"/>
          </w:rPr>
          <w:t>100-point</w:t>
        </w:r>
      </w:ins>
      <w:r w:rsidR="00BA346A">
        <w:rPr>
          <w:rFonts w:ascii="Times New Roman" w:hAnsi="Times New Roman" w:cs="Times New Roman"/>
          <w:sz w:val="24"/>
          <w:szCs w:val="24"/>
        </w:rPr>
        <w:t xml:space="preserve"> scale is beneficial </w:t>
      </w:r>
      <w:del w:id="39" w:author="Mark Huff" w:date="2020-10-10T16:59:00Z">
        <w:r w:rsidR="00BA346A" w:rsidDel="001D013B">
          <w:rPr>
            <w:rFonts w:ascii="Times New Roman" w:hAnsi="Times New Roman" w:cs="Times New Roman"/>
            <w:sz w:val="24"/>
            <w:szCs w:val="24"/>
          </w:rPr>
          <w:delText xml:space="preserve">because </w:delText>
        </w:r>
      </w:del>
      <w:ins w:id="40" w:author="Mark Huff" w:date="2020-10-10T16:59:00Z">
        <w:r w:rsidR="001D013B">
          <w:rPr>
            <w:rFonts w:ascii="Times New Roman" w:hAnsi="Times New Roman" w:cs="Times New Roman"/>
            <w:sz w:val="24"/>
            <w:szCs w:val="24"/>
          </w:rPr>
          <w:t xml:space="preserve">as </w:t>
        </w:r>
      </w:ins>
      <w:r w:rsidR="00BA346A">
        <w:rPr>
          <w:rFonts w:ascii="Times New Roman" w:hAnsi="Times New Roman" w:cs="Times New Roman"/>
          <w:sz w:val="24"/>
          <w:szCs w:val="24"/>
        </w:rPr>
        <w:t xml:space="preserve">it allows for an easy comparison between predicted </w:t>
      </w:r>
      <w:ins w:id="41" w:author="Mark Huff" w:date="2020-10-10T16:59:00Z">
        <w:r w:rsidR="001D013B">
          <w:rPr>
            <w:rFonts w:ascii="Times New Roman" w:hAnsi="Times New Roman" w:cs="Times New Roman"/>
            <w:sz w:val="24"/>
            <w:szCs w:val="24"/>
          </w:rPr>
          <w:t xml:space="preserve">target </w:t>
        </w:r>
      </w:ins>
      <w:r w:rsidR="00BA346A">
        <w:rPr>
          <w:rFonts w:ascii="Times New Roman" w:hAnsi="Times New Roman" w:cs="Times New Roman"/>
          <w:sz w:val="24"/>
          <w:szCs w:val="24"/>
        </w:rPr>
        <w:t xml:space="preserve">recall (via JOLs) and the proportion of </w:t>
      </w:r>
      <w:del w:id="42" w:author="Mark Huff" w:date="2020-10-10T16:59:00Z">
        <w:r w:rsidR="00BA346A" w:rsidDel="001D013B">
          <w:rPr>
            <w:rFonts w:ascii="Times New Roman" w:hAnsi="Times New Roman" w:cs="Times New Roman"/>
            <w:sz w:val="24"/>
            <w:szCs w:val="24"/>
          </w:rPr>
          <w:delText xml:space="preserve">items </w:delText>
        </w:r>
      </w:del>
      <w:ins w:id="43" w:author="Mark Huff" w:date="2020-10-10T16:59:00Z">
        <w:r w:rsidR="001D013B">
          <w:rPr>
            <w:rFonts w:ascii="Times New Roman" w:hAnsi="Times New Roman" w:cs="Times New Roman"/>
            <w:sz w:val="24"/>
            <w:szCs w:val="24"/>
          </w:rPr>
          <w:t xml:space="preserve">targets </w:t>
        </w:r>
      </w:ins>
      <w:r w:rsidR="00BA346A">
        <w:rPr>
          <w:rFonts w:ascii="Times New Roman" w:hAnsi="Times New Roman" w:cs="Times New Roman"/>
          <w:sz w:val="24"/>
          <w:szCs w:val="24"/>
        </w:rPr>
        <w:t>that are correctly recalled at test.</w:t>
      </w:r>
    </w:p>
    <w:p w14:paraId="7E9A8164" w14:textId="015F751C" w:rsidR="00AA337C" w:rsidRDefault="00CA41AA" w:rsidP="00BA346A">
      <w:pPr>
        <w:spacing w:after="0" w:line="480" w:lineRule="auto"/>
        <w:ind w:firstLine="720"/>
        <w:rPr>
          <w:rFonts w:ascii="Times New Roman" w:hAnsi="Times New Roman" w:cs="Times New Roman"/>
          <w:sz w:val="24"/>
          <w:szCs w:val="24"/>
        </w:rPr>
      </w:pPr>
      <w:ins w:id="44" w:author="Mark Huff" w:date="2020-10-10T17:04:00Z">
        <w:r>
          <w:rPr>
            <w:rFonts w:ascii="Times New Roman" w:hAnsi="Times New Roman" w:cs="Times New Roman"/>
            <w:sz w:val="24"/>
            <w:szCs w:val="24"/>
          </w:rPr>
          <w:t>Al</w:t>
        </w:r>
      </w:ins>
      <w:del w:id="45" w:author="Mark Huff" w:date="2020-10-10T17:04:00Z">
        <w:r w:rsidR="00BA346A" w:rsidDel="00CA41AA">
          <w:rPr>
            <w:rFonts w:ascii="Times New Roman" w:hAnsi="Times New Roman" w:cs="Times New Roman"/>
            <w:sz w:val="24"/>
            <w:szCs w:val="24"/>
          </w:rPr>
          <w:delText>T</w:delText>
        </w:r>
      </w:del>
      <w:ins w:id="46" w:author="Mark Huff" w:date="2020-10-10T17:04:00Z">
        <w:r>
          <w:rPr>
            <w:rFonts w:ascii="Times New Roman" w:hAnsi="Times New Roman" w:cs="Times New Roman"/>
            <w:sz w:val="24"/>
            <w:szCs w:val="24"/>
          </w:rPr>
          <w:t>t</w:t>
        </w:r>
      </w:ins>
      <w:r w:rsidR="00BA346A">
        <w:rPr>
          <w:rFonts w:ascii="Times New Roman" w:hAnsi="Times New Roman" w:cs="Times New Roman"/>
          <w:sz w:val="24"/>
          <w:szCs w:val="24"/>
        </w:rPr>
        <w:t xml:space="preserve">hough JOL ratings can be accurate and </w:t>
      </w:r>
      <w:del w:id="47" w:author="Mark Huff" w:date="2020-10-10T17:05:00Z">
        <w:r w:rsidR="00BA346A" w:rsidDel="00CA41AA">
          <w:rPr>
            <w:rFonts w:ascii="Times New Roman" w:hAnsi="Times New Roman" w:cs="Times New Roman"/>
            <w:sz w:val="24"/>
            <w:szCs w:val="24"/>
          </w:rPr>
          <w:delText>well calibrated with</w:delText>
        </w:r>
      </w:del>
      <w:ins w:id="48" w:author="Mark Huff" w:date="2020-10-10T17:05:00Z">
        <w:r>
          <w:rPr>
            <w:rFonts w:ascii="Times New Roman" w:hAnsi="Times New Roman" w:cs="Times New Roman"/>
            <w:sz w:val="24"/>
            <w:szCs w:val="24"/>
          </w:rPr>
          <w:t>predictive (i.e., well-calibrated) with subsequent</w:t>
        </w:r>
      </w:ins>
      <w:r w:rsidR="00BA346A">
        <w:rPr>
          <w:rFonts w:ascii="Times New Roman" w:hAnsi="Times New Roman" w:cs="Times New Roman"/>
          <w:sz w:val="24"/>
          <w:szCs w:val="24"/>
        </w:rPr>
        <w:t xml:space="preserve"> recall, </w:t>
      </w:r>
      <w:del w:id="49" w:author="Mark Huff" w:date="2020-10-10T17:05:00Z">
        <w:r w:rsidR="00BA346A" w:rsidDel="00CA41AA">
          <w:rPr>
            <w:rFonts w:ascii="Times New Roman" w:hAnsi="Times New Roman" w:cs="Times New Roman"/>
            <w:sz w:val="24"/>
            <w:szCs w:val="24"/>
          </w:rPr>
          <w:delText xml:space="preserve">various </w:delText>
        </w:r>
      </w:del>
      <w:ins w:id="50" w:author="Mark Huff" w:date="2020-10-10T17:05:00Z">
        <w:r>
          <w:rPr>
            <w:rFonts w:ascii="Times New Roman" w:hAnsi="Times New Roman" w:cs="Times New Roman"/>
            <w:sz w:val="24"/>
            <w:szCs w:val="24"/>
          </w:rPr>
          <w:t xml:space="preserve">may </w:t>
        </w:r>
      </w:ins>
      <w:r w:rsidR="00BA346A">
        <w:rPr>
          <w:rFonts w:ascii="Times New Roman" w:hAnsi="Times New Roman" w:cs="Times New Roman"/>
          <w:sz w:val="24"/>
          <w:szCs w:val="24"/>
        </w:rPr>
        <w:t>factors</w:t>
      </w:r>
      <w:ins w:id="51" w:author="Mark Huff" w:date="2020-10-10T17:05:00Z">
        <w:r>
          <w:rPr>
            <w:rFonts w:ascii="Times New Roman" w:hAnsi="Times New Roman" w:cs="Times New Roman"/>
            <w:sz w:val="24"/>
            <w:szCs w:val="24"/>
          </w:rPr>
          <w:t xml:space="preserve"> can affect the efficacy of JOLs on later recall.</w:t>
        </w:r>
      </w:ins>
      <w:r w:rsidR="00BA346A">
        <w:rPr>
          <w:rFonts w:ascii="Times New Roman" w:hAnsi="Times New Roman" w:cs="Times New Roman"/>
          <w:sz w:val="24"/>
          <w:szCs w:val="24"/>
        </w:rPr>
        <w:t xml:space="preserve"> </w:t>
      </w:r>
      <w:del w:id="52" w:author="Mark Huff" w:date="2020-10-10T17:05:00Z">
        <w:r w:rsidR="00BA346A" w:rsidDel="00CA41AA">
          <w:rPr>
            <w:rFonts w:ascii="Times New Roman" w:hAnsi="Times New Roman" w:cs="Times New Roman"/>
            <w:sz w:val="24"/>
            <w:szCs w:val="24"/>
          </w:rPr>
          <w:delText xml:space="preserve">have been demonstrated to show discrepancies between predicted and actual performance. </w:delText>
        </w:r>
      </w:del>
      <w:r w:rsidR="00BA346A">
        <w:rPr>
          <w:rFonts w:ascii="Times New Roman" w:hAnsi="Times New Roman" w:cs="Times New Roman"/>
          <w:sz w:val="24"/>
          <w:szCs w:val="24"/>
        </w:rPr>
        <w:t xml:space="preserve">These include </w:t>
      </w:r>
      <w:r w:rsidR="002B100C">
        <w:rPr>
          <w:rFonts w:ascii="Times New Roman" w:hAnsi="Times New Roman" w:cs="Times New Roman"/>
          <w:sz w:val="24"/>
          <w:szCs w:val="24"/>
        </w:rPr>
        <w:t>perceived ease in identical cue-target word pairs (</w:t>
      </w:r>
      <w:r w:rsidR="002B100C" w:rsidRPr="003E2549">
        <w:rPr>
          <w:rFonts w:ascii="Times New Roman" w:hAnsi="Times New Roman" w:cs="Times New Roman"/>
          <w:sz w:val="24"/>
          <w:szCs w:val="24"/>
          <w:highlight w:val="cyan"/>
        </w:rPr>
        <w:t xml:space="preserve">Castel, McCabe, </w:t>
      </w:r>
      <w:r w:rsidR="00392479">
        <w:rPr>
          <w:rFonts w:ascii="Times New Roman" w:hAnsi="Times New Roman" w:cs="Times New Roman"/>
          <w:sz w:val="24"/>
          <w:szCs w:val="24"/>
          <w:highlight w:val="cyan"/>
        </w:rPr>
        <w:t>&amp;</w:t>
      </w:r>
      <w:r w:rsidR="002B100C" w:rsidRPr="003E2549">
        <w:rPr>
          <w:rFonts w:ascii="Times New Roman" w:hAnsi="Times New Roman" w:cs="Times New Roman"/>
          <w:sz w:val="24"/>
          <w:szCs w:val="24"/>
          <w:highlight w:val="cyan"/>
        </w:rPr>
        <w:t xml:space="preserve"> Roediger, 2007</w:t>
      </w:r>
      <w:r w:rsidR="002B100C">
        <w:rPr>
          <w:rFonts w:ascii="Times New Roman" w:hAnsi="Times New Roman" w:cs="Times New Roman"/>
          <w:sz w:val="24"/>
          <w:szCs w:val="24"/>
        </w:rPr>
        <w:t xml:space="preserve">), </w:t>
      </w:r>
      <w:r w:rsidR="00217873">
        <w:rPr>
          <w:rFonts w:ascii="Times New Roman" w:hAnsi="Times New Roman" w:cs="Times New Roman"/>
          <w:sz w:val="24"/>
          <w:szCs w:val="24"/>
        </w:rPr>
        <w:t>increase</w:t>
      </w:r>
      <w:r w:rsidR="00B13E1B">
        <w:rPr>
          <w:rFonts w:ascii="Times New Roman" w:hAnsi="Times New Roman" w:cs="Times New Roman"/>
          <w:sz w:val="24"/>
          <w:szCs w:val="24"/>
        </w:rPr>
        <w:t>d</w:t>
      </w:r>
      <w:r w:rsidR="00217873">
        <w:rPr>
          <w:rFonts w:ascii="Times New Roman" w:hAnsi="Times New Roman" w:cs="Times New Roman"/>
          <w:sz w:val="24"/>
          <w:szCs w:val="24"/>
        </w:rPr>
        <w:t xml:space="preserve"> in </w:t>
      </w:r>
      <w:r w:rsidR="002B100C">
        <w:rPr>
          <w:rFonts w:ascii="Times New Roman" w:hAnsi="Times New Roman" w:cs="Times New Roman"/>
          <w:sz w:val="24"/>
          <w:szCs w:val="24"/>
        </w:rPr>
        <w:t>time spent studying word pairs</w:t>
      </w:r>
      <w:r w:rsidR="00CC321B">
        <w:rPr>
          <w:rFonts w:ascii="Times New Roman" w:hAnsi="Times New Roman" w:cs="Times New Roman"/>
          <w:sz w:val="24"/>
          <w:szCs w:val="24"/>
        </w:rPr>
        <w:t xml:space="preserve"> (</w:t>
      </w:r>
      <w:r w:rsidR="00CC321B" w:rsidRPr="00006505">
        <w:rPr>
          <w:rFonts w:ascii="Times New Roman" w:hAnsi="Times New Roman" w:cs="Times New Roman"/>
          <w:sz w:val="24"/>
          <w:szCs w:val="24"/>
          <w:highlight w:val="cyan"/>
        </w:rPr>
        <w:t>Koriat &amp; Ma’ayan</w:t>
      </w:r>
      <w:r w:rsidR="002B100C" w:rsidRPr="00006505">
        <w:rPr>
          <w:rFonts w:ascii="Times New Roman" w:hAnsi="Times New Roman" w:cs="Times New Roman"/>
          <w:sz w:val="24"/>
          <w:szCs w:val="24"/>
          <w:highlight w:val="cyan"/>
        </w:rPr>
        <w:t>,</w:t>
      </w:r>
      <w:r w:rsidR="00CC321B" w:rsidRPr="00006505">
        <w:rPr>
          <w:rFonts w:ascii="Times New Roman" w:hAnsi="Times New Roman" w:cs="Times New Roman"/>
          <w:sz w:val="24"/>
          <w:szCs w:val="24"/>
          <w:highlight w:val="cyan"/>
        </w:rPr>
        <w:t xml:space="preserve"> 2005</w:t>
      </w:r>
      <w:r w:rsidR="00CC321B">
        <w:rPr>
          <w:rFonts w:ascii="Times New Roman" w:hAnsi="Times New Roman" w:cs="Times New Roman"/>
          <w:sz w:val="24"/>
          <w:szCs w:val="24"/>
        </w:rPr>
        <w:t>),</w:t>
      </w:r>
      <w:r w:rsidR="002B100C">
        <w:rPr>
          <w:rFonts w:ascii="Times New Roman" w:hAnsi="Times New Roman" w:cs="Times New Roman"/>
          <w:sz w:val="24"/>
          <w:szCs w:val="24"/>
        </w:rPr>
        <w:t xml:space="preserve"> </w:t>
      </w:r>
      <w:r w:rsidR="00BA346A">
        <w:rPr>
          <w:rFonts w:ascii="Times New Roman" w:hAnsi="Times New Roman" w:cs="Times New Roman"/>
          <w:sz w:val="24"/>
          <w:szCs w:val="24"/>
        </w:rPr>
        <w:t xml:space="preserve">and </w:t>
      </w:r>
      <w:del w:id="53" w:author="Mark Huff" w:date="2020-10-10T17:06:00Z">
        <w:r w:rsidR="005A557E" w:rsidDel="00CA41AA">
          <w:rPr>
            <w:rFonts w:ascii="Times New Roman" w:hAnsi="Times New Roman" w:cs="Times New Roman"/>
            <w:sz w:val="24"/>
            <w:szCs w:val="24"/>
          </w:rPr>
          <w:delText xml:space="preserve">both </w:delText>
        </w:r>
      </w:del>
      <w:r w:rsidR="005A557E">
        <w:rPr>
          <w:rFonts w:ascii="Times New Roman" w:hAnsi="Times New Roman" w:cs="Times New Roman"/>
          <w:sz w:val="24"/>
          <w:szCs w:val="24"/>
        </w:rPr>
        <w:t xml:space="preserve">the direction and magnitude of associative relationships between the cue-target study pairs </w:t>
      </w:r>
      <w:r w:rsidR="005A557E" w:rsidRPr="005A557E">
        <w:rPr>
          <w:rFonts w:ascii="Times New Roman" w:hAnsi="Times New Roman" w:cs="Times New Roman"/>
          <w:sz w:val="24"/>
          <w:szCs w:val="24"/>
          <w:highlight w:val="cyan"/>
        </w:rPr>
        <w:t>(Koriat &amp; Bjork, 2005</w:t>
      </w:r>
      <w:r w:rsidR="005A557E">
        <w:rPr>
          <w:rFonts w:ascii="Times New Roman" w:hAnsi="Times New Roman" w:cs="Times New Roman"/>
          <w:sz w:val="24"/>
          <w:szCs w:val="24"/>
          <w:highlight w:val="cyan"/>
        </w:rPr>
        <w:t>; Maxwell &amp; Huff, in press</w:t>
      </w:r>
      <w:r w:rsidR="005A557E" w:rsidRPr="005A557E">
        <w:rPr>
          <w:rFonts w:ascii="Times New Roman" w:hAnsi="Times New Roman" w:cs="Times New Roman"/>
          <w:sz w:val="24"/>
          <w:szCs w:val="24"/>
          <w:highlight w:val="cyan"/>
        </w:rPr>
        <w:t>)</w:t>
      </w:r>
      <w:r w:rsidR="005A557E">
        <w:rPr>
          <w:rFonts w:ascii="Times New Roman" w:hAnsi="Times New Roman" w:cs="Times New Roman"/>
          <w:sz w:val="24"/>
          <w:szCs w:val="24"/>
        </w:rPr>
        <w:t xml:space="preserve">. </w:t>
      </w:r>
      <w:r w:rsidR="00B50CE6">
        <w:rPr>
          <w:rFonts w:ascii="Times New Roman" w:hAnsi="Times New Roman" w:cs="Times New Roman"/>
          <w:sz w:val="24"/>
          <w:szCs w:val="24"/>
        </w:rPr>
        <w:t xml:space="preserve">The present study </w:t>
      </w:r>
      <w:ins w:id="54" w:author="Mark Huff" w:date="2020-10-10T17:06:00Z">
        <w:r>
          <w:rPr>
            <w:rFonts w:ascii="Times New Roman" w:hAnsi="Times New Roman" w:cs="Times New Roman"/>
            <w:sz w:val="24"/>
            <w:szCs w:val="24"/>
          </w:rPr>
          <w:t xml:space="preserve">further examines factors </w:t>
        </w:r>
      </w:ins>
      <w:ins w:id="55" w:author="Mark Huff" w:date="2020-10-10T17:14:00Z">
        <w:r w:rsidR="006B22C0">
          <w:rPr>
            <w:rFonts w:ascii="Times New Roman" w:hAnsi="Times New Roman" w:cs="Times New Roman"/>
            <w:sz w:val="24"/>
            <w:szCs w:val="24"/>
          </w:rPr>
          <w:t>that</w:t>
        </w:r>
      </w:ins>
      <w:ins w:id="56" w:author="Mark Huff" w:date="2020-10-10T17:06:00Z">
        <w:r>
          <w:rPr>
            <w:rFonts w:ascii="Times New Roman" w:hAnsi="Times New Roman" w:cs="Times New Roman"/>
            <w:sz w:val="24"/>
            <w:szCs w:val="24"/>
          </w:rPr>
          <w:t xml:space="preserve"> affect </w:t>
        </w:r>
      </w:ins>
      <w:ins w:id="57" w:author="Mark Huff" w:date="2020-10-10T17:14:00Z">
        <w:r w:rsidR="006B22C0">
          <w:rPr>
            <w:rFonts w:ascii="Times New Roman" w:hAnsi="Times New Roman" w:cs="Times New Roman"/>
            <w:sz w:val="24"/>
            <w:szCs w:val="24"/>
          </w:rPr>
          <w:t>the</w:t>
        </w:r>
      </w:ins>
      <w:ins w:id="58" w:author="Mark Huff" w:date="2020-10-10T17:06:00Z">
        <w:r>
          <w:rPr>
            <w:rFonts w:ascii="Times New Roman" w:hAnsi="Times New Roman" w:cs="Times New Roman"/>
            <w:sz w:val="24"/>
            <w:szCs w:val="24"/>
          </w:rPr>
          <w:t xml:space="preserve"> accuracy of JOLs by </w:t>
        </w:r>
        <w:r>
          <w:rPr>
            <w:rFonts w:ascii="Times New Roman" w:hAnsi="Times New Roman" w:cs="Times New Roman"/>
            <w:sz w:val="24"/>
            <w:szCs w:val="24"/>
          </w:rPr>
          <w:lastRenderedPageBreak/>
          <w:t>examining the associative direction</w:t>
        </w:r>
      </w:ins>
      <w:ins w:id="59" w:author="Mark Huff" w:date="2020-10-10T17:07:00Z">
        <w:r>
          <w:rPr>
            <w:rFonts w:ascii="Times New Roman" w:hAnsi="Times New Roman" w:cs="Times New Roman"/>
            <w:sz w:val="24"/>
            <w:szCs w:val="24"/>
          </w:rPr>
          <w:t xml:space="preserve"> between cue-target pairs</w:t>
        </w:r>
      </w:ins>
      <w:ins w:id="60" w:author="Mark Huff" w:date="2020-10-10T17:14:00Z">
        <w:r w:rsidR="006B22C0">
          <w:rPr>
            <w:rFonts w:ascii="Times New Roman" w:hAnsi="Times New Roman" w:cs="Times New Roman"/>
            <w:sz w:val="24"/>
            <w:szCs w:val="24"/>
          </w:rPr>
          <w:t xml:space="preserve"> </w:t>
        </w:r>
        <w:commentRangeStart w:id="61"/>
        <w:commentRangeStart w:id="62"/>
        <w:r w:rsidR="006B22C0">
          <w:rPr>
            <w:rFonts w:ascii="Times New Roman" w:hAnsi="Times New Roman" w:cs="Times New Roman"/>
            <w:sz w:val="24"/>
            <w:szCs w:val="24"/>
          </w:rPr>
          <w:t>(</w:t>
        </w:r>
      </w:ins>
      <w:ins w:id="63" w:author="Mark Huff" w:date="2020-10-10T17:15:00Z">
        <w:del w:id="64" w:author="Nick Maxwell" w:date="2020-10-11T08:53:00Z">
          <w:r w:rsidR="006B22C0" w:rsidDel="003F6D2D">
            <w:rPr>
              <w:rFonts w:ascii="Times New Roman" w:hAnsi="Times New Roman" w:cs="Times New Roman"/>
              <w:sz w:val="24"/>
              <w:szCs w:val="24"/>
            </w:rPr>
            <w:delText>e.g., forward vs. backward cue-target pairs</w:delText>
          </w:r>
        </w:del>
      </w:ins>
      <w:ins w:id="65" w:author="Nick Maxwell" w:date="2020-10-11T08:53:00Z">
        <w:r w:rsidR="003F6D2D">
          <w:rPr>
            <w:rFonts w:ascii="Times New Roman" w:hAnsi="Times New Roman" w:cs="Times New Roman"/>
            <w:sz w:val="24"/>
            <w:szCs w:val="24"/>
          </w:rPr>
          <w:t>i.e., probability that the cue item</w:t>
        </w:r>
      </w:ins>
      <w:ins w:id="66" w:author="Nick Maxwell" w:date="2020-10-11T08:54:00Z">
        <w:r w:rsidR="003F6D2D">
          <w:rPr>
            <w:rFonts w:ascii="Times New Roman" w:hAnsi="Times New Roman" w:cs="Times New Roman"/>
            <w:sz w:val="24"/>
            <w:szCs w:val="24"/>
          </w:rPr>
          <w:t xml:space="preserve"> elicits the target at test or vice versa</w:t>
        </w:r>
      </w:ins>
      <w:ins w:id="67" w:author="Mark Huff" w:date="2020-10-10T17:15:00Z">
        <w:r w:rsidR="006B22C0">
          <w:rPr>
            <w:rFonts w:ascii="Times New Roman" w:hAnsi="Times New Roman" w:cs="Times New Roman"/>
            <w:sz w:val="24"/>
            <w:szCs w:val="24"/>
          </w:rPr>
          <w:t xml:space="preserve">). </w:t>
        </w:r>
      </w:ins>
      <w:commentRangeEnd w:id="61"/>
      <w:ins w:id="68" w:author="Mark Huff" w:date="2020-10-10T17:36:00Z">
        <w:r w:rsidR="006B6DFB">
          <w:rPr>
            <w:rStyle w:val="CommentReference"/>
          </w:rPr>
          <w:commentReference w:id="61"/>
        </w:r>
      </w:ins>
      <w:commentRangeEnd w:id="62"/>
      <w:r w:rsidR="003F6D2D">
        <w:rPr>
          <w:rStyle w:val="CommentReference"/>
        </w:rPr>
        <w:commentReference w:id="62"/>
      </w:r>
      <w:ins w:id="69" w:author="Mark Huff" w:date="2020-10-10T17:15:00Z">
        <w:r w:rsidR="006B22C0">
          <w:rPr>
            <w:rFonts w:ascii="Times New Roman" w:hAnsi="Times New Roman" w:cs="Times New Roman"/>
            <w:sz w:val="24"/>
            <w:szCs w:val="24"/>
          </w:rPr>
          <w:t xml:space="preserve">Additionally, we also examine whether encoding tasks that </w:t>
        </w:r>
      </w:ins>
      <w:ins w:id="70" w:author="Mark Huff" w:date="2020-10-10T17:16:00Z">
        <w:r w:rsidR="006B22C0">
          <w:rPr>
            <w:rFonts w:ascii="Times New Roman" w:hAnsi="Times New Roman" w:cs="Times New Roman"/>
            <w:sz w:val="24"/>
            <w:szCs w:val="24"/>
          </w:rPr>
          <w:t xml:space="preserve">emphasize the shared or distinctive characteristics of the word pairs through relational and item-specific encoding tasks, respectively, </w:t>
        </w:r>
      </w:ins>
      <w:ins w:id="71" w:author="Mark Huff" w:date="2020-10-10T17:15:00Z">
        <w:del w:id="72" w:author="Nick Maxwell" w:date="2020-10-11T08:26:00Z">
          <w:r w:rsidR="006B22C0" w:rsidDel="00097057">
            <w:rPr>
              <w:rFonts w:ascii="Times New Roman" w:hAnsi="Times New Roman" w:cs="Times New Roman"/>
              <w:sz w:val="24"/>
              <w:szCs w:val="24"/>
            </w:rPr>
            <w:delText xml:space="preserve"> </w:delText>
          </w:r>
        </w:del>
      </w:ins>
      <w:del w:id="73" w:author="Mark Huff" w:date="2020-10-10T17:16:00Z">
        <w:r w:rsidR="00B50CE6" w:rsidDel="006B22C0">
          <w:rPr>
            <w:rFonts w:ascii="Times New Roman" w:hAnsi="Times New Roman" w:cs="Times New Roman"/>
            <w:sz w:val="24"/>
            <w:szCs w:val="24"/>
          </w:rPr>
          <w:delText xml:space="preserve">contributes to this area by providing an additional test of the relationship between JOLs and correct recall and how this relationship is moderated by associative direction. </w:delText>
        </w:r>
        <w:r w:rsidR="0055662E" w:rsidDel="006B22C0">
          <w:rPr>
            <w:rFonts w:ascii="Times New Roman" w:hAnsi="Times New Roman" w:cs="Times New Roman"/>
            <w:sz w:val="24"/>
            <w:szCs w:val="24"/>
          </w:rPr>
          <w:delText>Additionally, it assess whether i</w:delText>
        </w:r>
        <w:r w:rsidR="00987CF7" w:rsidDel="006B22C0">
          <w:rPr>
            <w:rFonts w:ascii="Times New Roman" w:hAnsi="Times New Roman" w:cs="Times New Roman"/>
            <w:sz w:val="24"/>
            <w:szCs w:val="24"/>
          </w:rPr>
          <w:delText>tem-</w:delText>
        </w:r>
        <w:r w:rsidR="0055662E" w:rsidDel="006B22C0">
          <w:rPr>
            <w:rFonts w:ascii="Times New Roman" w:hAnsi="Times New Roman" w:cs="Times New Roman"/>
            <w:sz w:val="24"/>
            <w:szCs w:val="24"/>
          </w:rPr>
          <w:delText>s</w:delText>
        </w:r>
        <w:r w:rsidR="00987CF7" w:rsidDel="006B22C0">
          <w:rPr>
            <w:rFonts w:ascii="Times New Roman" w:hAnsi="Times New Roman" w:cs="Times New Roman"/>
            <w:sz w:val="24"/>
            <w:szCs w:val="24"/>
          </w:rPr>
          <w:delText xml:space="preserve">pecific, and </w:delText>
        </w:r>
        <w:r w:rsidR="0055662E" w:rsidDel="006B22C0">
          <w:rPr>
            <w:rFonts w:ascii="Times New Roman" w:hAnsi="Times New Roman" w:cs="Times New Roman"/>
            <w:sz w:val="24"/>
            <w:szCs w:val="24"/>
          </w:rPr>
          <w:delText>r</w:delText>
        </w:r>
        <w:r w:rsidR="00987CF7" w:rsidDel="006B22C0">
          <w:rPr>
            <w:rFonts w:ascii="Times New Roman" w:hAnsi="Times New Roman" w:cs="Times New Roman"/>
            <w:sz w:val="24"/>
            <w:szCs w:val="24"/>
          </w:rPr>
          <w:delText xml:space="preserve">elational encoding strategies </w:delText>
        </w:r>
      </w:del>
      <w:r w:rsidR="0055662E">
        <w:rPr>
          <w:rFonts w:ascii="Times New Roman" w:hAnsi="Times New Roman" w:cs="Times New Roman"/>
          <w:sz w:val="24"/>
          <w:szCs w:val="24"/>
        </w:rPr>
        <w:t>can improve</w:t>
      </w:r>
      <w:r w:rsidR="00987CF7">
        <w:rPr>
          <w:rFonts w:ascii="Times New Roman" w:hAnsi="Times New Roman" w:cs="Times New Roman"/>
          <w:sz w:val="24"/>
          <w:szCs w:val="24"/>
        </w:rPr>
        <w:t xml:space="preserve"> the relationship between JOLs and correct recall</w:t>
      </w:r>
      <w:r w:rsidR="0055662E">
        <w:rPr>
          <w:rFonts w:ascii="Times New Roman" w:hAnsi="Times New Roman" w:cs="Times New Roman"/>
          <w:sz w:val="24"/>
          <w:szCs w:val="24"/>
        </w:rPr>
        <w:t xml:space="preserve"> relative to a control group</w:t>
      </w:r>
      <w:r w:rsidR="00D24158">
        <w:rPr>
          <w:rFonts w:ascii="Times New Roman" w:hAnsi="Times New Roman" w:cs="Times New Roman"/>
          <w:sz w:val="24"/>
          <w:szCs w:val="24"/>
        </w:rPr>
        <w:t>.</w:t>
      </w:r>
      <w:r w:rsidR="00987CF7">
        <w:rPr>
          <w:rFonts w:ascii="Times New Roman" w:hAnsi="Times New Roman" w:cs="Times New Roman"/>
          <w:sz w:val="24"/>
          <w:szCs w:val="24"/>
        </w:rPr>
        <w:t xml:space="preserve"> </w:t>
      </w:r>
    </w:p>
    <w:p w14:paraId="6EF7E5E1" w14:textId="4A4C8312" w:rsidR="009C5270" w:rsidRDefault="00610771" w:rsidP="004D16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Interest in the relationship between memory predictions and accuracy is not a novel area of exploration. </w:t>
      </w:r>
      <w:del w:id="74" w:author="Mark Huff" w:date="2020-10-10T17:17:00Z">
        <w:r w:rsidDel="006B22C0">
          <w:rPr>
            <w:rFonts w:ascii="Times New Roman" w:hAnsi="Times New Roman" w:cs="Times New Roman"/>
            <w:sz w:val="24"/>
            <w:szCs w:val="24"/>
          </w:rPr>
          <w:delText xml:space="preserve">For example, </w:delText>
        </w:r>
        <w:r w:rsidR="00A40969" w:rsidDel="006B22C0">
          <w:rPr>
            <w:rFonts w:ascii="Times New Roman" w:hAnsi="Times New Roman" w:cs="Times New Roman"/>
            <w:sz w:val="24"/>
            <w:szCs w:val="24"/>
          </w:rPr>
          <w:delText xml:space="preserve">in </w:delText>
        </w:r>
      </w:del>
      <w:ins w:id="75" w:author="Mark Huff" w:date="2020-10-10T17:17:00Z">
        <w:r w:rsidR="006B22C0">
          <w:rPr>
            <w:rFonts w:ascii="Times New Roman" w:hAnsi="Times New Roman" w:cs="Times New Roman"/>
            <w:sz w:val="24"/>
            <w:szCs w:val="24"/>
          </w:rPr>
          <w:t xml:space="preserve">In </w:t>
        </w:r>
      </w:ins>
      <w:r w:rsidR="00A40969">
        <w:rPr>
          <w:rFonts w:ascii="Times New Roman" w:hAnsi="Times New Roman" w:cs="Times New Roman"/>
          <w:sz w:val="24"/>
          <w:szCs w:val="24"/>
        </w:rPr>
        <w:t xml:space="preserve">an early </w:t>
      </w:r>
      <w:del w:id="76" w:author="Mark Huff" w:date="2020-10-10T17:17:00Z">
        <w:r w:rsidR="00A40969" w:rsidDel="006B22C0">
          <w:rPr>
            <w:rFonts w:ascii="Times New Roman" w:hAnsi="Times New Roman" w:cs="Times New Roman"/>
            <w:sz w:val="24"/>
            <w:szCs w:val="24"/>
          </w:rPr>
          <w:delText>study conducted</w:delText>
        </w:r>
      </w:del>
      <w:ins w:id="77" w:author="Mark Huff" w:date="2020-10-10T17:17:00Z">
        <w:r w:rsidR="006B22C0">
          <w:rPr>
            <w:rFonts w:ascii="Times New Roman" w:hAnsi="Times New Roman" w:cs="Times New Roman"/>
            <w:sz w:val="24"/>
            <w:szCs w:val="24"/>
          </w:rPr>
          <w:t>example,</w:t>
        </w:r>
      </w:ins>
      <w:r w:rsidR="00DD2AA4">
        <w:rPr>
          <w:rFonts w:ascii="Times New Roman" w:hAnsi="Times New Roman" w:cs="Times New Roman"/>
          <w:sz w:val="24"/>
          <w:szCs w:val="24"/>
        </w:rPr>
        <w:t xml:space="preserve"> </w:t>
      </w:r>
      <w:r w:rsidR="00DD2AA4" w:rsidRPr="003E2549">
        <w:rPr>
          <w:rFonts w:ascii="Times New Roman" w:hAnsi="Times New Roman" w:cs="Times New Roman"/>
          <w:sz w:val="24"/>
          <w:szCs w:val="24"/>
          <w:highlight w:val="cyan"/>
        </w:rPr>
        <w:t xml:space="preserve">Arbuckle and Cuddy </w:t>
      </w:r>
      <w:r w:rsidR="00A40969" w:rsidRPr="003E2549">
        <w:rPr>
          <w:rFonts w:ascii="Times New Roman" w:hAnsi="Times New Roman" w:cs="Times New Roman"/>
          <w:sz w:val="24"/>
          <w:szCs w:val="24"/>
          <w:highlight w:val="cyan"/>
        </w:rPr>
        <w:t>(1</w:t>
      </w:r>
      <w:r w:rsidR="00DD2AA4" w:rsidRPr="003E2549">
        <w:rPr>
          <w:rFonts w:ascii="Times New Roman" w:hAnsi="Times New Roman" w:cs="Times New Roman"/>
          <w:sz w:val="24"/>
          <w:szCs w:val="24"/>
          <w:highlight w:val="cyan"/>
        </w:rPr>
        <w:t>969</w:t>
      </w:r>
      <w:r w:rsidR="00A40969" w:rsidRPr="003E2549">
        <w:rPr>
          <w:rFonts w:ascii="Times New Roman" w:hAnsi="Times New Roman" w:cs="Times New Roman"/>
          <w:sz w:val="24"/>
          <w:szCs w:val="24"/>
          <w:highlight w:val="cyan"/>
        </w:rPr>
        <w:t>)</w:t>
      </w:r>
      <w:r w:rsidR="00A40969">
        <w:rPr>
          <w:rFonts w:ascii="Times New Roman" w:hAnsi="Times New Roman" w:cs="Times New Roman"/>
          <w:sz w:val="24"/>
          <w:szCs w:val="24"/>
        </w:rPr>
        <w:t xml:space="preserve"> </w:t>
      </w:r>
      <w:ins w:id="78" w:author="Mark Huff" w:date="2020-10-10T17:17:00Z">
        <w:r w:rsidR="006B22C0">
          <w:rPr>
            <w:rFonts w:ascii="Times New Roman" w:hAnsi="Times New Roman" w:cs="Times New Roman"/>
            <w:sz w:val="24"/>
            <w:szCs w:val="24"/>
          </w:rPr>
          <w:t>asked</w:t>
        </w:r>
      </w:ins>
      <w:r w:rsidR="00DD2AA4">
        <w:rPr>
          <w:rFonts w:ascii="Times New Roman" w:hAnsi="Times New Roman" w:cs="Times New Roman"/>
          <w:sz w:val="24"/>
          <w:szCs w:val="24"/>
        </w:rPr>
        <w:t xml:space="preserve"> participants </w:t>
      </w:r>
      <w:del w:id="79" w:author="Mark Huff" w:date="2020-10-10T17:17:00Z">
        <w:r w:rsidR="00DD2AA4" w:rsidDel="006B22C0">
          <w:rPr>
            <w:rFonts w:ascii="Times New Roman" w:hAnsi="Times New Roman" w:cs="Times New Roman"/>
            <w:sz w:val="24"/>
            <w:szCs w:val="24"/>
          </w:rPr>
          <w:delText xml:space="preserve">were asked </w:delText>
        </w:r>
      </w:del>
      <w:r w:rsidR="00DD2AA4">
        <w:rPr>
          <w:rFonts w:ascii="Times New Roman" w:hAnsi="Times New Roman" w:cs="Times New Roman"/>
          <w:sz w:val="24"/>
          <w:szCs w:val="24"/>
        </w:rPr>
        <w:t xml:space="preserve">to study letter pairs </w:t>
      </w:r>
      <w:del w:id="80" w:author="Mark Huff" w:date="2020-10-10T17:18:00Z">
        <w:r w:rsidR="00DD2AA4" w:rsidDel="006B22C0">
          <w:rPr>
            <w:rFonts w:ascii="Times New Roman" w:hAnsi="Times New Roman" w:cs="Times New Roman"/>
            <w:sz w:val="24"/>
            <w:szCs w:val="24"/>
          </w:rPr>
          <w:delText xml:space="preserve">and </w:delText>
        </w:r>
      </w:del>
      <w:del w:id="81" w:author="Mark Huff" w:date="2020-10-10T17:17:00Z">
        <w:r w:rsidR="00DD2AA4" w:rsidDel="006B22C0">
          <w:rPr>
            <w:rFonts w:ascii="Times New Roman" w:hAnsi="Times New Roman" w:cs="Times New Roman"/>
            <w:sz w:val="24"/>
            <w:szCs w:val="24"/>
          </w:rPr>
          <w:delText xml:space="preserve">say </w:delText>
        </w:r>
      </w:del>
      <w:ins w:id="82" w:author="Mark Huff" w:date="2020-10-10T17:17:00Z">
        <w:r w:rsidR="006B22C0">
          <w:rPr>
            <w:rFonts w:ascii="Times New Roman" w:hAnsi="Times New Roman" w:cs="Times New Roman"/>
            <w:sz w:val="24"/>
            <w:szCs w:val="24"/>
          </w:rPr>
          <w:t>and report whether they would or would not remember the pair</w:t>
        </w:r>
      </w:ins>
      <w:ins w:id="83" w:author="Mark Huff" w:date="2020-10-10T17:18:00Z">
        <w:r w:rsidR="006B22C0">
          <w:rPr>
            <w:rFonts w:ascii="Times New Roman" w:hAnsi="Times New Roman" w:cs="Times New Roman"/>
            <w:sz w:val="24"/>
            <w:szCs w:val="24"/>
          </w:rPr>
          <w:t>, followed by a memory test of the pair with a postdiction that they were initial correct or incorrect regarding their initial prediction.</w:t>
        </w:r>
      </w:ins>
      <w:del w:id="84" w:author="Mark Huff" w:date="2020-10-10T17:18:00Z">
        <w:r w:rsidR="00DD2AA4" w:rsidDel="006B22C0">
          <w:rPr>
            <w:rFonts w:ascii="Times New Roman" w:hAnsi="Times New Roman" w:cs="Times New Roman"/>
            <w:sz w:val="24"/>
            <w:szCs w:val="24"/>
          </w:rPr>
          <w:delText>“yes” or “no” to predict if they believed they would remember the pair, then participants were asked to later recall the pairs and say whether their answer was “right” or “wrong”.</w:delText>
        </w:r>
      </w:del>
      <w:r w:rsidR="00DD2AA4">
        <w:rPr>
          <w:rFonts w:ascii="Times New Roman" w:hAnsi="Times New Roman" w:cs="Times New Roman"/>
          <w:sz w:val="24"/>
          <w:szCs w:val="24"/>
        </w:rPr>
        <w:t xml:space="preserve"> </w:t>
      </w:r>
      <w:r w:rsidR="00AD766F">
        <w:rPr>
          <w:rFonts w:ascii="Times New Roman" w:hAnsi="Times New Roman" w:cs="Times New Roman"/>
          <w:sz w:val="24"/>
          <w:szCs w:val="24"/>
        </w:rPr>
        <w:t>Overall, this</w:t>
      </w:r>
      <w:r w:rsidR="00DD2AA4">
        <w:rPr>
          <w:rFonts w:ascii="Times New Roman" w:hAnsi="Times New Roman" w:cs="Times New Roman"/>
          <w:sz w:val="24"/>
          <w:szCs w:val="24"/>
        </w:rPr>
        <w:t xml:space="preserve"> study found that participant</w:t>
      </w:r>
      <w:r w:rsidR="00AD766F">
        <w:rPr>
          <w:rFonts w:ascii="Times New Roman" w:hAnsi="Times New Roman" w:cs="Times New Roman"/>
          <w:sz w:val="24"/>
          <w:szCs w:val="24"/>
        </w:rPr>
        <w:t>s</w:t>
      </w:r>
      <w:r w:rsidR="00DD2AA4">
        <w:rPr>
          <w:rFonts w:ascii="Times New Roman" w:hAnsi="Times New Roman" w:cs="Times New Roman"/>
          <w:sz w:val="24"/>
          <w:szCs w:val="24"/>
        </w:rPr>
        <w:t xml:space="preserve">, on average, </w:t>
      </w:r>
      <w:r w:rsidR="00AD766F">
        <w:rPr>
          <w:rFonts w:ascii="Times New Roman" w:hAnsi="Times New Roman" w:cs="Times New Roman"/>
          <w:sz w:val="24"/>
          <w:szCs w:val="24"/>
        </w:rPr>
        <w:t xml:space="preserve">were </w:t>
      </w:r>
      <w:r w:rsidR="00DD2AA4">
        <w:rPr>
          <w:rFonts w:ascii="Times New Roman" w:hAnsi="Times New Roman" w:cs="Times New Roman"/>
          <w:sz w:val="24"/>
          <w:szCs w:val="24"/>
        </w:rPr>
        <w:t xml:space="preserve">over 60% right in their predictions of their recall. </w:t>
      </w:r>
      <w:del w:id="85" w:author="Mark Huff" w:date="2020-10-10T17:23:00Z">
        <w:r w:rsidR="00AD766F" w:rsidDel="00B47EF1">
          <w:rPr>
            <w:rFonts w:ascii="Times New Roman" w:hAnsi="Times New Roman" w:cs="Times New Roman"/>
            <w:sz w:val="24"/>
            <w:szCs w:val="24"/>
          </w:rPr>
          <w:delText>As such, t</w:delText>
        </w:r>
      </w:del>
      <w:ins w:id="86" w:author="Mark Huff" w:date="2020-10-10T17:23:00Z">
        <w:r w:rsidR="00B47EF1">
          <w:rPr>
            <w:rFonts w:ascii="Times New Roman" w:hAnsi="Times New Roman" w:cs="Times New Roman"/>
            <w:sz w:val="24"/>
            <w:szCs w:val="24"/>
          </w:rPr>
          <w:t>T</w:t>
        </w:r>
      </w:ins>
      <w:r w:rsidR="00AD766F">
        <w:rPr>
          <w:rFonts w:ascii="Times New Roman" w:hAnsi="Times New Roman" w:cs="Times New Roman"/>
          <w:sz w:val="24"/>
          <w:szCs w:val="24"/>
        </w:rPr>
        <w:t>he authors</w:t>
      </w:r>
      <w:r w:rsidR="00DD2AA4">
        <w:rPr>
          <w:rFonts w:ascii="Times New Roman" w:hAnsi="Times New Roman" w:cs="Times New Roman"/>
          <w:sz w:val="24"/>
          <w:szCs w:val="24"/>
        </w:rPr>
        <w:t xml:space="preserve"> concluded that participants </w:t>
      </w:r>
      <w:del w:id="87" w:author="Mark Huff" w:date="2020-10-10T17:23:00Z">
        <w:r w:rsidR="00DD2AA4" w:rsidDel="00B47EF1">
          <w:rPr>
            <w:rFonts w:ascii="Times New Roman" w:hAnsi="Times New Roman" w:cs="Times New Roman"/>
            <w:sz w:val="24"/>
            <w:szCs w:val="24"/>
          </w:rPr>
          <w:delText>were able to understand</w:delText>
        </w:r>
      </w:del>
      <w:ins w:id="88" w:author="Mark Huff" w:date="2020-10-10T17:23:00Z">
        <w:r w:rsidR="00B47EF1">
          <w:rPr>
            <w:rFonts w:ascii="Times New Roman" w:hAnsi="Times New Roman" w:cs="Times New Roman"/>
            <w:sz w:val="24"/>
            <w:szCs w:val="24"/>
          </w:rPr>
          <w:t>had insight into</w:t>
        </w:r>
      </w:ins>
      <w:r w:rsidR="00DD2AA4">
        <w:rPr>
          <w:rFonts w:ascii="Times New Roman" w:hAnsi="Times New Roman" w:cs="Times New Roman"/>
          <w:sz w:val="24"/>
          <w:szCs w:val="24"/>
        </w:rPr>
        <w:t xml:space="preserve"> how difficult each pair would be to remember and adjusted their predictions accordingly</w:t>
      </w:r>
      <w:ins w:id="89" w:author="Mark Huff" w:date="2020-10-10T17:23:00Z">
        <w:r w:rsidR="00B47EF1">
          <w:rPr>
            <w:rFonts w:ascii="Times New Roman" w:hAnsi="Times New Roman" w:cs="Times New Roman"/>
            <w:sz w:val="24"/>
            <w:szCs w:val="24"/>
          </w:rPr>
          <w:t>,</w:t>
        </w:r>
      </w:ins>
      <w:ins w:id="90" w:author="Mark Huff" w:date="2020-10-10T17:24:00Z">
        <w:r w:rsidR="00B47EF1">
          <w:rPr>
            <w:rFonts w:ascii="Times New Roman" w:hAnsi="Times New Roman" w:cs="Times New Roman"/>
            <w:sz w:val="24"/>
            <w:szCs w:val="24"/>
          </w:rPr>
          <w:t xml:space="preserve"> based on the association between</w:t>
        </w:r>
      </w:ins>
      <w:del w:id="91" w:author="Mark Huff" w:date="2020-10-10T17:24:00Z">
        <w:r w:rsidR="00DD2AA4" w:rsidDel="00B47EF1">
          <w:rPr>
            <w:rFonts w:ascii="Times New Roman" w:hAnsi="Times New Roman" w:cs="Times New Roman"/>
            <w:sz w:val="24"/>
            <w:szCs w:val="24"/>
          </w:rPr>
          <w:delText xml:space="preserve"> and that there was a connection between the</w:delText>
        </w:r>
      </w:del>
      <w:r w:rsidR="00DD2AA4">
        <w:rPr>
          <w:rFonts w:ascii="Times New Roman" w:hAnsi="Times New Roman" w:cs="Times New Roman"/>
          <w:sz w:val="24"/>
          <w:szCs w:val="24"/>
        </w:rPr>
        <w:t xml:space="preserve"> participants predictions</w:t>
      </w:r>
      <w:ins w:id="92" w:author="Mark Huff" w:date="2020-10-10T17:24:00Z">
        <w:r w:rsidR="00B47EF1">
          <w:rPr>
            <w:rFonts w:ascii="Times New Roman" w:hAnsi="Times New Roman" w:cs="Times New Roman"/>
            <w:sz w:val="24"/>
            <w:szCs w:val="24"/>
          </w:rPr>
          <w:t xml:space="preserve"> and subsequent</w:t>
        </w:r>
      </w:ins>
      <w:del w:id="93" w:author="Mark Huff" w:date="2020-10-10T17:24:00Z">
        <w:r w:rsidR="00DD2AA4" w:rsidDel="00B47EF1">
          <w:rPr>
            <w:rFonts w:ascii="Times New Roman" w:hAnsi="Times New Roman" w:cs="Times New Roman"/>
            <w:sz w:val="24"/>
            <w:szCs w:val="24"/>
          </w:rPr>
          <w:delText>,</w:delText>
        </w:r>
      </w:del>
      <w:r w:rsidR="00DD2AA4">
        <w:rPr>
          <w:rFonts w:ascii="Times New Roman" w:hAnsi="Times New Roman" w:cs="Times New Roman"/>
          <w:sz w:val="24"/>
          <w:szCs w:val="24"/>
        </w:rPr>
        <w:t xml:space="preserve"> recall</w:t>
      </w:r>
      <w:ins w:id="94" w:author="Mark Huff" w:date="2020-10-10T17:24:00Z">
        <w:r w:rsidR="00B47EF1">
          <w:rPr>
            <w:rFonts w:ascii="Times New Roman" w:hAnsi="Times New Roman" w:cs="Times New Roman"/>
            <w:sz w:val="24"/>
            <w:szCs w:val="24"/>
          </w:rPr>
          <w:t xml:space="preserve">. </w:t>
        </w:r>
      </w:ins>
      <w:del w:id="95" w:author="Mark Huff" w:date="2020-10-10T17:24:00Z">
        <w:r w:rsidR="00DD2AA4" w:rsidDel="00B47EF1">
          <w:rPr>
            <w:rFonts w:ascii="Times New Roman" w:hAnsi="Times New Roman" w:cs="Times New Roman"/>
            <w:sz w:val="24"/>
            <w:szCs w:val="24"/>
          </w:rPr>
          <w:delText xml:space="preserve">, and the </w:delText>
        </w:r>
        <w:commentRangeStart w:id="96"/>
        <w:r w:rsidR="00DD2AA4" w:rsidDel="00B47EF1">
          <w:rPr>
            <w:rFonts w:ascii="Times New Roman" w:hAnsi="Times New Roman" w:cs="Times New Roman"/>
            <w:sz w:val="24"/>
            <w:szCs w:val="24"/>
          </w:rPr>
          <w:delText>strength of the association in the pairs.</w:delText>
        </w:r>
        <w:commentRangeEnd w:id="96"/>
        <w:r w:rsidR="00B47EF1" w:rsidDel="00B47EF1">
          <w:rPr>
            <w:rStyle w:val="CommentReference"/>
          </w:rPr>
          <w:commentReference w:id="96"/>
        </w:r>
      </w:del>
    </w:p>
    <w:p w14:paraId="3A969DFE" w14:textId="05ED8D43" w:rsidR="00295EA1" w:rsidRDefault="00445336">
      <w:pPr>
        <w:spacing w:after="0" w:line="480" w:lineRule="auto"/>
        <w:ind w:firstLine="720"/>
        <w:rPr>
          <w:rFonts w:ascii="Times New Roman" w:hAnsi="Times New Roman" w:cs="Times New Roman"/>
          <w:sz w:val="24"/>
          <w:szCs w:val="24"/>
        </w:rPr>
      </w:pPr>
      <w:del w:id="97" w:author="Mark Huff" w:date="2020-10-10T17:28:00Z">
        <w:r w:rsidDel="00B47EF1">
          <w:rPr>
            <w:rFonts w:ascii="Times New Roman" w:hAnsi="Times New Roman" w:cs="Times New Roman"/>
            <w:sz w:val="24"/>
            <w:szCs w:val="24"/>
          </w:rPr>
          <w:delText>Moreover</w:delText>
        </w:r>
        <w:r w:rsidR="00610771" w:rsidDel="00B47EF1">
          <w:rPr>
            <w:rFonts w:ascii="Times New Roman" w:hAnsi="Times New Roman" w:cs="Times New Roman"/>
            <w:sz w:val="24"/>
            <w:szCs w:val="24"/>
          </w:rPr>
          <w:delText>,</w:delText>
        </w:r>
      </w:del>
      <w:ins w:id="98" w:author="Mark Huff" w:date="2020-10-10T17:28:00Z">
        <w:r w:rsidR="00B47EF1">
          <w:rPr>
            <w:rFonts w:ascii="Times New Roman" w:hAnsi="Times New Roman" w:cs="Times New Roman"/>
            <w:sz w:val="24"/>
            <w:szCs w:val="24"/>
          </w:rPr>
          <w:t>More recently,</w:t>
        </w:r>
      </w:ins>
      <w:r w:rsidR="00610771">
        <w:rPr>
          <w:rFonts w:ascii="Times New Roman" w:hAnsi="Times New Roman" w:cs="Times New Roman"/>
          <w:sz w:val="24"/>
          <w:szCs w:val="24"/>
        </w:rPr>
        <w:t xml:space="preserve"> </w:t>
      </w:r>
      <w:r>
        <w:rPr>
          <w:rFonts w:ascii="Times New Roman" w:hAnsi="Times New Roman" w:cs="Times New Roman"/>
          <w:sz w:val="24"/>
          <w:szCs w:val="24"/>
        </w:rPr>
        <w:t xml:space="preserve">research conducted </w:t>
      </w:r>
      <w:r w:rsidR="00383574">
        <w:rPr>
          <w:rFonts w:ascii="Times New Roman" w:hAnsi="Times New Roman" w:cs="Times New Roman"/>
          <w:sz w:val="24"/>
          <w:szCs w:val="24"/>
        </w:rPr>
        <w:t xml:space="preserve">by Koriat and Bjork (2005) </w:t>
      </w:r>
      <w:r w:rsidR="00610771">
        <w:rPr>
          <w:rFonts w:ascii="Times New Roman" w:hAnsi="Times New Roman" w:cs="Times New Roman"/>
          <w:sz w:val="24"/>
          <w:szCs w:val="24"/>
        </w:rPr>
        <w:t xml:space="preserve">supports the notion </w:t>
      </w:r>
      <w:r w:rsidR="00383574">
        <w:rPr>
          <w:rFonts w:ascii="Times New Roman" w:hAnsi="Times New Roman" w:cs="Times New Roman"/>
          <w:sz w:val="24"/>
          <w:szCs w:val="24"/>
        </w:rPr>
        <w:t xml:space="preserve">that </w:t>
      </w:r>
      <w:r w:rsidR="00392479">
        <w:rPr>
          <w:rFonts w:ascii="Times New Roman" w:hAnsi="Times New Roman" w:cs="Times New Roman"/>
          <w:sz w:val="24"/>
          <w:szCs w:val="24"/>
        </w:rPr>
        <w:t xml:space="preserve">both the </w:t>
      </w:r>
      <w:r w:rsidR="00383574">
        <w:rPr>
          <w:rFonts w:ascii="Times New Roman" w:hAnsi="Times New Roman" w:cs="Times New Roman"/>
          <w:sz w:val="24"/>
          <w:szCs w:val="24"/>
        </w:rPr>
        <w:t xml:space="preserve">associative strength and direction of cue-target word pairs </w:t>
      </w:r>
      <w:r w:rsidR="00392479">
        <w:rPr>
          <w:rFonts w:ascii="Times New Roman" w:hAnsi="Times New Roman" w:cs="Times New Roman"/>
          <w:sz w:val="24"/>
          <w:szCs w:val="24"/>
        </w:rPr>
        <w:t>affects</w:t>
      </w:r>
      <w:r w:rsidR="00610771">
        <w:rPr>
          <w:rFonts w:ascii="Times New Roman" w:hAnsi="Times New Roman" w:cs="Times New Roman"/>
          <w:sz w:val="24"/>
          <w:szCs w:val="24"/>
        </w:rPr>
        <w:t xml:space="preserve"> </w:t>
      </w:r>
      <w:del w:id="99" w:author="Mark Huff" w:date="2020-10-10T17:43:00Z">
        <w:r w:rsidR="00610771" w:rsidDel="00C75F48">
          <w:rPr>
            <w:rFonts w:ascii="Times New Roman" w:hAnsi="Times New Roman" w:cs="Times New Roman"/>
            <w:sz w:val="24"/>
            <w:szCs w:val="24"/>
          </w:rPr>
          <w:delText>both</w:delText>
        </w:r>
        <w:r w:rsidR="00392479" w:rsidDel="00C75F48">
          <w:rPr>
            <w:rFonts w:ascii="Times New Roman" w:hAnsi="Times New Roman" w:cs="Times New Roman"/>
            <w:sz w:val="24"/>
            <w:szCs w:val="24"/>
          </w:rPr>
          <w:delText xml:space="preserve"> the magnitude of</w:delText>
        </w:r>
      </w:del>
      <w:ins w:id="100" w:author="Mark Huff" w:date="2020-10-10T17:43:00Z">
        <w:r w:rsidR="00C75F48">
          <w:rPr>
            <w:rFonts w:ascii="Times New Roman" w:hAnsi="Times New Roman" w:cs="Times New Roman"/>
            <w:sz w:val="24"/>
            <w:szCs w:val="24"/>
          </w:rPr>
          <w:t>correspondence between</w:t>
        </w:r>
      </w:ins>
      <w:r w:rsidR="00383574">
        <w:rPr>
          <w:rFonts w:ascii="Times New Roman" w:hAnsi="Times New Roman" w:cs="Times New Roman"/>
          <w:sz w:val="24"/>
          <w:szCs w:val="24"/>
        </w:rPr>
        <w:t xml:space="preserve"> JOL ratings</w:t>
      </w:r>
      <w:ins w:id="101" w:author="Mark Huff" w:date="2020-10-10T17:43:00Z">
        <w:r w:rsidR="00C75F48">
          <w:rPr>
            <w:rFonts w:ascii="Times New Roman" w:hAnsi="Times New Roman" w:cs="Times New Roman"/>
            <w:sz w:val="24"/>
            <w:szCs w:val="24"/>
          </w:rPr>
          <w:t xml:space="preserve"> at study and subsequent</w:t>
        </w:r>
      </w:ins>
      <w:del w:id="102" w:author="Mark Huff" w:date="2020-10-10T17:43:00Z">
        <w:r w:rsidR="00383574" w:rsidDel="00C75F48">
          <w:rPr>
            <w:rFonts w:ascii="Times New Roman" w:hAnsi="Times New Roman" w:cs="Times New Roman"/>
            <w:sz w:val="24"/>
            <w:szCs w:val="24"/>
          </w:rPr>
          <w:delText xml:space="preserve"> and</w:delText>
        </w:r>
      </w:del>
      <w:r w:rsidR="00383574">
        <w:rPr>
          <w:rFonts w:ascii="Times New Roman" w:hAnsi="Times New Roman" w:cs="Times New Roman"/>
          <w:sz w:val="24"/>
          <w:szCs w:val="24"/>
        </w:rPr>
        <w:t xml:space="preserve"> </w:t>
      </w:r>
      <w:r w:rsidR="00392479">
        <w:rPr>
          <w:rFonts w:ascii="Times New Roman" w:hAnsi="Times New Roman" w:cs="Times New Roman"/>
          <w:sz w:val="24"/>
          <w:szCs w:val="24"/>
        </w:rPr>
        <w:t xml:space="preserve">correct </w:t>
      </w:r>
      <w:r w:rsidR="00383574">
        <w:rPr>
          <w:rFonts w:ascii="Times New Roman" w:hAnsi="Times New Roman" w:cs="Times New Roman"/>
          <w:sz w:val="24"/>
          <w:szCs w:val="24"/>
        </w:rPr>
        <w:t>recall</w:t>
      </w:r>
      <w:del w:id="103" w:author="Mark Huff" w:date="2020-10-10T17:43:00Z">
        <w:r w:rsidR="00392479" w:rsidDel="00C75F48">
          <w:rPr>
            <w:rFonts w:ascii="Times New Roman" w:hAnsi="Times New Roman" w:cs="Times New Roman"/>
            <w:sz w:val="24"/>
            <w:szCs w:val="24"/>
          </w:rPr>
          <w:delText xml:space="preserve"> rates</w:delText>
        </w:r>
      </w:del>
      <w:r w:rsidR="00383574">
        <w:rPr>
          <w:rFonts w:ascii="Times New Roman" w:hAnsi="Times New Roman" w:cs="Times New Roman"/>
          <w:sz w:val="24"/>
          <w:szCs w:val="24"/>
        </w:rPr>
        <w:t xml:space="preserve">. </w:t>
      </w:r>
      <w:r w:rsidR="00A97801">
        <w:rPr>
          <w:rFonts w:ascii="Times New Roman" w:hAnsi="Times New Roman" w:cs="Times New Roman"/>
          <w:sz w:val="24"/>
          <w:szCs w:val="24"/>
        </w:rPr>
        <w:t xml:space="preserve">Specifically, </w:t>
      </w:r>
      <w:r w:rsidR="004E59F2">
        <w:rPr>
          <w:rFonts w:ascii="Times New Roman" w:hAnsi="Times New Roman" w:cs="Times New Roman"/>
          <w:sz w:val="24"/>
          <w:szCs w:val="24"/>
        </w:rPr>
        <w:t xml:space="preserve">the authors delineated between types two types of associations </w:t>
      </w:r>
      <w:del w:id="104" w:author="Mark Huff" w:date="2020-10-10T19:52:00Z">
        <w:r w:rsidR="004E59F2" w:rsidDel="00A2770E">
          <w:rPr>
            <w:rFonts w:ascii="Times New Roman" w:hAnsi="Times New Roman" w:cs="Times New Roman"/>
            <w:sz w:val="24"/>
            <w:szCs w:val="24"/>
          </w:rPr>
          <w:delText xml:space="preserve">that were </w:delText>
        </w:r>
      </w:del>
      <w:r w:rsidR="004E59F2">
        <w:rPr>
          <w:rFonts w:ascii="Times New Roman" w:hAnsi="Times New Roman" w:cs="Times New Roman"/>
          <w:sz w:val="24"/>
          <w:szCs w:val="24"/>
        </w:rPr>
        <w:t xml:space="preserve">thought to influence the relationship between JOLs and recall. First, </w:t>
      </w:r>
      <w:r w:rsidR="004E59F2">
        <w:rPr>
          <w:rFonts w:ascii="Times New Roman" w:hAnsi="Times New Roman" w:cs="Times New Roman"/>
          <w:i/>
          <w:iCs/>
          <w:sz w:val="24"/>
          <w:szCs w:val="24"/>
        </w:rPr>
        <w:t>a priori</w:t>
      </w:r>
      <w:r w:rsidR="004E59F2">
        <w:rPr>
          <w:rFonts w:ascii="Times New Roman" w:hAnsi="Times New Roman" w:cs="Times New Roman"/>
          <w:sz w:val="24"/>
          <w:szCs w:val="24"/>
        </w:rPr>
        <w:t xml:space="preserve"> associations refer to </w:t>
      </w:r>
      <w:del w:id="105" w:author="Mark Huff" w:date="2020-10-10T19:53:00Z">
        <w:r w:rsidR="004E59F2" w:rsidDel="00A2770E">
          <w:rPr>
            <w:rFonts w:ascii="Times New Roman" w:hAnsi="Times New Roman" w:cs="Times New Roman"/>
            <w:sz w:val="24"/>
            <w:szCs w:val="24"/>
          </w:rPr>
          <w:delText xml:space="preserve">forward </w:delText>
        </w:r>
      </w:del>
      <w:ins w:id="106" w:author="Mark Huff" w:date="2020-10-10T19:53:00Z">
        <w:r w:rsidR="00A2770E">
          <w:rPr>
            <w:rFonts w:ascii="Times New Roman" w:hAnsi="Times New Roman" w:cs="Times New Roman"/>
            <w:sz w:val="24"/>
            <w:szCs w:val="24"/>
          </w:rPr>
          <w:t>associations in the forward direction</w:t>
        </w:r>
      </w:ins>
      <w:ins w:id="107" w:author="Nick Maxwell" w:date="2020-10-11T08:28:00Z">
        <w:r w:rsidR="001F312F">
          <w:rPr>
            <w:rFonts w:ascii="Times New Roman" w:hAnsi="Times New Roman" w:cs="Times New Roman"/>
            <w:sz w:val="24"/>
            <w:szCs w:val="24"/>
          </w:rPr>
          <w:t xml:space="preserve"> </w:t>
        </w:r>
      </w:ins>
      <w:del w:id="108" w:author="Mark Huff" w:date="2020-10-10T19:53:00Z">
        <w:r w:rsidR="004E59F2" w:rsidDel="00A2770E">
          <w:rPr>
            <w:rFonts w:ascii="Times New Roman" w:hAnsi="Times New Roman" w:cs="Times New Roman"/>
            <w:sz w:val="24"/>
            <w:szCs w:val="24"/>
          </w:rPr>
          <w:delText xml:space="preserve">associates </w:delText>
        </w:r>
      </w:del>
      <w:r w:rsidR="004E59F2">
        <w:rPr>
          <w:rFonts w:ascii="Times New Roman" w:hAnsi="Times New Roman" w:cs="Times New Roman"/>
          <w:sz w:val="24"/>
          <w:szCs w:val="24"/>
        </w:rPr>
        <w:t xml:space="preserve">(e.g., credit-card). The strength of these pair types is rooted in the likelihood that the cue </w:t>
      </w:r>
      <w:del w:id="109" w:author="Mark Huff" w:date="2020-10-10T17:47:00Z">
        <w:r w:rsidR="004E59F2" w:rsidDel="00C75F48">
          <w:rPr>
            <w:rFonts w:ascii="Times New Roman" w:hAnsi="Times New Roman" w:cs="Times New Roman"/>
            <w:sz w:val="24"/>
            <w:szCs w:val="24"/>
          </w:rPr>
          <w:delText xml:space="preserve">item </w:delText>
        </w:r>
      </w:del>
      <w:ins w:id="110" w:author="Mark Huff" w:date="2020-10-10T17:47:00Z">
        <w:r w:rsidR="00C75F48">
          <w:rPr>
            <w:rFonts w:ascii="Times New Roman" w:hAnsi="Times New Roman" w:cs="Times New Roman"/>
            <w:sz w:val="24"/>
            <w:szCs w:val="24"/>
          </w:rPr>
          <w:t xml:space="preserve">word </w:t>
        </w:r>
      </w:ins>
      <w:r w:rsidR="004E59F2">
        <w:rPr>
          <w:rFonts w:ascii="Times New Roman" w:hAnsi="Times New Roman" w:cs="Times New Roman"/>
          <w:sz w:val="24"/>
          <w:szCs w:val="24"/>
        </w:rPr>
        <w:t xml:space="preserve">will elicit the target </w:t>
      </w:r>
      <w:del w:id="111" w:author="Mark Huff" w:date="2020-10-10T17:47:00Z">
        <w:r w:rsidR="004E59F2" w:rsidDel="00C75F48">
          <w:rPr>
            <w:rFonts w:ascii="Times New Roman" w:hAnsi="Times New Roman" w:cs="Times New Roman"/>
            <w:sz w:val="24"/>
            <w:szCs w:val="24"/>
          </w:rPr>
          <w:delText xml:space="preserve">item </w:delText>
        </w:r>
      </w:del>
      <w:ins w:id="112" w:author="Mark Huff" w:date="2020-10-10T17:47:00Z">
        <w:r w:rsidR="00C75F48">
          <w:rPr>
            <w:rFonts w:ascii="Times New Roman" w:hAnsi="Times New Roman" w:cs="Times New Roman"/>
            <w:sz w:val="24"/>
            <w:szCs w:val="24"/>
          </w:rPr>
          <w:t xml:space="preserve">word </w:t>
        </w:r>
      </w:ins>
      <w:r w:rsidR="004E59F2">
        <w:rPr>
          <w:rFonts w:ascii="Times New Roman" w:hAnsi="Times New Roman" w:cs="Times New Roman"/>
          <w:sz w:val="24"/>
          <w:szCs w:val="24"/>
        </w:rPr>
        <w:t xml:space="preserve">at test. </w:t>
      </w:r>
      <w:del w:id="113" w:author="Mark Huff" w:date="2020-10-10T17:47:00Z">
        <w:r w:rsidR="004E59F2" w:rsidDel="00C75F48">
          <w:rPr>
            <w:rFonts w:ascii="Times New Roman" w:hAnsi="Times New Roman" w:cs="Times New Roman"/>
            <w:sz w:val="24"/>
            <w:szCs w:val="24"/>
          </w:rPr>
          <w:delText xml:space="preserve">As such, a </w:delText>
        </w:r>
      </w:del>
      <w:ins w:id="114" w:author="Mark Huff" w:date="2020-10-10T17:47:00Z">
        <w:r w:rsidR="00C75F48">
          <w:rPr>
            <w:rFonts w:ascii="Times New Roman" w:hAnsi="Times New Roman" w:cs="Times New Roman"/>
            <w:sz w:val="24"/>
            <w:szCs w:val="24"/>
          </w:rPr>
          <w:t xml:space="preserve">A </w:t>
        </w:r>
      </w:ins>
      <w:r w:rsidR="004E59F2">
        <w:rPr>
          <w:rFonts w:ascii="Times New Roman" w:hAnsi="Times New Roman" w:cs="Times New Roman"/>
          <w:sz w:val="24"/>
          <w:szCs w:val="24"/>
        </w:rPr>
        <w:t>priori</w:t>
      </w:r>
      <w:ins w:id="115" w:author="Mark Huff" w:date="2020-10-10T17:48:00Z">
        <w:r w:rsidR="00C75F48">
          <w:rPr>
            <w:rFonts w:ascii="Times New Roman" w:hAnsi="Times New Roman" w:cs="Times New Roman"/>
            <w:sz w:val="24"/>
            <w:szCs w:val="24"/>
          </w:rPr>
          <w:t>/forward</w:t>
        </w:r>
      </w:ins>
      <w:r w:rsidR="004E59F2">
        <w:rPr>
          <w:rFonts w:ascii="Times New Roman" w:hAnsi="Times New Roman" w:cs="Times New Roman"/>
          <w:sz w:val="24"/>
          <w:szCs w:val="24"/>
        </w:rPr>
        <w:t xml:space="preserve"> association</w:t>
      </w:r>
      <w:r w:rsidR="00A25626">
        <w:rPr>
          <w:rFonts w:ascii="Times New Roman" w:hAnsi="Times New Roman" w:cs="Times New Roman"/>
          <w:sz w:val="24"/>
          <w:szCs w:val="24"/>
        </w:rPr>
        <w:t xml:space="preserve"> strength </w:t>
      </w:r>
      <w:r w:rsidR="004E59F2">
        <w:rPr>
          <w:rFonts w:ascii="Times New Roman" w:hAnsi="Times New Roman" w:cs="Times New Roman"/>
          <w:sz w:val="24"/>
          <w:szCs w:val="24"/>
        </w:rPr>
        <w:t>can be</w:t>
      </w:r>
      <w:r w:rsidR="00A25626">
        <w:rPr>
          <w:rFonts w:ascii="Times New Roman" w:hAnsi="Times New Roman" w:cs="Times New Roman"/>
          <w:sz w:val="24"/>
          <w:szCs w:val="24"/>
        </w:rPr>
        <w:t xml:space="preserve"> readily</w:t>
      </w:r>
      <w:r w:rsidR="004E59F2">
        <w:rPr>
          <w:rFonts w:ascii="Times New Roman" w:hAnsi="Times New Roman" w:cs="Times New Roman"/>
          <w:sz w:val="24"/>
          <w:szCs w:val="24"/>
        </w:rPr>
        <w:t xml:space="preserve"> assessed through the use of free association norms</w:t>
      </w:r>
      <w:r w:rsidR="007858A4">
        <w:rPr>
          <w:rFonts w:ascii="Times New Roman" w:hAnsi="Times New Roman" w:cs="Times New Roman"/>
          <w:sz w:val="24"/>
          <w:szCs w:val="24"/>
        </w:rPr>
        <w:t xml:space="preserve"> (e.g., The University of South Florida Free Association Norms; </w:t>
      </w:r>
      <w:r w:rsidR="007858A4" w:rsidRPr="003E2549">
        <w:rPr>
          <w:rFonts w:ascii="Times New Roman" w:hAnsi="Times New Roman" w:cs="Times New Roman"/>
          <w:sz w:val="24"/>
          <w:szCs w:val="24"/>
          <w:highlight w:val="cyan"/>
        </w:rPr>
        <w:t>Nelson, McEvoy, &amp; Schreiber, 2004</w:t>
      </w:r>
      <w:r w:rsidR="007858A4">
        <w:rPr>
          <w:rFonts w:ascii="Times New Roman" w:hAnsi="Times New Roman" w:cs="Times New Roman"/>
          <w:sz w:val="24"/>
          <w:szCs w:val="24"/>
        </w:rPr>
        <w:t xml:space="preserve">; The Small World of Words Project; </w:t>
      </w:r>
      <w:r w:rsidR="007858A4" w:rsidRPr="00374427">
        <w:rPr>
          <w:rFonts w:ascii="Times New Roman" w:hAnsi="Times New Roman" w:cs="Times New Roman"/>
          <w:sz w:val="24"/>
          <w:szCs w:val="24"/>
          <w:highlight w:val="cyan"/>
        </w:rPr>
        <w:t xml:space="preserve">De Deyne, </w:t>
      </w:r>
      <w:r w:rsidR="00374427" w:rsidRPr="00374427">
        <w:rPr>
          <w:rFonts w:ascii="Times New Roman" w:hAnsi="Times New Roman" w:cs="Times New Roman"/>
          <w:sz w:val="24"/>
          <w:szCs w:val="24"/>
          <w:highlight w:val="cyan"/>
        </w:rPr>
        <w:t>Navarro, Perfors, Brysbaert, &amp; Storms, 2019</w:t>
      </w:r>
      <w:r w:rsidR="007858A4">
        <w:rPr>
          <w:rFonts w:ascii="Times New Roman" w:hAnsi="Times New Roman" w:cs="Times New Roman"/>
          <w:sz w:val="24"/>
          <w:szCs w:val="24"/>
        </w:rPr>
        <w:t>)</w:t>
      </w:r>
      <w:r w:rsidR="00A25626">
        <w:rPr>
          <w:rFonts w:ascii="Times New Roman" w:hAnsi="Times New Roman" w:cs="Times New Roman"/>
          <w:sz w:val="24"/>
          <w:szCs w:val="24"/>
        </w:rPr>
        <w:t xml:space="preserve">. </w:t>
      </w:r>
      <w:r w:rsidR="007858A4">
        <w:rPr>
          <w:rFonts w:ascii="Times New Roman" w:hAnsi="Times New Roman" w:cs="Times New Roman"/>
          <w:sz w:val="24"/>
          <w:szCs w:val="24"/>
        </w:rPr>
        <w:t>These norms are generated</w:t>
      </w:r>
      <w:ins w:id="116" w:author="Nick Maxwell" w:date="2020-10-11T08:28:00Z">
        <w:r w:rsidR="00074CD2">
          <w:rPr>
            <w:rFonts w:ascii="Times New Roman" w:hAnsi="Times New Roman" w:cs="Times New Roman"/>
            <w:sz w:val="24"/>
            <w:szCs w:val="24"/>
          </w:rPr>
          <w:t xml:space="preserve"> via</w:t>
        </w:r>
      </w:ins>
      <w:r w:rsidR="007858A4">
        <w:rPr>
          <w:rFonts w:ascii="Times New Roman" w:hAnsi="Times New Roman" w:cs="Times New Roman"/>
          <w:sz w:val="24"/>
          <w:szCs w:val="24"/>
        </w:rPr>
        <w:t xml:space="preserve"> free association task</w:t>
      </w:r>
      <w:r w:rsidR="00E71DE6">
        <w:rPr>
          <w:rFonts w:ascii="Times New Roman" w:hAnsi="Times New Roman" w:cs="Times New Roman"/>
          <w:sz w:val="24"/>
          <w:szCs w:val="24"/>
        </w:rPr>
        <w:t>s</w:t>
      </w:r>
      <w:r w:rsidR="007858A4">
        <w:rPr>
          <w:rFonts w:ascii="Times New Roman" w:hAnsi="Times New Roman" w:cs="Times New Roman"/>
          <w:sz w:val="24"/>
          <w:szCs w:val="24"/>
        </w:rPr>
        <w:t xml:space="preserve"> in which</w:t>
      </w:r>
      <w:r w:rsidR="00A25626">
        <w:rPr>
          <w:rFonts w:ascii="Times New Roman" w:hAnsi="Times New Roman" w:cs="Times New Roman"/>
          <w:sz w:val="24"/>
          <w:szCs w:val="24"/>
        </w:rPr>
        <w:t xml:space="preserve"> </w:t>
      </w:r>
      <w:r w:rsidR="007858A4">
        <w:rPr>
          <w:rFonts w:ascii="Times New Roman" w:hAnsi="Times New Roman" w:cs="Times New Roman"/>
          <w:sz w:val="24"/>
          <w:szCs w:val="24"/>
        </w:rPr>
        <w:lastRenderedPageBreak/>
        <w:t>participants are provided with a cue word and are asked to respond with the first target word that comes to mind. These norms can then be used to compute the probability of responding to word A with word B (i.e., forward associative strength, FAS).</w:t>
      </w:r>
      <w:r w:rsidR="00DC06D5">
        <w:rPr>
          <w:rFonts w:ascii="Times New Roman" w:hAnsi="Times New Roman" w:cs="Times New Roman"/>
          <w:sz w:val="24"/>
          <w:szCs w:val="24"/>
        </w:rPr>
        <w:t xml:space="preserve"> </w:t>
      </w:r>
      <w:r w:rsidR="004E59F2">
        <w:rPr>
          <w:rFonts w:ascii="Times New Roman" w:hAnsi="Times New Roman" w:cs="Times New Roman"/>
          <w:sz w:val="24"/>
          <w:szCs w:val="24"/>
        </w:rPr>
        <w:t xml:space="preserve">Second, </w:t>
      </w:r>
      <w:r w:rsidR="004E59F2" w:rsidRPr="003E2549">
        <w:rPr>
          <w:rFonts w:ascii="Times New Roman" w:hAnsi="Times New Roman" w:cs="Times New Roman"/>
          <w:i/>
          <w:iCs/>
          <w:sz w:val="24"/>
          <w:szCs w:val="24"/>
        </w:rPr>
        <w:t>a posteriori</w:t>
      </w:r>
      <w:r w:rsidR="004E59F2">
        <w:rPr>
          <w:rFonts w:ascii="Times New Roman" w:hAnsi="Times New Roman" w:cs="Times New Roman"/>
          <w:sz w:val="24"/>
          <w:szCs w:val="24"/>
        </w:rPr>
        <w:t xml:space="preserve"> associations </w:t>
      </w:r>
      <w:r w:rsidR="00DC06D5">
        <w:rPr>
          <w:rFonts w:ascii="Times New Roman" w:hAnsi="Times New Roman" w:cs="Times New Roman"/>
          <w:sz w:val="24"/>
          <w:szCs w:val="24"/>
        </w:rPr>
        <w:t xml:space="preserve">refer to the perceived relatedness between pairs that are only apparent to participants when words are </w:t>
      </w:r>
      <w:r w:rsidR="00250C9B">
        <w:rPr>
          <w:rFonts w:ascii="Times New Roman" w:hAnsi="Times New Roman" w:cs="Times New Roman"/>
          <w:sz w:val="24"/>
          <w:szCs w:val="24"/>
        </w:rPr>
        <w:t>presented together</w:t>
      </w:r>
      <w:del w:id="117" w:author="Mark Huff" w:date="2020-10-10T19:53:00Z">
        <w:r w:rsidR="00250C9B" w:rsidDel="00A2770E">
          <w:rPr>
            <w:rFonts w:ascii="Times New Roman" w:hAnsi="Times New Roman" w:cs="Times New Roman"/>
            <w:sz w:val="24"/>
            <w:szCs w:val="24"/>
          </w:rPr>
          <w:delText xml:space="preserve"> at study</w:delText>
        </w:r>
      </w:del>
      <w:r w:rsidR="00DC06D5">
        <w:rPr>
          <w:rFonts w:ascii="Times New Roman" w:hAnsi="Times New Roman" w:cs="Times New Roman"/>
          <w:sz w:val="24"/>
          <w:szCs w:val="24"/>
        </w:rPr>
        <w:t xml:space="preserve">. These </w:t>
      </w:r>
      <w:r w:rsidR="00065210">
        <w:rPr>
          <w:rFonts w:ascii="Times New Roman" w:hAnsi="Times New Roman" w:cs="Times New Roman"/>
          <w:sz w:val="24"/>
          <w:szCs w:val="24"/>
        </w:rPr>
        <w:t xml:space="preserve">pairs </w:t>
      </w:r>
      <w:r w:rsidR="00DC06D5">
        <w:rPr>
          <w:rFonts w:ascii="Times New Roman" w:hAnsi="Times New Roman" w:cs="Times New Roman"/>
          <w:sz w:val="24"/>
          <w:szCs w:val="24"/>
        </w:rPr>
        <w:t xml:space="preserve">can refer to weakly associated pairs (e.g., </w:t>
      </w:r>
      <w:r w:rsidR="008C60AD">
        <w:rPr>
          <w:rFonts w:ascii="Times New Roman" w:hAnsi="Times New Roman" w:cs="Times New Roman"/>
          <w:sz w:val="24"/>
          <w:szCs w:val="24"/>
        </w:rPr>
        <w:t>article-newspaper</w:t>
      </w:r>
      <w:r w:rsidR="00DC06D5">
        <w:rPr>
          <w:rFonts w:ascii="Times New Roman" w:hAnsi="Times New Roman" w:cs="Times New Roman"/>
          <w:sz w:val="24"/>
          <w:szCs w:val="24"/>
        </w:rPr>
        <w:t xml:space="preserve">) or strong associates that in which the pair order has been flipped (i.e., backward pairs, </w:t>
      </w:r>
      <w:r w:rsidR="008C60AD">
        <w:rPr>
          <w:rFonts w:ascii="Times New Roman" w:hAnsi="Times New Roman" w:cs="Times New Roman"/>
          <w:sz w:val="24"/>
          <w:szCs w:val="24"/>
        </w:rPr>
        <w:t>card-credit</w:t>
      </w:r>
      <w:r w:rsidR="00DC06D5">
        <w:rPr>
          <w:rFonts w:ascii="Times New Roman" w:hAnsi="Times New Roman" w:cs="Times New Roman"/>
          <w:sz w:val="24"/>
          <w:szCs w:val="24"/>
        </w:rPr>
        <w:t>).</w:t>
      </w:r>
      <w:r w:rsidR="004E59F2">
        <w:rPr>
          <w:rFonts w:ascii="Times New Roman" w:hAnsi="Times New Roman" w:cs="Times New Roman"/>
          <w:sz w:val="24"/>
          <w:szCs w:val="24"/>
        </w:rPr>
        <w:t xml:space="preserve"> </w:t>
      </w:r>
      <w:r w:rsidR="00CC22D2">
        <w:rPr>
          <w:rFonts w:ascii="Times New Roman" w:hAnsi="Times New Roman" w:cs="Times New Roman"/>
          <w:sz w:val="24"/>
          <w:szCs w:val="24"/>
        </w:rPr>
        <w:t>Similar to a priori pairs, free association norms can be useful for</w:t>
      </w:r>
      <w:r w:rsidR="00EC4C3C">
        <w:rPr>
          <w:rFonts w:ascii="Times New Roman" w:hAnsi="Times New Roman" w:cs="Times New Roman"/>
          <w:sz w:val="24"/>
          <w:szCs w:val="24"/>
        </w:rPr>
        <w:t xml:space="preserve"> indexing the backward associative strength (BAS) between pairs (i.e., the probability of responding to word B with word A in an A-B item pairs; see </w:t>
      </w:r>
      <w:r w:rsidR="00EC4C3C" w:rsidRPr="003E2549">
        <w:rPr>
          <w:rFonts w:ascii="Times New Roman" w:hAnsi="Times New Roman" w:cs="Times New Roman"/>
          <w:sz w:val="24"/>
          <w:szCs w:val="24"/>
          <w:highlight w:val="cyan"/>
        </w:rPr>
        <w:t>Nelson, McEvoy, &amp; Dennis, 2000 for a review</w:t>
      </w:r>
      <w:r w:rsidR="00EC4C3C">
        <w:rPr>
          <w:rFonts w:ascii="Times New Roman" w:hAnsi="Times New Roman" w:cs="Times New Roman"/>
          <w:sz w:val="24"/>
          <w:szCs w:val="24"/>
        </w:rPr>
        <w:t xml:space="preserve">). Thus, a posteriori pairs </w:t>
      </w:r>
      <w:del w:id="118" w:author="Mark Huff" w:date="2020-10-10T19:54:00Z">
        <w:r w:rsidR="00EC4C3C" w:rsidDel="00A2770E">
          <w:rPr>
            <w:rFonts w:ascii="Times New Roman" w:hAnsi="Times New Roman" w:cs="Times New Roman"/>
            <w:sz w:val="24"/>
            <w:szCs w:val="24"/>
          </w:rPr>
          <w:delText xml:space="preserve">should </w:delText>
        </w:r>
      </w:del>
      <w:ins w:id="119" w:author="Mark Huff" w:date="2020-10-10T19:54:00Z">
        <w:r w:rsidR="00A2770E">
          <w:rPr>
            <w:rFonts w:ascii="Times New Roman" w:hAnsi="Times New Roman" w:cs="Times New Roman"/>
            <w:sz w:val="24"/>
            <w:szCs w:val="24"/>
          </w:rPr>
          <w:t xml:space="preserve">could </w:t>
        </w:r>
      </w:ins>
      <w:r w:rsidR="00EC4C3C">
        <w:rPr>
          <w:rFonts w:ascii="Times New Roman" w:hAnsi="Times New Roman" w:cs="Times New Roman"/>
          <w:sz w:val="24"/>
          <w:szCs w:val="24"/>
        </w:rPr>
        <w:t>have either weak levels of FAS or strong levels of BAS.</w:t>
      </w:r>
      <w:r w:rsidR="009C5270">
        <w:rPr>
          <w:rFonts w:ascii="Times New Roman" w:hAnsi="Times New Roman" w:cs="Times New Roman"/>
          <w:sz w:val="24"/>
          <w:szCs w:val="24"/>
        </w:rPr>
        <w:t xml:space="preserve"> </w:t>
      </w:r>
    </w:p>
    <w:p w14:paraId="531355A3" w14:textId="0E77BC50" w:rsidR="009C5270" w:rsidRDefault="00153BB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w:t>
      </w:r>
      <w:r w:rsidR="00EC4C3C">
        <w:rPr>
          <w:rFonts w:ascii="Times New Roman" w:hAnsi="Times New Roman" w:cs="Times New Roman"/>
          <w:sz w:val="24"/>
          <w:szCs w:val="24"/>
        </w:rPr>
        <w:t xml:space="preserve"> the correspondence between JOLs and recall for a priori and a posteriori pai</w:t>
      </w:r>
      <w:r>
        <w:rPr>
          <w:rFonts w:ascii="Times New Roman" w:hAnsi="Times New Roman" w:cs="Times New Roman"/>
          <w:sz w:val="24"/>
          <w:szCs w:val="24"/>
        </w:rPr>
        <w:t>rs</w:t>
      </w:r>
      <w:r w:rsidR="00EC4C3C">
        <w:rPr>
          <w:rFonts w:ascii="Times New Roman" w:hAnsi="Times New Roman" w:cs="Times New Roman"/>
          <w:sz w:val="24"/>
          <w:szCs w:val="24"/>
        </w:rPr>
        <w:t xml:space="preserve">, </w:t>
      </w:r>
      <w:commentRangeStart w:id="120"/>
      <w:commentRangeStart w:id="121"/>
      <w:r>
        <w:rPr>
          <w:rFonts w:ascii="Times New Roman" w:hAnsi="Times New Roman" w:cs="Times New Roman"/>
          <w:sz w:val="24"/>
          <w:szCs w:val="24"/>
        </w:rPr>
        <w:t>Koriat &amp; Bjork (2005) conducted three experiments in which</w:t>
      </w:r>
      <w:r w:rsidR="00392479">
        <w:rPr>
          <w:rFonts w:ascii="Times New Roman" w:hAnsi="Times New Roman" w:cs="Times New Roman"/>
          <w:sz w:val="24"/>
          <w:szCs w:val="24"/>
        </w:rPr>
        <w:t xml:space="preserve"> participants </w:t>
      </w:r>
      <w:r>
        <w:rPr>
          <w:rFonts w:ascii="Times New Roman" w:hAnsi="Times New Roman" w:cs="Times New Roman"/>
          <w:sz w:val="24"/>
          <w:szCs w:val="24"/>
        </w:rPr>
        <w:t xml:space="preserve">were presented </w:t>
      </w:r>
      <w:r w:rsidR="00392479">
        <w:rPr>
          <w:rFonts w:ascii="Times New Roman" w:hAnsi="Times New Roman" w:cs="Times New Roman"/>
          <w:sz w:val="24"/>
          <w:szCs w:val="24"/>
        </w:rPr>
        <w:t>with</w:t>
      </w:r>
      <w:r w:rsidR="00295EA1">
        <w:rPr>
          <w:rFonts w:ascii="Times New Roman" w:hAnsi="Times New Roman" w:cs="Times New Roman"/>
          <w:sz w:val="24"/>
          <w:szCs w:val="24"/>
        </w:rPr>
        <w:t xml:space="preserve"> </w:t>
      </w:r>
      <w:del w:id="122" w:author="Mark Huff" w:date="2020-10-10T20:07:00Z">
        <w:r w:rsidR="00295EA1" w:rsidDel="002A6EA3">
          <w:rPr>
            <w:rFonts w:ascii="Times New Roman" w:hAnsi="Times New Roman" w:cs="Times New Roman"/>
            <w:sz w:val="24"/>
            <w:szCs w:val="24"/>
          </w:rPr>
          <w:delText>a mix</w:delText>
        </w:r>
        <w:r w:rsidR="00383574" w:rsidDel="002A6EA3">
          <w:rPr>
            <w:rFonts w:ascii="Times New Roman" w:hAnsi="Times New Roman" w:cs="Times New Roman"/>
            <w:sz w:val="24"/>
            <w:szCs w:val="24"/>
          </w:rPr>
          <w:delText xml:space="preserve"> </w:delText>
        </w:r>
      </w:del>
      <w:r>
        <w:rPr>
          <w:rFonts w:ascii="Times New Roman" w:hAnsi="Times New Roman" w:cs="Times New Roman"/>
          <w:sz w:val="24"/>
          <w:szCs w:val="24"/>
        </w:rPr>
        <w:t xml:space="preserve">unrelated and </w:t>
      </w:r>
      <w:ins w:id="123" w:author="Nick Maxwell" w:date="2020-10-11T08:29:00Z">
        <w:r w:rsidR="00773684">
          <w:rPr>
            <w:rFonts w:ascii="Times New Roman" w:hAnsi="Times New Roman" w:cs="Times New Roman"/>
            <w:sz w:val="24"/>
            <w:szCs w:val="24"/>
          </w:rPr>
          <w:t xml:space="preserve">a priori study pairs (e.g., strong </w:t>
        </w:r>
      </w:ins>
      <w:r>
        <w:rPr>
          <w:rFonts w:ascii="Times New Roman" w:hAnsi="Times New Roman" w:cs="Times New Roman"/>
          <w:sz w:val="24"/>
          <w:szCs w:val="24"/>
        </w:rPr>
        <w:t>forward associates</w:t>
      </w:r>
      <w:ins w:id="124" w:author="Nick Maxwell" w:date="2020-10-11T08:29:00Z">
        <w:r w:rsidR="00773684">
          <w:rPr>
            <w:rFonts w:ascii="Times New Roman" w:hAnsi="Times New Roman" w:cs="Times New Roman"/>
            <w:sz w:val="24"/>
            <w:szCs w:val="24"/>
          </w:rPr>
          <w:t xml:space="preserve">; </w:t>
        </w:r>
      </w:ins>
      <w:del w:id="125" w:author="Nick Maxwell" w:date="2020-10-11T08:29:00Z">
        <w:r w:rsidDel="00773684">
          <w:rPr>
            <w:rFonts w:ascii="Times New Roman" w:hAnsi="Times New Roman" w:cs="Times New Roman"/>
            <w:sz w:val="24"/>
            <w:szCs w:val="24"/>
          </w:rPr>
          <w:delText xml:space="preserve"> (</w:delText>
        </w:r>
      </w:del>
      <w:r>
        <w:rPr>
          <w:rFonts w:ascii="Times New Roman" w:hAnsi="Times New Roman" w:cs="Times New Roman"/>
          <w:sz w:val="24"/>
          <w:szCs w:val="24"/>
        </w:rPr>
        <w:t xml:space="preserve">Experiment 1), </w:t>
      </w:r>
      <w:ins w:id="126" w:author="Nick Maxwell" w:date="2020-10-11T08:29:00Z">
        <w:r w:rsidR="00773684">
          <w:rPr>
            <w:rFonts w:ascii="Times New Roman" w:hAnsi="Times New Roman" w:cs="Times New Roman"/>
            <w:sz w:val="24"/>
            <w:szCs w:val="24"/>
          </w:rPr>
          <w:t xml:space="preserve">a priori and </w:t>
        </w:r>
      </w:ins>
      <w:del w:id="127" w:author="Nick Maxwell" w:date="2020-10-11T08:29:00Z">
        <w:r w:rsidDel="00773684">
          <w:rPr>
            <w:rFonts w:ascii="Times New Roman" w:hAnsi="Times New Roman" w:cs="Times New Roman"/>
            <w:sz w:val="24"/>
            <w:szCs w:val="24"/>
          </w:rPr>
          <w:delText xml:space="preserve">forward </w:delText>
        </w:r>
        <w:r w:rsidR="001F6A49" w:rsidDel="00773684">
          <w:rPr>
            <w:rFonts w:ascii="Times New Roman" w:hAnsi="Times New Roman" w:cs="Times New Roman"/>
            <w:sz w:val="24"/>
            <w:szCs w:val="24"/>
          </w:rPr>
          <w:delText xml:space="preserve">and </w:delText>
        </w:r>
      </w:del>
      <w:ins w:id="128" w:author="Nick Maxwell" w:date="2020-10-11T08:29:00Z">
        <w:r w:rsidR="00773684">
          <w:rPr>
            <w:rFonts w:ascii="Times New Roman" w:hAnsi="Times New Roman" w:cs="Times New Roman"/>
            <w:sz w:val="24"/>
            <w:szCs w:val="24"/>
          </w:rPr>
          <w:t>a posteri</w:t>
        </w:r>
      </w:ins>
      <w:ins w:id="129" w:author="Nick Maxwell" w:date="2020-10-11T08:30:00Z">
        <w:r w:rsidR="00773684">
          <w:rPr>
            <w:rFonts w:ascii="Times New Roman" w:hAnsi="Times New Roman" w:cs="Times New Roman"/>
            <w:sz w:val="24"/>
            <w:szCs w:val="24"/>
          </w:rPr>
          <w:t xml:space="preserve">ori pairs (e.g., </w:t>
        </w:r>
      </w:ins>
      <w:r w:rsidR="001F6A49">
        <w:rPr>
          <w:rFonts w:ascii="Times New Roman" w:hAnsi="Times New Roman" w:cs="Times New Roman"/>
          <w:sz w:val="24"/>
          <w:szCs w:val="24"/>
        </w:rPr>
        <w:t>backward associates</w:t>
      </w:r>
      <w:ins w:id="130" w:author="Nick Maxwell" w:date="2020-10-11T08:30:00Z">
        <w:r w:rsidR="00773684">
          <w:rPr>
            <w:rFonts w:ascii="Times New Roman" w:hAnsi="Times New Roman" w:cs="Times New Roman"/>
            <w:sz w:val="24"/>
            <w:szCs w:val="24"/>
          </w:rPr>
          <w:t xml:space="preserve">; </w:t>
        </w:r>
      </w:ins>
      <w:del w:id="131" w:author="Nick Maxwell" w:date="2020-10-11T08:30:00Z">
        <w:r w:rsidDel="00773684">
          <w:rPr>
            <w:rFonts w:ascii="Times New Roman" w:hAnsi="Times New Roman" w:cs="Times New Roman"/>
            <w:sz w:val="24"/>
            <w:szCs w:val="24"/>
          </w:rPr>
          <w:delText xml:space="preserve"> (</w:delText>
        </w:r>
      </w:del>
      <w:r>
        <w:rPr>
          <w:rFonts w:ascii="Times New Roman" w:hAnsi="Times New Roman" w:cs="Times New Roman"/>
          <w:sz w:val="24"/>
          <w:szCs w:val="24"/>
        </w:rPr>
        <w:t xml:space="preserve">Experiment 2), and </w:t>
      </w:r>
      <w:r w:rsidR="001F6A49">
        <w:rPr>
          <w:rFonts w:ascii="Times New Roman" w:hAnsi="Times New Roman" w:cs="Times New Roman"/>
          <w:sz w:val="24"/>
          <w:szCs w:val="24"/>
        </w:rPr>
        <w:t xml:space="preserve">unrelated pairs, </w:t>
      </w:r>
      <w:del w:id="132" w:author="Nick Maxwell" w:date="2020-10-11T08:30:00Z">
        <w:r w:rsidR="001F6A49" w:rsidDel="00FE5D3D">
          <w:rPr>
            <w:rFonts w:ascii="Times New Roman" w:hAnsi="Times New Roman" w:cs="Times New Roman"/>
            <w:sz w:val="24"/>
            <w:szCs w:val="24"/>
          </w:rPr>
          <w:delText xml:space="preserve">forward </w:delText>
        </w:r>
      </w:del>
      <w:ins w:id="133" w:author="Nick Maxwell" w:date="2020-10-11T08:30:00Z">
        <w:r w:rsidR="00FE5D3D">
          <w:rPr>
            <w:rFonts w:ascii="Times New Roman" w:hAnsi="Times New Roman" w:cs="Times New Roman"/>
            <w:sz w:val="24"/>
            <w:szCs w:val="24"/>
          </w:rPr>
          <w:t>a priori pairs</w:t>
        </w:r>
      </w:ins>
      <w:del w:id="134" w:author="Nick Maxwell" w:date="2020-10-11T08:30:00Z">
        <w:r w:rsidR="001F6A49" w:rsidDel="00FE5D3D">
          <w:rPr>
            <w:rFonts w:ascii="Times New Roman" w:hAnsi="Times New Roman" w:cs="Times New Roman"/>
            <w:sz w:val="24"/>
            <w:szCs w:val="24"/>
          </w:rPr>
          <w:delText>associates</w:delText>
        </w:r>
      </w:del>
      <w:r w:rsidR="001F6A49">
        <w:rPr>
          <w:rFonts w:ascii="Times New Roman" w:hAnsi="Times New Roman" w:cs="Times New Roman"/>
          <w:sz w:val="24"/>
          <w:szCs w:val="24"/>
        </w:rPr>
        <w:t>, and a set of semantically related a posteriori pairs that shared no association based on norms</w:t>
      </w:r>
      <w:r>
        <w:rPr>
          <w:rFonts w:ascii="Times New Roman" w:hAnsi="Times New Roman" w:cs="Times New Roman"/>
          <w:sz w:val="24"/>
          <w:szCs w:val="24"/>
        </w:rPr>
        <w:t xml:space="preserve"> (Experiment 3).</w:t>
      </w:r>
      <w:r w:rsidR="00392479">
        <w:rPr>
          <w:rFonts w:ascii="Times New Roman" w:hAnsi="Times New Roman" w:cs="Times New Roman"/>
          <w:sz w:val="24"/>
          <w:szCs w:val="24"/>
        </w:rPr>
        <w:t xml:space="preserve"> </w:t>
      </w:r>
      <w:commentRangeEnd w:id="120"/>
      <w:r w:rsidR="002A6EA3">
        <w:rPr>
          <w:rStyle w:val="CommentReference"/>
        </w:rPr>
        <w:commentReference w:id="120"/>
      </w:r>
      <w:commentRangeEnd w:id="121"/>
      <w:r w:rsidR="00FE5D3D">
        <w:rPr>
          <w:rStyle w:val="CommentReference"/>
        </w:rPr>
        <w:commentReference w:id="121"/>
      </w:r>
      <w:r w:rsidR="009C5270">
        <w:rPr>
          <w:rFonts w:ascii="Times New Roman" w:hAnsi="Times New Roman" w:cs="Times New Roman"/>
          <w:sz w:val="24"/>
          <w:szCs w:val="24"/>
        </w:rPr>
        <w:t>Across each experiment</w:t>
      </w:r>
      <w:r w:rsidR="00392479">
        <w:rPr>
          <w:rFonts w:ascii="Times New Roman" w:hAnsi="Times New Roman" w:cs="Times New Roman"/>
          <w:sz w:val="24"/>
          <w:szCs w:val="24"/>
        </w:rPr>
        <w:t xml:space="preserve">, an </w:t>
      </w:r>
      <w:r w:rsidR="00392479" w:rsidRPr="003E2549">
        <w:rPr>
          <w:rFonts w:ascii="Times New Roman" w:hAnsi="Times New Roman" w:cs="Times New Roman"/>
          <w:i/>
          <w:iCs/>
          <w:sz w:val="24"/>
          <w:szCs w:val="24"/>
        </w:rPr>
        <w:t>illusion of competence</w:t>
      </w:r>
      <w:r w:rsidR="00392479">
        <w:rPr>
          <w:rFonts w:ascii="Times New Roman" w:hAnsi="Times New Roman" w:cs="Times New Roman"/>
          <w:sz w:val="24"/>
          <w:szCs w:val="24"/>
        </w:rPr>
        <w:t xml:space="preserve"> was </w:t>
      </w:r>
      <w:del w:id="135" w:author="Mark Huff" w:date="2020-10-10T20:08:00Z">
        <w:r w:rsidR="00392479" w:rsidDel="002A6EA3">
          <w:rPr>
            <w:rFonts w:ascii="Times New Roman" w:hAnsi="Times New Roman" w:cs="Times New Roman"/>
            <w:sz w:val="24"/>
            <w:szCs w:val="24"/>
          </w:rPr>
          <w:delText xml:space="preserve">detected </w:delText>
        </w:r>
      </w:del>
      <w:ins w:id="136" w:author="Mark Huff" w:date="2020-10-10T20:08:00Z">
        <w:r w:rsidR="002A6EA3">
          <w:rPr>
            <w:rFonts w:ascii="Times New Roman" w:hAnsi="Times New Roman" w:cs="Times New Roman"/>
            <w:sz w:val="24"/>
            <w:szCs w:val="24"/>
          </w:rPr>
          <w:t xml:space="preserve">found </w:t>
        </w:r>
      </w:ins>
      <w:r w:rsidR="00392479">
        <w:rPr>
          <w:rFonts w:ascii="Times New Roman" w:hAnsi="Times New Roman" w:cs="Times New Roman"/>
          <w:sz w:val="24"/>
          <w:szCs w:val="24"/>
        </w:rPr>
        <w:t xml:space="preserve">for </w:t>
      </w:r>
      <w:r w:rsidR="009C5270">
        <w:rPr>
          <w:rFonts w:ascii="Times New Roman" w:hAnsi="Times New Roman" w:cs="Times New Roman"/>
          <w:sz w:val="24"/>
          <w:szCs w:val="24"/>
        </w:rPr>
        <w:t xml:space="preserve">a posteriori pairs in which </w:t>
      </w:r>
      <w:r w:rsidR="00AE17DB">
        <w:rPr>
          <w:rFonts w:ascii="Times New Roman" w:hAnsi="Times New Roman" w:cs="Times New Roman"/>
          <w:sz w:val="24"/>
          <w:szCs w:val="24"/>
        </w:rPr>
        <w:t xml:space="preserve">participants’ </w:t>
      </w:r>
      <w:r w:rsidR="009C5270">
        <w:rPr>
          <w:rFonts w:ascii="Times New Roman" w:hAnsi="Times New Roman" w:cs="Times New Roman"/>
          <w:sz w:val="24"/>
          <w:szCs w:val="24"/>
        </w:rPr>
        <w:t xml:space="preserve">JOLs exceeded </w:t>
      </w:r>
      <w:del w:id="137" w:author="Mark Huff" w:date="2020-10-10T20:08:00Z">
        <w:r w:rsidR="009C5270" w:rsidDel="002A6EA3">
          <w:rPr>
            <w:rFonts w:ascii="Times New Roman" w:hAnsi="Times New Roman" w:cs="Times New Roman"/>
            <w:sz w:val="24"/>
            <w:szCs w:val="24"/>
          </w:rPr>
          <w:delText xml:space="preserve">that of </w:delText>
        </w:r>
      </w:del>
      <w:r w:rsidR="009C5270">
        <w:rPr>
          <w:rFonts w:ascii="Times New Roman" w:hAnsi="Times New Roman" w:cs="Times New Roman"/>
          <w:sz w:val="24"/>
          <w:szCs w:val="24"/>
        </w:rPr>
        <w:t>subsequent recall</w:t>
      </w:r>
      <w:ins w:id="138" w:author="Mark Huff" w:date="2020-10-10T20:08:00Z">
        <w:r w:rsidR="002A6EA3">
          <w:rPr>
            <w:rFonts w:ascii="Times New Roman" w:hAnsi="Times New Roman" w:cs="Times New Roman"/>
            <w:sz w:val="24"/>
            <w:szCs w:val="24"/>
          </w:rPr>
          <w:t xml:space="preserve"> rates</w:t>
        </w:r>
      </w:ins>
      <w:r w:rsidR="009C5270">
        <w:rPr>
          <w:rFonts w:ascii="Times New Roman" w:hAnsi="Times New Roman" w:cs="Times New Roman"/>
          <w:sz w:val="24"/>
          <w:szCs w:val="24"/>
        </w:rPr>
        <w:t xml:space="preserve">. In particular, this effect was </w:t>
      </w:r>
      <w:del w:id="139" w:author="Mark Huff" w:date="2020-10-10T20:09:00Z">
        <w:r w:rsidR="009C5270" w:rsidDel="002A6EA3">
          <w:rPr>
            <w:rFonts w:ascii="Times New Roman" w:hAnsi="Times New Roman" w:cs="Times New Roman"/>
            <w:sz w:val="24"/>
            <w:szCs w:val="24"/>
          </w:rPr>
          <w:delText xml:space="preserve">most noticeable </w:delText>
        </w:r>
      </w:del>
      <w:ins w:id="140" w:author="Mark Huff" w:date="2020-10-10T20:09:00Z">
        <w:r w:rsidR="002A6EA3">
          <w:rPr>
            <w:rFonts w:ascii="Times New Roman" w:hAnsi="Times New Roman" w:cs="Times New Roman"/>
            <w:sz w:val="24"/>
            <w:szCs w:val="24"/>
          </w:rPr>
          <w:t xml:space="preserve">particularly robust </w:t>
        </w:r>
      </w:ins>
      <w:del w:id="141" w:author="Mark Huff" w:date="2020-10-10T20:09:00Z">
        <w:r w:rsidR="009C5270" w:rsidDel="002A6EA3">
          <w:rPr>
            <w:rFonts w:ascii="Times New Roman" w:hAnsi="Times New Roman" w:cs="Times New Roman"/>
            <w:sz w:val="24"/>
            <w:szCs w:val="24"/>
          </w:rPr>
          <w:delText xml:space="preserve">for </w:delText>
        </w:r>
      </w:del>
      <w:r w:rsidR="00295EA1">
        <w:rPr>
          <w:rFonts w:ascii="Times New Roman" w:hAnsi="Times New Roman" w:cs="Times New Roman"/>
          <w:sz w:val="24"/>
          <w:szCs w:val="24"/>
        </w:rPr>
        <w:t xml:space="preserve">the </w:t>
      </w:r>
      <w:r w:rsidR="00392479">
        <w:rPr>
          <w:rFonts w:ascii="Times New Roman" w:hAnsi="Times New Roman" w:cs="Times New Roman"/>
          <w:sz w:val="24"/>
          <w:szCs w:val="24"/>
        </w:rPr>
        <w:t xml:space="preserve">backward pairs </w:t>
      </w:r>
      <w:r w:rsidR="00295EA1">
        <w:rPr>
          <w:rFonts w:ascii="Times New Roman" w:hAnsi="Times New Roman" w:cs="Times New Roman"/>
          <w:sz w:val="24"/>
          <w:szCs w:val="24"/>
        </w:rPr>
        <w:t xml:space="preserve">presented in their second experiment, as the target </w:t>
      </w:r>
      <w:del w:id="142" w:author="Mark Huff" w:date="2020-10-10T20:09:00Z">
        <w:r w:rsidR="00295EA1" w:rsidDel="002A6EA3">
          <w:rPr>
            <w:rFonts w:ascii="Times New Roman" w:hAnsi="Times New Roman" w:cs="Times New Roman"/>
            <w:sz w:val="24"/>
            <w:szCs w:val="24"/>
          </w:rPr>
          <w:delText>item</w:delText>
        </w:r>
        <w:r w:rsidR="00AE17DB" w:rsidDel="002A6EA3">
          <w:rPr>
            <w:rFonts w:ascii="Times New Roman" w:hAnsi="Times New Roman" w:cs="Times New Roman"/>
            <w:sz w:val="24"/>
            <w:szCs w:val="24"/>
          </w:rPr>
          <w:delText>s</w:delText>
        </w:r>
        <w:r w:rsidR="00295EA1" w:rsidDel="002A6EA3">
          <w:rPr>
            <w:rFonts w:ascii="Times New Roman" w:hAnsi="Times New Roman" w:cs="Times New Roman"/>
            <w:sz w:val="24"/>
            <w:szCs w:val="24"/>
          </w:rPr>
          <w:delText xml:space="preserve"> </w:delText>
        </w:r>
      </w:del>
      <w:ins w:id="143" w:author="Mark Huff" w:date="2020-10-10T20:09:00Z">
        <w:r w:rsidR="002A6EA3">
          <w:rPr>
            <w:rFonts w:ascii="Times New Roman" w:hAnsi="Times New Roman" w:cs="Times New Roman"/>
            <w:sz w:val="24"/>
            <w:szCs w:val="24"/>
          </w:rPr>
          <w:t xml:space="preserve">words </w:t>
        </w:r>
      </w:ins>
      <w:r w:rsidR="00AE17DB">
        <w:rPr>
          <w:rFonts w:ascii="Times New Roman" w:hAnsi="Times New Roman" w:cs="Times New Roman"/>
          <w:sz w:val="24"/>
          <w:szCs w:val="24"/>
        </w:rPr>
        <w:t>within this</w:t>
      </w:r>
      <w:r w:rsidR="00295EA1">
        <w:rPr>
          <w:rFonts w:ascii="Times New Roman" w:hAnsi="Times New Roman" w:cs="Times New Roman"/>
          <w:sz w:val="24"/>
          <w:szCs w:val="24"/>
        </w:rPr>
        <w:t xml:space="preserve"> pair</w:t>
      </w:r>
      <w:r w:rsidR="00AE17DB">
        <w:rPr>
          <w:rFonts w:ascii="Times New Roman" w:hAnsi="Times New Roman" w:cs="Times New Roman"/>
          <w:sz w:val="24"/>
          <w:szCs w:val="24"/>
        </w:rPr>
        <w:t xml:space="preserve"> type</w:t>
      </w:r>
      <w:r w:rsidR="00295EA1">
        <w:rPr>
          <w:rFonts w:ascii="Times New Roman" w:hAnsi="Times New Roman" w:cs="Times New Roman"/>
          <w:sz w:val="24"/>
          <w:szCs w:val="24"/>
        </w:rPr>
        <w:t xml:space="preserve"> do not readily converge upon the cue. Thus, </w:t>
      </w:r>
      <w:ins w:id="144" w:author="Mark Huff" w:date="2020-10-10T20:09:00Z">
        <w:r w:rsidR="002A6EA3">
          <w:rPr>
            <w:rFonts w:ascii="Times New Roman" w:hAnsi="Times New Roman" w:cs="Times New Roman"/>
            <w:sz w:val="24"/>
            <w:szCs w:val="24"/>
          </w:rPr>
          <w:t>al</w:t>
        </w:r>
      </w:ins>
      <w:r w:rsidR="00295EA1">
        <w:rPr>
          <w:rFonts w:ascii="Times New Roman" w:hAnsi="Times New Roman" w:cs="Times New Roman"/>
          <w:sz w:val="24"/>
          <w:szCs w:val="24"/>
        </w:rPr>
        <w:t xml:space="preserve">though participants </w:t>
      </w:r>
      <w:del w:id="145" w:author="Mark Huff" w:date="2020-10-10T20:10:00Z">
        <w:r w:rsidR="00295EA1" w:rsidDel="002A6EA3">
          <w:rPr>
            <w:rFonts w:ascii="Times New Roman" w:hAnsi="Times New Roman" w:cs="Times New Roman"/>
            <w:sz w:val="24"/>
            <w:szCs w:val="24"/>
          </w:rPr>
          <w:delText xml:space="preserve">rate </w:delText>
        </w:r>
      </w:del>
      <w:ins w:id="146" w:author="Mark Huff" w:date="2020-10-10T20:10:00Z">
        <w:r w:rsidR="002A6EA3">
          <w:rPr>
            <w:rFonts w:ascii="Times New Roman" w:hAnsi="Times New Roman" w:cs="Times New Roman"/>
            <w:sz w:val="24"/>
            <w:szCs w:val="24"/>
          </w:rPr>
          <w:t xml:space="preserve">predict that </w:t>
        </w:r>
      </w:ins>
      <w:r w:rsidR="00295EA1">
        <w:rPr>
          <w:rFonts w:ascii="Times New Roman" w:hAnsi="Times New Roman" w:cs="Times New Roman"/>
          <w:sz w:val="24"/>
          <w:szCs w:val="24"/>
        </w:rPr>
        <w:t xml:space="preserve">backward pairs as </w:t>
      </w:r>
      <w:ins w:id="147" w:author="Mark Huff" w:date="2020-10-10T20:09:00Z">
        <w:r w:rsidR="002A6EA3">
          <w:rPr>
            <w:rFonts w:ascii="Times New Roman" w:hAnsi="Times New Roman" w:cs="Times New Roman"/>
            <w:sz w:val="24"/>
            <w:szCs w:val="24"/>
          </w:rPr>
          <w:t xml:space="preserve">highly </w:t>
        </w:r>
      </w:ins>
      <w:r w:rsidR="00295EA1">
        <w:rPr>
          <w:rFonts w:ascii="Times New Roman" w:hAnsi="Times New Roman" w:cs="Times New Roman"/>
          <w:sz w:val="24"/>
          <w:szCs w:val="24"/>
        </w:rPr>
        <w:t xml:space="preserve">likely to be </w:t>
      </w:r>
      <w:del w:id="148" w:author="Mark Huff" w:date="2020-10-10T20:09:00Z">
        <w:r w:rsidR="00295EA1" w:rsidDel="002A6EA3">
          <w:rPr>
            <w:rFonts w:ascii="Times New Roman" w:hAnsi="Times New Roman" w:cs="Times New Roman"/>
            <w:sz w:val="24"/>
            <w:szCs w:val="24"/>
          </w:rPr>
          <w:delText>remembered</w:delText>
        </w:r>
      </w:del>
      <w:ins w:id="149" w:author="Mark Huff" w:date="2020-10-10T20:09:00Z">
        <w:r w:rsidR="002A6EA3">
          <w:rPr>
            <w:rFonts w:ascii="Times New Roman" w:hAnsi="Times New Roman" w:cs="Times New Roman"/>
            <w:sz w:val="24"/>
            <w:szCs w:val="24"/>
          </w:rPr>
          <w:t>recalled</w:t>
        </w:r>
      </w:ins>
      <w:r w:rsidR="00295EA1">
        <w:rPr>
          <w:rFonts w:ascii="Times New Roman" w:hAnsi="Times New Roman" w:cs="Times New Roman"/>
          <w:sz w:val="24"/>
          <w:szCs w:val="24"/>
        </w:rPr>
        <w:t xml:space="preserve">, </w:t>
      </w:r>
      <w:del w:id="150" w:author="Mark Huff" w:date="2020-10-10T20:10:00Z">
        <w:r w:rsidR="00295EA1" w:rsidDel="002A6EA3">
          <w:rPr>
            <w:rFonts w:ascii="Times New Roman" w:hAnsi="Times New Roman" w:cs="Times New Roman"/>
            <w:sz w:val="24"/>
            <w:szCs w:val="24"/>
          </w:rPr>
          <w:delText>they are unlikely to correctly recall them at test</w:delText>
        </w:r>
      </w:del>
      <w:ins w:id="151" w:author="Mark Huff" w:date="2020-10-10T20:10:00Z">
        <w:r w:rsidR="002A6EA3">
          <w:rPr>
            <w:rFonts w:ascii="Times New Roman" w:hAnsi="Times New Roman" w:cs="Times New Roman"/>
            <w:sz w:val="24"/>
            <w:szCs w:val="24"/>
          </w:rPr>
          <w:t>recall accuracy is typically much lower than predicted</w:t>
        </w:r>
      </w:ins>
      <w:r w:rsidR="00295EA1">
        <w:rPr>
          <w:rFonts w:ascii="Times New Roman" w:hAnsi="Times New Roman" w:cs="Times New Roman"/>
          <w:sz w:val="24"/>
          <w:szCs w:val="24"/>
        </w:rPr>
        <w:t>.</w:t>
      </w:r>
    </w:p>
    <w:p w14:paraId="0105FBBF" w14:textId="619C4E19" w:rsidR="00207C81" w:rsidRDefault="002A6EA3">
      <w:pPr>
        <w:spacing w:after="0" w:line="480" w:lineRule="auto"/>
        <w:ind w:firstLine="720"/>
        <w:rPr>
          <w:rFonts w:ascii="Times New Roman" w:hAnsi="Times New Roman" w:cs="Times New Roman"/>
          <w:sz w:val="24"/>
          <w:szCs w:val="24"/>
        </w:rPr>
      </w:pPr>
      <w:ins w:id="152" w:author="Mark Huff" w:date="2020-10-10T20:11:00Z">
        <w:r>
          <w:rPr>
            <w:rFonts w:ascii="Times New Roman" w:hAnsi="Times New Roman" w:cs="Times New Roman"/>
            <w:sz w:val="24"/>
            <w:szCs w:val="24"/>
          </w:rPr>
          <w:t>The illusion of competence pattern found with a posteriori and backward pairs has similarly been found by</w:t>
        </w:r>
      </w:ins>
      <w:del w:id="153" w:author="Mark Huff" w:date="2020-10-10T20:11:00Z">
        <w:r w:rsidR="001603CD" w:rsidDel="002A6EA3">
          <w:rPr>
            <w:rFonts w:ascii="Times New Roman" w:hAnsi="Times New Roman" w:cs="Times New Roman"/>
            <w:sz w:val="24"/>
            <w:szCs w:val="24"/>
          </w:rPr>
          <w:delText>Next, a</w:delText>
        </w:r>
        <w:r w:rsidR="00DD2AA4" w:rsidRPr="00DD2AA4" w:rsidDel="002A6EA3">
          <w:rPr>
            <w:rFonts w:ascii="Times New Roman" w:hAnsi="Times New Roman" w:cs="Times New Roman"/>
            <w:sz w:val="24"/>
            <w:szCs w:val="24"/>
          </w:rPr>
          <w:delText xml:space="preserve"> </w:delText>
        </w:r>
        <w:r w:rsidR="00392479" w:rsidDel="002A6EA3">
          <w:rPr>
            <w:rFonts w:ascii="Times New Roman" w:hAnsi="Times New Roman" w:cs="Times New Roman"/>
            <w:sz w:val="24"/>
            <w:szCs w:val="24"/>
          </w:rPr>
          <w:delText xml:space="preserve">follow-up </w:delText>
        </w:r>
        <w:r w:rsidR="00DD2AA4" w:rsidRPr="00DD2AA4" w:rsidDel="002A6EA3">
          <w:rPr>
            <w:rFonts w:ascii="Times New Roman" w:hAnsi="Times New Roman" w:cs="Times New Roman"/>
            <w:sz w:val="24"/>
            <w:szCs w:val="24"/>
          </w:rPr>
          <w:delText xml:space="preserve">study </w:delText>
        </w:r>
        <w:r w:rsidR="00392479" w:rsidDel="002A6EA3">
          <w:rPr>
            <w:rFonts w:ascii="Times New Roman" w:hAnsi="Times New Roman" w:cs="Times New Roman"/>
            <w:sz w:val="24"/>
            <w:szCs w:val="24"/>
          </w:rPr>
          <w:delText>conducted</w:delText>
        </w:r>
        <w:r w:rsidR="00DD2AA4" w:rsidRPr="00DD2AA4" w:rsidDel="002A6EA3">
          <w:rPr>
            <w:rFonts w:ascii="Times New Roman" w:hAnsi="Times New Roman" w:cs="Times New Roman"/>
            <w:sz w:val="24"/>
            <w:szCs w:val="24"/>
          </w:rPr>
          <w:delText xml:space="preserve"> by</w:delText>
        </w:r>
      </w:del>
      <w:r w:rsidR="00DD2AA4" w:rsidRPr="00DD2AA4">
        <w:rPr>
          <w:rFonts w:ascii="Times New Roman" w:hAnsi="Times New Roman" w:cs="Times New Roman"/>
          <w:sz w:val="24"/>
          <w:szCs w:val="24"/>
        </w:rPr>
        <w:t xml:space="preserve"> Castel et al. (2007</w:t>
      </w:r>
      <w:r w:rsidR="004C5F65">
        <w:rPr>
          <w:rFonts w:ascii="Times New Roman" w:hAnsi="Times New Roman" w:cs="Times New Roman"/>
          <w:sz w:val="24"/>
          <w:szCs w:val="24"/>
        </w:rPr>
        <w:t>)</w:t>
      </w:r>
      <w:ins w:id="154" w:author="Mark Huff" w:date="2020-10-10T20:11:00Z">
        <w:r>
          <w:rPr>
            <w:rFonts w:ascii="Times New Roman" w:hAnsi="Times New Roman" w:cs="Times New Roman"/>
            <w:sz w:val="24"/>
            <w:szCs w:val="24"/>
          </w:rPr>
          <w:t xml:space="preserve"> who reported that</w:t>
        </w:r>
      </w:ins>
      <w:del w:id="155" w:author="Mark Huff" w:date="2020-10-10T20:11:00Z">
        <w:r w:rsidR="004C5F65" w:rsidDel="002A6EA3">
          <w:rPr>
            <w:rFonts w:ascii="Times New Roman" w:hAnsi="Times New Roman" w:cs="Times New Roman"/>
            <w:sz w:val="24"/>
            <w:szCs w:val="24"/>
          </w:rPr>
          <w:delText xml:space="preserve"> showed that</w:delText>
        </w:r>
      </w:del>
      <w:r w:rsidR="00392479">
        <w:rPr>
          <w:rFonts w:ascii="Times New Roman" w:hAnsi="Times New Roman" w:cs="Times New Roman"/>
          <w:sz w:val="24"/>
          <w:szCs w:val="24"/>
        </w:rPr>
        <w:t xml:space="preserve"> </w:t>
      </w:r>
      <w:r w:rsidR="004C5F65">
        <w:rPr>
          <w:rFonts w:ascii="Times New Roman" w:hAnsi="Times New Roman" w:cs="Times New Roman"/>
          <w:sz w:val="24"/>
          <w:szCs w:val="24"/>
        </w:rPr>
        <w:t>the</w:t>
      </w:r>
      <w:r w:rsidR="00DD2AA4" w:rsidRPr="00DD2AA4">
        <w:rPr>
          <w:rFonts w:ascii="Times New Roman" w:hAnsi="Times New Roman" w:cs="Times New Roman"/>
          <w:sz w:val="24"/>
          <w:szCs w:val="24"/>
        </w:rPr>
        <w:t xml:space="preserve"> illusion of competence</w:t>
      </w:r>
      <w:r w:rsidR="00392479">
        <w:rPr>
          <w:rFonts w:ascii="Times New Roman" w:hAnsi="Times New Roman" w:cs="Times New Roman"/>
          <w:sz w:val="24"/>
          <w:szCs w:val="24"/>
        </w:rPr>
        <w:t xml:space="preserve"> </w:t>
      </w:r>
      <w:ins w:id="156" w:author="Mark Huff" w:date="2020-10-10T20:11:00Z">
        <w:r>
          <w:rPr>
            <w:rFonts w:ascii="Times New Roman" w:hAnsi="Times New Roman" w:cs="Times New Roman"/>
            <w:sz w:val="24"/>
            <w:szCs w:val="24"/>
          </w:rPr>
          <w:t xml:space="preserve">also </w:t>
        </w:r>
        <w:r>
          <w:rPr>
            <w:rFonts w:ascii="Times New Roman" w:hAnsi="Times New Roman" w:cs="Times New Roman"/>
            <w:sz w:val="24"/>
            <w:szCs w:val="24"/>
          </w:rPr>
          <w:lastRenderedPageBreak/>
          <w:t xml:space="preserve">occur when participants study identical </w:t>
        </w:r>
      </w:ins>
      <w:ins w:id="157" w:author="Mark Huff" w:date="2020-10-10T20:12:00Z">
        <w:r>
          <w:rPr>
            <w:rFonts w:ascii="Times New Roman" w:hAnsi="Times New Roman" w:cs="Times New Roman"/>
            <w:sz w:val="24"/>
            <w:szCs w:val="24"/>
          </w:rPr>
          <w:t xml:space="preserve">cue-target pairs. </w:t>
        </w:r>
      </w:ins>
      <w:del w:id="158" w:author="Mark Huff" w:date="2020-10-10T20:12:00Z">
        <w:r w:rsidR="004C5F65" w:rsidDel="002A6EA3">
          <w:rPr>
            <w:rFonts w:ascii="Times New Roman" w:hAnsi="Times New Roman" w:cs="Times New Roman"/>
            <w:sz w:val="24"/>
            <w:szCs w:val="24"/>
          </w:rPr>
          <w:delText>can be extended</w:delText>
        </w:r>
        <w:r w:rsidR="00392479" w:rsidDel="002A6EA3">
          <w:rPr>
            <w:rFonts w:ascii="Times New Roman" w:hAnsi="Times New Roman" w:cs="Times New Roman"/>
            <w:sz w:val="24"/>
            <w:szCs w:val="24"/>
          </w:rPr>
          <w:delText xml:space="preserve"> to include</w:delText>
        </w:r>
        <w:r w:rsidR="00DD2AA4" w:rsidRPr="00DD2AA4" w:rsidDel="002A6EA3">
          <w:rPr>
            <w:rFonts w:ascii="Times New Roman" w:hAnsi="Times New Roman" w:cs="Times New Roman"/>
            <w:sz w:val="24"/>
            <w:szCs w:val="24"/>
          </w:rPr>
          <w:delText xml:space="preserve"> identical word pairs. </w:delText>
        </w:r>
      </w:del>
      <w:r w:rsidR="00DD2AA4" w:rsidRPr="00DD2AA4">
        <w:rPr>
          <w:rFonts w:ascii="Times New Roman" w:hAnsi="Times New Roman" w:cs="Times New Roman"/>
          <w:sz w:val="24"/>
          <w:szCs w:val="24"/>
        </w:rPr>
        <w:t xml:space="preserve">Participants </w:t>
      </w:r>
      <w:del w:id="159" w:author="Mark Huff" w:date="2020-10-10T20:12:00Z">
        <w:r w:rsidR="00DD2AA4" w:rsidRPr="00DD2AA4" w:rsidDel="002A6EA3">
          <w:rPr>
            <w:rFonts w:ascii="Times New Roman" w:hAnsi="Times New Roman" w:cs="Times New Roman"/>
            <w:sz w:val="24"/>
            <w:szCs w:val="24"/>
          </w:rPr>
          <w:delText>in Experiment 1 of this study were given a mix of</w:delText>
        </w:r>
      </w:del>
      <w:ins w:id="160" w:author="Mark Huff" w:date="2020-10-10T20:12:00Z">
        <w:r>
          <w:rPr>
            <w:rFonts w:ascii="Times New Roman" w:hAnsi="Times New Roman" w:cs="Times New Roman"/>
            <w:sz w:val="24"/>
            <w:szCs w:val="24"/>
          </w:rPr>
          <w:t>studied a set of</w:t>
        </w:r>
      </w:ins>
      <w:r w:rsidR="00DD2AA4" w:rsidRPr="00DD2AA4">
        <w:rPr>
          <w:rFonts w:ascii="Times New Roman" w:hAnsi="Times New Roman" w:cs="Times New Roman"/>
          <w:sz w:val="24"/>
          <w:szCs w:val="24"/>
        </w:rPr>
        <w:t xml:space="preserve"> </w:t>
      </w:r>
      <w:commentRangeStart w:id="161"/>
      <w:commentRangeStart w:id="162"/>
      <w:r w:rsidR="00DD2AA4" w:rsidRPr="00DD2AA4">
        <w:rPr>
          <w:rFonts w:ascii="Times New Roman" w:hAnsi="Times New Roman" w:cs="Times New Roman"/>
          <w:sz w:val="24"/>
          <w:szCs w:val="24"/>
        </w:rPr>
        <w:t xml:space="preserve">strongly </w:t>
      </w:r>
      <w:ins w:id="163" w:author="Nick Maxwell" w:date="2020-10-11T08:32:00Z">
        <w:r w:rsidR="00712D7B">
          <w:rPr>
            <w:rFonts w:ascii="Times New Roman" w:hAnsi="Times New Roman" w:cs="Times New Roman"/>
            <w:sz w:val="24"/>
            <w:szCs w:val="24"/>
          </w:rPr>
          <w:t xml:space="preserve">and </w:t>
        </w:r>
      </w:ins>
      <w:del w:id="164" w:author="Nick Maxwell" w:date="2020-10-11T08:32:00Z">
        <w:r w:rsidR="00DD2AA4" w:rsidRPr="00DD2AA4" w:rsidDel="00712D7B">
          <w:rPr>
            <w:rFonts w:ascii="Times New Roman" w:hAnsi="Times New Roman" w:cs="Times New Roman"/>
            <w:sz w:val="24"/>
            <w:szCs w:val="24"/>
          </w:rPr>
          <w:delText xml:space="preserve">related, </w:delText>
        </w:r>
      </w:del>
      <w:r w:rsidR="00DD2AA4" w:rsidRPr="00DD2AA4">
        <w:rPr>
          <w:rFonts w:ascii="Times New Roman" w:hAnsi="Times New Roman" w:cs="Times New Roman"/>
          <w:sz w:val="24"/>
          <w:szCs w:val="24"/>
        </w:rPr>
        <w:t>weakly related</w:t>
      </w:r>
      <w:ins w:id="165" w:author="Nick Maxwell" w:date="2020-10-11T08:32:00Z">
        <w:r w:rsidR="00712D7B">
          <w:rPr>
            <w:rFonts w:ascii="Times New Roman" w:hAnsi="Times New Roman" w:cs="Times New Roman"/>
            <w:sz w:val="24"/>
            <w:szCs w:val="24"/>
          </w:rPr>
          <w:t xml:space="preserve"> forward associates</w:t>
        </w:r>
      </w:ins>
      <w:r w:rsidR="00DD2AA4" w:rsidRPr="00DD2AA4">
        <w:rPr>
          <w:rFonts w:ascii="Times New Roman" w:hAnsi="Times New Roman" w:cs="Times New Roman"/>
          <w:sz w:val="24"/>
          <w:szCs w:val="24"/>
        </w:rPr>
        <w:t>,</w:t>
      </w:r>
      <w:r w:rsidR="00DD2AA4">
        <w:rPr>
          <w:rFonts w:ascii="Times New Roman" w:hAnsi="Times New Roman" w:cs="Times New Roman"/>
          <w:sz w:val="24"/>
          <w:szCs w:val="24"/>
        </w:rPr>
        <w:t xml:space="preserve"> </w:t>
      </w:r>
      <w:commentRangeEnd w:id="161"/>
      <w:r>
        <w:rPr>
          <w:rStyle w:val="CommentReference"/>
        </w:rPr>
        <w:commentReference w:id="161"/>
      </w:r>
      <w:commentRangeEnd w:id="162"/>
      <w:r w:rsidR="00712D7B">
        <w:rPr>
          <w:rStyle w:val="CommentReference"/>
        </w:rPr>
        <w:commentReference w:id="162"/>
      </w:r>
      <w:r w:rsidR="00DD2AA4" w:rsidRPr="00DD2AA4">
        <w:rPr>
          <w:rFonts w:ascii="Times New Roman" w:hAnsi="Times New Roman" w:cs="Times New Roman"/>
          <w:sz w:val="24"/>
          <w:szCs w:val="24"/>
        </w:rPr>
        <w:t>unrelated</w:t>
      </w:r>
      <w:ins w:id="166" w:author="Nick Maxwell" w:date="2020-10-11T08:32:00Z">
        <w:r w:rsidR="00712D7B">
          <w:rPr>
            <w:rFonts w:ascii="Times New Roman" w:hAnsi="Times New Roman" w:cs="Times New Roman"/>
            <w:sz w:val="24"/>
            <w:szCs w:val="24"/>
          </w:rPr>
          <w:t xml:space="preserve"> items</w:t>
        </w:r>
      </w:ins>
      <w:r w:rsidR="00DD2AA4" w:rsidRPr="00DD2AA4">
        <w:rPr>
          <w:rFonts w:ascii="Times New Roman" w:hAnsi="Times New Roman" w:cs="Times New Roman"/>
          <w:sz w:val="24"/>
          <w:szCs w:val="24"/>
        </w:rPr>
        <w:t xml:space="preserve">, and identical cue-target word pairs </w:t>
      </w:r>
      <w:del w:id="167" w:author="Mark Huff" w:date="2020-10-10T20:12:00Z">
        <w:r w:rsidR="00DD2AA4" w:rsidRPr="00DD2AA4" w:rsidDel="002A6EA3">
          <w:rPr>
            <w:rFonts w:ascii="Times New Roman" w:hAnsi="Times New Roman" w:cs="Times New Roman"/>
            <w:sz w:val="24"/>
            <w:szCs w:val="24"/>
          </w:rPr>
          <w:delText xml:space="preserve">and were asked to study the words </w:delText>
        </w:r>
      </w:del>
      <w:r w:rsidR="00DD2AA4" w:rsidRPr="00DD2AA4">
        <w:rPr>
          <w:rFonts w:ascii="Times New Roman" w:hAnsi="Times New Roman" w:cs="Times New Roman"/>
          <w:sz w:val="24"/>
          <w:szCs w:val="24"/>
        </w:rPr>
        <w:t>and provide</w:t>
      </w:r>
      <w:ins w:id="168" w:author="Mark Huff" w:date="2020-10-10T20:12:00Z">
        <w:r>
          <w:rPr>
            <w:rFonts w:ascii="Times New Roman" w:hAnsi="Times New Roman" w:cs="Times New Roman"/>
            <w:sz w:val="24"/>
            <w:szCs w:val="24"/>
          </w:rPr>
          <w:t>d</w:t>
        </w:r>
      </w:ins>
      <w:r w:rsidR="00DD2AA4" w:rsidRPr="00DD2AA4">
        <w:rPr>
          <w:rFonts w:ascii="Times New Roman" w:hAnsi="Times New Roman" w:cs="Times New Roman"/>
          <w:sz w:val="24"/>
          <w:szCs w:val="24"/>
        </w:rPr>
        <w:t xml:space="preserve"> JOL ratings. </w:t>
      </w:r>
      <w:r w:rsidR="004421FC">
        <w:rPr>
          <w:rFonts w:ascii="Times New Roman" w:hAnsi="Times New Roman" w:cs="Times New Roman"/>
          <w:sz w:val="24"/>
          <w:szCs w:val="24"/>
        </w:rPr>
        <w:t xml:space="preserve">Overall, </w:t>
      </w:r>
      <w:r w:rsidR="00DD2AA4" w:rsidRPr="00DD2AA4">
        <w:rPr>
          <w:rFonts w:ascii="Times New Roman" w:hAnsi="Times New Roman" w:cs="Times New Roman"/>
          <w:sz w:val="24"/>
          <w:szCs w:val="24"/>
        </w:rPr>
        <w:t xml:space="preserve">an illusion of competence </w:t>
      </w:r>
      <w:r w:rsidR="004421FC">
        <w:rPr>
          <w:rFonts w:ascii="Times New Roman" w:hAnsi="Times New Roman" w:cs="Times New Roman"/>
          <w:sz w:val="24"/>
          <w:szCs w:val="24"/>
        </w:rPr>
        <w:t xml:space="preserve">emerged </w:t>
      </w:r>
      <w:r w:rsidR="00DD2AA4" w:rsidRPr="00DD2AA4">
        <w:rPr>
          <w:rFonts w:ascii="Times New Roman" w:hAnsi="Times New Roman" w:cs="Times New Roman"/>
          <w:sz w:val="24"/>
          <w:szCs w:val="24"/>
        </w:rPr>
        <w:t xml:space="preserve">for identical word pairs </w:t>
      </w:r>
      <w:r w:rsidR="00AC5789">
        <w:rPr>
          <w:rFonts w:ascii="Times New Roman" w:hAnsi="Times New Roman" w:cs="Times New Roman"/>
          <w:sz w:val="24"/>
          <w:szCs w:val="24"/>
        </w:rPr>
        <w:t xml:space="preserve">in </w:t>
      </w:r>
      <w:r w:rsidR="00DD2AA4" w:rsidRPr="00DD2AA4">
        <w:rPr>
          <w:rFonts w:ascii="Times New Roman" w:hAnsi="Times New Roman" w:cs="Times New Roman"/>
          <w:sz w:val="24"/>
          <w:szCs w:val="24"/>
        </w:rPr>
        <w:t xml:space="preserve">which </w:t>
      </w:r>
      <w:r w:rsidR="004421FC">
        <w:rPr>
          <w:rFonts w:ascii="Times New Roman" w:hAnsi="Times New Roman" w:cs="Times New Roman"/>
          <w:sz w:val="24"/>
          <w:szCs w:val="24"/>
        </w:rPr>
        <w:t>JOLs exceeded subsequent recall rates. One explanation for this finding is that</w:t>
      </w:r>
      <w:r w:rsidR="00DD2AA4" w:rsidRPr="00DD2AA4">
        <w:rPr>
          <w:rFonts w:ascii="Times New Roman" w:hAnsi="Times New Roman" w:cs="Times New Roman"/>
          <w:sz w:val="24"/>
          <w:szCs w:val="24"/>
        </w:rPr>
        <w:t xml:space="preserve"> participants perceived the identical pairs to be easier </w:t>
      </w:r>
      <w:del w:id="169" w:author="Nick Maxwell" w:date="2020-10-11T08:32:00Z">
        <w:r w:rsidR="00DD2AA4" w:rsidRPr="00DD2AA4" w:rsidDel="00712D7B">
          <w:rPr>
            <w:rFonts w:ascii="Times New Roman" w:hAnsi="Times New Roman" w:cs="Times New Roman"/>
            <w:sz w:val="24"/>
            <w:szCs w:val="24"/>
          </w:rPr>
          <w:delText xml:space="preserve">compared </w:delText>
        </w:r>
      </w:del>
      <w:ins w:id="170" w:author="Nick Maxwell" w:date="2020-10-11T08:32:00Z">
        <w:r w:rsidR="00712D7B">
          <w:rPr>
            <w:rFonts w:ascii="Times New Roman" w:hAnsi="Times New Roman" w:cs="Times New Roman"/>
            <w:sz w:val="24"/>
            <w:szCs w:val="24"/>
          </w:rPr>
          <w:t>relative</w:t>
        </w:r>
        <w:r w:rsidR="00712D7B" w:rsidRPr="00DD2AA4">
          <w:rPr>
            <w:rFonts w:ascii="Times New Roman" w:hAnsi="Times New Roman" w:cs="Times New Roman"/>
            <w:sz w:val="24"/>
            <w:szCs w:val="24"/>
          </w:rPr>
          <w:t xml:space="preserve"> </w:t>
        </w:r>
      </w:ins>
      <w:r w:rsidR="00DD2AA4" w:rsidRPr="00DD2AA4">
        <w:rPr>
          <w:rFonts w:ascii="Times New Roman" w:hAnsi="Times New Roman" w:cs="Times New Roman"/>
          <w:sz w:val="24"/>
          <w:szCs w:val="24"/>
        </w:rPr>
        <w:t xml:space="preserve">to the </w:t>
      </w:r>
      <w:commentRangeStart w:id="171"/>
      <w:commentRangeStart w:id="172"/>
      <w:r w:rsidR="00DD2AA4" w:rsidRPr="00DD2AA4">
        <w:rPr>
          <w:rFonts w:ascii="Times New Roman" w:hAnsi="Times New Roman" w:cs="Times New Roman"/>
          <w:sz w:val="24"/>
          <w:szCs w:val="24"/>
        </w:rPr>
        <w:t xml:space="preserve">other pairs </w:t>
      </w:r>
      <w:commentRangeEnd w:id="171"/>
      <w:r w:rsidR="0095708E">
        <w:rPr>
          <w:rStyle w:val="CommentReference"/>
        </w:rPr>
        <w:commentReference w:id="171"/>
      </w:r>
      <w:commentRangeEnd w:id="172"/>
      <w:r w:rsidR="00712D7B">
        <w:rPr>
          <w:rStyle w:val="CommentReference"/>
        </w:rPr>
        <w:commentReference w:id="172"/>
      </w:r>
      <w:r w:rsidR="00DD2AA4" w:rsidRPr="00DD2AA4">
        <w:rPr>
          <w:rFonts w:ascii="Times New Roman" w:hAnsi="Times New Roman" w:cs="Times New Roman"/>
          <w:sz w:val="24"/>
          <w:szCs w:val="24"/>
        </w:rPr>
        <w:t xml:space="preserve">and thus </w:t>
      </w:r>
      <w:commentRangeStart w:id="173"/>
      <w:r w:rsidR="00DD2AA4" w:rsidRPr="00DD2AA4">
        <w:rPr>
          <w:rFonts w:ascii="Times New Roman" w:hAnsi="Times New Roman" w:cs="Times New Roman"/>
          <w:sz w:val="24"/>
          <w:szCs w:val="24"/>
        </w:rPr>
        <w:t xml:space="preserve">spent less time studying </w:t>
      </w:r>
      <w:commentRangeEnd w:id="173"/>
      <w:r w:rsidR="0095708E">
        <w:rPr>
          <w:rStyle w:val="CommentReference"/>
        </w:rPr>
        <w:commentReference w:id="173"/>
      </w:r>
      <w:r w:rsidR="00DD2AA4" w:rsidRPr="00DD2AA4">
        <w:rPr>
          <w:rFonts w:ascii="Times New Roman" w:hAnsi="Times New Roman" w:cs="Times New Roman"/>
          <w:sz w:val="24"/>
          <w:szCs w:val="24"/>
        </w:rPr>
        <w:t xml:space="preserve">them or because the participants </w:t>
      </w:r>
      <w:r w:rsidR="004421FC">
        <w:rPr>
          <w:rFonts w:ascii="Times New Roman" w:hAnsi="Times New Roman" w:cs="Times New Roman"/>
          <w:sz w:val="24"/>
          <w:szCs w:val="24"/>
        </w:rPr>
        <w:t>did not</w:t>
      </w:r>
      <w:r w:rsidR="00DD2AA4" w:rsidRPr="00DD2AA4">
        <w:rPr>
          <w:rFonts w:ascii="Times New Roman" w:hAnsi="Times New Roman" w:cs="Times New Roman"/>
          <w:sz w:val="24"/>
          <w:szCs w:val="24"/>
        </w:rPr>
        <w:t xml:space="preserve"> encode the identical pairs as deeply because they thought they would be easier to recall (Castel et al., 2007). </w:t>
      </w:r>
      <w:ins w:id="174" w:author="Nick Maxwell" w:date="2020-10-11T08:33:00Z">
        <w:r w:rsidR="00712D7B" w:rsidRPr="00712D7B">
          <w:rPr>
            <w:rFonts w:ascii="Times New Roman" w:hAnsi="Times New Roman" w:cs="Times New Roman"/>
            <w:sz w:val="24"/>
            <w:szCs w:val="24"/>
            <w:highlight w:val="yellow"/>
            <w:rPrChange w:id="175" w:author="Nick Maxwell" w:date="2020-10-11T08:34:00Z">
              <w:rPr>
                <w:rFonts w:ascii="Times New Roman" w:hAnsi="Times New Roman" w:cs="Times New Roman"/>
                <w:sz w:val="24"/>
                <w:szCs w:val="24"/>
              </w:rPr>
            </w:rPrChange>
          </w:rPr>
          <w:t xml:space="preserve">[RT STUFF FROM CASTEL </w:t>
        </w:r>
      </w:ins>
      <w:ins w:id="176" w:author="Nick Maxwell" w:date="2020-10-11T08:35:00Z">
        <w:r w:rsidR="00A521E9">
          <w:rPr>
            <w:rFonts w:ascii="Times New Roman" w:hAnsi="Times New Roman" w:cs="Times New Roman"/>
            <w:sz w:val="24"/>
            <w:szCs w:val="24"/>
            <w:highlight w:val="yellow"/>
          </w:rPr>
          <w:t xml:space="preserve">PAPER </w:t>
        </w:r>
      </w:ins>
      <w:ins w:id="177" w:author="Nick Maxwell" w:date="2020-10-11T08:33:00Z">
        <w:r w:rsidR="00712D7B" w:rsidRPr="00712D7B">
          <w:rPr>
            <w:rFonts w:ascii="Times New Roman" w:hAnsi="Times New Roman" w:cs="Times New Roman"/>
            <w:sz w:val="24"/>
            <w:szCs w:val="24"/>
            <w:highlight w:val="yellow"/>
            <w:rPrChange w:id="178" w:author="Nick Maxwell" w:date="2020-10-11T08:34:00Z">
              <w:rPr>
                <w:rFonts w:ascii="Times New Roman" w:hAnsi="Times New Roman" w:cs="Times New Roman"/>
                <w:sz w:val="24"/>
                <w:szCs w:val="24"/>
              </w:rPr>
            </w:rPrChange>
          </w:rPr>
          <w:t>HERE]</w:t>
        </w:r>
      </w:ins>
    </w:p>
    <w:p w14:paraId="04215777" w14:textId="0C74A9C9" w:rsidR="00DD2AA4" w:rsidRDefault="00DD2AA4" w:rsidP="00B27326">
      <w:pPr>
        <w:spacing w:after="0" w:line="480" w:lineRule="auto"/>
        <w:ind w:firstLine="720"/>
        <w:rPr>
          <w:ins w:id="179" w:author="Nick Maxwell" w:date="2020-10-11T08:36:00Z"/>
          <w:rFonts w:ascii="Times New Roman" w:hAnsi="Times New Roman" w:cs="Times New Roman"/>
          <w:sz w:val="24"/>
          <w:szCs w:val="24"/>
        </w:rPr>
      </w:pPr>
      <w:r w:rsidRPr="00843F0A">
        <w:rPr>
          <w:rFonts w:ascii="Times New Roman" w:hAnsi="Times New Roman" w:cs="Times New Roman"/>
          <w:sz w:val="24"/>
          <w:szCs w:val="24"/>
        </w:rPr>
        <w:t xml:space="preserve">More recently, </w:t>
      </w:r>
      <w:r w:rsidR="00843F0A" w:rsidRPr="00843F0A">
        <w:rPr>
          <w:rFonts w:ascii="Times New Roman" w:hAnsi="Times New Roman" w:cs="Times New Roman"/>
          <w:sz w:val="24"/>
          <w:szCs w:val="24"/>
        </w:rPr>
        <w:t>Maxwell</w:t>
      </w:r>
      <w:r w:rsidR="00843F0A">
        <w:rPr>
          <w:rFonts w:ascii="Times New Roman" w:hAnsi="Times New Roman" w:cs="Times New Roman"/>
          <w:sz w:val="24"/>
          <w:szCs w:val="24"/>
        </w:rPr>
        <w:t xml:space="preserve"> and Huff (in press), </w:t>
      </w:r>
      <w:r w:rsidR="00E5533C">
        <w:rPr>
          <w:rFonts w:ascii="Times New Roman" w:hAnsi="Times New Roman" w:cs="Times New Roman"/>
          <w:sz w:val="24"/>
          <w:szCs w:val="24"/>
        </w:rPr>
        <w:t>further investigated the correspondence between JOLs and recall</w:t>
      </w:r>
      <w:ins w:id="180" w:author="Mark Huff" w:date="2020-10-10T20:20:00Z">
        <w:r w:rsidR="0095708E">
          <w:rPr>
            <w:rFonts w:ascii="Times New Roman" w:hAnsi="Times New Roman" w:cs="Times New Roman"/>
            <w:sz w:val="24"/>
            <w:szCs w:val="24"/>
          </w:rPr>
          <w:t xml:space="preserve"> rates</w:t>
        </w:r>
      </w:ins>
      <w:r w:rsidR="00843F0A">
        <w:rPr>
          <w:rFonts w:ascii="Times New Roman" w:hAnsi="Times New Roman" w:cs="Times New Roman"/>
          <w:sz w:val="24"/>
          <w:szCs w:val="24"/>
        </w:rPr>
        <w:t xml:space="preserve"> by looking at symmetrical </w:t>
      </w:r>
      <w:del w:id="181" w:author="Mark Huff" w:date="2020-10-10T20:20:00Z">
        <w:r w:rsidR="00F30BE8" w:rsidDel="0095708E">
          <w:rPr>
            <w:rFonts w:ascii="Times New Roman" w:hAnsi="Times New Roman" w:cs="Times New Roman"/>
            <w:sz w:val="24"/>
            <w:szCs w:val="24"/>
          </w:rPr>
          <w:delText xml:space="preserve">paired </w:delText>
        </w:r>
      </w:del>
      <w:r w:rsidR="00F30BE8">
        <w:rPr>
          <w:rFonts w:ascii="Times New Roman" w:hAnsi="Times New Roman" w:cs="Times New Roman"/>
          <w:sz w:val="24"/>
          <w:szCs w:val="24"/>
        </w:rPr>
        <w:t>associates</w:t>
      </w:r>
      <w:r w:rsidR="00B96581">
        <w:rPr>
          <w:rFonts w:ascii="Times New Roman" w:hAnsi="Times New Roman" w:cs="Times New Roman"/>
          <w:sz w:val="24"/>
          <w:szCs w:val="24"/>
        </w:rPr>
        <w:t xml:space="preserve"> (e.g., on-off)</w:t>
      </w:r>
      <w:r w:rsidR="00843F0A">
        <w:rPr>
          <w:rFonts w:ascii="Times New Roman" w:hAnsi="Times New Roman" w:cs="Times New Roman"/>
          <w:sz w:val="24"/>
          <w:szCs w:val="24"/>
        </w:rPr>
        <w:t>.</w:t>
      </w:r>
      <w:r w:rsidR="008C60AD">
        <w:rPr>
          <w:rFonts w:ascii="Times New Roman" w:hAnsi="Times New Roman" w:cs="Times New Roman"/>
          <w:sz w:val="24"/>
          <w:szCs w:val="24"/>
        </w:rPr>
        <w:t xml:space="preserve"> </w:t>
      </w:r>
      <w:moveFromRangeStart w:id="182" w:author="Nick Maxwell" w:date="2020-10-11T08:34:00Z" w:name="move53297684"/>
      <w:commentRangeStart w:id="183"/>
      <w:commentRangeStart w:id="184"/>
      <w:moveFrom w:id="185" w:author="Nick Maxwell" w:date="2020-10-11T08:34:00Z">
        <w:r w:rsidR="00B473F7" w:rsidDel="00276554">
          <w:rPr>
            <w:rFonts w:ascii="Times New Roman" w:hAnsi="Times New Roman" w:cs="Times New Roman"/>
            <w:sz w:val="24"/>
            <w:szCs w:val="24"/>
          </w:rPr>
          <w:t xml:space="preserve">Symmetrical pairs differ from identical pairs in that they have equal levels of forward and backward associative strength without needing to repeat the same word. </w:t>
        </w:r>
      </w:moveFrom>
      <w:moveFromRangeEnd w:id="182"/>
      <w:r w:rsidR="00B473F7">
        <w:rPr>
          <w:rFonts w:ascii="Times New Roman" w:hAnsi="Times New Roman" w:cs="Times New Roman"/>
          <w:sz w:val="24"/>
          <w:szCs w:val="24"/>
        </w:rPr>
        <w:t>Symmetrical pairs are different from</w:t>
      </w:r>
      <w:r w:rsidR="00147326">
        <w:rPr>
          <w:rFonts w:ascii="Times New Roman" w:hAnsi="Times New Roman" w:cs="Times New Roman"/>
          <w:sz w:val="24"/>
          <w:szCs w:val="24"/>
        </w:rPr>
        <w:t xml:space="preserve"> forward and backward pairs in that the associative strength between the cue and target word is the same regardless of direction (i.e., salt-pepper</w:t>
      </w:r>
      <w:r w:rsidR="00843F0A">
        <w:rPr>
          <w:rFonts w:ascii="Times New Roman" w:hAnsi="Times New Roman" w:cs="Times New Roman"/>
          <w:sz w:val="24"/>
          <w:szCs w:val="24"/>
        </w:rPr>
        <w:t xml:space="preserve"> </w:t>
      </w:r>
      <w:r w:rsidR="00147326">
        <w:rPr>
          <w:rFonts w:ascii="Times New Roman" w:hAnsi="Times New Roman" w:cs="Times New Roman"/>
          <w:sz w:val="24"/>
          <w:szCs w:val="24"/>
        </w:rPr>
        <w:t>would have the same associative strength as pepper-salt), whereas forward and backward cue-target pairs have a stronger strength depending on the direction of the pair (i.e. tuna-fish (F) has a stronger associative strength than fish-tuna (B)</w:t>
      </w:r>
      <w:r w:rsidR="00D61E7F">
        <w:rPr>
          <w:rFonts w:ascii="Times New Roman" w:hAnsi="Times New Roman" w:cs="Times New Roman"/>
          <w:sz w:val="24"/>
          <w:szCs w:val="24"/>
        </w:rPr>
        <w:t>)</w:t>
      </w:r>
      <w:r w:rsidR="00147326">
        <w:rPr>
          <w:rFonts w:ascii="Times New Roman" w:hAnsi="Times New Roman" w:cs="Times New Roman"/>
          <w:sz w:val="24"/>
          <w:szCs w:val="24"/>
        </w:rPr>
        <w:t>.</w:t>
      </w:r>
      <w:del w:id="186" w:author="Nick Maxwell" w:date="2020-10-11T08:34:00Z">
        <w:r w:rsidR="00147326" w:rsidDel="00276554">
          <w:rPr>
            <w:rFonts w:ascii="Times New Roman" w:hAnsi="Times New Roman" w:cs="Times New Roman"/>
            <w:sz w:val="24"/>
            <w:szCs w:val="24"/>
          </w:rPr>
          <w:delText xml:space="preserve"> </w:delText>
        </w:r>
        <w:commentRangeEnd w:id="183"/>
        <w:r w:rsidR="0095708E" w:rsidDel="00276554">
          <w:rPr>
            <w:rStyle w:val="CommentReference"/>
          </w:rPr>
          <w:commentReference w:id="183"/>
        </w:r>
      </w:del>
      <w:commentRangeEnd w:id="184"/>
      <w:r w:rsidR="00276554">
        <w:rPr>
          <w:rStyle w:val="CommentReference"/>
        </w:rPr>
        <w:commentReference w:id="184"/>
      </w:r>
      <w:moveToRangeStart w:id="187" w:author="Nick Maxwell" w:date="2020-10-11T08:34:00Z" w:name="move53297684"/>
      <w:moveTo w:id="188" w:author="Nick Maxwell" w:date="2020-10-11T08:34:00Z">
        <w:del w:id="189" w:author="Nick Maxwell" w:date="2020-10-11T08:34:00Z">
          <w:r w:rsidR="00276554" w:rsidDel="00276554">
            <w:rPr>
              <w:rFonts w:ascii="Times New Roman" w:hAnsi="Times New Roman" w:cs="Times New Roman"/>
              <w:sz w:val="24"/>
              <w:szCs w:val="24"/>
            </w:rPr>
            <w:delText>Symmetrical p</w:delText>
          </w:r>
        </w:del>
      </w:moveTo>
      <w:ins w:id="190" w:author="Nick Maxwell" w:date="2020-10-11T08:34:00Z">
        <w:r w:rsidR="00276554">
          <w:rPr>
            <w:rFonts w:ascii="Times New Roman" w:hAnsi="Times New Roman" w:cs="Times New Roman"/>
            <w:sz w:val="24"/>
            <w:szCs w:val="24"/>
          </w:rPr>
          <w:t xml:space="preserve"> Furthermore, these pa</w:t>
        </w:r>
      </w:ins>
      <w:moveTo w:id="191" w:author="Nick Maxwell" w:date="2020-10-11T08:34:00Z">
        <w:del w:id="192" w:author="Nick Maxwell" w:date="2020-10-11T08:34:00Z">
          <w:r w:rsidR="00276554" w:rsidDel="00276554">
            <w:rPr>
              <w:rFonts w:ascii="Times New Roman" w:hAnsi="Times New Roman" w:cs="Times New Roman"/>
              <w:sz w:val="24"/>
              <w:szCs w:val="24"/>
            </w:rPr>
            <w:delText>a</w:delText>
          </w:r>
        </w:del>
        <w:r w:rsidR="00276554">
          <w:rPr>
            <w:rFonts w:ascii="Times New Roman" w:hAnsi="Times New Roman" w:cs="Times New Roman"/>
            <w:sz w:val="24"/>
            <w:szCs w:val="24"/>
          </w:rPr>
          <w:t>irs differ from identical pairs in that they have equal levels of forward and backward associative strength without needing to repeat the same word.</w:t>
        </w:r>
      </w:moveTo>
      <w:moveToRangeEnd w:id="187"/>
      <w:ins w:id="193" w:author="Nick Maxwell" w:date="2020-10-11T08:34:00Z">
        <w:r w:rsidR="00276554">
          <w:rPr>
            <w:rFonts w:ascii="Times New Roman" w:hAnsi="Times New Roman" w:cs="Times New Roman"/>
            <w:sz w:val="24"/>
            <w:szCs w:val="24"/>
          </w:rPr>
          <w:t xml:space="preserve"> </w:t>
        </w:r>
      </w:ins>
      <w:r w:rsidR="00EC79CE">
        <w:rPr>
          <w:rFonts w:ascii="Times New Roman" w:hAnsi="Times New Roman" w:cs="Times New Roman"/>
          <w:sz w:val="24"/>
          <w:szCs w:val="24"/>
        </w:rPr>
        <w:t xml:space="preserve">Across four experiments, </w:t>
      </w:r>
      <w:del w:id="194" w:author="Mark Huff" w:date="2020-10-10T20:23:00Z">
        <w:r w:rsidR="00EC79CE" w:rsidDel="0095708E">
          <w:rPr>
            <w:rFonts w:ascii="Times New Roman" w:hAnsi="Times New Roman" w:cs="Times New Roman"/>
            <w:sz w:val="24"/>
            <w:szCs w:val="24"/>
          </w:rPr>
          <w:delText>t</w:delText>
        </w:r>
        <w:r w:rsidR="00843F0A" w:rsidDel="0095708E">
          <w:rPr>
            <w:rFonts w:ascii="Times New Roman" w:hAnsi="Times New Roman" w:cs="Times New Roman"/>
            <w:sz w:val="24"/>
            <w:szCs w:val="24"/>
          </w:rPr>
          <w:delText xml:space="preserve">hey </w:delText>
        </w:r>
        <w:r w:rsidR="00AC5789" w:rsidDel="0095708E">
          <w:rPr>
            <w:rFonts w:ascii="Times New Roman" w:hAnsi="Times New Roman" w:cs="Times New Roman"/>
            <w:sz w:val="24"/>
            <w:szCs w:val="24"/>
          </w:rPr>
          <w:delText>found</w:delText>
        </w:r>
      </w:del>
      <w:ins w:id="195" w:author="Nick Maxwell" w:date="2020-10-11T08:26:00Z">
        <w:r w:rsidR="00097057">
          <w:rPr>
            <w:rFonts w:ascii="Times New Roman" w:hAnsi="Times New Roman" w:cs="Times New Roman"/>
            <w:sz w:val="24"/>
            <w:szCs w:val="24"/>
          </w:rPr>
          <w:t>a</w:t>
        </w:r>
      </w:ins>
      <w:del w:id="196" w:author="Nick Maxwell" w:date="2020-10-11T08:26:00Z">
        <w:r w:rsidR="00EC79CE" w:rsidDel="00097057">
          <w:rPr>
            <w:rFonts w:ascii="Times New Roman" w:hAnsi="Times New Roman" w:cs="Times New Roman"/>
            <w:sz w:val="24"/>
            <w:szCs w:val="24"/>
          </w:rPr>
          <w:delText xml:space="preserve"> </w:delText>
        </w:r>
      </w:del>
      <w:del w:id="197" w:author="Mark Huff" w:date="2020-10-10T20:23:00Z">
        <w:r w:rsidR="00EC79CE" w:rsidDel="0095708E">
          <w:rPr>
            <w:rFonts w:ascii="Times New Roman" w:hAnsi="Times New Roman" w:cs="Times New Roman"/>
            <w:sz w:val="24"/>
            <w:szCs w:val="24"/>
          </w:rPr>
          <w:delText xml:space="preserve">a </w:delText>
        </w:r>
      </w:del>
      <w:ins w:id="198" w:author="Mark Huff" w:date="2020-10-10T20:23:00Z">
        <w:del w:id="199" w:author="Nick Maxwell" w:date="2020-10-11T08:26:00Z">
          <w:r w:rsidR="0095708E" w:rsidDel="00097057">
            <w:rPr>
              <w:rFonts w:ascii="Times New Roman" w:hAnsi="Times New Roman" w:cs="Times New Roman"/>
              <w:sz w:val="24"/>
              <w:szCs w:val="24"/>
            </w:rPr>
            <w:delText>A</w:delText>
          </w:r>
        </w:del>
      </w:ins>
      <w:ins w:id="200" w:author="Nick Maxwell" w:date="2020-10-11T08:50:00Z">
        <w:r w:rsidR="003F6D2D">
          <w:rPr>
            <w:rFonts w:ascii="Times New Roman" w:hAnsi="Times New Roman" w:cs="Times New Roman"/>
            <w:sz w:val="24"/>
            <w:szCs w:val="24"/>
          </w:rPr>
          <w:t xml:space="preserve"> strong </w:t>
        </w:r>
      </w:ins>
      <w:ins w:id="201" w:author="Mark Huff" w:date="2020-10-10T20:23:00Z">
        <w:del w:id="202" w:author="Nick Maxwell" w:date="2020-10-11T08:50:00Z">
          <w:r w:rsidR="0095708E" w:rsidDel="003F6D2D">
            <w:rPr>
              <w:rFonts w:ascii="Times New Roman" w:hAnsi="Times New Roman" w:cs="Times New Roman"/>
              <w:sz w:val="24"/>
              <w:szCs w:val="24"/>
            </w:rPr>
            <w:delText xml:space="preserve"> </w:delText>
          </w:r>
        </w:del>
      </w:ins>
      <w:del w:id="203" w:author="Nick Maxwell" w:date="2020-10-11T08:50:00Z">
        <w:r w:rsidR="00EC79CE" w:rsidDel="003F6D2D">
          <w:rPr>
            <w:rFonts w:ascii="Times New Roman" w:hAnsi="Times New Roman" w:cs="Times New Roman"/>
            <w:sz w:val="24"/>
            <w:szCs w:val="24"/>
          </w:rPr>
          <w:delText>robust</w:delText>
        </w:r>
        <w:r w:rsidR="00843F0A" w:rsidDel="003F6D2D">
          <w:rPr>
            <w:rFonts w:ascii="Times New Roman" w:hAnsi="Times New Roman" w:cs="Times New Roman"/>
            <w:sz w:val="24"/>
            <w:szCs w:val="24"/>
          </w:rPr>
          <w:delText xml:space="preserve"> </w:delText>
        </w:r>
      </w:del>
      <w:r w:rsidR="00843F0A">
        <w:rPr>
          <w:rFonts w:ascii="Times New Roman" w:hAnsi="Times New Roman" w:cs="Times New Roman"/>
          <w:sz w:val="24"/>
          <w:szCs w:val="24"/>
        </w:rPr>
        <w:t>illusion of competence</w:t>
      </w:r>
      <w:ins w:id="204" w:author="Mark Huff" w:date="2020-10-10T20:23:00Z">
        <w:r w:rsidR="0095708E">
          <w:rPr>
            <w:rFonts w:ascii="Times New Roman" w:hAnsi="Times New Roman" w:cs="Times New Roman"/>
            <w:sz w:val="24"/>
            <w:szCs w:val="24"/>
          </w:rPr>
          <w:t xml:space="preserve"> pattern was found</w:t>
        </w:r>
      </w:ins>
      <w:r w:rsidR="00843F0A">
        <w:rPr>
          <w:rFonts w:ascii="Times New Roman" w:hAnsi="Times New Roman" w:cs="Times New Roman"/>
          <w:sz w:val="24"/>
          <w:szCs w:val="24"/>
        </w:rPr>
        <w:t xml:space="preserve"> </w:t>
      </w:r>
      <w:r w:rsidR="00EC79CE">
        <w:rPr>
          <w:rFonts w:ascii="Times New Roman" w:hAnsi="Times New Roman" w:cs="Times New Roman"/>
          <w:sz w:val="24"/>
          <w:szCs w:val="24"/>
        </w:rPr>
        <w:t>for</w:t>
      </w:r>
      <w:r w:rsidR="00843F0A">
        <w:rPr>
          <w:rFonts w:ascii="Times New Roman" w:hAnsi="Times New Roman" w:cs="Times New Roman"/>
          <w:sz w:val="24"/>
          <w:szCs w:val="24"/>
        </w:rPr>
        <w:t xml:space="preserve"> backward </w:t>
      </w:r>
      <w:r w:rsidR="00EC79CE">
        <w:rPr>
          <w:rFonts w:ascii="Times New Roman" w:hAnsi="Times New Roman" w:cs="Times New Roman"/>
          <w:sz w:val="24"/>
          <w:szCs w:val="24"/>
        </w:rPr>
        <w:t xml:space="preserve">pairs </w:t>
      </w:r>
      <w:r w:rsidR="00843F0A">
        <w:rPr>
          <w:rFonts w:ascii="Times New Roman" w:hAnsi="Times New Roman" w:cs="Times New Roman"/>
          <w:sz w:val="24"/>
          <w:szCs w:val="24"/>
        </w:rPr>
        <w:t>and</w:t>
      </w:r>
      <w:r w:rsidR="00F30BE8">
        <w:rPr>
          <w:rFonts w:ascii="Times New Roman" w:hAnsi="Times New Roman" w:cs="Times New Roman"/>
          <w:sz w:val="24"/>
          <w:szCs w:val="24"/>
        </w:rPr>
        <w:t>, additionally,</w:t>
      </w:r>
      <w:r w:rsidR="00843F0A">
        <w:rPr>
          <w:rFonts w:ascii="Times New Roman" w:hAnsi="Times New Roman" w:cs="Times New Roman"/>
          <w:sz w:val="24"/>
          <w:szCs w:val="24"/>
        </w:rPr>
        <w:t xml:space="preserve"> </w:t>
      </w:r>
      <w:del w:id="205" w:author="Mark Huff" w:date="2020-10-10T20:23:00Z">
        <w:r w:rsidR="00F30BE8" w:rsidDel="0095708E">
          <w:rPr>
            <w:rFonts w:ascii="Times New Roman" w:hAnsi="Times New Roman" w:cs="Times New Roman"/>
            <w:sz w:val="24"/>
            <w:szCs w:val="24"/>
          </w:rPr>
          <w:delText>demonstrated that</w:delText>
        </w:r>
      </w:del>
      <w:ins w:id="206" w:author="Mark Huff" w:date="2020-10-10T20:23:00Z">
        <w:del w:id="207" w:author="Nick Maxwell" w:date="2020-10-11T08:35:00Z">
          <w:r w:rsidR="0095708E" w:rsidDel="00887E0A">
            <w:rPr>
              <w:rFonts w:ascii="Times New Roman" w:hAnsi="Times New Roman" w:cs="Times New Roman"/>
              <w:sz w:val="24"/>
              <w:szCs w:val="24"/>
            </w:rPr>
            <w:delText>an</w:delText>
          </w:r>
        </w:del>
      </w:ins>
      <w:ins w:id="208" w:author="Nick Maxwell" w:date="2020-10-11T08:35:00Z">
        <w:r w:rsidR="00887E0A">
          <w:rPr>
            <w:rFonts w:ascii="Times New Roman" w:hAnsi="Times New Roman" w:cs="Times New Roman"/>
            <w:sz w:val="24"/>
            <w:szCs w:val="24"/>
          </w:rPr>
          <w:t>the</w:t>
        </w:r>
      </w:ins>
      <w:r w:rsidR="00843F0A">
        <w:rPr>
          <w:rFonts w:ascii="Times New Roman" w:hAnsi="Times New Roman" w:cs="Times New Roman"/>
          <w:sz w:val="24"/>
          <w:szCs w:val="24"/>
        </w:rPr>
        <w:t xml:space="preserve"> illusion of competence </w:t>
      </w:r>
      <w:ins w:id="209" w:author="Nick Maxwell" w:date="2020-10-11T08:35:00Z">
        <w:r w:rsidR="00887E0A">
          <w:rPr>
            <w:rFonts w:ascii="Times New Roman" w:hAnsi="Times New Roman" w:cs="Times New Roman"/>
            <w:sz w:val="24"/>
            <w:szCs w:val="24"/>
          </w:rPr>
          <w:t xml:space="preserve">was shown to </w:t>
        </w:r>
      </w:ins>
      <w:r w:rsidR="00F30BE8">
        <w:rPr>
          <w:rFonts w:ascii="Times New Roman" w:hAnsi="Times New Roman" w:cs="Times New Roman"/>
          <w:sz w:val="24"/>
          <w:szCs w:val="24"/>
        </w:rPr>
        <w:t>extend</w:t>
      </w:r>
      <w:del w:id="210" w:author="Nick Maxwell" w:date="2020-10-11T08:35:00Z">
        <w:r w:rsidR="00F30BE8" w:rsidDel="00887E0A">
          <w:rPr>
            <w:rFonts w:ascii="Times New Roman" w:hAnsi="Times New Roman" w:cs="Times New Roman"/>
            <w:sz w:val="24"/>
            <w:szCs w:val="24"/>
          </w:rPr>
          <w:delText>s</w:delText>
        </w:r>
      </w:del>
      <w:r w:rsidR="00F30BE8">
        <w:rPr>
          <w:rFonts w:ascii="Times New Roman" w:hAnsi="Times New Roman" w:cs="Times New Roman"/>
          <w:sz w:val="24"/>
          <w:szCs w:val="24"/>
        </w:rPr>
        <w:t xml:space="preserve"> to</w:t>
      </w:r>
      <w:r w:rsidR="00843F0A">
        <w:rPr>
          <w:rFonts w:ascii="Times New Roman" w:hAnsi="Times New Roman" w:cs="Times New Roman"/>
          <w:sz w:val="24"/>
          <w:szCs w:val="24"/>
        </w:rPr>
        <w:t xml:space="preserve"> symmetrical </w:t>
      </w:r>
      <w:commentRangeStart w:id="211"/>
      <w:commentRangeStart w:id="212"/>
      <w:r w:rsidR="00F30BE8">
        <w:rPr>
          <w:rFonts w:ascii="Times New Roman" w:hAnsi="Times New Roman" w:cs="Times New Roman"/>
          <w:sz w:val="24"/>
          <w:szCs w:val="24"/>
        </w:rPr>
        <w:t>associates</w:t>
      </w:r>
      <w:commentRangeEnd w:id="211"/>
      <w:r w:rsidR="0095708E">
        <w:rPr>
          <w:rStyle w:val="CommentReference"/>
        </w:rPr>
        <w:commentReference w:id="211"/>
      </w:r>
      <w:commentRangeEnd w:id="212"/>
      <w:r w:rsidR="003F6D2D">
        <w:rPr>
          <w:rStyle w:val="CommentReference"/>
        </w:rPr>
        <w:commentReference w:id="212"/>
      </w:r>
      <w:ins w:id="213" w:author="Nick Maxwell" w:date="2020-10-11T08:35:00Z">
        <w:r w:rsidR="00887E0A">
          <w:rPr>
            <w:rFonts w:ascii="Times New Roman" w:hAnsi="Times New Roman" w:cs="Times New Roman"/>
            <w:sz w:val="24"/>
            <w:szCs w:val="24"/>
          </w:rPr>
          <w:t>, indicating that…</w:t>
        </w:r>
      </w:ins>
      <w:ins w:id="214" w:author="Nick Maxwell" w:date="2020-10-11T08:36:00Z">
        <w:r w:rsidR="00887E0A">
          <w:rPr>
            <w:rFonts w:ascii="Times New Roman" w:hAnsi="Times New Roman" w:cs="Times New Roman"/>
            <w:sz w:val="24"/>
            <w:szCs w:val="24"/>
          </w:rPr>
          <w:t xml:space="preserve"> </w:t>
        </w:r>
        <w:r w:rsidR="00887E0A" w:rsidRPr="00887E0A">
          <w:rPr>
            <w:rFonts w:ascii="Times New Roman" w:hAnsi="Times New Roman" w:cs="Times New Roman"/>
            <w:sz w:val="24"/>
            <w:szCs w:val="24"/>
            <w:highlight w:val="yellow"/>
            <w:rPrChange w:id="215" w:author="Nick Maxwell" w:date="2020-10-11T08:36:00Z">
              <w:rPr>
                <w:rFonts w:ascii="Times New Roman" w:hAnsi="Times New Roman" w:cs="Times New Roman"/>
                <w:sz w:val="24"/>
                <w:szCs w:val="24"/>
              </w:rPr>
            </w:rPrChange>
          </w:rPr>
          <w:t>[EXPAND]</w:t>
        </w:r>
        <w:r w:rsidR="00887E0A">
          <w:rPr>
            <w:rFonts w:ascii="Times New Roman" w:hAnsi="Times New Roman" w:cs="Times New Roman"/>
            <w:sz w:val="24"/>
            <w:szCs w:val="24"/>
          </w:rPr>
          <w:t xml:space="preserve">. </w:t>
        </w:r>
      </w:ins>
      <w:del w:id="216" w:author="Nick Maxwell" w:date="2020-10-11T08:35:00Z">
        <w:r w:rsidR="00843F0A" w:rsidDel="00887E0A">
          <w:rPr>
            <w:rFonts w:ascii="Times New Roman" w:hAnsi="Times New Roman" w:cs="Times New Roman"/>
            <w:sz w:val="24"/>
            <w:szCs w:val="24"/>
          </w:rPr>
          <w:delText xml:space="preserve">. </w:delText>
        </w:r>
      </w:del>
      <w:r w:rsidR="00F30BE8">
        <w:rPr>
          <w:rFonts w:ascii="Times New Roman" w:hAnsi="Times New Roman" w:cs="Times New Roman"/>
          <w:sz w:val="24"/>
          <w:szCs w:val="24"/>
        </w:rPr>
        <w:t>Furthermore</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Maxwell and Huff</w:t>
      </w:r>
      <w:r w:rsidR="00843F0A">
        <w:rPr>
          <w:rFonts w:ascii="Times New Roman" w:hAnsi="Times New Roman" w:cs="Times New Roman"/>
          <w:sz w:val="24"/>
          <w:szCs w:val="24"/>
        </w:rPr>
        <w:t xml:space="preserve"> </w:t>
      </w:r>
      <w:del w:id="217" w:author="Mark Huff" w:date="2020-10-10T20:23:00Z">
        <w:r w:rsidR="00843F0A" w:rsidDel="0095708E">
          <w:rPr>
            <w:rFonts w:ascii="Times New Roman" w:hAnsi="Times New Roman" w:cs="Times New Roman"/>
            <w:sz w:val="24"/>
            <w:szCs w:val="24"/>
          </w:rPr>
          <w:delText xml:space="preserve">showed </w:delText>
        </w:r>
      </w:del>
      <w:ins w:id="218" w:author="Mark Huff" w:date="2020-10-10T20:23:00Z">
        <w:r w:rsidR="0095708E">
          <w:rPr>
            <w:rFonts w:ascii="Times New Roman" w:hAnsi="Times New Roman" w:cs="Times New Roman"/>
            <w:sz w:val="24"/>
            <w:szCs w:val="24"/>
          </w:rPr>
          <w:t xml:space="preserve">found </w:t>
        </w:r>
      </w:ins>
      <w:r w:rsidR="00843F0A">
        <w:rPr>
          <w:rFonts w:ascii="Times New Roman" w:hAnsi="Times New Roman" w:cs="Times New Roman"/>
          <w:sz w:val="24"/>
          <w:szCs w:val="24"/>
        </w:rPr>
        <w:t xml:space="preserve">that the illusion of competence </w:t>
      </w:r>
      <w:del w:id="219" w:author="Mark Huff" w:date="2020-10-10T20:24:00Z">
        <w:r w:rsidR="00F30BE8" w:rsidDel="0095708E">
          <w:rPr>
            <w:rFonts w:ascii="Times New Roman" w:hAnsi="Times New Roman" w:cs="Times New Roman"/>
            <w:sz w:val="24"/>
            <w:szCs w:val="24"/>
          </w:rPr>
          <w:delText xml:space="preserve">is </w:delText>
        </w:r>
      </w:del>
      <w:ins w:id="220" w:author="Mark Huff" w:date="2020-10-10T20:24:00Z">
        <w:r w:rsidR="0095708E">
          <w:rPr>
            <w:rFonts w:ascii="Times New Roman" w:hAnsi="Times New Roman" w:cs="Times New Roman"/>
            <w:sz w:val="24"/>
            <w:szCs w:val="24"/>
          </w:rPr>
          <w:t xml:space="preserve">was </w:t>
        </w:r>
      </w:ins>
      <w:r w:rsidR="00F30BE8">
        <w:rPr>
          <w:rFonts w:ascii="Times New Roman" w:hAnsi="Times New Roman" w:cs="Times New Roman"/>
          <w:sz w:val="24"/>
          <w:szCs w:val="24"/>
        </w:rPr>
        <w:t xml:space="preserve">not contingent upon the </w:t>
      </w:r>
      <w:del w:id="221" w:author="Mark Huff" w:date="2020-10-10T20:24:00Z">
        <w:r w:rsidR="00F30BE8" w:rsidDel="0095708E">
          <w:rPr>
            <w:rFonts w:ascii="Times New Roman" w:hAnsi="Times New Roman" w:cs="Times New Roman"/>
            <w:sz w:val="24"/>
            <w:szCs w:val="24"/>
          </w:rPr>
          <w:delText xml:space="preserve">type </w:delText>
        </w:r>
      </w:del>
      <w:ins w:id="222" w:author="Mark Huff" w:date="2020-10-10T20:24:00Z">
        <w:r w:rsidR="0095708E">
          <w:rPr>
            <w:rFonts w:ascii="Times New Roman" w:hAnsi="Times New Roman" w:cs="Times New Roman"/>
            <w:sz w:val="24"/>
            <w:szCs w:val="24"/>
          </w:rPr>
          <w:t xml:space="preserve">timing </w:t>
        </w:r>
      </w:ins>
      <w:r w:rsidR="00F30BE8">
        <w:rPr>
          <w:rFonts w:ascii="Times New Roman" w:hAnsi="Times New Roman" w:cs="Times New Roman"/>
          <w:sz w:val="24"/>
          <w:szCs w:val="24"/>
        </w:rPr>
        <w:t>of</w:t>
      </w:r>
      <w:ins w:id="223" w:author="Mark Huff" w:date="2020-10-10T20:24:00Z">
        <w:r w:rsidR="0095708E">
          <w:rPr>
            <w:rFonts w:ascii="Times New Roman" w:hAnsi="Times New Roman" w:cs="Times New Roman"/>
            <w:sz w:val="24"/>
            <w:szCs w:val="24"/>
          </w:rPr>
          <w:t xml:space="preserve"> when</w:t>
        </w:r>
      </w:ins>
      <w:r w:rsidR="00F30BE8">
        <w:rPr>
          <w:rFonts w:ascii="Times New Roman" w:hAnsi="Times New Roman" w:cs="Times New Roman"/>
          <w:sz w:val="24"/>
          <w:szCs w:val="24"/>
        </w:rPr>
        <w:t xml:space="preserve"> JOL</w:t>
      </w:r>
      <w:ins w:id="224" w:author="Mark Huff" w:date="2020-10-10T20:24:00Z">
        <w:r w:rsidR="0095708E">
          <w:rPr>
            <w:rFonts w:ascii="Times New Roman" w:hAnsi="Times New Roman" w:cs="Times New Roman"/>
            <w:sz w:val="24"/>
            <w:szCs w:val="24"/>
          </w:rPr>
          <w:t>s were</w:t>
        </w:r>
      </w:ins>
      <w:r w:rsidR="00F30BE8">
        <w:rPr>
          <w:rFonts w:ascii="Times New Roman" w:hAnsi="Times New Roman" w:cs="Times New Roman"/>
          <w:sz w:val="24"/>
          <w:szCs w:val="24"/>
        </w:rPr>
        <w:t xml:space="preserve"> </w:t>
      </w:r>
      <w:del w:id="225" w:author="Mark Huff" w:date="2020-10-10T20:24:00Z">
        <w:r w:rsidR="00F30BE8" w:rsidDel="0095708E">
          <w:rPr>
            <w:rFonts w:ascii="Times New Roman" w:hAnsi="Times New Roman" w:cs="Times New Roman"/>
            <w:sz w:val="24"/>
            <w:szCs w:val="24"/>
          </w:rPr>
          <w:delText xml:space="preserve">elicited </w:delText>
        </w:r>
      </w:del>
      <w:ins w:id="226" w:author="Mark Huff" w:date="2020-10-10T20:24:00Z">
        <w:r w:rsidR="0095708E">
          <w:rPr>
            <w:rFonts w:ascii="Times New Roman" w:hAnsi="Times New Roman" w:cs="Times New Roman"/>
            <w:sz w:val="24"/>
            <w:szCs w:val="24"/>
          </w:rPr>
          <w:t xml:space="preserve">provided </w:t>
        </w:r>
      </w:ins>
      <w:r w:rsidR="00F30BE8">
        <w:rPr>
          <w:rFonts w:ascii="Times New Roman" w:hAnsi="Times New Roman" w:cs="Times New Roman"/>
          <w:sz w:val="24"/>
          <w:szCs w:val="24"/>
        </w:rPr>
        <w:t xml:space="preserve">at study, as </w:t>
      </w:r>
      <w:del w:id="227" w:author="Mark Huff" w:date="2020-10-10T20:24:00Z">
        <w:r w:rsidR="00F30BE8" w:rsidDel="0095708E">
          <w:rPr>
            <w:rFonts w:ascii="Times New Roman" w:hAnsi="Times New Roman" w:cs="Times New Roman"/>
            <w:sz w:val="24"/>
            <w:szCs w:val="24"/>
          </w:rPr>
          <w:delText xml:space="preserve">the effect </w:delText>
        </w:r>
      </w:del>
      <w:ins w:id="228" w:author="Mark Huff" w:date="2020-10-10T20:24:00Z">
        <w:r w:rsidR="0095708E">
          <w:rPr>
            <w:rFonts w:ascii="Times New Roman" w:hAnsi="Times New Roman" w:cs="Times New Roman"/>
            <w:sz w:val="24"/>
            <w:szCs w:val="24"/>
          </w:rPr>
          <w:t xml:space="preserve">similar illusion of competence patterns were found when </w:t>
        </w:r>
      </w:ins>
      <w:del w:id="229" w:author="Mark Huff" w:date="2020-10-10T20:25:00Z">
        <w:r w:rsidR="00843F0A" w:rsidDel="0095708E">
          <w:rPr>
            <w:rFonts w:ascii="Times New Roman" w:hAnsi="Times New Roman" w:cs="Times New Roman"/>
            <w:sz w:val="24"/>
            <w:szCs w:val="24"/>
          </w:rPr>
          <w:delText>replicated across several manipulations designed to mitigate the illusion of competence</w:delText>
        </w:r>
        <w:r w:rsidR="00F30BE8" w:rsidDel="0095708E">
          <w:rPr>
            <w:rFonts w:ascii="Times New Roman" w:hAnsi="Times New Roman" w:cs="Times New Roman"/>
            <w:sz w:val="24"/>
            <w:szCs w:val="24"/>
          </w:rPr>
          <w:delText xml:space="preserve"> by increasing the accuracy of JOLs (i.e.,</w:delText>
        </w:r>
        <w:r w:rsidR="00843F0A" w:rsidDel="0095708E">
          <w:rPr>
            <w:rFonts w:ascii="Times New Roman" w:hAnsi="Times New Roman" w:cs="Times New Roman"/>
            <w:sz w:val="24"/>
            <w:szCs w:val="24"/>
          </w:rPr>
          <w:delText xml:space="preserve"> having participants make </w:delText>
        </w:r>
      </w:del>
      <w:r w:rsidR="00843F0A">
        <w:rPr>
          <w:rFonts w:ascii="Times New Roman" w:hAnsi="Times New Roman" w:cs="Times New Roman"/>
          <w:sz w:val="24"/>
          <w:szCs w:val="24"/>
        </w:rPr>
        <w:t>JOLs</w:t>
      </w:r>
      <w:ins w:id="230" w:author="Mark Huff" w:date="2020-10-10T20:25:00Z">
        <w:r w:rsidR="0095708E">
          <w:rPr>
            <w:rFonts w:ascii="Times New Roman" w:hAnsi="Times New Roman" w:cs="Times New Roman"/>
            <w:sz w:val="24"/>
            <w:szCs w:val="24"/>
          </w:rPr>
          <w:t xml:space="preserve"> were provided</w:t>
        </w:r>
      </w:ins>
      <w:r w:rsidR="00843F0A">
        <w:rPr>
          <w:rFonts w:ascii="Times New Roman" w:hAnsi="Times New Roman" w:cs="Times New Roman"/>
          <w:sz w:val="24"/>
          <w:szCs w:val="24"/>
        </w:rPr>
        <w:t xml:space="preserve"> under </w:t>
      </w:r>
      <w:del w:id="231" w:author="Mark Huff" w:date="2020-10-10T20:25:00Z">
        <w:r w:rsidR="00843F0A" w:rsidDel="0095708E">
          <w:rPr>
            <w:rFonts w:ascii="Times New Roman" w:hAnsi="Times New Roman" w:cs="Times New Roman"/>
            <w:sz w:val="24"/>
            <w:szCs w:val="24"/>
          </w:rPr>
          <w:delText xml:space="preserve">experimenter </w:delText>
        </w:r>
      </w:del>
      <w:ins w:id="232" w:author="Mark Huff" w:date="2020-10-10T20:25:00Z">
        <w:r w:rsidR="0095708E">
          <w:rPr>
            <w:rFonts w:ascii="Times New Roman" w:hAnsi="Times New Roman" w:cs="Times New Roman"/>
            <w:sz w:val="24"/>
            <w:szCs w:val="24"/>
          </w:rPr>
          <w:t>experimenter-</w:t>
        </w:r>
      </w:ins>
      <w:r w:rsidR="00843F0A">
        <w:rPr>
          <w:rFonts w:ascii="Times New Roman" w:hAnsi="Times New Roman" w:cs="Times New Roman"/>
          <w:sz w:val="24"/>
          <w:szCs w:val="24"/>
        </w:rPr>
        <w:t xml:space="preserve">paced </w:t>
      </w:r>
      <w:del w:id="233" w:author="Mark Huff" w:date="2020-10-10T20:25:00Z">
        <w:r w:rsidR="00843F0A" w:rsidDel="0095708E">
          <w:rPr>
            <w:rFonts w:ascii="Times New Roman" w:hAnsi="Times New Roman" w:cs="Times New Roman"/>
            <w:sz w:val="24"/>
            <w:szCs w:val="24"/>
          </w:rPr>
          <w:delText>study</w:delText>
        </w:r>
      </w:del>
      <w:ins w:id="234" w:author="Mark Huff" w:date="2020-10-10T20:25:00Z">
        <w:r w:rsidR="0095708E">
          <w:rPr>
            <w:rFonts w:ascii="Times New Roman" w:hAnsi="Times New Roman" w:cs="Times New Roman"/>
            <w:sz w:val="24"/>
            <w:szCs w:val="24"/>
          </w:rPr>
          <w:t xml:space="preserve">encoding durations and when JOLs were provided after a delay—two manipulations that have been shown to enhance the calibration between JOLs and later recall </w:t>
        </w:r>
        <w:r w:rsidR="0095708E">
          <w:rPr>
            <w:rFonts w:ascii="Times New Roman" w:hAnsi="Times New Roman" w:cs="Times New Roman"/>
            <w:sz w:val="24"/>
            <w:szCs w:val="24"/>
          </w:rPr>
          <w:lastRenderedPageBreak/>
          <w:t>(</w:t>
        </w:r>
      </w:ins>
      <w:ins w:id="235" w:author="Nick Maxwell" w:date="2020-10-11T08:41:00Z">
        <w:r w:rsidR="00320AE2" w:rsidRPr="00320AE2">
          <w:rPr>
            <w:rFonts w:ascii="Times New Roman" w:hAnsi="Times New Roman" w:cs="Times New Roman"/>
            <w:sz w:val="24"/>
            <w:szCs w:val="24"/>
            <w:highlight w:val="cyan"/>
            <w:rPrChange w:id="236" w:author="Nick Maxwell" w:date="2020-10-11T08:42:00Z">
              <w:rPr>
                <w:rFonts w:ascii="Times New Roman" w:hAnsi="Times New Roman" w:cs="Times New Roman"/>
                <w:sz w:val="24"/>
                <w:szCs w:val="24"/>
              </w:rPr>
            </w:rPrChange>
          </w:rPr>
          <w:t xml:space="preserve">Hertzog, Dixon, Hultsch, </w:t>
        </w:r>
      </w:ins>
      <w:ins w:id="237" w:author="Nick Maxwell" w:date="2020-10-11T08:42:00Z">
        <w:r w:rsidR="00320AE2" w:rsidRPr="00320AE2">
          <w:rPr>
            <w:rFonts w:ascii="Times New Roman" w:hAnsi="Times New Roman" w:cs="Times New Roman"/>
            <w:sz w:val="24"/>
            <w:szCs w:val="24"/>
            <w:highlight w:val="cyan"/>
            <w:rPrChange w:id="238" w:author="Nick Maxwell" w:date="2020-10-11T08:42:00Z">
              <w:rPr>
                <w:rFonts w:ascii="Times New Roman" w:hAnsi="Times New Roman" w:cs="Times New Roman"/>
                <w:sz w:val="24"/>
                <w:szCs w:val="24"/>
              </w:rPr>
            </w:rPrChange>
          </w:rPr>
          <w:t>&amp; MacDonald, 2003;</w:t>
        </w:r>
        <w:r w:rsidR="00320AE2">
          <w:rPr>
            <w:rFonts w:ascii="Times New Roman" w:hAnsi="Times New Roman" w:cs="Times New Roman"/>
            <w:sz w:val="24"/>
            <w:szCs w:val="24"/>
          </w:rPr>
          <w:t xml:space="preserve"> </w:t>
        </w:r>
      </w:ins>
      <w:ins w:id="239" w:author="Mark Huff" w:date="2020-10-10T20:25:00Z">
        <w:del w:id="240" w:author="Nick Maxwell" w:date="2020-10-11T08:37:00Z">
          <w:r w:rsidR="0095708E" w:rsidRPr="00F1585B" w:rsidDel="00320AE2">
            <w:rPr>
              <w:rFonts w:ascii="Times New Roman" w:hAnsi="Times New Roman" w:cs="Times New Roman"/>
              <w:sz w:val="24"/>
              <w:szCs w:val="24"/>
              <w:highlight w:val="cyan"/>
              <w:rPrChange w:id="241" w:author="Nick Maxwell" w:date="2020-10-11T08:43:00Z">
                <w:rPr>
                  <w:rFonts w:ascii="Times New Roman" w:hAnsi="Times New Roman" w:cs="Times New Roman"/>
                  <w:sz w:val="24"/>
                  <w:szCs w:val="24"/>
                </w:rPr>
              </w:rPrChange>
            </w:rPr>
            <w:delText>REFs</w:delText>
          </w:r>
        </w:del>
      </w:ins>
      <w:ins w:id="242" w:author="Nick Maxwell" w:date="2020-10-11T08:43:00Z">
        <w:r w:rsidR="00F1585B" w:rsidRPr="00F1585B">
          <w:rPr>
            <w:rFonts w:ascii="Times New Roman" w:hAnsi="Times New Roman" w:cs="Times New Roman"/>
            <w:sz w:val="24"/>
            <w:szCs w:val="24"/>
            <w:highlight w:val="cyan"/>
            <w:rPrChange w:id="243" w:author="Nick Maxwell" w:date="2020-10-11T08:43:00Z">
              <w:rPr>
                <w:rFonts w:ascii="Times New Roman" w:hAnsi="Times New Roman" w:cs="Times New Roman"/>
                <w:sz w:val="24"/>
                <w:szCs w:val="24"/>
              </w:rPr>
            </w:rPrChange>
          </w:rPr>
          <w:t>Rhodes &amp; Tauber, 2011</w:t>
        </w:r>
      </w:ins>
      <w:ins w:id="244" w:author="Mark Huff" w:date="2020-10-10T20:25:00Z">
        <w:r w:rsidR="0095708E">
          <w:rPr>
            <w:rFonts w:ascii="Times New Roman" w:hAnsi="Times New Roman" w:cs="Times New Roman"/>
            <w:sz w:val="24"/>
            <w:szCs w:val="24"/>
          </w:rPr>
          <w:t>).</w:t>
        </w:r>
      </w:ins>
      <w:del w:id="245" w:author="Mark Huff" w:date="2020-10-10T20:26:00Z">
        <w:r w:rsidR="00F30BE8" w:rsidDel="0095708E">
          <w:rPr>
            <w:rFonts w:ascii="Times New Roman" w:hAnsi="Times New Roman" w:cs="Times New Roman"/>
            <w:sz w:val="24"/>
            <w:szCs w:val="24"/>
          </w:rPr>
          <w:delText>,</w:delText>
        </w:r>
        <w:r w:rsidR="00843F0A" w:rsidDel="0095708E">
          <w:rPr>
            <w:rFonts w:ascii="Times New Roman" w:hAnsi="Times New Roman" w:cs="Times New Roman"/>
            <w:sz w:val="24"/>
            <w:szCs w:val="24"/>
          </w:rPr>
          <w:delText xml:space="preserve"> </w:delText>
        </w:r>
        <w:r w:rsidR="00F30BE8" w:rsidDel="0095708E">
          <w:rPr>
            <w:rFonts w:ascii="Times New Roman" w:hAnsi="Times New Roman" w:cs="Times New Roman"/>
            <w:sz w:val="24"/>
            <w:szCs w:val="24"/>
          </w:rPr>
          <w:delText>employing the use of delayed JOLs, etc.)</w:delText>
        </w:r>
        <w:r w:rsidR="00843F0A" w:rsidDel="0095708E">
          <w:rPr>
            <w:rFonts w:ascii="Times New Roman" w:hAnsi="Times New Roman" w:cs="Times New Roman"/>
            <w:sz w:val="24"/>
            <w:szCs w:val="24"/>
          </w:rPr>
          <w:delText>.</w:delText>
        </w:r>
      </w:del>
      <w:r w:rsidR="00843F0A">
        <w:rPr>
          <w:rFonts w:ascii="Times New Roman" w:hAnsi="Times New Roman" w:cs="Times New Roman"/>
          <w:sz w:val="24"/>
          <w:szCs w:val="24"/>
        </w:rPr>
        <w:t xml:space="preserve"> </w:t>
      </w:r>
      <w:r w:rsidR="00F30BE8">
        <w:rPr>
          <w:rFonts w:ascii="Times New Roman" w:hAnsi="Times New Roman" w:cs="Times New Roman"/>
          <w:sz w:val="24"/>
          <w:szCs w:val="24"/>
        </w:rPr>
        <w:t xml:space="preserve">Finally, </w:t>
      </w:r>
      <w:r w:rsidR="00D650E2">
        <w:rPr>
          <w:rFonts w:ascii="Times New Roman" w:hAnsi="Times New Roman" w:cs="Times New Roman"/>
          <w:sz w:val="24"/>
          <w:szCs w:val="24"/>
        </w:rPr>
        <w:t>Maxwell and Huff employed the</w:t>
      </w:r>
      <w:r w:rsidR="00EC79CE">
        <w:rPr>
          <w:rFonts w:ascii="Times New Roman" w:hAnsi="Times New Roman" w:cs="Times New Roman"/>
          <w:sz w:val="24"/>
          <w:szCs w:val="24"/>
        </w:rPr>
        <w:t xml:space="preserve"> use</w:t>
      </w:r>
      <w:r w:rsidR="00D650E2">
        <w:rPr>
          <w:rFonts w:ascii="Times New Roman" w:hAnsi="Times New Roman" w:cs="Times New Roman"/>
          <w:sz w:val="24"/>
          <w:szCs w:val="24"/>
        </w:rPr>
        <w:t xml:space="preserve"> of</w:t>
      </w:r>
      <w:r w:rsidR="00EC79CE">
        <w:rPr>
          <w:rFonts w:ascii="Times New Roman" w:hAnsi="Times New Roman" w:cs="Times New Roman"/>
          <w:sz w:val="24"/>
          <w:szCs w:val="24"/>
        </w:rPr>
        <w:t xml:space="preserve"> calibration plots </w:t>
      </w:r>
      <w:r w:rsidR="004421FC">
        <w:rPr>
          <w:rFonts w:ascii="Times New Roman" w:hAnsi="Times New Roman" w:cs="Times New Roman"/>
          <w:sz w:val="24"/>
          <w:szCs w:val="24"/>
        </w:rPr>
        <w:t>in which JOL ratings were plotted against their corresponding recall accuracy</w:t>
      </w:r>
      <w:r w:rsidR="00EC79CE">
        <w:rPr>
          <w:rFonts w:ascii="Times New Roman" w:hAnsi="Times New Roman" w:cs="Times New Roman"/>
          <w:sz w:val="24"/>
          <w:szCs w:val="24"/>
        </w:rPr>
        <w:t xml:space="preserve"> </w:t>
      </w:r>
      <w:r w:rsidR="004421FC" w:rsidRPr="003E2549">
        <w:rPr>
          <w:rFonts w:ascii="Times New Roman" w:hAnsi="Times New Roman" w:cs="Times New Roman"/>
          <w:sz w:val="24"/>
          <w:szCs w:val="24"/>
          <w:highlight w:val="cyan"/>
        </w:rPr>
        <w:t>Nelson &amp; Dunlosky, 1991</w:t>
      </w:r>
      <w:r w:rsidR="004421FC">
        <w:rPr>
          <w:rFonts w:ascii="Times New Roman" w:hAnsi="Times New Roman" w:cs="Times New Roman"/>
          <w:sz w:val="24"/>
          <w:szCs w:val="24"/>
        </w:rPr>
        <w:t xml:space="preserve">), allowing the authors to pinpoint the JOL rating at which the illusion of competence emerged for each pair </w:t>
      </w:r>
      <w:commentRangeStart w:id="246"/>
      <w:r w:rsidR="004421FC">
        <w:rPr>
          <w:rFonts w:ascii="Times New Roman" w:hAnsi="Times New Roman" w:cs="Times New Roman"/>
          <w:sz w:val="24"/>
          <w:szCs w:val="24"/>
        </w:rPr>
        <w:t>type</w:t>
      </w:r>
      <w:commentRangeEnd w:id="246"/>
      <w:r w:rsidR="0095708E">
        <w:rPr>
          <w:rStyle w:val="CommentReference"/>
        </w:rPr>
        <w:commentReference w:id="246"/>
      </w:r>
      <w:r w:rsidR="004421FC">
        <w:rPr>
          <w:rFonts w:ascii="Times New Roman" w:hAnsi="Times New Roman" w:cs="Times New Roman"/>
          <w:sz w:val="24"/>
          <w:szCs w:val="24"/>
        </w:rPr>
        <w:t>.</w:t>
      </w:r>
      <w:r w:rsidR="0043061F">
        <w:rPr>
          <w:rFonts w:ascii="Times New Roman" w:hAnsi="Times New Roman" w:cs="Times New Roman"/>
          <w:sz w:val="24"/>
          <w:szCs w:val="24"/>
        </w:rPr>
        <w:t xml:space="preserve"> </w:t>
      </w:r>
      <w:ins w:id="247" w:author="Nick Maxwell" w:date="2020-10-11T08:36:00Z">
        <w:r w:rsidR="00320AE2" w:rsidRPr="00320AE2">
          <w:rPr>
            <w:rFonts w:ascii="Times New Roman" w:hAnsi="Times New Roman" w:cs="Times New Roman"/>
            <w:sz w:val="24"/>
            <w:szCs w:val="24"/>
            <w:highlight w:val="yellow"/>
            <w:rPrChange w:id="248" w:author="Nick Maxwell" w:date="2020-10-11T08:37:00Z">
              <w:rPr>
                <w:rFonts w:ascii="Times New Roman" w:hAnsi="Times New Roman" w:cs="Times New Roman"/>
                <w:sz w:val="24"/>
                <w:szCs w:val="24"/>
              </w:rPr>
            </w:rPrChange>
          </w:rPr>
          <w:t>[SENTENCE HERE]</w:t>
        </w:r>
      </w:ins>
    </w:p>
    <w:p w14:paraId="4A369F72" w14:textId="3A4A0595" w:rsidR="00320AE2" w:rsidRDefault="00320AE2" w:rsidP="00B27326">
      <w:pPr>
        <w:spacing w:after="0" w:line="480" w:lineRule="auto"/>
        <w:ind w:firstLine="720"/>
        <w:rPr>
          <w:rFonts w:ascii="Times New Roman" w:hAnsi="Times New Roman" w:cs="Times New Roman"/>
          <w:sz w:val="24"/>
          <w:szCs w:val="24"/>
        </w:rPr>
      </w:pPr>
      <w:ins w:id="249" w:author="Nick Maxwell" w:date="2020-10-11T08:36:00Z">
        <w:r w:rsidRPr="00320AE2">
          <w:rPr>
            <w:rFonts w:ascii="Times New Roman" w:hAnsi="Times New Roman" w:cs="Times New Roman"/>
            <w:sz w:val="24"/>
            <w:szCs w:val="24"/>
            <w:highlight w:val="yellow"/>
            <w:rPrChange w:id="250" w:author="Nick Maxwell" w:date="2020-10-11T08:37:00Z">
              <w:rPr>
                <w:rFonts w:ascii="Times New Roman" w:hAnsi="Times New Roman" w:cs="Times New Roman"/>
                <w:sz w:val="24"/>
                <w:szCs w:val="24"/>
              </w:rPr>
            </w:rPrChange>
          </w:rPr>
          <w:t>[NEW PARAGRAPH HERE]</w:t>
        </w:r>
      </w:ins>
    </w:p>
    <w:p w14:paraId="2A2459F2" w14:textId="6B4B78EA" w:rsidR="000C37D1" w:rsidRPr="000C37D1" w:rsidRDefault="000C37D1" w:rsidP="003E2549">
      <w:pPr>
        <w:spacing w:after="0" w:line="480" w:lineRule="auto"/>
        <w:rPr>
          <w:rFonts w:ascii="Times New Roman" w:hAnsi="Times New Roman" w:cs="Times New Roman"/>
          <w:b/>
          <w:bCs/>
          <w:sz w:val="24"/>
          <w:szCs w:val="24"/>
        </w:rPr>
      </w:pPr>
      <w:r w:rsidRPr="000C37D1">
        <w:rPr>
          <w:rFonts w:ascii="Times New Roman" w:hAnsi="Times New Roman" w:cs="Times New Roman"/>
          <w:b/>
          <w:bCs/>
          <w:sz w:val="24"/>
          <w:szCs w:val="24"/>
        </w:rPr>
        <w:t>Item-Specific</w:t>
      </w:r>
      <w:del w:id="251" w:author="Mark Huff" w:date="2020-10-10T20:27:00Z">
        <w:r w:rsidRPr="000C37D1" w:rsidDel="0095708E">
          <w:rPr>
            <w:rFonts w:ascii="Times New Roman" w:hAnsi="Times New Roman" w:cs="Times New Roman"/>
            <w:b/>
            <w:bCs/>
            <w:sz w:val="24"/>
            <w:szCs w:val="24"/>
          </w:rPr>
          <w:delText>-</w:delText>
        </w:r>
      </w:del>
      <w:ins w:id="252" w:author="Mark Huff" w:date="2020-10-10T20:27:00Z">
        <w:r w:rsidR="0095708E">
          <w:rPr>
            <w:rFonts w:ascii="Times New Roman" w:hAnsi="Times New Roman" w:cs="Times New Roman"/>
            <w:b/>
            <w:bCs/>
            <w:sz w:val="24"/>
            <w:szCs w:val="24"/>
          </w:rPr>
          <w:t>/</w:t>
        </w:r>
      </w:ins>
      <w:r w:rsidRPr="000C37D1">
        <w:rPr>
          <w:rFonts w:ascii="Times New Roman" w:hAnsi="Times New Roman" w:cs="Times New Roman"/>
          <w:b/>
          <w:bCs/>
          <w:sz w:val="24"/>
          <w:szCs w:val="24"/>
        </w:rPr>
        <w:t>Relational Framework</w:t>
      </w:r>
      <w:r w:rsidR="00D61E7F">
        <w:rPr>
          <w:rFonts w:ascii="Times New Roman" w:hAnsi="Times New Roman" w:cs="Times New Roman"/>
          <w:b/>
          <w:bCs/>
          <w:sz w:val="24"/>
          <w:szCs w:val="24"/>
        </w:rPr>
        <w:t xml:space="preserve"> </w:t>
      </w:r>
    </w:p>
    <w:p w14:paraId="0E5BCD24" w14:textId="1E99A399" w:rsidR="00006505" w:rsidRDefault="00201236" w:rsidP="00006505">
      <w:pPr>
        <w:spacing w:after="0" w:line="480" w:lineRule="auto"/>
        <w:ind w:firstLine="720"/>
        <w:rPr>
          <w:rFonts w:ascii="Times New Roman" w:hAnsi="Times New Roman" w:cs="Times New Roman"/>
          <w:sz w:val="24"/>
          <w:szCs w:val="24"/>
        </w:rPr>
      </w:pPr>
      <w:ins w:id="253" w:author="Mark Huff" w:date="2020-10-10T20:46:00Z">
        <w:r w:rsidRPr="00201236">
          <w:rPr>
            <w:rFonts w:ascii="Times New Roman" w:hAnsi="Times New Roman" w:cs="Times New Roman"/>
            <w:sz w:val="24"/>
            <w:szCs w:val="24"/>
          </w:rPr>
          <w:t xml:space="preserve">Memory researchers have long known that certain study tasks are more successful at improving retention than others. Several tasks have been identified, the levels-of-processing framework classifies tasks that promote elaborative processing of studied items that typically promotes memory as “deep” tasks, while less successful tasks that focus on surface or perceptual features of study items </w:t>
        </w:r>
      </w:ins>
      <w:ins w:id="254" w:author="Mark Huff" w:date="2020-10-10T20:53:00Z">
        <w:r w:rsidR="003B70E5">
          <w:rPr>
            <w:rFonts w:ascii="Times New Roman" w:hAnsi="Times New Roman" w:cs="Times New Roman"/>
            <w:sz w:val="24"/>
            <w:szCs w:val="24"/>
          </w:rPr>
          <w:t>as</w:t>
        </w:r>
      </w:ins>
      <w:ins w:id="255" w:author="Mark Huff" w:date="2020-10-10T20:46:00Z">
        <w:r w:rsidRPr="00201236">
          <w:rPr>
            <w:rFonts w:ascii="Times New Roman" w:hAnsi="Times New Roman" w:cs="Times New Roman"/>
            <w:sz w:val="24"/>
            <w:szCs w:val="24"/>
          </w:rPr>
          <w:t xml:space="preserve"> “shallow” tasks (</w:t>
        </w:r>
        <w:r w:rsidRPr="00B00F2E">
          <w:rPr>
            <w:rFonts w:ascii="Times New Roman" w:hAnsi="Times New Roman" w:cs="Times New Roman"/>
            <w:sz w:val="24"/>
            <w:szCs w:val="24"/>
            <w:highlight w:val="cyan"/>
            <w:rPrChange w:id="256" w:author="Nick Maxwell" w:date="2020-10-11T08:45:00Z">
              <w:rPr>
                <w:rFonts w:ascii="Times New Roman" w:hAnsi="Times New Roman" w:cs="Times New Roman"/>
                <w:sz w:val="24"/>
                <w:szCs w:val="24"/>
              </w:rPr>
            </w:rPrChange>
          </w:rPr>
          <w:t>Craik &amp; Lockhart, 1972; Craik, 2002</w:t>
        </w:r>
        <w:r w:rsidRPr="00201236">
          <w:rPr>
            <w:rFonts w:ascii="Times New Roman" w:hAnsi="Times New Roman" w:cs="Times New Roman"/>
            <w:sz w:val="24"/>
            <w:szCs w:val="24"/>
          </w:rPr>
          <w:t xml:space="preserve">). </w:t>
        </w:r>
      </w:ins>
      <w:ins w:id="257" w:author="Mark Huff" w:date="2020-10-10T20:54:00Z">
        <w:r w:rsidR="003B70E5">
          <w:rPr>
            <w:rFonts w:ascii="Times New Roman" w:hAnsi="Times New Roman" w:cs="Times New Roman"/>
            <w:sz w:val="24"/>
            <w:szCs w:val="24"/>
          </w:rPr>
          <w:t>Several deep tasks have been identified, including generation (</w:t>
        </w:r>
        <w:r w:rsidR="003B70E5" w:rsidRPr="00B00F2E">
          <w:rPr>
            <w:rFonts w:ascii="Times New Roman" w:hAnsi="Times New Roman" w:cs="Times New Roman"/>
            <w:sz w:val="24"/>
            <w:szCs w:val="24"/>
            <w:highlight w:val="cyan"/>
            <w:rPrChange w:id="258" w:author="Nick Maxwell" w:date="2020-10-11T08:45:00Z">
              <w:rPr>
                <w:rFonts w:ascii="Times New Roman" w:hAnsi="Times New Roman" w:cs="Times New Roman"/>
                <w:sz w:val="24"/>
                <w:szCs w:val="24"/>
              </w:rPr>
            </w:rPrChange>
          </w:rPr>
          <w:t>Slamecka &amp; Graf, 1978</w:t>
        </w:r>
        <w:r w:rsidR="003B70E5">
          <w:rPr>
            <w:rFonts w:ascii="Times New Roman" w:hAnsi="Times New Roman" w:cs="Times New Roman"/>
            <w:sz w:val="24"/>
            <w:szCs w:val="24"/>
          </w:rPr>
          <w:t xml:space="preserve">), production </w:t>
        </w:r>
        <w:commentRangeStart w:id="259"/>
        <w:commentRangeStart w:id="260"/>
        <w:r w:rsidR="003B70E5">
          <w:rPr>
            <w:rFonts w:ascii="Times New Roman" w:hAnsi="Times New Roman" w:cs="Times New Roman"/>
            <w:sz w:val="24"/>
            <w:szCs w:val="24"/>
          </w:rPr>
          <w:t>(</w:t>
        </w:r>
      </w:ins>
      <w:ins w:id="261" w:author="Mark Huff" w:date="2020-10-10T20:55:00Z">
        <w:r w:rsidR="003B70E5" w:rsidRPr="00B00F2E">
          <w:rPr>
            <w:rFonts w:ascii="Times New Roman" w:hAnsi="Times New Roman" w:cs="Times New Roman"/>
            <w:sz w:val="24"/>
            <w:szCs w:val="24"/>
            <w:highlight w:val="cyan"/>
            <w:rPrChange w:id="262" w:author="Nick Maxwell" w:date="2020-10-11T08:45:00Z">
              <w:rPr>
                <w:rFonts w:ascii="Times New Roman" w:hAnsi="Times New Roman" w:cs="Times New Roman"/>
                <w:sz w:val="24"/>
                <w:szCs w:val="24"/>
              </w:rPr>
            </w:rPrChange>
          </w:rPr>
          <w:t>MacLeod</w:t>
        </w:r>
      </w:ins>
      <w:ins w:id="263" w:author="Nick Maxwell" w:date="2020-10-11T08:44:00Z">
        <w:r w:rsidR="00B00F2E" w:rsidRPr="00B00F2E">
          <w:rPr>
            <w:rFonts w:ascii="Times New Roman" w:hAnsi="Times New Roman" w:cs="Times New Roman"/>
            <w:sz w:val="24"/>
            <w:szCs w:val="24"/>
            <w:highlight w:val="cyan"/>
            <w:rPrChange w:id="264" w:author="Nick Maxwell" w:date="2020-10-11T08:45:00Z">
              <w:rPr>
                <w:rFonts w:ascii="Times New Roman" w:hAnsi="Times New Roman" w:cs="Times New Roman"/>
                <w:sz w:val="24"/>
                <w:szCs w:val="24"/>
              </w:rPr>
            </w:rPrChange>
          </w:rPr>
          <w:t>,</w:t>
        </w:r>
      </w:ins>
      <w:ins w:id="265" w:author="Nick Maxwell" w:date="2020-10-11T08:45:00Z">
        <w:r w:rsidR="00B00F2E" w:rsidRPr="00B00F2E">
          <w:rPr>
            <w:rFonts w:ascii="Times New Roman" w:hAnsi="Times New Roman" w:cs="Times New Roman"/>
            <w:sz w:val="24"/>
            <w:szCs w:val="24"/>
            <w:highlight w:val="cyan"/>
            <w:rPrChange w:id="266" w:author="Nick Maxwell" w:date="2020-10-11T08:45:00Z">
              <w:rPr>
                <w:rFonts w:ascii="Times New Roman" w:hAnsi="Times New Roman" w:cs="Times New Roman"/>
                <w:sz w:val="24"/>
                <w:szCs w:val="24"/>
              </w:rPr>
            </w:rPrChange>
          </w:rPr>
          <w:t xml:space="preserve"> Gopie, Hourihan, Neary, &amp; Ozubko</w:t>
        </w:r>
      </w:ins>
      <w:ins w:id="267" w:author="Mark Huff" w:date="2020-10-10T20:55:00Z">
        <w:del w:id="268" w:author="Nick Maxwell" w:date="2020-10-11T08:45:00Z">
          <w:r w:rsidR="003B70E5" w:rsidRPr="00B00F2E" w:rsidDel="00B00F2E">
            <w:rPr>
              <w:rFonts w:ascii="Times New Roman" w:hAnsi="Times New Roman" w:cs="Times New Roman"/>
              <w:sz w:val="24"/>
              <w:szCs w:val="24"/>
              <w:highlight w:val="cyan"/>
              <w:rPrChange w:id="269" w:author="Nick Maxwell" w:date="2020-10-11T08:45:00Z">
                <w:rPr>
                  <w:rFonts w:ascii="Times New Roman" w:hAnsi="Times New Roman" w:cs="Times New Roman"/>
                  <w:sz w:val="24"/>
                  <w:szCs w:val="24"/>
                </w:rPr>
              </w:rPrChange>
            </w:rPr>
            <w:delText xml:space="preserve"> et al.</w:delText>
          </w:r>
        </w:del>
        <w:r w:rsidR="003B70E5" w:rsidRPr="00B00F2E">
          <w:rPr>
            <w:rFonts w:ascii="Times New Roman" w:hAnsi="Times New Roman" w:cs="Times New Roman"/>
            <w:sz w:val="24"/>
            <w:szCs w:val="24"/>
            <w:highlight w:val="cyan"/>
            <w:rPrChange w:id="270" w:author="Nick Maxwell" w:date="2020-10-11T08:45:00Z">
              <w:rPr>
                <w:rFonts w:ascii="Times New Roman" w:hAnsi="Times New Roman" w:cs="Times New Roman"/>
                <w:sz w:val="24"/>
                <w:szCs w:val="24"/>
              </w:rPr>
            </w:rPrChange>
          </w:rPr>
          <w:t>, 2010</w:t>
        </w:r>
        <w:r w:rsidR="003B70E5">
          <w:rPr>
            <w:rFonts w:ascii="Times New Roman" w:hAnsi="Times New Roman" w:cs="Times New Roman"/>
            <w:sz w:val="24"/>
            <w:szCs w:val="24"/>
          </w:rPr>
          <w:t>), and survival processing (</w:t>
        </w:r>
        <w:r w:rsidR="003B70E5" w:rsidRPr="00B00F2E">
          <w:rPr>
            <w:rFonts w:ascii="Times New Roman" w:hAnsi="Times New Roman" w:cs="Times New Roman"/>
            <w:sz w:val="24"/>
            <w:szCs w:val="24"/>
            <w:highlight w:val="cyan"/>
            <w:rPrChange w:id="271" w:author="Nick Maxwell" w:date="2020-10-11T08:46:00Z">
              <w:rPr>
                <w:rFonts w:ascii="Times New Roman" w:hAnsi="Times New Roman" w:cs="Times New Roman"/>
                <w:sz w:val="24"/>
                <w:szCs w:val="24"/>
              </w:rPr>
            </w:rPrChange>
          </w:rPr>
          <w:t>Nairne</w:t>
        </w:r>
      </w:ins>
      <w:ins w:id="272" w:author="Nick Maxwell" w:date="2020-10-11T08:46:00Z">
        <w:r w:rsidR="00B00F2E" w:rsidRPr="00B00F2E">
          <w:rPr>
            <w:rFonts w:ascii="Times New Roman" w:hAnsi="Times New Roman" w:cs="Times New Roman"/>
            <w:sz w:val="24"/>
            <w:szCs w:val="24"/>
            <w:highlight w:val="cyan"/>
            <w:rPrChange w:id="273" w:author="Nick Maxwell" w:date="2020-10-11T08:46:00Z">
              <w:rPr>
                <w:rFonts w:ascii="Times New Roman" w:hAnsi="Times New Roman" w:cs="Times New Roman"/>
                <w:sz w:val="24"/>
                <w:szCs w:val="24"/>
              </w:rPr>
            </w:rPrChange>
          </w:rPr>
          <w:t xml:space="preserve">, Thompson, &amp; Pandeirada, </w:t>
        </w:r>
      </w:ins>
      <w:ins w:id="274" w:author="Mark Huff" w:date="2020-10-10T20:55:00Z">
        <w:del w:id="275" w:author="Nick Maxwell" w:date="2020-10-11T08:46:00Z">
          <w:r w:rsidR="003B70E5" w:rsidRPr="00B00F2E" w:rsidDel="00B00F2E">
            <w:rPr>
              <w:rFonts w:ascii="Times New Roman" w:hAnsi="Times New Roman" w:cs="Times New Roman"/>
              <w:sz w:val="24"/>
              <w:szCs w:val="24"/>
              <w:highlight w:val="cyan"/>
              <w:rPrChange w:id="276" w:author="Nick Maxwell" w:date="2020-10-11T08:46:00Z">
                <w:rPr>
                  <w:rFonts w:ascii="Times New Roman" w:hAnsi="Times New Roman" w:cs="Times New Roman"/>
                  <w:sz w:val="24"/>
                  <w:szCs w:val="24"/>
                </w:rPr>
              </w:rPrChange>
            </w:rPr>
            <w:delText xml:space="preserve"> et al., </w:delText>
          </w:r>
        </w:del>
        <w:r w:rsidR="003B70E5" w:rsidRPr="00B00F2E">
          <w:rPr>
            <w:rFonts w:ascii="Times New Roman" w:hAnsi="Times New Roman" w:cs="Times New Roman"/>
            <w:sz w:val="24"/>
            <w:szCs w:val="24"/>
            <w:highlight w:val="cyan"/>
            <w:rPrChange w:id="277" w:author="Nick Maxwell" w:date="2020-10-11T08:46:00Z">
              <w:rPr>
                <w:rFonts w:ascii="Times New Roman" w:hAnsi="Times New Roman" w:cs="Times New Roman"/>
                <w:sz w:val="24"/>
                <w:szCs w:val="24"/>
              </w:rPr>
            </w:rPrChange>
          </w:rPr>
          <w:t>2007</w:t>
        </w:r>
        <w:r w:rsidR="003B70E5">
          <w:rPr>
            <w:rFonts w:ascii="Times New Roman" w:hAnsi="Times New Roman" w:cs="Times New Roman"/>
            <w:sz w:val="24"/>
            <w:szCs w:val="24"/>
          </w:rPr>
          <w:t>)</w:t>
        </w:r>
      </w:ins>
      <w:commentRangeEnd w:id="259"/>
      <w:ins w:id="278" w:author="Mark Huff" w:date="2020-10-10T21:03:00Z">
        <w:r w:rsidR="003B70E5">
          <w:rPr>
            <w:rStyle w:val="CommentReference"/>
          </w:rPr>
          <w:commentReference w:id="259"/>
        </w:r>
      </w:ins>
      <w:commentRangeEnd w:id="260"/>
      <w:r w:rsidR="00B00F2E">
        <w:rPr>
          <w:rStyle w:val="CommentReference"/>
        </w:rPr>
        <w:commentReference w:id="260"/>
      </w:r>
      <w:ins w:id="279" w:author="Mark Huff" w:date="2020-10-10T20:55:00Z">
        <w:r w:rsidR="003B70E5">
          <w:rPr>
            <w:rFonts w:ascii="Times New Roman" w:hAnsi="Times New Roman" w:cs="Times New Roman"/>
            <w:sz w:val="24"/>
            <w:szCs w:val="24"/>
          </w:rPr>
          <w:t xml:space="preserve">, however </w:t>
        </w:r>
      </w:ins>
      <w:ins w:id="280" w:author="Mark Huff" w:date="2020-10-10T21:01:00Z">
        <w:r w:rsidR="003B70E5">
          <w:rPr>
            <w:rFonts w:ascii="Times New Roman" w:hAnsi="Times New Roman" w:cs="Times New Roman"/>
            <w:sz w:val="24"/>
            <w:szCs w:val="24"/>
          </w:rPr>
          <w:t xml:space="preserve">deep tasks can be bifurcated further based </w:t>
        </w:r>
      </w:ins>
      <w:ins w:id="281" w:author="Mark Huff" w:date="2020-10-10T21:02:00Z">
        <w:r w:rsidR="003B70E5">
          <w:rPr>
            <w:rFonts w:ascii="Times New Roman" w:hAnsi="Times New Roman" w:cs="Times New Roman"/>
            <w:sz w:val="24"/>
            <w:szCs w:val="24"/>
          </w:rPr>
          <w:t>on a tasks propensity to encourage the processing of item-specific or relational features. According to the item-specific/relational processing framework (Hunt &amp; Einstein, 1980; Einstein &amp; Hunt, 1981)</w:t>
        </w:r>
      </w:ins>
      <w:ins w:id="282" w:author="Mark Huff" w:date="2020-10-10T21:04:00Z">
        <w:r w:rsidR="006C2DF4">
          <w:rPr>
            <w:rFonts w:ascii="Times New Roman" w:hAnsi="Times New Roman" w:cs="Times New Roman"/>
            <w:sz w:val="24"/>
            <w:szCs w:val="24"/>
          </w:rPr>
          <w:t>.</w:t>
        </w:r>
      </w:ins>
      <w:ins w:id="283" w:author="Mark Huff" w:date="2020-10-10T20:55:00Z">
        <w:del w:id="284" w:author="Nick Maxwell" w:date="2020-10-11T08:26:00Z">
          <w:r w:rsidR="003B70E5" w:rsidDel="00097057">
            <w:rPr>
              <w:rFonts w:ascii="Times New Roman" w:hAnsi="Times New Roman" w:cs="Times New Roman"/>
              <w:sz w:val="24"/>
              <w:szCs w:val="24"/>
            </w:rPr>
            <w:delText xml:space="preserve"> </w:delText>
          </w:r>
        </w:del>
      </w:ins>
      <w:commentRangeStart w:id="285"/>
      <w:commentRangeStart w:id="286"/>
      <w:del w:id="287" w:author="Mark Huff" w:date="2020-10-10T20:46:00Z">
        <w:r w:rsidR="00D61E7F" w:rsidDel="00201236">
          <w:rPr>
            <w:rFonts w:ascii="Times New Roman" w:hAnsi="Times New Roman" w:cs="Times New Roman"/>
            <w:sz w:val="24"/>
            <w:szCs w:val="24"/>
          </w:rPr>
          <w:delText xml:space="preserve">One </w:delText>
        </w:r>
        <w:r w:rsidR="00EA1452" w:rsidDel="00201236">
          <w:rPr>
            <w:rFonts w:ascii="Times New Roman" w:hAnsi="Times New Roman" w:cs="Times New Roman"/>
            <w:sz w:val="24"/>
            <w:szCs w:val="24"/>
          </w:rPr>
          <w:delText>method</w:delText>
        </w:r>
        <w:r w:rsidR="00D61E7F" w:rsidDel="00201236">
          <w:rPr>
            <w:rFonts w:ascii="Times New Roman" w:hAnsi="Times New Roman" w:cs="Times New Roman"/>
            <w:sz w:val="24"/>
            <w:szCs w:val="24"/>
          </w:rPr>
          <w:delText xml:space="preserve"> that </w:delText>
        </w:r>
        <w:commentRangeEnd w:id="285"/>
        <w:r w:rsidR="00EA1452" w:rsidDel="00201236">
          <w:rPr>
            <w:rStyle w:val="CommentReference"/>
          </w:rPr>
          <w:commentReference w:id="285"/>
        </w:r>
        <w:commentRangeEnd w:id="286"/>
        <w:r w:rsidR="00006F92" w:rsidDel="00201236">
          <w:rPr>
            <w:rStyle w:val="CommentReference"/>
          </w:rPr>
          <w:commentReference w:id="286"/>
        </w:r>
        <w:r w:rsidR="00D61E7F" w:rsidDel="00201236">
          <w:rPr>
            <w:rFonts w:ascii="Times New Roman" w:hAnsi="Times New Roman" w:cs="Times New Roman"/>
            <w:sz w:val="24"/>
            <w:szCs w:val="24"/>
          </w:rPr>
          <w:delText xml:space="preserve">has been </w:delText>
        </w:r>
        <w:r w:rsidR="00EA1452" w:rsidDel="00201236">
          <w:rPr>
            <w:rFonts w:ascii="Times New Roman" w:hAnsi="Times New Roman" w:cs="Times New Roman"/>
            <w:sz w:val="24"/>
            <w:szCs w:val="24"/>
          </w:rPr>
          <w:delText>shown</w:delText>
        </w:r>
        <w:r w:rsidR="00D61E7F" w:rsidDel="00201236">
          <w:rPr>
            <w:rFonts w:ascii="Times New Roman" w:hAnsi="Times New Roman" w:cs="Times New Roman"/>
            <w:sz w:val="24"/>
            <w:szCs w:val="24"/>
          </w:rPr>
          <w:delText xml:space="preserve"> to help improve </w:delText>
        </w:r>
        <w:r w:rsidR="00006F92" w:rsidDel="00201236">
          <w:rPr>
            <w:rFonts w:ascii="Times New Roman" w:hAnsi="Times New Roman" w:cs="Times New Roman"/>
            <w:sz w:val="24"/>
            <w:szCs w:val="24"/>
          </w:rPr>
          <w:delText xml:space="preserve">memory </w:delText>
        </w:r>
        <w:r w:rsidR="00EA1452" w:rsidDel="00201236">
          <w:rPr>
            <w:rFonts w:ascii="Times New Roman" w:hAnsi="Times New Roman" w:cs="Times New Roman"/>
            <w:sz w:val="24"/>
            <w:szCs w:val="24"/>
          </w:rPr>
          <w:delText xml:space="preserve">is the use of </w:delText>
        </w:r>
        <w:r w:rsidR="00C32814" w:rsidDel="00201236">
          <w:rPr>
            <w:rFonts w:ascii="Times New Roman" w:hAnsi="Times New Roman" w:cs="Times New Roman"/>
            <w:sz w:val="24"/>
            <w:szCs w:val="24"/>
          </w:rPr>
          <w:delText>various</w:delText>
        </w:r>
        <w:r w:rsidR="00EA1452" w:rsidDel="00201236">
          <w:rPr>
            <w:rFonts w:ascii="Times New Roman" w:hAnsi="Times New Roman" w:cs="Times New Roman"/>
            <w:sz w:val="24"/>
            <w:szCs w:val="24"/>
          </w:rPr>
          <w:delText xml:space="preserve"> encoding strategies</w:delText>
        </w:r>
        <w:r w:rsidR="00D61E7F" w:rsidDel="00201236">
          <w:rPr>
            <w:rFonts w:ascii="Times New Roman" w:hAnsi="Times New Roman" w:cs="Times New Roman"/>
            <w:sz w:val="24"/>
            <w:szCs w:val="24"/>
          </w:rPr>
          <w:delText xml:space="preserve"> </w:delText>
        </w:r>
        <w:r w:rsidR="00EA1452" w:rsidDel="00201236">
          <w:rPr>
            <w:rFonts w:ascii="Times New Roman" w:hAnsi="Times New Roman" w:cs="Times New Roman"/>
            <w:sz w:val="24"/>
            <w:szCs w:val="24"/>
          </w:rPr>
          <w:delText>at study</w:delText>
        </w:r>
        <w:r w:rsidR="00006F92" w:rsidDel="00201236">
          <w:rPr>
            <w:rFonts w:ascii="Times New Roman" w:hAnsi="Times New Roman" w:cs="Times New Roman"/>
            <w:sz w:val="24"/>
            <w:szCs w:val="24"/>
          </w:rPr>
          <w:delText xml:space="preserve">. </w:delText>
        </w:r>
        <w:r w:rsidR="00C32814" w:rsidDel="00201236">
          <w:rPr>
            <w:rFonts w:ascii="Times New Roman" w:hAnsi="Times New Roman" w:cs="Times New Roman"/>
            <w:sz w:val="24"/>
            <w:szCs w:val="24"/>
          </w:rPr>
          <w:delText>These manipulations can take on many forms (e.g., generation</w:delText>
        </w:r>
      </w:del>
      <w:del w:id="288" w:author="Mark Huff" w:date="2020-10-10T20:35:00Z">
        <w:r w:rsidR="00C32814" w:rsidDel="00F60AC6">
          <w:rPr>
            <w:rFonts w:ascii="Times New Roman" w:hAnsi="Times New Roman" w:cs="Times New Roman"/>
            <w:sz w:val="24"/>
            <w:szCs w:val="24"/>
          </w:rPr>
          <w:delText xml:space="preserve"> tasks</w:delText>
        </w:r>
      </w:del>
      <w:del w:id="289" w:author="Mark Huff" w:date="2020-10-10T20:46:00Z">
        <w:r w:rsidR="00C32814" w:rsidDel="00201236">
          <w:rPr>
            <w:rFonts w:ascii="Times New Roman" w:hAnsi="Times New Roman" w:cs="Times New Roman"/>
            <w:sz w:val="24"/>
            <w:szCs w:val="24"/>
          </w:rPr>
          <w:delText xml:space="preserve">, </w:delText>
        </w:r>
        <w:r w:rsidR="002875A7" w:rsidRPr="00A76C93" w:rsidDel="00201236">
          <w:rPr>
            <w:rFonts w:ascii="Times New Roman" w:hAnsi="Times New Roman" w:cs="Times New Roman"/>
            <w:sz w:val="24"/>
            <w:szCs w:val="24"/>
            <w:highlight w:val="cyan"/>
          </w:rPr>
          <w:delText>Slamecka &amp; Graf, 1978</w:delText>
        </w:r>
        <w:r w:rsidR="00C32814" w:rsidDel="00201236">
          <w:rPr>
            <w:rFonts w:ascii="Times New Roman" w:hAnsi="Times New Roman" w:cs="Times New Roman"/>
            <w:sz w:val="24"/>
            <w:szCs w:val="24"/>
          </w:rPr>
          <w:delText>), however, a</w:delText>
        </w:r>
        <w:r w:rsidR="002875A7" w:rsidDel="00201236">
          <w:rPr>
            <w:rFonts w:ascii="Times New Roman" w:hAnsi="Times New Roman" w:cs="Times New Roman"/>
            <w:sz w:val="24"/>
            <w:szCs w:val="24"/>
          </w:rPr>
          <w:delText>nother</w:delText>
        </w:r>
        <w:r w:rsidR="00006F92" w:rsidDel="00201236">
          <w:rPr>
            <w:rFonts w:ascii="Times New Roman" w:hAnsi="Times New Roman" w:cs="Times New Roman"/>
            <w:sz w:val="24"/>
            <w:szCs w:val="24"/>
          </w:rPr>
          <w:delText xml:space="preserve"> commonly used method is to manipulate the way in which participants think about items at encoding</w:delText>
        </w:r>
        <w:r w:rsidR="00C32814" w:rsidDel="00201236">
          <w:rPr>
            <w:rFonts w:ascii="Times New Roman" w:hAnsi="Times New Roman" w:cs="Times New Roman"/>
            <w:sz w:val="24"/>
            <w:szCs w:val="24"/>
          </w:rPr>
          <w:delText xml:space="preserve"> (i.e., relating items together, having participants focus on specific details of study pairs, etc.)</w:delText>
        </w:r>
        <w:r w:rsidR="00006F92" w:rsidDel="00201236">
          <w:rPr>
            <w:rFonts w:ascii="Times New Roman" w:hAnsi="Times New Roman" w:cs="Times New Roman"/>
            <w:sz w:val="24"/>
            <w:szCs w:val="24"/>
          </w:rPr>
          <w:delText xml:space="preserve">. </w:delText>
        </w:r>
        <w:r w:rsidR="002150AE" w:rsidDel="00201236">
          <w:rPr>
            <w:rFonts w:ascii="Times New Roman" w:hAnsi="Times New Roman" w:cs="Times New Roman"/>
            <w:sz w:val="24"/>
            <w:szCs w:val="24"/>
          </w:rPr>
          <w:delText xml:space="preserve">This can be achieved through the Item-Specific/Relational framework </w:delText>
        </w:r>
        <w:r w:rsidR="002150AE" w:rsidRPr="00A76C93" w:rsidDel="00201236">
          <w:rPr>
            <w:rFonts w:ascii="Times New Roman" w:hAnsi="Times New Roman" w:cs="Times New Roman"/>
            <w:sz w:val="24"/>
            <w:szCs w:val="24"/>
            <w:highlight w:val="cyan"/>
          </w:rPr>
          <w:delText>(Hunt &amp; Einstein, 1980; Einstein &amp; Hunt, 1981)</w:delText>
        </w:r>
        <w:r w:rsidR="002150AE" w:rsidRPr="00A76C93" w:rsidDel="00201236">
          <w:rPr>
            <w:rFonts w:ascii="Times New Roman" w:hAnsi="Times New Roman" w:cs="Times New Roman"/>
            <w:sz w:val="24"/>
            <w:szCs w:val="24"/>
          </w:rPr>
          <w:delText>.</w:delText>
        </w:r>
      </w:del>
      <w:r w:rsidR="002150AE">
        <w:rPr>
          <w:rFonts w:ascii="Times New Roman" w:hAnsi="Times New Roman" w:cs="Times New Roman"/>
          <w:sz w:val="24"/>
          <w:szCs w:val="24"/>
        </w:rPr>
        <w:t xml:space="preserve"> </w:t>
      </w:r>
      <w:ins w:id="290" w:author="Mark Huff" w:date="2020-10-10T20:36:00Z">
        <w:r w:rsidR="00F60AC6">
          <w:rPr>
            <w:rFonts w:ascii="Times New Roman" w:hAnsi="Times New Roman" w:cs="Times New Roman"/>
            <w:sz w:val="24"/>
            <w:szCs w:val="24"/>
          </w:rPr>
          <w:t xml:space="preserve">According to </w:t>
        </w:r>
      </w:ins>
      <w:commentRangeStart w:id="291"/>
      <w:del w:id="292" w:author="Mark Huff" w:date="2020-10-10T20:36:00Z">
        <w:r w:rsidR="00B736A4" w:rsidDel="00F60AC6">
          <w:rPr>
            <w:rFonts w:ascii="Times New Roman" w:hAnsi="Times New Roman" w:cs="Times New Roman"/>
            <w:sz w:val="24"/>
            <w:szCs w:val="24"/>
          </w:rPr>
          <w:delText>T</w:delText>
        </w:r>
      </w:del>
      <w:ins w:id="293" w:author="Mark Huff" w:date="2020-10-10T20:36:00Z">
        <w:r w:rsidR="00F60AC6">
          <w:rPr>
            <w:rFonts w:ascii="Times New Roman" w:hAnsi="Times New Roman" w:cs="Times New Roman"/>
            <w:sz w:val="24"/>
            <w:szCs w:val="24"/>
          </w:rPr>
          <w:t>t</w:t>
        </w:r>
      </w:ins>
      <w:r w:rsidR="00B736A4">
        <w:rPr>
          <w:rFonts w:ascii="Times New Roman" w:hAnsi="Times New Roman" w:cs="Times New Roman"/>
          <w:sz w:val="24"/>
          <w:szCs w:val="24"/>
        </w:rPr>
        <w:t>his framework</w:t>
      </w:r>
      <w:ins w:id="294" w:author="Mark Huff" w:date="2020-10-10T20:36:00Z">
        <w:r w:rsidR="00F60AC6">
          <w:rPr>
            <w:rFonts w:ascii="Times New Roman" w:hAnsi="Times New Roman" w:cs="Times New Roman"/>
            <w:sz w:val="24"/>
            <w:szCs w:val="24"/>
          </w:rPr>
          <w:t xml:space="preserve">, encoding tasks differ in the likelihood that they can encourage the processing </w:t>
        </w:r>
      </w:ins>
      <w:del w:id="295" w:author="Mark Huff" w:date="2020-10-10T20:36:00Z">
        <w:r w:rsidR="00B736A4" w:rsidDel="00F60AC6">
          <w:rPr>
            <w:rFonts w:ascii="Times New Roman" w:hAnsi="Times New Roman" w:cs="Times New Roman"/>
            <w:sz w:val="24"/>
            <w:szCs w:val="24"/>
          </w:rPr>
          <w:delText xml:space="preserve"> </w:delText>
        </w:r>
        <w:commentRangeEnd w:id="291"/>
        <w:r w:rsidR="00006505" w:rsidDel="00F60AC6">
          <w:rPr>
            <w:rStyle w:val="CommentReference"/>
          </w:rPr>
          <w:commentReference w:id="291"/>
        </w:r>
        <w:r w:rsidR="00B736A4" w:rsidDel="00F60AC6">
          <w:rPr>
            <w:rFonts w:ascii="Times New Roman" w:hAnsi="Times New Roman" w:cs="Times New Roman"/>
            <w:sz w:val="24"/>
            <w:szCs w:val="24"/>
          </w:rPr>
          <w:delText xml:space="preserve">proposes that </w:delText>
        </w:r>
        <w:r w:rsidR="002150AE" w:rsidDel="00F60AC6">
          <w:rPr>
            <w:rFonts w:ascii="Times New Roman" w:hAnsi="Times New Roman" w:cs="Times New Roman"/>
            <w:sz w:val="24"/>
            <w:szCs w:val="24"/>
          </w:rPr>
          <w:delText>the processes participants engage in at encoding</w:delText>
        </w:r>
        <w:r w:rsidR="00B736A4" w:rsidDel="00F60AC6">
          <w:rPr>
            <w:rFonts w:ascii="Times New Roman" w:hAnsi="Times New Roman" w:cs="Times New Roman"/>
            <w:sz w:val="24"/>
            <w:szCs w:val="24"/>
          </w:rPr>
          <w:delText xml:space="preserve"> can </w:delText>
        </w:r>
        <w:r w:rsidR="002150AE" w:rsidDel="00F60AC6">
          <w:rPr>
            <w:rFonts w:ascii="Times New Roman" w:hAnsi="Times New Roman" w:cs="Times New Roman"/>
            <w:sz w:val="24"/>
            <w:szCs w:val="24"/>
          </w:rPr>
          <w:delText>accentuate either</w:delText>
        </w:r>
        <w:r w:rsidR="00B736A4" w:rsidDel="00F60AC6">
          <w:rPr>
            <w:rFonts w:ascii="Times New Roman" w:hAnsi="Times New Roman" w:cs="Times New Roman"/>
            <w:sz w:val="24"/>
            <w:szCs w:val="24"/>
          </w:rPr>
          <w:delText xml:space="preserve"> the </w:delText>
        </w:r>
        <w:r w:rsidR="002150AE" w:rsidDel="00F60AC6">
          <w:rPr>
            <w:rFonts w:ascii="Times New Roman" w:hAnsi="Times New Roman" w:cs="Times New Roman"/>
            <w:sz w:val="24"/>
            <w:szCs w:val="24"/>
          </w:rPr>
          <w:delText xml:space="preserve">encoding </w:delText>
        </w:r>
        <w:r w:rsidR="00B736A4" w:rsidDel="00F60AC6">
          <w:rPr>
            <w:rFonts w:ascii="Times New Roman" w:hAnsi="Times New Roman" w:cs="Times New Roman"/>
            <w:sz w:val="24"/>
            <w:szCs w:val="24"/>
          </w:rPr>
          <w:delText xml:space="preserve">of </w:delText>
        </w:r>
        <w:r w:rsidR="002150AE" w:rsidDel="00F60AC6">
          <w:rPr>
            <w:rFonts w:ascii="Times New Roman" w:hAnsi="Times New Roman" w:cs="Times New Roman"/>
            <w:sz w:val="24"/>
            <w:szCs w:val="24"/>
          </w:rPr>
          <w:delText xml:space="preserve">the </w:delText>
        </w:r>
      </w:del>
      <w:r w:rsidR="00B736A4">
        <w:rPr>
          <w:rFonts w:ascii="Times New Roman" w:hAnsi="Times New Roman" w:cs="Times New Roman"/>
          <w:sz w:val="24"/>
          <w:szCs w:val="24"/>
        </w:rPr>
        <w:t>unique</w:t>
      </w:r>
      <w:r w:rsidR="002150AE">
        <w:rPr>
          <w:rFonts w:ascii="Times New Roman" w:hAnsi="Times New Roman" w:cs="Times New Roman"/>
          <w:sz w:val="24"/>
          <w:szCs w:val="24"/>
        </w:rPr>
        <w:t xml:space="preserve"> </w:t>
      </w:r>
      <w:del w:id="296" w:author="Mark Huff" w:date="2020-10-10T20:36:00Z">
        <w:r w:rsidR="002150AE" w:rsidDel="00F60AC6">
          <w:rPr>
            <w:rFonts w:ascii="Times New Roman" w:hAnsi="Times New Roman" w:cs="Times New Roman"/>
            <w:sz w:val="24"/>
            <w:szCs w:val="24"/>
          </w:rPr>
          <w:delText>facets</w:delText>
        </w:r>
        <w:r w:rsidR="00B736A4" w:rsidDel="00F60AC6">
          <w:rPr>
            <w:rFonts w:ascii="Times New Roman" w:hAnsi="Times New Roman" w:cs="Times New Roman"/>
            <w:sz w:val="24"/>
            <w:szCs w:val="24"/>
          </w:rPr>
          <w:delText xml:space="preserve"> </w:delText>
        </w:r>
      </w:del>
      <w:ins w:id="297" w:author="Mark Huff" w:date="2020-10-10T20:36:00Z">
        <w:r w:rsidR="00F60AC6">
          <w:rPr>
            <w:rFonts w:ascii="Times New Roman" w:hAnsi="Times New Roman" w:cs="Times New Roman"/>
            <w:sz w:val="24"/>
            <w:szCs w:val="24"/>
          </w:rPr>
          <w:t xml:space="preserve">features </w:t>
        </w:r>
      </w:ins>
      <w:r w:rsidR="00B736A4">
        <w:rPr>
          <w:rFonts w:ascii="Times New Roman" w:hAnsi="Times New Roman" w:cs="Times New Roman"/>
          <w:sz w:val="24"/>
          <w:szCs w:val="24"/>
        </w:rPr>
        <w:t xml:space="preserve">of </w:t>
      </w:r>
      <w:del w:id="298" w:author="Mark Huff" w:date="2020-10-10T20:37:00Z">
        <w:r w:rsidR="002150AE" w:rsidDel="00F60AC6">
          <w:rPr>
            <w:rFonts w:ascii="Times New Roman" w:hAnsi="Times New Roman" w:cs="Times New Roman"/>
            <w:sz w:val="24"/>
            <w:szCs w:val="24"/>
          </w:rPr>
          <w:delText xml:space="preserve">each </w:delText>
        </w:r>
        <w:r w:rsidR="00B736A4" w:rsidDel="00F60AC6">
          <w:rPr>
            <w:rFonts w:ascii="Times New Roman" w:hAnsi="Times New Roman" w:cs="Times New Roman"/>
            <w:sz w:val="24"/>
            <w:szCs w:val="24"/>
          </w:rPr>
          <w:delText xml:space="preserve">item in a </w:delText>
        </w:r>
        <w:r w:rsidR="002150AE" w:rsidDel="00F60AC6">
          <w:rPr>
            <w:rFonts w:ascii="Times New Roman" w:hAnsi="Times New Roman" w:cs="Times New Roman"/>
            <w:sz w:val="24"/>
            <w:szCs w:val="24"/>
          </w:rPr>
          <w:delText>study list</w:delText>
        </w:r>
      </w:del>
      <w:ins w:id="299" w:author="Mark Huff" w:date="2020-10-10T20:37:00Z">
        <w:r w:rsidR="00F60AC6">
          <w:rPr>
            <w:rFonts w:ascii="Times New Roman" w:hAnsi="Times New Roman" w:cs="Times New Roman"/>
            <w:sz w:val="24"/>
            <w:szCs w:val="24"/>
          </w:rPr>
          <w:t>study items through item-specific processing, or they can encourage the processing of</w:t>
        </w:r>
      </w:ins>
      <w:r w:rsidR="002150AE">
        <w:rPr>
          <w:rFonts w:ascii="Times New Roman" w:hAnsi="Times New Roman" w:cs="Times New Roman"/>
          <w:sz w:val="24"/>
          <w:szCs w:val="24"/>
        </w:rPr>
        <w:t xml:space="preserve"> </w:t>
      </w:r>
      <w:del w:id="300" w:author="Mark Huff" w:date="2020-10-10T20:37:00Z">
        <w:r w:rsidR="002150AE" w:rsidDel="00F60AC6">
          <w:rPr>
            <w:rFonts w:ascii="Times New Roman" w:hAnsi="Times New Roman" w:cs="Times New Roman"/>
            <w:sz w:val="24"/>
            <w:szCs w:val="24"/>
          </w:rPr>
          <w:delText xml:space="preserve">(e.g., item-specific processing) or </w:delText>
        </w:r>
        <w:r w:rsidR="00BE4F15" w:rsidDel="00F60AC6">
          <w:rPr>
            <w:rFonts w:ascii="Times New Roman" w:hAnsi="Times New Roman" w:cs="Times New Roman"/>
            <w:sz w:val="24"/>
            <w:szCs w:val="24"/>
          </w:rPr>
          <w:delText>emphasize</w:delText>
        </w:r>
        <w:r w:rsidR="002150AE" w:rsidDel="00F60AC6">
          <w:rPr>
            <w:rFonts w:ascii="Times New Roman" w:hAnsi="Times New Roman" w:cs="Times New Roman"/>
            <w:sz w:val="24"/>
            <w:szCs w:val="24"/>
          </w:rPr>
          <w:delText xml:space="preserve"> the </w:delText>
        </w:r>
      </w:del>
      <w:r w:rsidR="00B736A4">
        <w:rPr>
          <w:rFonts w:ascii="Times New Roman" w:hAnsi="Times New Roman" w:cs="Times New Roman"/>
          <w:sz w:val="24"/>
          <w:szCs w:val="24"/>
        </w:rPr>
        <w:t>shared characteristics</w:t>
      </w:r>
      <w:r w:rsidR="002150AE">
        <w:rPr>
          <w:rFonts w:ascii="Times New Roman" w:hAnsi="Times New Roman" w:cs="Times New Roman"/>
          <w:sz w:val="24"/>
          <w:szCs w:val="24"/>
        </w:rPr>
        <w:t xml:space="preserve"> of study items </w:t>
      </w:r>
      <w:del w:id="301" w:author="Mark Huff" w:date="2020-10-10T21:09:00Z">
        <w:r w:rsidR="002150AE" w:rsidDel="006C2DF4">
          <w:rPr>
            <w:rFonts w:ascii="Times New Roman" w:hAnsi="Times New Roman" w:cs="Times New Roman"/>
            <w:sz w:val="24"/>
            <w:szCs w:val="24"/>
          </w:rPr>
          <w:delText>(e.g.,</w:delText>
        </w:r>
      </w:del>
      <w:ins w:id="302" w:author="Mark Huff" w:date="2020-10-10T21:09:00Z">
        <w:r w:rsidR="006C2DF4">
          <w:rPr>
            <w:rFonts w:ascii="Times New Roman" w:hAnsi="Times New Roman" w:cs="Times New Roman"/>
            <w:sz w:val="24"/>
            <w:szCs w:val="24"/>
          </w:rPr>
          <w:t>through</w:t>
        </w:r>
      </w:ins>
      <w:r w:rsidR="002150AE">
        <w:rPr>
          <w:rFonts w:ascii="Times New Roman" w:hAnsi="Times New Roman" w:cs="Times New Roman"/>
          <w:sz w:val="24"/>
          <w:szCs w:val="24"/>
        </w:rPr>
        <w:t xml:space="preserve"> relational processing</w:t>
      </w:r>
      <w:del w:id="303" w:author="Mark Huff" w:date="2020-10-10T21:09:00Z">
        <w:r w:rsidR="002150AE" w:rsidDel="006C2DF4">
          <w:rPr>
            <w:rFonts w:ascii="Times New Roman" w:hAnsi="Times New Roman" w:cs="Times New Roman"/>
            <w:sz w:val="24"/>
            <w:szCs w:val="24"/>
          </w:rPr>
          <w:delText>)</w:delText>
        </w:r>
      </w:del>
      <w:r w:rsidR="002150AE">
        <w:rPr>
          <w:rFonts w:ascii="Times New Roman" w:hAnsi="Times New Roman" w:cs="Times New Roman"/>
          <w:sz w:val="24"/>
          <w:szCs w:val="24"/>
        </w:rPr>
        <w:t>.</w:t>
      </w:r>
      <w:r w:rsidR="00B736A4">
        <w:rPr>
          <w:rFonts w:ascii="Times New Roman" w:hAnsi="Times New Roman" w:cs="Times New Roman"/>
          <w:sz w:val="24"/>
          <w:szCs w:val="24"/>
        </w:rPr>
        <w:t xml:space="preserve"> </w:t>
      </w:r>
      <w:del w:id="304" w:author="Mark Huff" w:date="2020-10-10T21:08:00Z">
        <w:r w:rsidR="00B736A4" w:rsidDel="006C2DF4">
          <w:rPr>
            <w:rFonts w:ascii="Times New Roman" w:hAnsi="Times New Roman" w:cs="Times New Roman"/>
            <w:sz w:val="24"/>
            <w:szCs w:val="24"/>
          </w:rPr>
          <w:delText xml:space="preserve">Einstein and Hunt (1981) showed that </w:delText>
        </w:r>
        <w:r w:rsidR="002875A7" w:rsidDel="006C2DF4">
          <w:rPr>
            <w:rFonts w:ascii="Times New Roman" w:hAnsi="Times New Roman" w:cs="Times New Roman"/>
            <w:sz w:val="24"/>
            <w:szCs w:val="24"/>
          </w:rPr>
          <w:delText xml:space="preserve">each strategy was </w:delText>
        </w:r>
        <w:r w:rsidR="00377296" w:rsidDel="006C2DF4">
          <w:rPr>
            <w:rFonts w:ascii="Times New Roman" w:hAnsi="Times New Roman" w:cs="Times New Roman"/>
            <w:sz w:val="24"/>
            <w:szCs w:val="24"/>
          </w:rPr>
          <w:delText>beneficial to memory</w:delText>
        </w:r>
        <w:r w:rsidR="007B2A2E" w:rsidDel="006C2DF4">
          <w:rPr>
            <w:rFonts w:ascii="Times New Roman" w:hAnsi="Times New Roman" w:cs="Times New Roman"/>
            <w:sz w:val="24"/>
            <w:szCs w:val="24"/>
          </w:rPr>
          <w:delText>;</w:delText>
        </w:r>
        <w:r w:rsidR="00377296" w:rsidDel="006C2DF4">
          <w:rPr>
            <w:rFonts w:ascii="Times New Roman" w:hAnsi="Times New Roman" w:cs="Times New Roman"/>
            <w:sz w:val="24"/>
            <w:szCs w:val="24"/>
          </w:rPr>
          <w:delText xml:space="preserve"> </w:delText>
        </w:r>
        <w:r w:rsidR="00363A32" w:rsidDel="006C2DF4">
          <w:rPr>
            <w:rFonts w:ascii="Times New Roman" w:hAnsi="Times New Roman" w:cs="Times New Roman"/>
            <w:sz w:val="24"/>
            <w:szCs w:val="24"/>
          </w:rPr>
          <w:delText xml:space="preserve">however, </w:delText>
        </w:r>
        <w:r w:rsidR="002875A7" w:rsidDel="006C2DF4">
          <w:rPr>
            <w:rFonts w:ascii="Times New Roman" w:hAnsi="Times New Roman" w:cs="Times New Roman"/>
            <w:sz w:val="24"/>
            <w:szCs w:val="24"/>
          </w:rPr>
          <w:delText>these benefits were moderated by pair relatedness.</w:delText>
        </w:r>
        <w:r w:rsidR="00363A32" w:rsidDel="006C2DF4">
          <w:rPr>
            <w:rFonts w:ascii="Times New Roman" w:hAnsi="Times New Roman" w:cs="Times New Roman"/>
            <w:sz w:val="24"/>
            <w:szCs w:val="24"/>
          </w:rPr>
          <w:delText xml:space="preserve"> </w:delText>
        </w:r>
        <w:r w:rsidR="002875A7" w:rsidDel="006C2DF4">
          <w:rPr>
            <w:rFonts w:ascii="Times New Roman" w:hAnsi="Times New Roman" w:cs="Times New Roman"/>
            <w:sz w:val="24"/>
            <w:szCs w:val="24"/>
          </w:rPr>
          <w:delText xml:space="preserve">Specifically, </w:delText>
        </w:r>
        <w:r w:rsidR="0099684D" w:rsidDel="006C2DF4">
          <w:rPr>
            <w:rFonts w:ascii="Times New Roman" w:hAnsi="Times New Roman" w:cs="Times New Roman"/>
            <w:sz w:val="24"/>
            <w:szCs w:val="24"/>
          </w:rPr>
          <w:delText xml:space="preserve">the </w:delText>
        </w:r>
        <w:r w:rsidR="00363A32" w:rsidDel="006C2DF4">
          <w:rPr>
            <w:rFonts w:ascii="Times New Roman" w:hAnsi="Times New Roman" w:cs="Times New Roman"/>
            <w:sz w:val="24"/>
            <w:szCs w:val="24"/>
          </w:rPr>
          <w:delText xml:space="preserve">memorial benefits of </w:delText>
        </w:r>
        <w:r w:rsidR="00377296" w:rsidDel="006C2DF4">
          <w:rPr>
            <w:rFonts w:ascii="Times New Roman" w:hAnsi="Times New Roman" w:cs="Times New Roman"/>
            <w:sz w:val="24"/>
            <w:szCs w:val="24"/>
          </w:rPr>
          <w:delText xml:space="preserve">relational processing </w:delText>
        </w:r>
        <w:r w:rsidR="00363A32" w:rsidDel="006C2DF4">
          <w:rPr>
            <w:rFonts w:ascii="Times New Roman" w:hAnsi="Times New Roman" w:cs="Times New Roman"/>
            <w:sz w:val="24"/>
            <w:szCs w:val="24"/>
          </w:rPr>
          <w:delText>were</w:delText>
        </w:r>
        <w:r w:rsidR="00377296" w:rsidDel="006C2DF4">
          <w:rPr>
            <w:rFonts w:ascii="Times New Roman" w:hAnsi="Times New Roman" w:cs="Times New Roman"/>
            <w:sz w:val="24"/>
            <w:szCs w:val="24"/>
          </w:rPr>
          <w:delText xml:space="preserve"> highe</w:delText>
        </w:r>
        <w:r w:rsidR="002875A7" w:rsidDel="006C2DF4">
          <w:rPr>
            <w:rFonts w:ascii="Times New Roman" w:hAnsi="Times New Roman" w:cs="Times New Roman"/>
            <w:sz w:val="24"/>
            <w:szCs w:val="24"/>
          </w:rPr>
          <w:delText>st</w:delText>
        </w:r>
        <w:r w:rsidR="00377296" w:rsidDel="006C2DF4">
          <w:rPr>
            <w:rFonts w:ascii="Times New Roman" w:hAnsi="Times New Roman" w:cs="Times New Roman"/>
            <w:sz w:val="24"/>
            <w:szCs w:val="24"/>
          </w:rPr>
          <w:delText xml:space="preserve"> for unrelated word pairs </w:delText>
        </w:r>
        <w:r w:rsidR="00363A32" w:rsidDel="006C2DF4">
          <w:rPr>
            <w:rFonts w:ascii="Times New Roman" w:hAnsi="Times New Roman" w:cs="Times New Roman"/>
            <w:sz w:val="24"/>
            <w:szCs w:val="24"/>
          </w:rPr>
          <w:delText>while</w:delText>
        </w:r>
        <w:r w:rsidR="000A698C" w:rsidDel="006C2DF4">
          <w:rPr>
            <w:rFonts w:ascii="Times New Roman" w:hAnsi="Times New Roman" w:cs="Times New Roman"/>
            <w:sz w:val="24"/>
            <w:szCs w:val="24"/>
          </w:rPr>
          <w:delText xml:space="preserve"> item-specific processing ha</w:delText>
        </w:r>
        <w:r w:rsidR="00363A32" w:rsidDel="006C2DF4">
          <w:rPr>
            <w:rFonts w:ascii="Times New Roman" w:hAnsi="Times New Roman" w:cs="Times New Roman"/>
            <w:sz w:val="24"/>
            <w:szCs w:val="24"/>
          </w:rPr>
          <w:delText>d</w:delText>
        </w:r>
        <w:r w:rsidR="000A698C" w:rsidDel="006C2DF4">
          <w:rPr>
            <w:rFonts w:ascii="Times New Roman" w:hAnsi="Times New Roman" w:cs="Times New Roman"/>
            <w:sz w:val="24"/>
            <w:szCs w:val="24"/>
          </w:rPr>
          <w:delText xml:space="preserve"> a </w:delText>
        </w:r>
        <w:r w:rsidR="00363A32" w:rsidDel="006C2DF4">
          <w:rPr>
            <w:rFonts w:ascii="Times New Roman" w:hAnsi="Times New Roman" w:cs="Times New Roman"/>
            <w:sz w:val="24"/>
            <w:szCs w:val="24"/>
          </w:rPr>
          <w:delText>greater</w:delText>
        </w:r>
        <w:r w:rsidR="000A698C" w:rsidDel="006C2DF4">
          <w:rPr>
            <w:rFonts w:ascii="Times New Roman" w:hAnsi="Times New Roman" w:cs="Times New Roman"/>
            <w:sz w:val="24"/>
            <w:szCs w:val="24"/>
          </w:rPr>
          <w:delText xml:space="preserve"> benefit </w:delText>
        </w:r>
        <w:r w:rsidR="00363A32" w:rsidDel="006C2DF4">
          <w:rPr>
            <w:rFonts w:ascii="Times New Roman" w:hAnsi="Times New Roman" w:cs="Times New Roman"/>
            <w:sz w:val="24"/>
            <w:szCs w:val="24"/>
          </w:rPr>
          <w:delText xml:space="preserve">when </w:delText>
        </w:r>
        <w:r w:rsidR="002875A7" w:rsidDel="006C2DF4">
          <w:rPr>
            <w:rFonts w:ascii="Times New Roman" w:hAnsi="Times New Roman" w:cs="Times New Roman"/>
            <w:sz w:val="24"/>
            <w:szCs w:val="24"/>
          </w:rPr>
          <w:delText>item</w:delText>
        </w:r>
        <w:r w:rsidR="00363A32" w:rsidDel="006C2DF4">
          <w:rPr>
            <w:rFonts w:ascii="Times New Roman" w:hAnsi="Times New Roman" w:cs="Times New Roman"/>
            <w:sz w:val="24"/>
            <w:szCs w:val="24"/>
          </w:rPr>
          <w:delText xml:space="preserve"> pairs were related</w:delText>
        </w:r>
        <w:r w:rsidR="000A698C" w:rsidDel="006C2DF4">
          <w:rPr>
            <w:rFonts w:ascii="Times New Roman" w:hAnsi="Times New Roman" w:cs="Times New Roman"/>
            <w:sz w:val="24"/>
            <w:szCs w:val="24"/>
          </w:rPr>
          <w:delText xml:space="preserve"> (Hunt &amp; Einstein, 1981).</w:delText>
        </w:r>
        <w:r w:rsidR="00EA1452" w:rsidDel="006C2DF4">
          <w:rPr>
            <w:rFonts w:ascii="Times New Roman" w:hAnsi="Times New Roman" w:cs="Times New Roman"/>
            <w:sz w:val="24"/>
            <w:szCs w:val="24"/>
          </w:rPr>
          <w:delText xml:space="preserve"> </w:delText>
        </w:r>
        <w:r w:rsidR="00740397" w:rsidDel="006C2DF4">
          <w:rPr>
            <w:rFonts w:ascii="Times New Roman" w:hAnsi="Times New Roman" w:cs="Times New Roman"/>
            <w:sz w:val="24"/>
            <w:szCs w:val="24"/>
          </w:rPr>
          <w:delText xml:space="preserve">Relational processing served to </w:delText>
        </w:r>
        <w:r w:rsidR="006267AD" w:rsidDel="006C2DF4">
          <w:rPr>
            <w:rFonts w:ascii="Times New Roman" w:hAnsi="Times New Roman" w:cs="Times New Roman"/>
            <w:sz w:val="24"/>
            <w:szCs w:val="24"/>
          </w:rPr>
          <w:delText xml:space="preserve">create a connection between the features of the unrelated pairs, and item-specific processing served to </w:delText>
        </w:r>
        <w:r w:rsidR="00F76E61" w:rsidDel="006C2DF4">
          <w:rPr>
            <w:rFonts w:ascii="Times New Roman" w:hAnsi="Times New Roman" w:cs="Times New Roman"/>
            <w:sz w:val="24"/>
            <w:szCs w:val="24"/>
          </w:rPr>
          <w:delText>create an additional relationship for the related pairs, both of which facilitated future recall.</w:delText>
        </w:r>
        <w:r w:rsidR="00363A32" w:rsidDel="006C2DF4">
          <w:rPr>
            <w:rFonts w:ascii="Times New Roman" w:hAnsi="Times New Roman" w:cs="Times New Roman"/>
            <w:sz w:val="24"/>
            <w:szCs w:val="24"/>
          </w:rPr>
          <w:delText xml:space="preserve"> </w:delText>
        </w:r>
        <w:r w:rsidR="007E1321" w:rsidDel="006C2DF4">
          <w:rPr>
            <w:rFonts w:ascii="Times New Roman" w:hAnsi="Times New Roman" w:cs="Times New Roman"/>
            <w:sz w:val="24"/>
            <w:szCs w:val="24"/>
          </w:rPr>
          <w:delText xml:space="preserve">Additionally, </w:delText>
        </w:r>
        <w:r w:rsidR="000A698C" w:rsidDel="006C2DF4">
          <w:rPr>
            <w:rFonts w:ascii="Times New Roman" w:hAnsi="Times New Roman" w:cs="Times New Roman"/>
            <w:sz w:val="24"/>
            <w:szCs w:val="24"/>
          </w:rPr>
          <w:delText xml:space="preserve">Hunt and Einstein (1981) found that the benefits of these </w:delText>
        </w:r>
        <w:r w:rsidR="00BA7466" w:rsidDel="006C2DF4">
          <w:rPr>
            <w:rFonts w:ascii="Times New Roman" w:hAnsi="Times New Roman" w:cs="Times New Roman"/>
            <w:sz w:val="24"/>
            <w:szCs w:val="24"/>
          </w:rPr>
          <w:delText xml:space="preserve">encoding strategies </w:delText>
        </w:r>
        <w:r w:rsidR="00B736A4" w:rsidDel="006C2DF4">
          <w:rPr>
            <w:rFonts w:ascii="Times New Roman" w:hAnsi="Times New Roman" w:cs="Times New Roman"/>
            <w:sz w:val="24"/>
            <w:szCs w:val="24"/>
          </w:rPr>
          <w:delText>were</w:delText>
        </w:r>
        <w:r w:rsidR="00377296" w:rsidDel="006C2DF4">
          <w:rPr>
            <w:rFonts w:ascii="Times New Roman" w:hAnsi="Times New Roman" w:cs="Times New Roman"/>
            <w:sz w:val="24"/>
            <w:szCs w:val="24"/>
          </w:rPr>
          <w:delText xml:space="preserve"> dependent </w:delText>
        </w:r>
        <w:r w:rsidR="00BA7466" w:rsidDel="006C2DF4">
          <w:rPr>
            <w:rFonts w:ascii="Times New Roman" w:hAnsi="Times New Roman" w:cs="Times New Roman"/>
            <w:sz w:val="24"/>
            <w:szCs w:val="24"/>
          </w:rPr>
          <w:delText>up</w:delText>
        </w:r>
        <w:r w:rsidR="00377296" w:rsidDel="006C2DF4">
          <w:rPr>
            <w:rFonts w:ascii="Times New Roman" w:hAnsi="Times New Roman" w:cs="Times New Roman"/>
            <w:sz w:val="24"/>
            <w:szCs w:val="24"/>
          </w:rPr>
          <w:delText xml:space="preserve">on the context of the words being studied. </w:delText>
        </w:r>
        <w:r w:rsidR="00BA7466" w:rsidDel="006C2DF4">
          <w:rPr>
            <w:rFonts w:ascii="Times New Roman" w:hAnsi="Times New Roman" w:cs="Times New Roman"/>
            <w:sz w:val="24"/>
            <w:szCs w:val="24"/>
          </w:rPr>
          <w:delText>For</w:delText>
        </w:r>
        <w:r w:rsidR="000A698C" w:rsidDel="006C2DF4">
          <w:rPr>
            <w:rFonts w:ascii="Times New Roman" w:hAnsi="Times New Roman" w:cs="Times New Roman"/>
            <w:sz w:val="24"/>
            <w:szCs w:val="24"/>
          </w:rPr>
          <w:delText xml:space="preserve"> exampl</w:delText>
        </w:r>
        <w:r w:rsidR="00BA7466" w:rsidDel="006C2DF4">
          <w:rPr>
            <w:rFonts w:ascii="Times New Roman" w:hAnsi="Times New Roman" w:cs="Times New Roman"/>
            <w:sz w:val="24"/>
            <w:szCs w:val="24"/>
          </w:rPr>
          <w:delText>e, instructing participants</w:delText>
        </w:r>
        <w:r w:rsidR="000A698C" w:rsidDel="006C2DF4">
          <w:rPr>
            <w:rFonts w:ascii="Times New Roman" w:hAnsi="Times New Roman" w:cs="Times New Roman"/>
            <w:sz w:val="24"/>
            <w:szCs w:val="24"/>
          </w:rPr>
          <w:delText xml:space="preserve"> </w:delText>
        </w:r>
        <w:r w:rsidR="00BA7466" w:rsidDel="006C2DF4">
          <w:rPr>
            <w:rFonts w:ascii="Times New Roman" w:hAnsi="Times New Roman" w:cs="Times New Roman"/>
            <w:sz w:val="24"/>
            <w:szCs w:val="24"/>
          </w:rPr>
          <w:delText xml:space="preserve">to </w:delText>
        </w:r>
        <w:r w:rsidR="000A698C" w:rsidDel="006C2DF4">
          <w:rPr>
            <w:rFonts w:ascii="Times New Roman" w:hAnsi="Times New Roman" w:cs="Times New Roman"/>
            <w:sz w:val="24"/>
            <w:szCs w:val="24"/>
          </w:rPr>
          <w:delText>think</w:delText>
        </w:r>
        <w:r w:rsidR="00BA7466" w:rsidDel="006C2DF4">
          <w:rPr>
            <w:rFonts w:ascii="Times New Roman" w:hAnsi="Times New Roman" w:cs="Times New Roman"/>
            <w:sz w:val="24"/>
            <w:szCs w:val="24"/>
          </w:rPr>
          <w:delText xml:space="preserve"> </w:delText>
        </w:r>
        <w:r w:rsidR="000A698C" w:rsidDel="006C2DF4">
          <w:rPr>
            <w:rFonts w:ascii="Times New Roman" w:hAnsi="Times New Roman" w:cs="Times New Roman"/>
            <w:sz w:val="24"/>
            <w:szCs w:val="24"/>
          </w:rPr>
          <w:delText xml:space="preserve">about the color of </w:delText>
        </w:r>
        <w:r w:rsidR="00BA7466" w:rsidDel="006C2DF4">
          <w:rPr>
            <w:rFonts w:ascii="Times New Roman" w:hAnsi="Times New Roman" w:cs="Times New Roman"/>
            <w:sz w:val="24"/>
            <w:szCs w:val="24"/>
          </w:rPr>
          <w:delText>a study pair</w:delText>
        </w:r>
        <w:r w:rsidR="000A698C" w:rsidDel="006C2DF4">
          <w:rPr>
            <w:rFonts w:ascii="Times New Roman" w:hAnsi="Times New Roman" w:cs="Times New Roman"/>
            <w:sz w:val="24"/>
            <w:szCs w:val="24"/>
          </w:rPr>
          <w:delText xml:space="preserve"> could either serve to relate the words (</w:delText>
        </w:r>
        <w:r w:rsidR="00C448B5" w:rsidDel="006C2DF4">
          <w:rPr>
            <w:rFonts w:ascii="Times New Roman" w:hAnsi="Times New Roman" w:cs="Times New Roman"/>
            <w:sz w:val="24"/>
            <w:szCs w:val="24"/>
          </w:rPr>
          <w:delText>i.e</w:delText>
        </w:r>
        <w:r w:rsidR="000A698C" w:rsidDel="006C2DF4">
          <w:rPr>
            <w:rFonts w:ascii="Times New Roman" w:hAnsi="Times New Roman" w:cs="Times New Roman"/>
            <w:sz w:val="24"/>
            <w:szCs w:val="24"/>
          </w:rPr>
          <w:delText>.</w:delText>
        </w:r>
        <w:r w:rsidR="00BA7466" w:rsidDel="006C2DF4">
          <w:rPr>
            <w:rFonts w:ascii="Times New Roman" w:hAnsi="Times New Roman" w:cs="Times New Roman"/>
            <w:sz w:val="24"/>
            <w:szCs w:val="24"/>
          </w:rPr>
          <w:delText>,</w:delText>
        </w:r>
        <w:r w:rsidR="000A698C" w:rsidDel="006C2DF4">
          <w:rPr>
            <w:rFonts w:ascii="Times New Roman" w:hAnsi="Times New Roman" w:cs="Times New Roman"/>
            <w:sz w:val="24"/>
            <w:szCs w:val="24"/>
          </w:rPr>
          <w:delText xml:space="preserve"> blueness can relate ocean and blueberries) or to separate the words (</w:delText>
        </w:r>
        <w:r w:rsidR="00C448B5" w:rsidDel="006C2DF4">
          <w:rPr>
            <w:rFonts w:ascii="Times New Roman" w:hAnsi="Times New Roman" w:cs="Times New Roman"/>
            <w:sz w:val="24"/>
            <w:szCs w:val="24"/>
          </w:rPr>
          <w:delText>i.e</w:delText>
        </w:r>
        <w:r w:rsidR="00BA7466" w:rsidDel="006C2DF4">
          <w:rPr>
            <w:rFonts w:ascii="Times New Roman" w:hAnsi="Times New Roman" w:cs="Times New Roman"/>
            <w:sz w:val="24"/>
            <w:szCs w:val="24"/>
          </w:rPr>
          <w:delText>.,</w:delText>
        </w:r>
        <w:r w:rsidR="000A698C" w:rsidDel="006C2DF4">
          <w:rPr>
            <w:rFonts w:ascii="Times New Roman" w:hAnsi="Times New Roman" w:cs="Times New Roman"/>
            <w:sz w:val="24"/>
            <w:szCs w:val="24"/>
          </w:rPr>
          <w:delText xml:space="preserve"> blueness can differentiate blueberries from strawberries).</w:delText>
        </w:r>
      </w:del>
    </w:p>
    <w:p w14:paraId="7A48C49E" w14:textId="7BEF3B70" w:rsidR="000C37D1" w:rsidRDefault="000C37D1" w:rsidP="00006505">
      <w:pPr>
        <w:spacing w:after="0" w:line="480" w:lineRule="auto"/>
        <w:ind w:firstLine="720"/>
        <w:rPr>
          <w:rFonts w:ascii="Times New Roman" w:hAnsi="Times New Roman" w:cs="Times New Roman"/>
          <w:sz w:val="24"/>
          <w:szCs w:val="24"/>
        </w:rPr>
      </w:pPr>
      <w:del w:id="305" w:author="Mark Huff" w:date="2020-10-10T21:09:00Z">
        <w:r w:rsidDel="006C2DF4">
          <w:rPr>
            <w:rFonts w:ascii="Times New Roman" w:hAnsi="Times New Roman" w:cs="Times New Roman"/>
            <w:sz w:val="24"/>
            <w:szCs w:val="24"/>
          </w:rPr>
          <w:delText xml:space="preserve">As such, </w:delText>
        </w:r>
        <w:r w:rsidR="00006F92" w:rsidDel="006C2DF4">
          <w:rPr>
            <w:rFonts w:ascii="Times New Roman" w:hAnsi="Times New Roman" w:cs="Times New Roman"/>
            <w:sz w:val="24"/>
            <w:szCs w:val="24"/>
          </w:rPr>
          <w:delText xml:space="preserve">given </w:delText>
        </w:r>
      </w:del>
      <w:ins w:id="306" w:author="Mark Huff" w:date="2020-10-10T21:09:00Z">
        <w:r w:rsidR="006C2DF4">
          <w:rPr>
            <w:rFonts w:ascii="Times New Roman" w:hAnsi="Times New Roman" w:cs="Times New Roman"/>
            <w:sz w:val="24"/>
            <w:szCs w:val="24"/>
          </w:rPr>
          <w:t xml:space="preserve">Given </w:t>
        </w:r>
      </w:ins>
      <w:r w:rsidR="00006F92">
        <w:rPr>
          <w:rFonts w:ascii="Times New Roman" w:hAnsi="Times New Roman" w:cs="Times New Roman"/>
          <w:sz w:val="24"/>
          <w:szCs w:val="24"/>
        </w:rPr>
        <w:t xml:space="preserve">the benefits of item-specific and relational processing on memory, </w:t>
      </w:r>
      <w:r>
        <w:rPr>
          <w:rFonts w:ascii="Times New Roman" w:hAnsi="Times New Roman" w:cs="Times New Roman"/>
          <w:sz w:val="24"/>
          <w:szCs w:val="24"/>
        </w:rPr>
        <w:t>the present study</w:t>
      </w:r>
      <w:r w:rsidR="00DD2496">
        <w:rPr>
          <w:rFonts w:ascii="Times New Roman" w:hAnsi="Times New Roman" w:cs="Times New Roman"/>
          <w:sz w:val="24"/>
          <w:szCs w:val="24"/>
        </w:rPr>
        <w:t xml:space="preserve"> </w:t>
      </w:r>
      <w:r w:rsidR="003F50BC">
        <w:rPr>
          <w:rFonts w:ascii="Times New Roman" w:hAnsi="Times New Roman" w:cs="Times New Roman"/>
          <w:sz w:val="24"/>
          <w:szCs w:val="24"/>
        </w:rPr>
        <w:t>test</w:t>
      </w:r>
      <w:r w:rsidR="00006F92">
        <w:rPr>
          <w:rFonts w:ascii="Times New Roman" w:hAnsi="Times New Roman" w:cs="Times New Roman"/>
          <w:sz w:val="24"/>
          <w:szCs w:val="24"/>
        </w:rPr>
        <w:t>ed whether these encoding strategies</w:t>
      </w:r>
      <w:r w:rsidR="000A698C">
        <w:rPr>
          <w:rFonts w:ascii="Times New Roman" w:hAnsi="Times New Roman" w:cs="Times New Roman"/>
          <w:sz w:val="24"/>
          <w:szCs w:val="24"/>
        </w:rPr>
        <w:t xml:space="preserve"> </w:t>
      </w:r>
      <w:r w:rsidR="00B27326">
        <w:rPr>
          <w:rFonts w:ascii="Times New Roman" w:hAnsi="Times New Roman" w:cs="Times New Roman"/>
          <w:sz w:val="24"/>
          <w:szCs w:val="24"/>
        </w:rPr>
        <w:t xml:space="preserve">can be used to </w:t>
      </w:r>
      <w:r w:rsidR="000A698C">
        <w:rPr>
          <w:rFonts w:ascii="Times New Roman" w:hAnsi="Times New Roman" w:cs="Times New Roman"/>
          <w:sz w:val="24"/>
          <w:szCs w:val="24"/>
        </w:rPr>
        <w:t>reduce the illusion of competence found for backward</w:t>
      </w:r>
      <w:r w:rsidR="00B27326">
        <w:rPr>
          <w:rFonts w:ascii="Times New Roman" w:hAnsi="Times New Roman" w:cs="Times New Roman"/>
          <w:sz w:val="24"/>
          <w:szCs w:val="24"/>
        </w:rPr>
        <w:t xml:space="preserve"> and symmetrical </w:t>
      </w:r>
      <w:del w:id="307" w:author="Mark Huff" w:date="2020-10-10T21:10:00Z">
        <w:r w:rsidR="00B27326" w:rsidDel="006C2DF4">
          <w:rPr>
            <w:rFonts w:ascii="Times New Roman" w:hAnsi="Times New Roman" w:cs="Times New Roman"/>
            <w:sz w:val="24"/>
            <w:szCs w:val="24"/>
          </w:rPr>
          <w:delText xml:space="preserve">paired </w:delText>
        </w:r>
      </w:del>
      <w:ins w:id="308" w:author="Mark Huff" w:date="2020-10-10T21:10:00Z">
        <w:r w:rsidR="006C2DF4">
          <w:rPr>
            <w:rFonts w:ascii="Times New Roman" w:hAnsi="Times New Roman" w:cs="Times New Roman"/>
            <w:sz w:val="24"/>
            <w:szCs w:val="24"/>
          </w:rPr>
          <w:t xml:space="preserve">related pairs </w:t>
        </w:r>
      </w:ins>
      <w:del w:id="309" w:author="Mark Huff" w:date="2020-10-10T21:10:00Z">
        <w:r w:rsidR="00B27326" w:rsidDel="006C2DF4">
          <w:rPr>
            <w:rFonts w:ascii="Times New Roman" w:hAnsi="Times New Roman" w:cs="Times New Roman"/>
            <w:sz w:val="24"/>
            <w:szCs w:val="24"/>
          </w:rPr>
          <w:delText xml:space="preserve">associates </w:delText>
        </w:r>
      </w:del>
      <w:r w:rsidR="00B27326">
        <w:rPr>
          <w:rFonts w:ascii="Times New Roman" w:hAnsi="Times New Roman" w:cs="Times New Roman"/>
          <w:sz w:val="24"/>
          <w:szCs w:val="24"/>
        </w:rPr>
        <w:t>and unrelated</w:t>
      </w:r>
      <w:r w:rsidR="000A698C">
        <w:rPr>
          <w:rFonts w:ascii="Times New Roman" w:hAnsi="Times New Roman" w:cs="Times New Roman"/>
          <w:sz w:val="24"/>
          <w:szCs w:val="24"/>
        </w:rPr>
        <w:t xml:space="preserve"> </w:t>
      </w:r>
      <w:del w:id="310" w:author="Mark Huff" w:date="2020-10-10T21:10:00Z">
        <w:r w:rsidR="000A698C" w:rsidDel="006C2DF4">
          <w:rPr>
            <w:rFonts w:ascii="Times New Roman" w:hAnsi="Times New Roman" w:cs="Times New Roman"/>
            <w:sz w:val="24"/>
            <w:szCs w:val="24"/>
          </w:rPr>
          <w:delText xml:space="preserve">word </w:delText>
        </w:r>
      </w:del>
      <w:r w:rsidR="000A698C">
        <w:rPr>
          <w:rFonts w:ascii="Times New Roman" w:hAnsi="Times New Roman" w:cs="Times New Roman"/>
          <w:sz w:val="24"/>
          <w:szCs w:val="24"/>
        </w:rPr>
        <w:t>pairs</w:t>
      </w:r>
      <w:r w:rsidR="00B27326">
        <w:rPr>
          <w:rFonts w:ascii="Times New Roman" w:hAnsi="Times New Roman" w:cs="Times New Roman"/>
          <w:sz w:val="24"/>
          <w:szCs w:val="24"/>
        </w:rPr>
        <w:t>. Specifically, Experiment 1 compares JOLs</w:t>
      </w:r>
      <w:r w:rsidR="000A698C">
        <w:rPr>
          <w:rFonts w:ascii="Times New Roman" w:hAnsi="Times New Roman" w:cs="Times New Roman"/>
          <w:sz w:val="24"/>
          <w:szCs w:val="24"/>
        </w:rPr>
        <w:t xml:space="preserve"> </w:t>
      </w:r>
      <w:r w:rsidR="00B27326">
        <w:rPr>
          <w:rFonts w:ascii="Times New Roman" w:hAnsi="Times New Roman" w:cs="Times New Roman"/>
          <w:sz w:val="24"/>
          <w:szCs w:val="24"/>
        </w:rPr>
        <w:t xml:space="preserve">and cued-recall performance for each of the aforementioned encoding strategies </w:t>
      </w:r>
      <w:r w:rsidR="00B27326">
        <w:rPr>
          <w:rFonts w:ascii="Times New Roman" w:hAnsi="Times New Roman" w:cs="Times New Roman"/>
          <w:sz w:val="24"/>
          <w:szCs w:val="24"/>
        </w:rPr>
        <w:lastRenderedPageBreak/>
        <w:t>to a standard</w:t>
      </w:r>
      <w:ins w:id="311" w:author="Mark Huff" w:date="2020-10-10T21:10:00Z">
        <w:r w:rsidR="006C2DF4">
          <w:rPr>
            <w:rFonts w:ascii="Times New Roman" w:hAnsi="Times New Roman" w:cs="Times New Roman"/>
            <w:sz w:val="24"/>
            <w:szCs w:val="24"/>
          </w:rPr>
          <w:t xml:space="preserve"> read-only</w:t>
        </w:r>
      </w:ins>
      <w:r w:rsidR="00B27326">
        <w:rPr>
          <w:rFonts w:ascii="Times New Roman" w:hAnsi="Times New Roman" w:cs="Times New Roman"/>
          <w:sz w:val="24"/>
          <w:szCs w:val="24"/>
        </w:rPr>
        <w:t xml:space="preserve"> JOL control group who receives no explicit encoding instructions. Next, Experiment 2 tests whether combining </w:t>
      </w:r>
      <w:del w:id="312" w:author="Mark Huff" w:date="2020-10-10T16:37:00Z">
        <w:r w:rsidR="00B27326" w:rsidDel="00CD5A1F">
          <w:rPr>
            <w:rFonts w:ascii="Times New Roman" w:hAnsi="Times New Roman" w:cs="Times New Roman"/>
            <w:sz w:val="24"/>
            <w:szCs w:val="24"/>
          </w:rPr>
          <w:delText>these encoding manipulation</w:delText>
        </w:r>
      </w:del>
      <w:ins w:id="313" w:author="Mark Huff" w:date="2020-10-10T16:37:00Z">
        <w:r w:rsidR="00CD5A1F">
          <w:rPr>
            <w:rFonts w:ascii="Times New Roman" w:hAnsi="Times New Roman" w:cs="Times New Roman"/>
            <w:sz w:val="24"/>
            <w:szCs w:val="24"/>
          </w:rPr>
          <w:t>these encoding manipulations</w:t>
        </w:r>
      </w:ins>
      <w:r w:rsidR="00B27326">
        <w:rPr>
          <w:rFonts w:ascii="Times New Roman" w:hAnsi="Times New Roman" w:cs="Times New Roman"/>
          <w:sz w:val="24"/>
          <w:szCs w:val="24"/>
        </w:rPr>
        <w:t xml:space="preserve"> with an explicit warning about the deceptive nature of backward, symmetrical, and unrelated study pairs further reduces the illusion of competence. Finally, across both experiments, we follow the </w:t>
      </w:r>
      <w:del w:id="314" w:author="Mark Huff" w:date="2020-10-10T21:11:00Z">
        <w:r w:rsidR="00B27326" w:rsidDel="006C2DF4">
          <w:rPr>
            <w:rFonts w:ascii="Times New Roman" w:hAnsi="Times New Roman" w:cs="Times New Roman"/>
            <w:sz w:val="24"/>
            <w:szCs w:val="24"/>
          </w:rPr>
          <w:delText xml:space="preserve">design of </w:delText>
        </w:r>
      </w:del>
      <w:ins w:id="315" w:author="Mark Huff" w:date="2020-10-10T21:11:00Z">
        <w:r w:rsidR="006C2DF4">
          <w:rPr>
            <w:rFonts w:ascii="Times New Roman" w:hAnsi="Times New Roman" w:cs="Times New Roman"/>
            <w:sz w:val="24"/>
            <w:szCs w:val="24"/>
          </w:rPr>
          <w:t xml:space="preserve">analyses used by </w:t>
        </w:r>
      </w:ins>
      <w:r w:rsidR="00B27326">
        <w:rPr>
          <w:rFonts w:ascii="Times New Roman" w:hAnsi="Times New Roman" w:cs="Times New Roman"/>
          <w:sz w:val="24"/>
          <w:szCs w:val="24"/>
        </w:rPr>
        <w:t xml:space="preserve">Maxwell &amp; Huff (in press) </w:t>
      </w:r>
      <w:del w:id="316" w:author="Mark Huff" w:date="2020-10-10T21:11:00Z">
        <w:r w:rsidR="00270EAF" w:rsidDel="006C2DF4">
          <w:rPr>
            <w:rFonts w:ascii="Times New Roman" w:hAnsi="Times New Roman" w:cs="Times New Roman"/>
            <w:sz w:val="24"/>
            <w:szCs w:val="24"/>
          </w:rPr>
          <w:delText>in the use of</w:delText>
        </w:r>
      </w:del>
      <w:ins w:id="317" w:author="Mark Huff" w:date="2020-10-10T21:11:00Z">
        <w:r w:rsidR="006C2DF4">
          <w:rPr>
            <w:rFonts w:ascii="Times New Roman" w:hAnsi="Times New Roman" w:cs="Times New Roman"/>
            <w:sz w:val="24"/>
            <w:szCs w:val="24"/>
          </w:rPr>
          <w:t xml:space="preserve">by plotting participants JOL ratings against their recall rates using a series of calibration plots to </w:t>
        </w:r>
      </w:ins>
      <w:ins w:id="318" w:author="Mark Huff" w:date="2020-10-10T21:12:00Z">
        <w:r w:rsidR="006C2DF4">
          <w:rPr>
            <w:rFonts w:ascii="Times New Roman" w:hAnsi="Times New Roman" w:cs="Times New Roman"/>
            <w:sz w:val="24"/>
            <w:szCs w:val="24"/>
          </w:rPr>
          <w:t>gauge</w:t>
        </w:r>
      </w:ins>
      <w:ins w:id="319" w:author="Mark Huff" w:date="2020-10-10T21:11:00Z">
        <w:r w:rsidR="006C2DF4">
          <w:rPr>
            <w:rFonts w:ascii="Times New Roman" w:hAnsi="Times New Roman" w:cs="Times New Roman"/>
            <w:sz w:val="24"/>
            <w:szCs w:val="24"/>
          </w:rPr>
          <w:t xml:space="preserve"> whether participants over</w:t>
        </w:r>
      </w:ins>
      <w:ins w:id="320" w:author="Mark Huff" w:date="2020-10-10T21:12:00Z">
        <w:r w:rsidR="006C2DF4">
          <w:rPr>
            <w:rFonts w:ascii="Times New Roman" w:hAnsi="Times New Roman" w:cs="Times New Roman"/>
            <w:sz w:val="24"/>
            <w:szCs w:val="24"/>
          </w:rPr>
          <w:t>/under predict subsequent recall.</w:t>
        </w:r>
      </w:ins>
      <w:r w:rsidR="00270EAF">
        <w:rPr>
          <w:rFonts w:ascii="Times New Roman" w:hAnsi="Times New Roman" w:cs="Times New Roman"/>
          <w:sz w:val="24"/>
          <w:szCs w:val="24"/>
        </w:rPr>
        <w:t xml:space="preserve"> </w:t>
      </w:r>
      <w:del w:id="321" w:author="Mark Huff" w:date="2020-10-10T21:12:00Z">
        <w:r w:rsidR="00270EAF" w:rsidDel="006C2DF4">
          <w:rPr>
            <w:rFonts w:ascii="Times New Roman" w:hAnsi="Times New Roman" w:cs="Times New Roman"/>
            <w:sz w:val="24"/>
            <w:szCs w:val="24"/>
          </w:rPr>
          <w:delText xml:space="preserve">calibration plots to analyze </w:delText>
        </w:r>
        <w:r w:rsidR="002E2D9A" w:rsidDel="006C2DF4">
          <w:rPr>
            <w:rFonts w:ascii="Times New Roman" w:hAnsi="Times New Roman" w:cs="Times New Roman"/>
            <w:sz w:val="24"/>
            <w:szCs w:val="24"/>
          </w:rPr>
          <w:delText>how well calibrated participants’ JOL ratings are with their correct recall rates and to gauge if participants are over/under confident with their JOL ratings.</w:delText>
        </w:r>
        <w:commentRangeStart w:id="322"/>
        <w:r w:rsidR="008C1809" w:rsidDel="006C2DF4">
          <w:rPr>
            <w:rFonts w:ascii="Times New Roman" w:hAnsi="Times New Roman" w:cs="Times New Roman"/>
            <w:sz w:val="24"/>
            <w:szCs w:val="24"/>
          </w:rPr>
          <w:delText xml:space="preserve"> </w:delText>
        </w:r>
      </w:del>
      <w:del w:id="323" w:author="Nick Maxwell" w:date="2020-10-11T08:47:00Z">
        <w:r w:rsidR="008C1809" w:rsidDel="00D60A5E">
          <w:rPr>
            <w:rFonts w:ascii="Times New Roman" w:hAnsi="Times New Roman" w:cs="Times New Roman"/>
            <w:sz w:val="24"/>
            <w:szCs w:val="24"/>
          </w:rPr>
          <w:delText>For Experiment 1, we found that relational encoding increased correct recall for unrelated pairs and that item-specific encoding increased correct recall for backward pairs.</w:delText>
        </w:r>
        <w:r w:rsidR="002E2D9A" w:rsidDel="00D60A5E">
          <w:rPr>
            <w:rFonts w:ascii="Times New Roman" w:hAnsi="Times New Roman" w:cs="Times New Roman"/>
            <w:sz w:val="24"/>
            <w:szCs w:val="24"/>
          </w:rPr>
          <w:delText xml:space="preserve"> </w:delText>
        </w:r>
        <w:r w:rsidR="008C1809" w:rsidDel="00D60A5E">
          <w:rPr>
            <w:rFonts w:ascii="Times New Roman" w:hAnsi="Times New Roman" w:cs="Times New Roman"/>
            <w:sz w:val="24"/>
            <w:szCs w:val="24"/>
          </w:rPr>
          <w:delText xml:space="preserve">For Experiment 2, these effects were replicated, but there was no effect of warning on recall rates. </w:delText>
        </w:r>
        <w:r w:rsidR="007F71F2" w:rsidDel="00D60A5E">
          <w:rPr>
            <w:rFonts w:ascii="Times New Roman" w:hAnsi="Times New Roman" w:cs="Times New Roman"/>
            <w:sz w:val="24"/>
            <w:szCs w:val="24"/>
          </w:rPr>
          <w:delText>Collectively, this set of experiments sho</w:delText>
        </w:r>
        <w:r w:rsidR="00495F2F" w:rsidDel="00D60A5E">
          <w:rPr>
            <w:rFonts w:ascii="Times New Roman" w:hAnsi="Times New Roman" w:cs="Times New Roman"/>
            <w:sz w:val="24"/>
            <w:szCs w:val="24"/>
          </w:rPr>
          <w:delText xml:space="preserve">ws that having participants engage in additional encoding manipulations </w:delText>
        </w:r>
        <w:r w:rsidR="009E7568" w:rsidDel="00D60A5E">
          <w:rPr>
            <w:rFonts w:ascii="Times New Roman" w:hAnsi="Times New Roman" w:cs="Times New Roman"/>
            <w:sz w:val="24"/>
            <w:szCs w:val="24"/>
          </w:rPr>
          <w:delText xml:space="preserve">at study can be beneficial in reducing the illusion of </w:delText>
        </w:r>
        <w:commentRangeStart w:id="324"/>
        <w:r w:rsidR="009E7568" w:rsidDel="00D60A5E">
          <w:rPr>
            <w:rFonts w:ascii="Times New Roman" w:hAnsi="Times New Roman" w:cs="Times New Roman"/>
            <w:sz w:val="24"/>
            <w:szCs w:val="24"/>
          </w:rPr>
          <w:delText>competence</w:delText>
        </w:r>
        <w:commentRangeEnd w:id="324"/>
        <w:r w:rsidR="006C2DF4" w:rsidDel="00D60A5E">
          <w:rPr>
            <w:rStyle w:val="CommentReference"/>
          </w:rPr>
          <w:commentReference w:id="324"/>
        </w:r>
        <w:r w:rsidR="009E7568" w:rsidDel="00D60A5E">
          <w:rPr>
            <w:rFonts w:ascii="Times New Roman" w:hAnsi="Times New Roman" w:cs="Times New Roman"/>
            <w:sz w:val="24"/>
            <w:szCs w:val="24"/>
          </w:rPr>
          <w:delText>.</w:delText>
        </w:r>
      </w:del>
      <w:del w:id="325" w:author="Nick Maxwell" w:date="2020-10-11T08:27:00Z">
        <w:r w:rsidR="007F71F2" w:rsidDel="00097057">
          <w:rPr>
            <w:rFonts w:ascii="Times New Roman" w:hAnsi="Times New Roman" w:cs="Times New Roman"/>
            <w:sz w:val="24"/>
            <w:szCs w:val="24"/>
          </w:rPr>
          <w:delText xml:space="preserve">  </w:delText>
        </w:r>
        <w:commentRangeEnd w:id="322"/>
        <w:r w:rsidR="006C2DF4" w:rsidDel="00097057">
          <w:rPr>
            <w:rStyle w:val="CommentReference"/>
          </w:rPr>
          <w:commentReference w:id="322"/>
        </w:r>
      </w:del>
    </w:p>
    <w:p w14:paraId="311655ED" w14:textId="780ED617" w:rsidR="007F71F2" w:rsidRDefault="007F71F2" w:rsidP="007F71F2">
      <w:pPr>
        <w:spacing w:after="0" w:line="480" w:lineRule="auto"/>
        <w:jc w:val="center"/>
        <w:rPr>
          <w:rFonts w:ascii="Times New Roman" w:hAnsi="Times New Roman" w:cs="Times New Roman"/>
          <w:b/>
          <w:bCs/>
          <w:sz w:val="24"/>
          <w:szCs w:val="24"/>
        </w:rPr>
      </w:pPr>
      <w:commentRangeStart w:id="326"/>
      <w:r w:rsidRPr="003E2549">
        <w:rPr>
          <w:rFonts w:ascii="Times New Roman" w:hAnsi="Times New Roman" w:cs="Times New Roman"/>
          <w:b/>
          <w:bCs/>
          <w:sz w:val="24"/>
          <w:szCs w:val="24"/>
        </w:rPr>
        <w:t>Experiment 1: Item-Specific vs Relational Encoding</w:t>
      </w:r>
      <w:commentRangeEnd w:id="326"/>
      <w:r w:rsidR="00061639">
        <w:rPr>
          <w:rStyle w:val="CommentReference"/>
        </w:rPr>
        <w:commentReference w:id="326"/>
      </w:r>
    </w:p>
    <w:p w14:paraId="7768FE68" w14:textId="6A91EDA2" w:rsidR="007F71F2" w:rsidRDefault="00EF307D" w:rsidP="007F71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goals of Experiment 1 were twofold. First, this experiment sought to replicate the illusion of competence for backward, symmetrical, and unrelated pairs for participants completing the silent reading task. Next, it tested whether the encoding manipulations modeled after the Item-Specific/Relational framework (Hunt &amp; Einstein, 1981) could reduce the illusion of competence by either lowering JOL ratings, increasing correct recall, or both. </w:t>
      </w:r>
      <w:r w:rsidR="007F71F2">
        <w:rPr>
          <w:rFonts w:ascii="Times New Roman" w:hAnsi="Times New Roman" w:cs="Times New Roman"/>
          <w:sz w:val="24"/>
          <w:szCs w:val="24"/>
        </w:rPr>
        <w:t xml:space="preserve">Overall, </w:t>
      </w:r>
      <w:r>
        <w:rPr>
          <w:rFonts w:ascii="Times New Roman" w:hAnsi="Times New Roman" w:cs="Times New Roman"/>
          <w:sz w:val="24"/>
          <w:szCs w:val="24"/>
        </w:rPr>
        <w:t xml:space="preserve">it </w:t>
      </w:r>
      <w:r w:rsidR="008B4E18">
        <w:rPr>
          <w:rFonts w:ascii="Times New Roman" w:hAnsi="Times New Roman" w:cs="Times New Roman"/>
          <w:sz w:val="24"/>
          <w:szCs w:val="24"/>
        </w:rPr>
        <w:t>was</w:t>
      </w:r>
      <w:r w:rsidR="007F71F2">
        <w:rPr>
          <w:rFonts w:ascii="Times New Roman" w:hAnsi="Times New Roman" w:cs="Times New Roman"/>
          <w:sz w:val="24"/>
          <w:szCs w:val="24"/>
        </w:rPr>
        <w:t xml:space="preserve"> expected that having participants engage in </w:t>
      </w:r>
      <w:r w:rsidR="008B4E18">
        <w:rPr>
          <w:rFonts w:ascii="Times New Roman" w:hAnsi="Times New Roman" w:cs="Times New Roman"/>
          <w:sz w:val="24"/>
          <w:szCs w:val="24"/>
        </w:rPr>
        <w:t>these additional</w:t>
      </w:r>
      <w:r w:rsidR="007F71F2">
        <w:rPr>
          <w:rFonts w:ascii="Times New Roman" w:hAnsi="Times New Roman" w:cs="Times New Roman"/>
          <w:sz w:val="24"/>
          <w:szCs w:val="24"/>
        </w:rPr>
        <w:t xml:space="preserve"> processing </w:t>
      </w:r>
      <w:r w:rsidR="008B4E18">
        <w:rPr>
          <w:rFonts w:ascii="Times New Roman" w:hAnsi="Times New Roman" w:cs="Times New Roman"/>
          <w:sz w:val="24"/>
          <w:szCs w:val="24"/>
        </w:rPr>
        <w:t xml:space="preserve">tasks </w:t>
      </w:r>
      <w:r w:rsidR="007F71F2">
        <w:rPr>
          <w:rFonts w:ascii="Times New Roman" w:hAnsi="Times New Roman" w:cs="Times New Roman"/>
          <w:sz w:val="24"/>
          <w:szCs w:val="24"/>
        </w:rPr>
        <w:t xml:space="preserve">at encoding </w:t>
      </w:r>
      <w:r w:rsidR="00754E43">
        <w:rPr>
          <w:rFonts w:ascii="Times New Roman" w:hAnsi="Times New Roman" w:cs="Times New Roman"/>
          <w:sz w:val="24"/>
          <w:szCs w:val="24"/>
        </w:rPr>
        <w:t>would</w:t>
      </w:r>
      <w:r w:rsidR="007F71F2">
        <w:rPr>
          <w:rFonts w:ascii="Times New Roman" w:hAnsi="Times New Roman" w:cs="Times New Roman"/>
          <w:sz w:val="24"/>
          <w:szCs w:val="24"/>
        </w:rPr>
        <w:t xml:space="preserve"> reduce the illusion of competence by </w:t>
      </w:r>
      <w:del w:id="327" w:author="Mark Huff" w:date="2020-10-10T21:14:00Z">
        <w:r w:rsidR="007F71F2" w:rsidDel="00E71E29">
          <w:rPr>
            <w:rFonts w:ascii="Times New Roman" w:hAnsi="Times New Roman" w:cs="Times New Roman"/>
            <w:sz w:val="24"/>
            <w:szCs w:val="24"/>
          </w:rPr>
          <w:delText xml:space="preserve">boosting </w:delText>
        </w:r>
      </w:del>
      <w:ins w:id="328" w:author="Mark Huff" w:date="2020-10-10T21:14:00Z">
        <w:r w:rsidR="00E71E29">
          <w:rPr>
            <w:rFonts w:ascii="Times New Roman" w:hAnsi="Times New Roman" w:cs="Times New Roman"/>
            <w:sz w:val="24"/>
            <w:szCs w:val="24"/>
          </w:rPr>
          <w:t xml:space="preserve">improving </w:t>
        </w:r>
      </w:ins>
      <w:r w:rsidR="007F71F2">
        <w:rPr>
          <w:rFonts w:ascii="Times New Roman" w:hAnsi="Times New Roman" w:cs="Times New Roman"/>
          <w:sz w:val="24"/>
          <w:szCs w:val="24"/>
        </w:rPr>
        <w:t xml:space="preserve">correct recall relative to the control group. Additionally, because relational encoding </w:t>
      </w:r>
      <w:del w:id="329" w:author="Mark Huff" w:date="2020-10-10T21:14:00Z">
        <w:r w:rsidR="007F71F2" w:rsidDel="00E71E29">
          <w:rPr>
            <w:rFonts w:ascii="Times New Roman" w:hAnsi="Times New Roman" w:cs="Times New Roman"/>
            <w:sz w:val="24"/>
            <w:szCs w:val="24"/>
          </w:rPr>
          <w:delText xml:space="preserve">forces </w:delText>
        </w:r>
      </w:del>
      <w:ins w:id="330" w:author="Mark Huff" w:date="2020-10-10T21:14:00Z">
        <w:r w:rsidR="00E71E29">
          <w:rPr>
            <w:rFonts w:ascii="Times New Roman" w:hAnsi="Times New Roman" w:cs="Times New Roman"/>
            <w:sz w:val="24"/>
            <w:szCs w:val="24"/>
          </w:rPr>
          <w:t xml:space="preserve">encourages </w:t>
        </w:r>
      </w:ins>
      <w:r w:rsidR="007F71F2">
        <w:rPr>
          <w:rFonts w:ascii="Times New Roman" w:hAnsi="Times New Roman" w:cs="Times New Roman"/>
          <w:sz w:val="24"/>
          <w:szCs w:val="24"/>
        </w:rPr>
        <w:t xml:space="preserve">participants to create an association instead of relying on the weak cues between </w:t>
      </w:r>
      <w:r w:rsidR="00754E43">
        <w:rPr>
          <w:rFonts w:ascii="Times New Roman" w:hAnsi="Times New Roman" w:cs="Times New Roman"/>
          <w:sz w:val="24"/>
          <w:szCs w:val="24"/>
        </w:rPr>
        <w:t>pairs low in FAS</w:t>
      </w:r>
      <w:r w:rsidR="007F71F2">
        <w:rPr>
          <w:rFonts w:ascii="Times New Roman" w:hAnsi="Times New Roman" w:cs="Times New Roman"/>
          <w:sz w:val="24"/>
          <w:szCs w:val="24"/>
        </w:rPr>
        <w:t xml:space="preserve">, </w:t>
      </w:r>
      <w:r w:rsidR="008B4E18">
        <w:rPr>
          <w:rFonts w:ascii="Times New Roman" w:hAnsi="Times New Roman" w:cs="Times New Roman"/>
          <w:sz w:val="24"/>
          <w:szCs w:val="24"/>
        </w:rPr>
        <w:t>it was expected</w:t>
      </w:r>
      <w:r w:rsidR="00754E43">
        <w:rPr>
          <w:rFonts w:ascii="Times New Roman" w:hAnsi="Times New Roman" w:cs="Times New Roman"/>
          <w:sz w:val="24"/>
          <w:szCs w:val="24"/>
        </w:rPr>
        <w:t xml:space="preserve"> that </w:t>
      </w:r>
      <w:r w:rsidR="007F71F2">
        <w:rPr>
          <w:rFonts w:ascii="Times New Roman" w:hAnsi="Times New Roman" w:cs="Times New Roman"/>
          <w:sz w:val="24"/>
          <w:szCs w:val="24"/>
        </w:rPr>
        <w:t xml:space="preserve">this encoding manipulation </w:t>
      </w:r>
      <w:r w:rsidR="00754E43">
        <w:rPr>
          <w:rFonts w:ascii="Times New Roman" w:hAnsi="Times New Roman" w:cs="Times New Roman"/>
          <w:sz w:val="24"/>
          <w:szCs w:val="24"/>
        </w:rPr>
        <w:t>would</w:t>
      </w:r>
      <w:r w:rsidR="007F71F2">
        <w:rPr>
          <w:rFonts w:ascii="Times New Roman" w:hAnsi="Times New Roman" w:cs="Times New Roman"/>
          <w:sz w:val="24"/>
          <w:szCs w:val="24"/>
        </w:rPr>
        <w:t xml:space="preserve"> be </w:t>
      </w:r>
      <w:del w:id="331" w:author="Mark Huff" w:date="2020-10-10T21:14:00Z">
        <w:r w:rsidR="007F71F2" w:rsidDel="00E71E29">
          <w:rPr>
            <w:rFonts w:ascii="Times New Roman" w:hAnsi="Times New Roman" w:cs="Times New Roman"/>
            <w:sz w:val="24"/>
            <w:szCs w:val="24"/>
          </w:rPr>
          <w:delText xml:space="preserve">especially </w:delText>
        </w:r>
      </w:del>
      <w:ins w:id="332" w:author="Mark Huff" w:date="2020-10-10T21:14:00Z">
        <w:r w:rsidR="00E71E29">
          <w:rPr>
            <w:rFonts w:ascii="Times New Roman" w:hAnsi="Times New Roman" w:cs="Times New Roman"/>
            <w:sz w:val="24"/>
            <w:szCs w:val="24"/>
          </w:rPr>
          <w:t xml:space="preserve">particularly </w:t>
        </w:r>
      </w:ins>
      <w:r w:rsidR="007F71F2">
        <w:rPr>
          <w:rFonts w:ascii="Times New Roman" w:hAnsi="Times New Roman" w:cs="Times New Roman"/>
          <w:sz w:val="24"/>
          <w:szCs w:val="24"/>
        </w:rPr>
        <w:t xml:space="preserve">beneficial for </w:t>
      </w:r>
      <w:del w:id="333" w:author="Mark Huff" w:date="2020-10-10T21:14:00Z">
        <w:r w:rsidR="007F71F2" w:rsidDel="00E71E29">
          <w:rPr>
            <w:rFonts w:ascii="Times New Roman" w:hAnsi="Times New Roman" w:cs="Times New Roman"/>
            <w:sz w:val="24"/>
            <w:szCs w:val="24"/>
          </w:rPr>
          <w:delText xml:space="preserve">boosting </w:delText>
        </w:r>
      </w:del>
      <w:ins w:id="334" w:author="Mark Huff" w:date="2020-10-10T21:14:00Z">
        <w:r w:rsidR="00E71E29">
          <w:rPr>
            <w:rFonts w:ascii="Times New Roman" w:hAnsi="Times New Roman" w:cs="Times New Roman"/>
            <w:sz w:val="24"/>
            <w:szCs w:val="24"/>
          </w:rPr>
          <w:t xml:space="preserve">improving </w:t>
        </w:r>
      </w:ins>
      <w:r w:rsidR="007F71F2">
        <w:rPr>
          <w:rFonts w:ascii="Times New Roman" w:hAnsi="Times New Roman" w:cs="Times New Roman"/>
          <w:sz w:val="24"/>
          <w:szCs w:val="24"/>
        </w:rPr>
        <w:t>recall of unrelated pairs</w:t>
      </w:r>
      <w:r w:rsidR="008B4E18">
        <w:rPr>
          <w:rFonts w:ascii="Times New Roman" w:hAnsi="Times New Roman" w:cs="Times New Roman"/>
          <w:sz w:val="24"/>
          <w:szCs w:val="24"/>
        </w:rPr>
        <w:t xml:space="preserve">. Finally, because item-specific processing has been shown to be more beneficial </w:t>
      </w:r>
      <w:r w:rsidR="00AA6B1C">
        <w:rPr>
          <w:rFonts w:ascii="Times New Roman" w:hAnsi="Times New Roman" w:cs="Times New Roman"/>
          <w:sz w:val="24"/>
          <w:szCs w:val="24"/>
        </w:rPr>
        <w:t xml:space="preserve">to memory </w:t>
      </w:r>
      <w:r w:rsidR="008B4E18">
        <w:rPr>
          <w:rFonts w:ascii="Times New Roman" w:hAnsi="Times New Roman" w:cs="Times New Roman"/>
          <w:sz w:val="24"/>
          <w:szCs w:val="24"/>
        </w:rPr>
        <w:t xml:space="preserve">when pairs are </w:t>
      </w:r>
      <w:commentRangeStart w:id="335"/>
      <w:commentRangeStart w:id="336"/>
      <w:r w:rsidR="008B4E18">
        <w:rPr>
          <w:rFonts w:ascii="Times New Roman" w:hAnsi="Times New Roman" w:cs="Times New Roman"/>
          <w:sz w:val="24"/>
          <w:szCs w:val="24"/>
        </w:rPr>
        <w:t>related</w:t>
      </w:r>
      <w:commentRangeEnd w:id="335"/>
      <w:r w:rsidR="00E71E29">
        <w:rPr>
          <w:rStyle w:val="CommentReference"/>
        </w:rPr>
        <w:commentReference w:id="335"/>
      </w:r>
      <w:commentRangeEnd w:id="336"/>
      <w:r w:rsidR="00D60A5E">
        <w:rPr>
          <w:rStyle w:val="CommentReference"/>
        </w:rPr>
        <w:commentReference w:id="336"/>
      </w:r>
      <w:ins w:id="337" w:author="Nick Maxwell" w:date="2020-10-11T08:47:00Z">
        <w:r w:rsidR="00D60A5E">
          <w:rPr>
            <w:rFonts w:ascii="Times New Roman" w:hAnsi="Times New Roman" w:cs="Times New Roman"/>
            <w:sz w:val="24"/>
            <w:szCs w:val="24"/>
          </w:rPr>
          <w:t xml:space="preserve"> (Huff &amp; Bodner, 2014)</w:t>
        </w:r>
      </w:ins>
      <w:r w:rsidR="008B4E18">
        <w:rPr>
          <w:rFonts w:ascii="Times New Roman" w:hAnsi="Times New Roman" w:cs="Times New Roman"/>
          <w:sz w:val="24"/>
          <w:szCs w:val="24"/>
        </w:rPr>
        <w:t>, it was expected that this encoding strategy would be most beneficial for reducing the illusion of competence for backward and symmetrical pairs.</w:t>
      </w:r>
    </w:p>
    <w:p w14:paraId="56304FC3" w14:textId="45EEF3C6" w:rsidR="00A77AC0" w:rsidRDefault="00A77AC0" w:rsidP="00A77AC0">
      <w:pPr>
        <w:spacing w:after="0" w:line="480" w:lineRule="auto"/>
        <w:jc w:val="center"/>
        <w:rPr>
          <w:rFonts w:ascii="Times New Roman" w:hAnsi="Times New Roman" w:cs="Times New Roman"/>
          <w:b/>
          <w:bCs/>
          <w:sz w:val="24"/>
          <w:szCs w:val="24"/>
        </w:rPr>
      </w:pPr>
      <w:r w:rsidRPr="003E2549">
        <w:rPr>
          <w:rFonts w:ascii="Times New Roman" w:hAnsi="Times New Roman" w:cs="Times New Roman"/>
          <w:b/>
          <w:bCs/>
          <w:sz w:val="24"/>
          <w:szCs w:val="24"/>
        </w:rPr>
        <w:t>Method</w:t>
      </w:r>
    </w:p>
    <w:p w14:paraId="616456E6" w14:textId="76B499FC" w:rsidR="000C37D1" w:rsidRPr="009E3A32" w:rsidRDefault="00A77AC0" w:rsidP="00BB023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[We’ll paste the methods stuff </w:t>
      </w:r>
      <w:r w:rsidR="00711B59">
        <w:rPr>
          <w:rFonts w:ascii="Times New Roman" w:hAnsi="Times New Roman" w:cs="Times New Roman"/>
          <w:sz w:val="24"/>
          <w:szCs w:val="24"/>
        </w:rPr>
        <w:t xml:space="preserve">in </w:t>
      </w:r>
      <w:r>
        <w:rPr>
          <w:rFonts w:ascii="Times New Roman" w:hAnsi="Times New Roman" w:cs="Times New Roman"/>
          <w:sz w:val="24"/>
          <w:szCs w:val="24"/>
        </w:rPr>
        <w:t>here]</w:t>
      </w:r>
    </w:p>
    <w:sectPr w:rsidR="000C37D1" w:rsidRPr="009E3A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mily Cates" w:date="2020-09-24T21:22:00Z" w:initials="EC">
    <w:p w14:paraId="0317EA2E" w14:textId="080A6F81" w:rsidR="006C6C6F" w:rsidRDefault="006C6C6F">
      <w:pPr>
        <w:pStyle w:val="CommentText"/>
      </w:pPr>
      <w:r>
        <w:rPr>
          <w:rStyle w:val="CommentReference"/>
        </w:rPr>
        <w:annotationRef/>
      </w:r>
      <w:r w:rsidR="00690A8D">
        <w:t>Potential Title: Item-specific and relational processing can reduce and even eliminate illusions of competence</w:t>
      </w:r>
    </w:p>
  </w:comment>
  <w:comment w:id="1" w:author="Mark Huff" w:date="2020-10-10T16:50:00Z" w:initials="MH">
    <w:p w14:paraId="34ACDB71" w14:textId="6A915C89" w:rsidR="002E371F" w:rsidRDefault="002E371F">
      <w:pPr>
        <w:pStyle w:val="CommentText"/>
      </w:pPr>
      <w:r>
        <w:rPr>
          <w:rStyle w:val="CommentReference"/>
        </w:rPr>
        <w:annotationRef/>
      </w:r>
      <w:r>
        <w:t>“</w:t>
      </w:r>
      <w:r w:rsidR="001D013B">
        <w:t>Item-specific and relational encoding tasks but not warnings, are effective at reducing the illusion of competence”</w:t>
      </w:r>
      <w:r>
        <w:t xml:space="preserve"> </w:t>
      </w:r>
    </w:p>
  </w:comment>
  <w:comment w:id="2" w:author="Nick Maxwell" w:date="2020-10-11T08:26:00Z" w:initials="NM">
    <w:p w14:paraId="1DE9CDEB" w14:textId="20838C90" w:rsidR="00097057" w:rsidRDefault="00097057">
      <w:pPr>
        <w:pStyle w:val="CommentText"/>
      </w:pPr>
      <w:r>
        <w:rPr>
          <w:rStyle w:val="CommentReference"/>
        </w:rPr>
        <w:annotationRef/>
      </w:r>
      <w:r>
        <w:t>Mark, that title works for me.</w:t>
      </w:r>
    </w:p>
  </w:comment>
  <w:comment w:id="8" w:author="Mark Huff" w:date="2020-10-10T16:50:00Z" w:initials="MH">
    <w:p w14:paraId="0218D8C8" w14:textId="69AB676F" w:rsidR="002E371F" w:rsidRDefault="002E371F">
      <w:pPr>
        <w:pStyle w:val="CommentText"/>
      </w:pPr>
      <w:r>
        <w:rPr>
          <w:rStyle w:val="CommentReference"/>
        </w:rPr>
        <w:annotationRef/>
      </w:r>
      <w:r>
        <w:t>I tweaked this a bit because it sounded too similar to our other papers.</w:t>
      </w:r>
    </w:p>
  </w:comment>
  <w:comment w:id="12" w:author="Nick Maxwell" w:date="2020-10-03T14:30:00Z" w:initials="NM">
    <w:p w14:paraId="65173491" w14:textId="6526F41E" w:rsidR="00013F34" w:rsidRDefault="00013F34">
      <w:pPr>
        <w:pStyle w:val="CommentText"/>
      </w:pPr>
      <w:r>
        <w:rPr>
          <w:rStyle w:val="CommentReference"/>
        </w:rPr>
        <w:annotationRef/>
      </w:r>
      <w:r>
        <w:t>I’ve highlighted all of the references in blue. It would be a good idea to start putting together a references page sooner rather than later.</w:t>
      </w:r>
    </w:p>
  </w:comment>
  <w:comment w:id="13" w:author="Emily Cates" w:date="2020-10-03T22:21:00Z" w:initials="EC">
    <w:p w14:paraId="1C461F31" w14:textId="1AABEE34" w:rsidR="00B01E03" w:rsidRDefault="00B01E03">
      <w:pPr>
        <w:pStyle w:val="CommentText"/>
      </w:pPr>
      <w:r>
        <w:rPr>
          <w:rStyle w:val="CommentReference"/>
        </w:rPr>
        <w:annotationRef/>
      </w:r>
      <w:r>
        <w:t>Okay! I’ll start working on that!</w:t>
      </w:r>
    </w:p>
  </w:comment>
  <w:comment w:id="61" w:author="Mark Huff" w:date="2020-10-10T17:36:00Z" w:initials="MH">
    <w:p w14:paraId="0C2AE74C" w14:textId="60F3E2DB" w:rsidR="006B6DFB" w:rsidRDefault="006B6DFB">
      <w:pPr>
        <w:pStyle w:val="CommentText"/>
      </w:pPr>
      <w:r>
        <w:rPr>
          <w:rStyle w:val="CommentReference"/>
        </w:rPr>
        <w:annotationRef/>
      </w:r>
      <w:r>
        <w:t xml:space="preserve">This needs to be unpack more either here or down below. The terms associative strength/direction have not yet been defined. </w:t>
      </w:r>
    </w:p>
  </w:comment>
  <w:comment w:id="62" w:author="Nick Maxwell" w:date="2020-10-11T08:54:00Z" w:initials="NM">
    <w:p w14:paraId="53D53B25" w14:textId="0BA67451" w:rsidR="003F6D2D" w:rsidRDefault="003F6D2D">
      <w:pPr>
        <w:pStyle w:val="CommentText"/>
      </w:pPr>
      <w:r>
        <w:rPr>
          <w:rStyle w:val="CommentReference"/>
        </w:rPr>
        <w:annotationRef/>
      </w:r>
      <w:r>
        <w:t>Okay, is this better than just saying forward/backward pairs?</w:t>
      </w:r>
    </w:p>
  </w:comment>
  <w:comment w:id="96" w:author="Mark Huff" w:date="2020-10-10T17:24:00Z" w:initials="MH">
    <w:p w14:paraId="3DD4ED53" w14:textId="5FEA39E5" w:rsidR="00B47EF1" w:rsidRDefault="00B47EF1">
      <w:pPr>
        <w:pStyle w:val="CommentText"/>
      </w:pPr>
      <w:r>
        <w:rPr>
          <w:rStyle w:val="CommentReference"/>
        </w:rPr>
        <w:annotationRef/>
      </w:r>
      <w:r>
        <w:t xml:space="preserve"> This is out of place, when describing the study there is no mention about strength of association.</w:t>
      </w:r>
      <w:r w:rsidR="00C75F48">
        <w:t xml:space="preserve"> This might be better discussed alongside the K&amp;B article</w:t>
      </w:r>
    </w:p>
  </w:comment>
  <w:comment w:id="120" w:author="Mark Huff" w:date="2020-10-10T20:07:00Z" w:initials="MH">
    <w:p w14:paraId="5FCE13A0" w14:textId="6C136000" w:rsidR="002A6EA3" w:rsidRDefault="002A6EA3">
      <w:pPr>
        <w:pStyle w:val="CommentText"/>
      </w:pPr>
      <w:r>
        <w:rPr>
          <w:rStyle w:val="CommentReference"/>
        </w:rPr>
        <w:annotationRef/>
      </w:r>
      <w:r>
        <w:t>Pair types should be updated using their terms (a priori vs. a posteriori)</w:t>
      </w:r>
    </w:p>
  </w:comment>
  <w:comment w:id="121" w:author="Nick Maxwell" w:date="2020-10-11T08:31:00Z" w:initials="NM">
    <w:p w14:paraId="227FF592" w14:textId="55097B1B" w:rsidR="00FE5D3D" w:rsidRDefault="00FE5D3D">
      <w:pPr>
        <w:pStyle w:val="CommentText"/>
      </w:pPr>
      <w:r>
        <w:rPr>
          <w:rStyle w:val="CommentReference"/>
        </w:rPr>
        <w:annotationRef/>
      </w:r>
      <w:r>
        <w:t>Updated the language here accordingly.</w:t>
      </w:r>
    </w:p>
  </w:comment>
  <w:comment w:id="161" w:author="Mark Huff" w:date="2020-10-10T20:12:00Z" w:initials="MH">
    <w:p w14:paraId="08FC3588" w14:textId="2D9737CC" w:rsidR="002A6EA3" w:rsidRDefault="002A6EA3">
      <w:pPr>
        <w:pStyle w:val="CommentText"/>
      </w:pPr>
      <w:r>
        <w:rPr>
          <w:rStyle w:val="CommentReference"/>
        </w:rPr>
        <w:annotationRef/>
      </w:r>
      <w:r>
        <w:t>please clarify the direction of the association</w:t>
      </w:r>
    </w:p>
  </w:comment>
  <w:comment w:id="162" w:author="Nick Maxwell" w:date="2020-10-11T08:32:00Z" w:initials="NM">
    <w:p w14:paraId="3D83CD72" w14:textId="641A6E63" w:rsidR="00712D7B" w:rsidRDefault="00712D7B">
      <w:pPr>
        <w:pStyle w:val="CommentText"/>
      </w:pPr>
      <w:r>
        <w:rPr>
          <w:rStyle w:val="CommentReference"/>
        </w:rPr>
        <w:annotationRef/>
      </w:r>
      <w:r>
        <w:t>Fixed.</w:t>
      </w:r>
    </w:p>
  </w:comment>
  <w:comment w:id="171" w:author="Mark Huff" w:date="2020-10-10T20:18:00Z" w:initials="MH">
    <w:p w14:paraId="475DF1F6" w14:textId="15828880" w:rsidR="0095708E" w:rsidRDefault="0095708E">
      <w:pPr>
        <w:pStyle w:val="CommentText"/>
      </w:pPr>
      <w:r>
        <w:rPr>
          <w:rStyle w:val="CommentReference"/>
        </w:rPr>
        <w:annotationRef/>
      </w:r>
      <w:r>
        <w:t>do you mean unrelated pairs? Were JOL rates for identical pairs greater than that of the strongly and weakly related pairs?</w:t>
      </w:r>
    </w:p>
  </w:comment>
  <w:comment w:id="172" w:author="Nick Maxwell" w:date="2020-10-11T08:33:00Z" w:initials="NM">
    <w:p w14:paraId="314D6CD6" w14:textId="03B7583A" w:rsidR="00712D7B" w:rsidRDefault="00712D7B">
      <w:pPr>
        <w:pStyle w:val="CommentText"/>
      </w:pPr>
      <w:r>
        <w:rPr>
          <w:rStyle w:val="CommentReference"/>
        </w:rPr>
        <w:annotationRef/>
      </w:r>
      <w:r>
        <w:t>Emily: I’ll let you tackle this question.</w:t>
      </w:r>
    </w:p>
  </w:comment>
  <w:comment w:id="173" w:author="Mark Huff" w:date="2020-10-10T20:19:00Z" w:initials="MH">
    <w:p w14:paraId="4BBB416F" w14:textId="51D1ED34" w:rsidR="0095708E" w:rsidRDefault="0095708E">
      <w:pPr>
        <w:pStyle w:val="CommentText"/>
      </w:pPr>
      <w:r>
        <w:rPr>
          <w:rStyle w:val="CommentReference"/>
        </w:rPr>
        <w:annotationRef/>
      </w:r>
      <w:r>
        <w:t>Need to discuss the RT data in the sentence above. This is abrupt.</w:t>
      </w:r>
    </w:p>
  </w:comment>
  <w:comment w:id="183" w:author="Mark Huff" w:date="2020-10-10T20:20:00Z" w:initials="MH">
    <w:p w14:paraId="6F178508" w14:textId="0282001A" w:rsidR="0095708E" w:rsidRDefault="0095708E">
      <w:pPr>
        <w:pStyle w:val="CommentText"/>
      </w:pPr>
      <w:r>
        <w:rPr>
          <w:rStyle w:val="CommentReference"/>
        </w:rPr>
        <w:annotationRef/>
      </w:r>
      <w:r>
        <w:t>Flip the order of these sentences here. Frame the symmetrical pairs as a benefit over identical pairs because they can be matched in assoicaitve strength to backward and forward pairs.</w:t>
      </w:r>
    </w:p>
  </w:comment>
  <w:comment w:id="184" w:author="Nick Maxwell" w:date="2020-10-11T08:34:00Z" w:initials="NM">
    <w:p w14:paraId="587CB3BC" w14:textId="359983F0" w:rsidR="00276554" w:rsidRDefault="00276554">
      <w:pPr>
        <w:pStyle w:val="CommentText"/>
      </w:pPr>
      <w:r>
        <w:rPr>
          <w:rStyle w:val="CommentReference"/>
        </w:rPr>
        <w:annotationRef/>
      </w:r>
      <w:r>
        <w:t>Done!</w:t>
      </w:r>
    </w:p>
  </w:comment>
  <w:comment w:id="211" w:author="Mark Huff" w:date="2020-10-10T20:23:00Z" w:initials="MH">
    <w:p w14:paraId="77934D86" w14:textId="74965097" w:rsidR="0095708E" w:rsidRDefault="0095708E">
      <w:pPr>
        <w:pStyle w:val="CommentText"/>
      </w:pPr>
      <w:r>
        <w:rPr>
          <w:rStyle w:val="CommentReference"/>
        </w:rPr>
        <w:annotationRef/>
      </w:r>
      <w:r>
        <w:t>indicating that… Need to communicate the importance of this pattern.</w:t>
      </w:r>
    </w:p>
  </w:comment>
  <w:comment w:id="212" w:author="Nick Maxwell" w:date="2020-10-11T08:51:00Z" w:initials="NM">
    <w:p w14:paraId="72A2486D" w14:textId="1F2AC514" w:rsidR="003F6D2D" w:rsidRDefault="003F6D2D">
      <w:pPr>
        <w:pStyle w:val="CommentText"/>
      </w:pPr>
      <w:r>
        <w:rPr>
          <w:rStyle w:val="CommentReference"/>
        </w:rPr>
        <w:annotationRef/>
      </w:r>
      <w:r>
        <w:t>Emily: I’d like you to take a stab at this to. Please add in it into the brackets.</w:t>
      </w:r>
    </w:p>
  </w:comment>
  <w:comment w:id="246" w:author="Mark Huff" w:date="2020-10-10T20:26:00Z" w:initials="MH">
    <w:p w14:paraId="09A1A4D0" w14:textId="3BFF7AC8" w:rsidR="0095708E" w:rsidRDefault="0095708E">
      <w:pPr>
        <w:pStyle w:val="CommentText"/>
      </w:pPr>
      <w:r>
        <w:rPr>
          <w:rStyle w:val="CommentReference"/>
        </w:rPr>
        <w:annotationRef/>
      </w:r>
      <w:r>
        <w:t>Need a summary statement and then another paragraph after this that allows us to transition to the next section. This paragraph should motivate why it is important for JOLs to be predictive of later recall. You should mention that the illusion of competence reflects greater JOL than recall rates. So one candidate for increasing the correspondence between the two is through encoding manipulations that improve overall recall</w:t>
      </w:r>
      <w:r w:rsidR="00F60AC6">
        <w:t xml:space="preserve"> (a discussion with which we now turn…).</w:t>
      </w:r>
    </w:p>
  </w:comment>
  <w:comment w:id="259" w:author="Mark Huff" w:date="2020-10-10T21:03:00Z" w:initials="MH">
    <w:p w14:paraId="16715647" w14:textId="30DB55BE" w:rsidR="003B70E5" w:rsidRDefault="003B70E5">
      <w:pPr>
        <w:pStyle w:val="CommentText"/>
      </w:pPr>
      <w:r>
        <w:rPr>
          <w:rStyle w:val="CommentReference"/>
        </w:rPr>
        <w:annotationRef/>
      </w:r>
      <w:r>
        <w:t>These are just shorthand refs and need t be written out with all author names. Please look these up and add the reference to the references page.</w:t>
      </w:r>
    </w:p>
  </w:comment>
  <w:comment w:id="260" w:author="Nick Maxwell" w:date="2020-10-11T08:46:00Z" w:initials="NM">
    <w:p w14:paraId="0725D836" w14:textId="4119646D" w:rsidR="00B00F2E" w:rsidRDefault="00B00F2E">
      <w:pPr>
        <w:pStyle w:val="CommentText"/>
      </w:pPr>
      <w:r>
        <w:rPr>
          <w:rStyle w:val="CommentReference"/>
        </w:rPr>
        <w:annotationRef/>
      </w:r>
      <w:r>
        <w:t>Mark: Can you please double check that I pulled the correct references here.</w:t>
      </w:r>
    </w:p>
  </w:comment>
  <w:comment w:id="285" w:author="Emily Cates" w:date="2020-10-03T08:31:00Z" w:initials="EC">
    <w:p w14:paraId="4AAFA5F9" w14:textId="1AEC615F" w:rsidR="00EA1452" w:rsidRDefault="00EA1452">
      <w:pPr>
        <w:pStyle w:val="CommentText"/>
      </w:pPr>
      <w:r>
        <w:rPr>
          <w:rStyle w:val="CommentReference"/>
        </w:rPr>
        <w:annotationRef/>
      </w:r>
      <w:r>
        <w:t>Does this work as a good transition sentence?</w:t>
      </w:r>
    </w:p>
  </w:comment>
  <w:comment w:id="286" w:author="Nick Maxwell" w:date="2020-10-03T13:29:00Z" w:initials="NM">
    <w:p w14:paraId="166381B8" w14:textId="3C527D59" w:rsidR="00006F92" w:rsidRDefault="00006F92">
      <w:pPr>
        <w:pStyle w:val="CommentText"/>
      </w:pPr>
      <w:r>
        <w:rPr>
          <w:rStyle w:val="CommentReference"/>
        </w:rPr>
        <w:annotationRef/>
      </w:r>
      <w:r>
        <w:t>I tweaked it a bit, but this looks good!</w:t>
      </w:r>
    </w:p>
  </w:comment>
  <w:comment w:id="291" w:author="Nick Maxwell" w:date="2020-10-03T14:18:00Z" w:initials="NM">
    <w:p w14:paraId="72D9A4CF" w14:textId="563187CA" w:rsidR="00006505" w:rsidRDefault="00006505">
      <w:pPr>
        <w:pStyle w:val="CommentText"/>
      </w:pPr>
      <w:r>
        <w:rPr>
          <w:rStyle w:val="CommentReference"/>
        </w:rPr>
        <w:annotationRef/>
      </w:r>
      <w:r>
        <w:t>Added some more stuff on IS/REL here. Double check that this all makes sense.</w:t>
      </w:r>
    </w:p>
  </w:comment>
  <w:comment w:id="324" w:author="Mark Huff" w:date="2020-10-10T21:13:00Z" w:initials="MH">
    <w:p w14:paraId="61844E46" w14:textId="30355CA9" w:rsidR="006C2DF4" w:rsidRDefault="006C2DF4">
      <w:pPr>
        <w:pStyle w:val="CommentText"/>
      </w:pPr>
      <w:r>
        <w:rPr>
          <w:rStyle w:val="CommentReference"/>
        </w:rPr>
        <w:annotationRef/>
      </w:r>
      <w:r>
        <w:t xml:space="preserve">What is missing here is rationale for WHY we think IS/REL tasks would matter. Yes, they should increase recall rates, but IS/REL emphasizes qualitative characteristics of how items are encoded. </w:t>
      </w:r>
      <w:r w:rsidR="00E71E29">
        <w:t>IS differentiates cue-target pairs, relational associates them. This should be important, but why?</w:t>
      </w:r>
    </w:p>
  </w:comment>
  <w:comment w:id="322" w:author="Mark Huff" w:date="2020-10-10T21:12:00Z" w:initials="MH">
    <w:p w14:paraId="1AC76542" w14:textId="67E89AB7" w:rsidR="006C2DF4" w:rsidRDefault="006C2DF4">
      <w:pPr>
        <w:pStyle w:val="CommentText"/>
      </w:pPr>
      <w:r>
        <w:rPr>
          <w:rStyle w:val="CommentReference"/>
        </w:rPr>
        <w:annotationRef/>
      </w:r>
      <w:r>
        <w:t>I would cut this. No need to preface our results.</w:t>
      </w:r>
    </w:p>
  </w:comment>
  <w:comment w:id="326" w:author="Nick Maxwell" w:date="2020-10-03T14:29:00Z" w:initials="NM">
    <w:p w14:paraId="5083705B" w14:textId="4D18A5F8" w:rsidR="00061639" w:rsidRDefault="00061639">
      <w:pPr>
        <w:pStyle w:val="CommentText"/>
      </w:pPr>
      <w:r>
        <w:rPr>
          <w:rStyle w:val="CommentReference"/>
        </w:rPr>
        <w:annotationRef/>
      </w:r>
      <w:r>
        <w:t>Okay, I worked on this section. Double check all this for typos and inconsistencies. Feel free to edit and expand on this.</w:t>
      </w:r>
    </w:p>
  </w:comment>
  <w:comment w:id="335" w:author="Mark Huff" w:date="2020-10-10T21:15:00Z" w:initials="MH">
    <w:p w14:paraId="560D21FC" w14:textId="1B3206E0" w:rsidR="00E71E29" w:rsidRDefault="00E71E29">
      <w:pPr>
        <w:pStyle w:val="CommentText"/>
      </w:pPr>
      <w:r>
        <w:rPr>
          <w:rStyle w:val="CommentReference"/>
        </w:rPr>
        <w:annotationRef/>
      </w:r>
      <w:r>
        <w:t>reference needed, please include my dissertation (Huff &amp; Bodner, 2014)</w:t>
      </w:r>
    </w:p>
  </w:comment>
  <w:comment w:id="336" w:author="Nick Maxwell" w:date="2020-10-11T08:47:00Z" w:initials="NM">
    <w:p w14:paraId="7B5660E1" w14:textId="4763C942" w:rsidR="00D60A5E" w:rsidRDefault="00D60A5E">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17EA2E" w15:done="0"/>
  <w15:commentEx w15:paraId="34ACDB71" w15:paraIdParent="0317EA2E" w15:done="0"/>
  <w15:commentEx w15:paraId="1DE9CDEB" w15:paraIdParent="0317EA2E" w15:done="0"/>
  <w15:commentEx w15:paraId="0218D8C8" w15:done="0"/>
  <w15:commentEx w15:paraId="65173491" w15:done="0"/>
  <w15:commentEx w15:paraId="1C461F31" w15:paraIdParent="65173491" w15:done="0"/>
  <w15:commentEx w15:paraId="0C2AE74C" w15:done="0"/>
  <w15:commentEx w15:paraId="53D53B25" w15:paraIdParent="0C2AE74C" w15:done="0"/>
  <w15:commentEx w15:paraId="3DD4ED53" w15:done="0"/>
  <w15:commentEx w15:paraId="5FCE13A0" w15:done="0"/>
  <w15:commentEx w15:paraId="227FF592" w15:paraIdParent="5FCE13A0" w15:done="0"/>
  <w15:commentEx w15:paraId="08FC3588" w15:done="0"/>
  <w15:commentEx w15:paraId="3D83CD72" w15:paraIdParent="08FC3588" w15:done="0"/>
  <w15:commentEx w15:paraId="475DF1F6" w15:done="0"/>
  <w15:commentEx w15:paraId="314D6CD6" w15:paraIdParent="475DF1F6" w15:done="0"/>
  <w15:commentEx w15:paraId="4BBB416F" w15:done="0"/>
  <w15:commentEx w15:paraId="6F178508" w15:done="0"/>
  <w15:commentEx w15:paraId="587CB3BC" w15:paraIdParent="6F178508" w15:done="0"/>
  <w15:commentEx w15:paraId="77934D86" w15:done="0"/>
  <w15:commentEx w15:paraId="72A2486D" w15:paraIdParent="77934D86" w15:done="0"/>
  <w15:commentEx w15:paraId="09A1A4D0" w15:done="0"/>
  <w15:commentEx w15:paraId="16715647" w15:done="0"/>
  <w15:commentEx w15:paraId="0725D836" w15:paraIdParent="16715647" w15:done="0"/>
  <w15:commentEx w15:paraId="4AAFA5F9" w15:done="0"/>
  <w15:commentEx w15:paraId="166381B8" w15:paraIdParent="4AAFA5F9" w15:done="0"/>
  <w15:commentEx w15:paraId="72D9A4CF" w15:done="0"/>
  <w15:commentEx w15:paraId="61844E46" w15:done="0"/>
  <w15:commentEx w15:paraId="1AC76542" w15:done="0"/>
  <w15:commentEx w15:paraId="5083705B" w15:done="0"/>
  <w15:commentEx w15:paraId="560D21FC" w15:done="0"/>
  <w15:commentEx w15:paraId="7B5660E1" w15:paraIdParent="560D21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C64D2" w16cex:dateUtc="2020-10-10T21:50:00Z"/>
  <w16cex:commentExtensible w16cex:durableId="232D4029" w16cex:dateUtc="2020-10-11T13:26:00Z"/>
  <w16cex:commentExtensible w16cex:durableId="232C64C5" w16cex:dateUtc="2020-10-10T21:50:00Z"/>
  <w16cex:commentExtensible w16cex:durableId="23230989" w16cex:dateUtc="2020-10-03T19:30:00Z"/>
  <w16cex:commentExtensible w16cex:durableId="232C6FB5" w16cex:dateUtc="2020-10-10T22:36:00Z"/>
  <w16cex:commentExtensible w16cex:durableId="232D46C9" w16cex:dateUtc="2020-10-11T13:54:00Z"/>
  <w16cex:commentExtensible w16cex:durableId="232C6CC4" w16cex:dateUtc="2020-10-10T22:24:00Z"/>
  <w16cex:commentExtensible w16cex:durableId="232C931F" w16cex:dateUtc="2020-10-11T01:07:00Z"/>
  <w16cex:commentExtensible w16cex:durableId="232D4148" w16cex:dateUtc="2020-10-11T13:31:00Z"/>
  <w16cex:commentExtensible w16cex:durableId="232C9430" w16cex:dateUtc="2020-10-11T01:12:00Z"/>
  <w16cex:commentExtensible w16cex:durableId="232D41A4" w16cex:dateUtc="2020-10-11T13:32:00Z"/>
  <w16cex:commentExtensible w16cex:durableId="232C95AF" w16cex:dateUtc="2020-10-11T01:18:00Z"/>
  <w16cex:commentExtensible w16cex:durableId="232D41C5" w16cex:dateUtc="2020-10-11T13:33:00Z"/>
  <w16cex:commentExtensible w16cex:durableId="232C95D5" w16cex:dateUtc="2020-10-11T01:19:00Z"/>
  <w16cex:commentExtensible w16cex:durableId="232C9615" w16cex:dateUtc="2020-10-11T01:20:00Z"/>
  <w16cex:commentExtensible w16cex:durableId="232D422F" w16cex:dateUtc="2020-10-11T13:34:00Z"/>
  <w16cex:commentExtensible w16cex:durableId="232C96C6" w16cex:dateUtc="2020-10-11T01:23:00Z"/>
  <w16cex:commentExtensible w16cex:durableId="232D4627" w16cex:dateUtc="2020-10-11T13:51:00Z"/>
  <w16cex:commentExtensible w16cex:durableId="232C9763" w16cex:dateUtc="2020-10-11T01:26:00Z"/>
  <w16cex:commentExtensible w16cex:durableId="232CA005" w16cex:dateUtc="2020-10-11T02:03:00Z"/>
  <w16cex:commentExtensible w16cex:durableId="232D44FF" w16cex:dateUtc="2020-10-11T13:46:00Z"/>
  <w16cex:commentExtensible w16cex:durableId="2322FB4E" w16cex:dateUtc="2020-10-03T18:29:00Z"/>
  <w16cex:commentExtensible w16cex:durableId="232306C9" w16cex:dateUtc="2020-10-03T19:18:00Z"/>
  <w16cex:commentExtensible w16cex:durableId="232CA260" w16cex:dateUtc="2020-10-11T02:13:00Z"/>
  <w16cex:commentExtensible w16cex:durableId="232CA241" w16cex:dateUtc="2020-10-11T02:12:00Z"/>
  <w16cex:commentExtensible w16cex:durableId="2323094E" w16cex:dateUtc="2020-10-03T19:29:00Z"/>
  <w16cex:commentExtensible w16cex:durableId="232CA2E1" w16cex:dateUtc="2020-10-11T02:15:00Z"/>
  <w16cex:commentExtensible w16cex:durableId="232D453B" w16cex:dateUtc="2020-10-11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17EA2E" w16cid:durableId="23178C88"/>
  <w16cid:commentId w16cid:paraId="34ACDB71" w16cid:durableId="232C64D2"/>
  <w16cid:commentId w16cid:paraId="1DE9CDEB" w16cid:durableId="232D4029"/>
  <w16cid:commentId w16cid:paraId="0218D8C8" w16cid:durableId="232C64C5"/>
  <w16cid:commentId w16cid:paraId="65173491" w16cid:durableId="23230989"/>
  <w16cid:commentId w16cid:paraId="1C461F31" w16cid:durableId="23237800"/>
  <w16cid:commentId w16cid:paraId="0C2AE74C" w16cid:durableId="232C6FB5"/>
  <w16cid:commentId w16cid:paraId="53D53B25" w16cid:durableId="232D46C9"/>
  <w16cid:commentId w16cid:paraId="3DD4ED53" w16cid:durableId="232C6CC4"/>
  <w16cid:commentId w16cid:paraId="5FCE13A0" w16cid:durableId="232C931F"/>
  <w16cid:commentId w16cid:paraId="227FF592" w16cid:durableId="232D4148"/>
  <w16cid:commentId w16cid:paraId="08FC3588" w16cid:durableId="232C9430"/>
  <w16cid:commentId w16cid:paraId="3D83CD72" w16cid:durableId="232D41A4"/>
  <w16cid:commentId w16cid:paraId="475DF1F6" w16cid:durableId="232C95AF"/>
  <w16cid:commentId w16cid:paraId="314D6CD6" w16cid:durableId="232D41C5"/>
  <w16cid:commentId w16cid:paraId="4BBB416F" w16cid:durableId="232C95D5"/>
  <w16cid:commentId w16cid:paraId="6F178508" w16cid:durableId="232C9615"/>
  <w16cid:commentId w16cid:paraId="587CB3BC" w16cid:durableId="232D422F"/>
  <w16cid:commentId w16cid:paraId="77934D86" w16cid:durableId="232C96C6"/>
  <w16cid:commentId w16cid:paraId="72A2486D" w16cid:durableId="232D4627"/>
  <w16cid:commentId w16cid:paraId="09A1A4D0" w16cid:durableId="232C9763"/>
  <w16cid:commentId w16cid:paraId="16715647" w16cid:durableId="232CA005"/>
  <w16cid:commentId w16cid:paraId="0725D836" w16cid:durableId="232D44FF"/>
  <w16cid:commentId w16cid:paraId="4AAFA5F9" w16cid:durableId="2322B553"/>
  <w16cid:commentId w16cid:paraId="166381B8" w16cid:durableId="2322FB4E"/>
  <w16cid:commentId w16cid:paraId="72D9A4CF" w16cid:durableId="232306C9"/>
  <w16cid:commentId w16cid:paraId="61844E46" w16cid:durableId="232CA260"/>
  <w16cid:commentId w16cid:paraId="1AC76542" w16cid:durableId="232CA241"/>
  <w16cid:commentId w16cid:paraId="5083705B" w16cid:durableId="2323094E"/>
  <w16cid:commentId w16cid:paraId="560D21FC" w16cid:durableId="232CA2E1"/>
  <w16cid:commentId w16cid:paraId="7B5660E1" w16cid:durableId="232D45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Cates">
    <w15:presenceInfo w15:providerId="Windows Live" w15:userId="e535f12edee57c33"/>
  </w15:person>
  <w15:person w15:author="Mark Huff">
    <w15:presenceInfo w15:providerId="None" w15:userId="Mark Huff"/>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2"/>
    <w:rsid w:val="00006505"/>
    <w:rsid w:val="00006F92"/>
    <w:rsid w:val="00013F34"/>
    <w:rsid w:val="00061639"/>
    <w:rsid w:val="00065210"/>
    <w:rsid w:val="00074CD2"/>
    <w:rsid w:val="00097057"/>
    <w:rsid w:val="000A698C"/>
    <w:rsid w:val="000B700E"/>
    <w:rsid w:val="000C37D1"/>
    <w:rsid w:val="000D2D47"/>
    <w:rsid w:val="00147326"/>
    <w:rsid w:val="00153BB8"/>
    <w:rsid w:val="001603CD"/>
    <w:rsid w:val="00173304"/>
    <w:rsid w:val="0017661E"/>
    <w:rsid w:val="00185455"/>
    <w:rsid w:val="001D013B"/>
    <w:rsid w:val="001F312F"/>
    <w:rsid w:val="001F6A49"/>
    <w:rsid w:val="00201236"/>
    <w:rsid w:val="00207C81"/>
    <w:rsid w:val="002150AE"/>
    <w:rsid w:val="00217873"/>
    <w:rsid w:val="00234668"/>
    <w:rsid w:val="00250C9B"/>
    <w:rsid w:val="00270EAF"/>
    <w:rsid w:val="00276554"/>
    <w:rsid w:val="002875A7"/>
    <w:rsid w:val="00295EA1"/>
    <w:rsid w:val="002A6EA3"/>
    <w:rsid w:val="002B100C"/>
    <w:rsid w:val="002E2D9A"/>
    <w:rsid w:val="002E371F"/>
    <w:rsid w:val="00320AE2"/>
    <w:rsid w:val="00332E16"/>
    <w:rsid w:val="00363A32"/>
    <w:rsid w:val="00374427"/>
    <w:rsid w:val="00377296"/>
    <w:rsid w:val="00380293"/>
    <w:rsid w:val="00383574"/>
    <w:rsid w:val="00392479"/>
    <w:rsid w:val="003B2E6C"/>
    <w:rsid w:val="003B70E5"/>
    <w:rsid w:val="003C37C5"/>
    <w:rsid w:val="003E2549"/>
    <w:rsid w:val="003F50BC"/>
    <w:rsid w:val="003F59E5"/>
    <w:rsid w:val="003F6D2D"/>
    <w:rsid w:val="0043061F"/>
    <w:rsid w:val="004421FC"/>
    <w:rsid w:val="00445336"/>
    <w:rsid w:val="00495F2F"/>
    <w:rsid w:val="004B0012"/>
    <w:rsid w:val="004C5F65"/>
    <w:rsid w:val="004D1617"/>
    <w:rsid w:val="004E59F2"/>
    <w:rsid w:val="0055662E"/>
    <w:rsid w:val="00561C84"/>
    <w:rsid w:val="005A557E"/>
    <w:rsid w:val="005E1916"/>
    <w:rsid w:val="00610771"/>
    <w:rsid w:val="00626777"/>
    <w:rsid w:val="006267AD"/>
    <w:rsid w:val="00643262"/>
    <w:rsid w:val="00690A8D"/>
    <w:rsid w:val="006A5002"/>
    <w:rsid w:val="006B22C0"/>
    <w:rsid w:val="006B6DFB"/>
    <w:rsid w:val="006C2DF4"/>
    <w:rsid w:val="006C3699"/>
    <w:rsid w:val="006C6C6F"/>
    <w:rsid w:val="006D1974"/>
    <w:rsid w:val="00711B59"/>
    <w:rsid w:val="00712D7B"/>
    <w:rsid w:val="00740397"/>
    <w:rsid w:val="00752B78"/>
    <w:rsid w:val="00754E43"/>
    <w:rsid w:val="00773684"/>
    <w:rsid w:val="00780FA1"/>
    <w:rsid w:val="007858A4"/>
    <w:rsid w:val="007B2A2E"/>
    <w:rsid w:val="007E1321"/>
    <w:rsid w:val="007F71F2"/>
    <w:rsid w:val="00843F0A"/>
    <w:rsid w:val="00864E08"/>
    <w:rsid w:val="00887E0A"/>
    <w:rsid w:val="008B4E18"/>
    <w:rsid w:val="008C1809"/>
    <w:rsid w:val="008C60AD"/>
    <w:rsid w:val="009255FF"/>
    <w:rsid w:val="0095708E"/>
    <w:rsid w:val="00982982"/>
    <w:rsid w:val="00986072"/>
    <w:rsid w:val="00987CF7"/>
    <w:rsid w:val="009947A9"/>
    <w:rsid w:val="0099684D"/>
    <w:rsid w:val="009C2E58"/>
    <w:rsid w:val="009C5270"/>
    <w:rsid w:val="009D2B38"/>
    <w:rsid w:val="009E3A32"/>
    <w:rsid w:val="009E7568"/>
    <w:rsid w:val="00A07902"/>
    <w:rsid w:val="00A25626"/>
    <w:rsid w:val="00A2770E"/>
    <w:rsid w:val="00A40969"/>
    <w:rsid w:val="00A503DD"/>
    <w:rsid w:val="00A521E9"/>
    <w:rsid w:val="00A65513"/>
    <w:rsid w:val="00A76C93"/>
    <w:rsid w:val="00A77AC0"/>
    <w:rsid w:val="00A8345A"/>
    <w:rsid w:val="00A86ED0"/>
    <w:rsid w:val="00A960DA"/>
    <w:rsid w:val="00A97801"/>
    <w:rsid w:val="00AA337C"/>
    <w:rsid w:val="00AA6B1C"/>
    <w:rsid w:val="00AC5789"/>
    <w:rsid w:val="00AD766F"/>
    <w:rsid w:val="00AE17DB"/>
    <w:rsid w:val="00B00F2E"/>
    <w:rsid w:val="00B01E03"/>
    <w:rsid w:val="00B13E1B"/>
    <w:rsid w:val="00B27326"/>
    <w:rsid w:val="00B473F7"/>
    <w:rsid w:val="00B47EF1"/>
    <w:rsid w:val="00B50CE6"/>
    <w:rsid w:val="00B736A4"/>
    <w:rsid w:val="00B9112C"/>
    <w:rsid w:val="00B96581"/>
    <w:rsid w:val="00BA346A"/>
    <w:rsid w:val="00BA7466"/>
    <w:rsid w:val="00BB0232"/>
    <w:rsid w:val="00BE4F15"/>
    <w:rsid w:val="00C040A4"/>
    <w:rsid w:val="00C32814"/>
    <w:rsid w:val="00C448B5"/>
    <w:rsid w:val="00C63C1F"/>
    <w:rsid w:val="00C75F48"/>
    <w:rsid w:val="00CA41AA"/>
    <w:rsid w:val="00CC22D2"/>
    <w:rsid w:val="00CC321B"/>
    <w:rsid w:val="00CD5A1F"/>
    <w:rsid w:val="00D24158"/>
    <w:rsid w:val="00D60A5E"/>
    <w:rsid w:val="00D61E7F"/>
    <w:rsid w:val="00D62C49"/>
    <w:rsid w:val="00D650E2"/>
    <w:rsid w:val="00D84932"/>
    <w:rsid w:val="00D9552F"/>
    <w:rsid w:val="00DC06D5"/>
    <w:rsid w:val="00DD2496"/>
    <w:rsid w:val="00DD2AA4"/>
    <w:rsid w:val="00E259BA"/>
    <w:rsid w:val="00E40667"/>
    <w:rsid w:val="00E5533C"/>
    <w:rsid w:val="00E71CC3"/>
    <w:rsid w:val="00E71DE6"/>
    <w:rsid w:val="00E71E29"/>
    <w:rsid w:val="00EA1452"/>
    <w:rsid w:val="00EA1E47"/>
    <w:rsid w:val="00EC12A9"/>
    <w:rsid w:val="00EC4C3C"/>
    <w:rsid w:val="00EC79CE"/>
    <w:rsid w:val="00EF307D"/>
    <w:rsid w:val="00F1585B"/>
    <w:rsid w:val="00F30BE8"/>
    <w:rsid w:val="00F60AC6"/>
    <w:rsid w:val="00F76E61"/>
    <w:rsid w:val="00FE5D3D"/>
    <w:rsid w:val="00FF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1A0E"/>
  <w15:chartTrackingRefBased/>
  <w15:docId w15:val="{AE57A5CA-5924-435A-88C2-4754D8C3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A32"/>
    <w:rPr>
      <w:rFonts w:ascii="Segoe UI" w:hAnsi="Segoe UI" w:cs="Segoe UI"/>
      <w:sz w:val="18"/>
      <w:szCs w:val="18"/>
    </w:rPr>
  </w:style>
  <w:style w:type="character" w:styleId="CommentReference">
    <w:name w:val="annotation reference"/>
    <w:basedOn w:val="DefaultParagraphFont"/>
    <w:uiPriority w:val="99"/>
    <w:semiHidden/>
    <w:unhideWhenUsed/>
    <w:rsid w:val="00BB0232"/>
    <w:rPr>
      <w:sz w:val="16"/>
      <w:szCs w:val="16"/>
    </w:rPr>
  </w:style>
  <w:style w:type="paragraph" w:styleId="CommentText">
    <w:name w:val="annotation text"/>
    <w:basedOn w:val="Normal"/>
    <w:link w:val="CommentTextChar"/>
    <w:uiPriority w:val="99"/>
    <w:semiHidden/>
    <w:unhideWhenUsed/>
    <w:rsid w:val="00BB0232"/>
    <w:pPr>
      <w:spacing w:line="240" w:lineRule="auto"/>
    </w:pPr>
    <w:rPr>
      <w:sz w:val="20"/>
      <w:szCs w:val="20"/>
    </w:rPr>
  </w:style>
  <w:style w:type="character" w:customStyle="1" w:styleId="CommentTextChar">
    <w:name w:val="Comment Text Char"/>
    <w:basedOn w:val="DefaultParagraphFont"/>
    <w:link w:val="CommentText"/>
    <w:uiPriority w:val="99"/>
    <w:semiHidden/>
    <w:rsid w:val="00BB0232"/>
    <w:rPr>
      <w:sz w:val="20"/>
      <w:szCs w:val="20"/>
    </w:rPr>
  </w:style>
  <w:style w:type="paragraph" w:styleId="CommentSubject">
    <w:name w:val="annotation subject"/>
    <w:basedOn w:val="CommentText"/>
    <w:next w:val="CommentText"/>
    <w:link w:val="CommentSubjectChar"/>
    <w:uiPriority w:val="99"/>
    <w:semiHidden/>
    <w:unhideWhenUsed/>
    <w:rsid w:val="00BB0232"/>
    <w:rPr>
      <w:b/>
      <w:bCs/>
    </w:rPr>
  </w:style>
  <w:style w:type="character" w:customStyle="1" w:styleId="CommentSubjectChar">
    <w:name w:val="Comment Subject Char"/>
    <w:basedOn w:val="CommentTextChar"/>
    <w:link w:val="CommentSubject"/>
    <w:uiPriority w:val="99"/>
    <w:semiHidden/>
    <w:rsid w:val="00BB02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17336-6A5D-4666-BD91-A02FA0A5A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2504</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17</cp:revision>
  <dcterms:created xsi:type="dcterms:W3CDTF">2020-10-11T02:36:00Z</dcterms:created>
  <dcterms:modified xsi:type="dcterms:W3CDTF">2020-10-11T13:55:00Z</dcterms:modified>
</cp:coreProperties>
</file>