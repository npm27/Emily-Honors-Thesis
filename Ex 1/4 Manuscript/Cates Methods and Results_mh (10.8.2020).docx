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023035" w14:textId="7FD3B54E" w:rsidR="00554E47" w:rsidRDefault="00554E47" w:rsidP="00B545B9">
      <w:pPr>
        <w:jc w:val="center"/>
        <w:rPr>
          <w:b/>
          <w:bCs/>
        </w:rPr>
      </w:pPr>
      <w:r>
        <w:rPr>
          <w:b/>
          <w:bCs/>
        </w:rPr>
        <w:t>Experiment 1: Item-Specific vs. Relational Encoding Instructions</w:t>
      </w:r>
    </w:p>
    <w:p w14:paraId="0CCD80AF" w14:textId="5D8F7ED9" w:rsidR="00702F36" w:rsidRDefault="00B545B9" w:rsidP="00B545B9">
      <w:pPr>
        <w:jc w:val="center"/>
        <w:rPr>
          <w:b/>
          <w:bCs/>
        </w:rPr>
      </w:pPr>
      <w:r>
        <w:rPr>
          <w:b/>
          <w:bCs/>
        </w:rPr>
        <w:t>Methods</w:t>
      </w:r>
    </w:p>
    <w:p w14:paraId="7668BA2C" w14:textId="08CA030F" w:rsidR="00B545B9" w:rsidRDefault="00B545B9" w:rsidP="00B545B9">
      <w:pPr>
        <w:rPr>
          <w:b/>
          <w:bCs/>
        </w:rPr>
      </w:pPr>
      <w:r>
        <w:rPr>
          <w:b/>
          <w:bCs/>
        </w:rPr>
        <w:t>Participants</w:t>
      </w:r>
    </w:p>
    <w:p w14:paraId="45620FC0" w14:textId="36CB96A4" w:rsidR="00B545B9" w:rsidRDefault="00B545B9" w:rsidP="00B545B9">
      <w:r>
        <w:rPr>
          <w:b/>
          <w:bCs/>
        </w:rPr>
        <w:tab/>
      </w:r>
      <w:r w:rsidR="00F868A0">
        <w:t>Ninety-five</w:t>
      </w:r>
      <w:r>
        <w:t xml:space="preserve"> University of Southern Mississippi</w:t>
      </w:r>
      <w:r w:rsidR="008C6279">
        <w:t xml:space="preserve"> undergraduates</w:t>
      </w:r>
      <w:r>
        <w:t xml:space="preserve"> participated in </w:t>
      </w:r>
      <w:del w:id="0" w:author="Mark Huff" w:date="2020-10-07T19:16:00Z">
        <w:r w:rsidDel="00594AC7">
          <w:delText xml:space="preserve">this study </w:delText>
        </w:r>
      </w:del>
      <w:r>
        <w:t>for partial course credit</w:t>
      </w:r>
      <w:r w:rsidR="00935205">
        <w:t>.</w:t>
      </w:r>
      <w:r>
        <w:t xml:space="preserve"> All </w:t>
      </w:r>
      <w:del w:id="1" w:author="Mark Huff" w:date="2020-10-07T19:16:00Z">
        <w:r w:rsidDel="00594AC7">
          <w:delText xml:space="preserve">participants </w:delText>
        </w:r>
      </w:del>
      <w:r>
        <w:t>were native English speakers with normal or corrected-to-normal vision</w:t>
      </w:r>
      <w:r w:rsidR="003E7264">
        <w:t>.</w:t>
      </w:r>
      <w:r w:rsidR="000D5443">
        <w:t xml:space="preserve"> [</w:t>
      </w:r>
      <w:r w:rsidR="000D5443" w:rsidRPr="00502BC6">
        <w:rPr>
          <w:highlight w:val="yellow"/>
        </w:rPr>
        <w:t xml:space="preserve">Add Experiment </w:t>
      </w:r>
      <w:r w:rsidR="00554E47" w:rsidRPr="00502BC6">
        <w:rPr>
          <w:highlight w:val="yellow"/>
        </w:rPr>
        <w:t>1</w:t>
      </w:r>
      <w:r w:rsidR="000D5443" w:rsidRPr="00502BC6">
        <w:rPr>
          <w:highlight w:val="yellow"/>
        </w:rPr>
        <w:t xml:space="preserve"> participant </w:t>
      </w:r>
      <w:commentRangeStart w:id="2"/>
      <w:commentRangeStart w:id="3"/>
      <w:commentRangeStart w:id="4"/>
      <w:r w:rsidR="000D5443" w:rsidRPr="00502BC6">
        <w:rPr>
          <w:highlight w:val="yellow"/>
        </w:rPr>
        <w:t>demographics</w:t>
      </w:r>
      <w:commentRangeEnd w:id="2"/>
      <w:r w:rsidR="001577D7">
        <w:rPr>
          <w:rStyle w:val="CommentReference"/>
        </w:rPr>
        <w:commentReference w:id="2"/>
      </w:r>
      <w:commentRangeEnd w:id="3"/>
      <w:r w:rsidR="00594AC7">
        <w:rPr>
          <w:rStyle w:val="CommentReference"/>
        </w:rPr>
        <w:commentReference w:id="3"/>
      </w:r>
      <w:commentRangeEnd w:id="4"/>
      <w:r w:rsidR="006D3354">
        <w:rPr>
          <w:rStyle w:val="CommentReference"/>
        </w:rPr>
        <w:commentReference w:id="4"/>
      </w:r>
      <w:r w:rsidR="000D5443" w:rsidRPr="00502BC6">
        <w:rPr>
          <w:highlight w:val="yellow"/>
        </w:rPr>
        <w:t>.]</w:t>
      </w:r>
    </w:p>
    <w:p w14:paraId="00AF82C0" w14:textId="77777777" w:rsidR="00B545B9" w:rsidRDefault="00B545B9" w:rsidP="00B545B9">
      <w:pPr>
        <w:rPr>
          <w:b/>
          <w:bCs/>
        </w:rPr>
      </w:pPr>
      <w:r>
        <w:rPr>
          <w:b/>
          <w:bCs/>
        </w:rPr>
        <w:t>Materials</w:t>
      </w:r>
    </w:p>
    <w:p w14:paraId="44E77BA1" w14:textId="61E7AF04" w:rsidR="00BA1918" w:rsidRDefault="00B545B9">
      <w:r>
        <w:rPr>
          <w:b/>
          <w:bCs/>
        </w:rPr>
        <w:tab/>
      </w:r>
      <w:r w:rsidR="00CC0B2F">
        <w:t xml:space="preserve">The stimuli used were </w:t>
      </w:r>
      <w:del w:id="5" w:author="Mark Huff" w:date="2020-10-07T19:16:00Z">
        <w:r w:rsidR="00CC0B2F" w:rsidDel="00594AC7">
          <w:delText>o</w:delText>
        </w:r>
        <w:r w:rsidR="00A50752" w:rsidDel="00594AC7">
          <w:delText>ne-hundred-eighty</w:delText>
        </w:r>
      </w:del>
      <w:ins w:id="6" w:author="Mark Huff" w:date="2020-10-07T19:16:00Z">
        <w:r w:rsidR="00594AC7">
          <w:t>180</w:t>
        </w:r>
      </w:ins>
      <w:r w:rsidR="00A50752">
        <w:t xml:space="preserve"> associative word pairs </w:t>
      </w:r>
      <w:r w:rsidR="00330747">
        <w:t xml:space="preserve">originally </w:t>
      </w:r>
      <w:r w:rsidR="008C6279">
        <w:t>used by</w:t>
      </w:r>
      <w:r w:rsidR="0028237F">
        <w:t xml:space="preserve"> Maxwell and Huff (</w:t>
      </w:r>
      <w:r w:rsidR="00C36F4C">
        <w:t>in press</w:t>
      </w:r>
      <w:r w:rsidR="0028237F">
        <w:t xml:space="preserve">). </w:t>
      </w:r>
      <w:r w:rsidR="00C36F4C">
        <w:t>P</w:t>
      </w:r>
      <w:r w:rsidR="0028237F">
        <w:t xml:space="preserve">airs were </w:t>
      </w:r>
      <w:r w:rsidR="00A50752">
        <w:t>taken from the University of South Florida Free Association Norms (Nelson et al., 2004)</w:t>
      </w:r>
      <w:del w:id="7" w:author="Mark Huff" w:date="2020-10-07T19:16:00Z">
        <w:r w:rsidR="00A50752" w:rsidDel="00594AC7">
          <w:delText>.</w:delText>
        </w:r>
        <w:r w:rsidR="00BA1918" w:rsidDel="00594AC7">
          <w:delText xml:space="preserve"> </w:delText>
        </w:r>
        <w:r w:rsidR="008C6279" w:rsidDel="00594AC7">
          <w:delText xml:space="preserve">These pairs </w:delText>
        </w:r>
      </w:del>
      <w:ins w:id="8" w:author="Mark Huff" w:date="2020-10-07T19:16:00Z">
        <w:r w:rsidR="00594AC7">
          <w:t xml:space="preserve"> </w:t>
        </w:r>
        <w:del w:id="9" w:author="Nick Maxwell" w:date="2020-10-08T17:45:00Z">
          <w:r w:rsidR="00594AC7" w:rsidDel="006D3354">
            <w:delText>which</w:delText>
          </w:r>
        </w:del>
      </w:ins>
      <w:ins w:id="10" w:author="Nick Maxwell" w:date="2020-10-08T17:45:00Z">
        <w:r w:rsidR="006D3354">
          <w:t xml:space="preserve">and </w:t>
        </w:r>
      </w:ins>
      <w:ins w:id="11" w:author="Mark Huff" w:date="2020-10-07T19:16:00Z">
        <w:del w:id="12" w:author="Nick Maxwell" w:date="2020-10-08T17:45:00Z">
          <w:r w:rsidR="00594AC7" w:rsidDel="006D3354">
            <w:delText xml:space="preserve"> </w:delText>
          </w:r>
        </w:del>
      </w:ins>
      <w:r w:rsidR="008C6279">
        <w:t xml:space="preserve">consisted of </w:t>
      </w:r>
      <w:del w:id="13" w:author="Mark Huff" w:date="2020-10-07T19:17:00Z">
        <w:r w:rsidR="00B625F9" w:rsidDel="00594AC7">
          <w:delText xml:space="preserve"> </w:delText>
        </w:r>
      </w:del>
      <w:r w:rsidR="00B625F9">
        <w:t xml:space="preserve">40 </w:t>
      </w:r>
      <w:r w:rsidR="00935205">
        <w:t xml:space="preserve">forward </w:t>
      </w:r>
      <w:r w:rsidR="008C6279">
        <w:t xml:space="preserve">associate </w:t>
      </w:r>
      <w:r w:rsidR="00935205">
        <w:t xml:space="preserve">pairs (e.g., credit-card), 40 backward </w:t>
      </w:r>
      <w:r w:rsidR="008C6279">
        <w:t xml:space="preserve">associate </w:t>
      </w:r>
      <w:r w:rsidR="00935205">
        <w:t xml:space="preserve">pairs (e.g., card-credit), 40 </w:t>
      </w:r>
      <w:r w:rsidR="008C6279">
        <w:t xml:space="preserve">symmetrical associate pairs (e.g., salt-pepper), 40 </w:t>
      </w:r>
      <w:r w:rsidR="00935205">
        <w:t>unrelated pairs (e.g. art-lion),</w:t>
      </w:r>
      <w:del w:id="14" w:author="Mark Huff" w:date="2020-10-07T19:17:00Z">
        <w:r w:rsidR="00935205" w:rsidDel="00594AC7">
          <w:delText>,</w:delText>
        </w:r>
      </w:del>
      <w:r w:rsidR="00935205">
        <w:t xml:space="preserve"> and 20 </w:t>
      </w:r>
      <w:ins w:id="15" w:author="Mark Huff" w:date="2020-10-07T19:17:00Z">
        <w:del w:id="16" w:author="Nick Maxwell" w:date="2020-10-08T17:46:00Z">
          <w:r w:rsidR="00594AC7" w:rsidDel="006D3354">
            <w:delText>unrelated</w:delText>
          </w:r>
        </w:del>
      </w:ins>
      <w:ins w:id="17" w:author="Nick Maxwell" w:date="2020-10-08T17:46:00Z">
        <w:r w:rsidR="006D3354">
          <w:t>weakly related, non-tested</w:t>
        </w:r>
      </w:ins>
      <w:ins w:id="18" w:author="Mark Huff" w:date="2020-10-07T19:17:00Z">
        <w:r w:rsidR="00594AC7">
          <w:t xml:space="preserve"> </w:t>
        </w:r>
      </w:ins>
      <w:r w:rsidR="008C6279">
        <w:t xml:space="preserve">buffer pairs that </w:t>
      </w:r>
      <w:del w:id="19" w:author="Nick Maxwell" w:date="2020-10-08T17:46:00Z">
        <w:r w:rsidR="008C6279" w:rsidDel="006D3354">
          <w:delText>were not tested</w:delText>
        </w:r>
      </w:del>
      <w:ins w:id="20" w:author="Nick Maxwell" w:date="2020-10-08T17:46:00Z">
        <w:r w:rsidR="006D3354">
          <w:t>were used</w:t>
        </w:r>
      </w:ins>
      <w:r w:rsidR="00935205">
        <w:t xml:space="preserve"> to control for </w:t>
      </w:r>
      <w:r w:rsidR="00935205" w:rsidRPr="00B96769">
        <w:t>primacy and recency effects</w:t>
      </w:r>
      <w:r w:rsidR="00935205">
        <w:t xml:space="preserve">. </w:t>
      </w:r>
      <w:del w:id="21" w:author="Mark Huff" w:date="2020-10-07T19:17:00Z">
        <w:r w:rsidR="00935205" w:rsidDel="00594AC7">
          <w:delText xml:space="preserve">The word </w:delText>
        </w:r>
      </w:del>
      <w:ins w:id="22" w:author="Mark Huff" w:date="2020-10-07T19:17:00Z">
        <w:r w:rsidR="00594AC7">
          <w:t>P</w:t>
        </w:r>
      </w:ins>
      <w:del w:id="23" w:author="Mark Huff" w:date="2020-10-07T19:17:00Z">
        <w:r w:rsidR="00935205" w:rsidDel="00594AC7">
          <w:delText>p</w:delText>
        </w:r>
      </w:del>
      <w:r w:rsidR="00935205">
        <w:t xml:space="preserve">airs were divided evenly into two study </w:t>
      </w:r>
      <w:r w:rsidR="008C6279">
        <w:t>blocks</w:t>
      </w:r>
      <w:r w:rsidR="00CC0B2F">
        <w:t>,</w:t>
      </w:r>
      <w:r w:rsidR="00BC2668">
        <w:t xml:space="preserve"> each </w:t>
      </w:r>
      <w:r w:rsidR="008C6279">
        <w:t>containing</w:t>
      </w:r>
      <w:r w:rsidR="00BC2668">
        <w:t xml:space="preserve"> 20 forward, backward, symmetrica</w:t>
      </w:r>
      <w:r w:rsidR="007E728E">
        <w:t>l, and unrelated</w:t>
      </w:r>
      <w:r w:rsidR="00BC2668">
        <w:t xml:space="preserve"> pairs and 10 buffer pairs, for a total of 90 pairs in each list. All participants saw both lists presented</w:t>
      </w:r>
      <w:ins w:id="24" w:author="Mark Huff" w:date="2020-10-07T19:18:00Z">
        <w:r w:rsidR="00594AC7">
          <w:t xml:space="preserve"> in</w:t>
        </w:r>
      </w:ins>
      <w:r w:rsidR="00BC2668">
        <w:t xml:space="preserve"> separate</w:t>
      </w:r>
      <w:del w:id="25" w:author="Mark Huff" w:date="2020-10-07T19:18:00Z">
        <w:r w:rsidR="00BC2668" w:rsidDel="00594AC7">
          <w:delText>ly in</w:delText>
        </w:r>
      </w:del>
      <w:r w:rsidR="00BC2668">
        <w:t xml:space="preserve"> study-test blocks, </w:t>
      </w:r>
      <w:del w:id="26" w:author="Mark Huff" w:date="2020-10-07T19:18:00Z">
        <w:r w:rsidR="00BC2668" w:rsidDel="00594AC7">
          <w:delText xml:space="preserve">and </w:delText>
        </w:r>
      </w:del>
      <w:r w:rsidR="00BC2668">
        <w:t xml:space="preserve">the order of </w:t>
      </w:r>
      <w:del w:id="27" w:author="Mark Huff" w:date="2020-10-07T19:18:00Z">
        <w:r w:rsidR="00BC2668" w:rsidDel="00594AC7">
          <w:delText xml:space="preserve">the </w:delText>
        </w:r>
        <w:r w:rsidR="008C6279" w:rsidDel="00594AC7">
          <w:delText>lists</w:delText>
        </w:r>
      </w:del>
      <w:ins w:id="28" w:author="Mark Huff" w:date="2020-10-07T19:18:00Z">
        <w:r w:rsidR="00594AC7">
          <w:t>which</w:t>
        </w:r>
      </w:ins>
      <w:r w:rsidR="00BC2668">
        <w:t xml:space="preserve"> was counterbalanced</w:t>
      </w:r>
      <w:r w:rsidR="008C6279">
        <w:t xml:space="preserve"> across participants</w:t>
      </w:r>
      <w:r w:rsidR="00BC2668">
        <w:t xml:space="preserve">. Each list </w:t>
      </w:r>
      <w:r w:rsidR="00CC0B2F">
        <w:t>began and ended with</w:t>
      </w:r>
      <w:r w:rsidR="00BC2668">
        <w:t xml:space="preserve"> five buffer pairs</w:t>
      </w:r>
      <w:r w:rsidR="00CC0B2F">
        <w:t>,</w:t>
      </w:r>
      <w:r w:rsidR="00BC2668">
        <w:t xml:space="preserve"> with the other pairs </w:t>
      </w:r>
      <w:r w:rsidR="008C6279">
        <w:t xml:space="preserve">randomized anew </w:t>
      </w:r>
      <w:r w:rsidR="00BC2668">
        <w:t xml:space="preserve">for each participant. </w:t>
      </w:r>
    </w:p>
    <w:p w14:paraId="5FAD80D2" w14:textId="144F7BED" w:rsidR="00CE3633" w:rsidRDefault="00CE3633">
      <w:r>
        <w:tab/>
      </w:r>
      <w:r w:rsidR="008C6279">
        <w:t xml:space="preserve">Associative </w:t>
      </w:r>
      <w:r w:rsidR="008C6279">
        <w:rPr>
          <w:rFonts w:eastAsia="Arial" w:cs="Times New Roman"/>
          <w:szCs w:val="24"/>
        </w:rPr>
        <w:t>p</w:t>
      </w:r>
      <w:r>
        <w:rPr>
          <w:rFonts w:eastAsia="Arial" w:cs="Times New Roman"/>
          <w:szCs w:val="24"/>
        </w:rPr>
        <w:t>air</w:t>
      </w:r>
      <w:r w:rsidR="008C6279">
        <w:rPr>
          <w:rFonts w:eastAsia="Arial" w:cs="Times New Roman"/>
          <w:szCs w:val="24"/>
        </w:rPr>
        <w:t xml:space="preserve"> types</w:t>
      </w:r>
      <w:r w:rsidR="0028237F">
        <w:rPr>
          <w:rFonts w:eastAsia="Arial" w:cs="Times New Roman"/>
          <w:szCs w:val="24"/>
        </w:rPr>
        <w:t xml:space="preserve"> </w:t>
      </w:r>
      <w:r>
        <w:rPr>
          <w:rFonts w:eastAsia="Arial" w:cs="Times New Roman"/>
          <w:szCs w:val="24"/>
        </w:rPr>
        <w:t>were equated on associative strength (i.e., FAS</w:t>
      </w:r>
      <w:r w:rsidRPr="0066400E">
        <w:rPr>
          <w:rFonts w:eastAsia="Arial" w:cs="Times New Roman"/>
          <w:szCs w:val="24"/>
        </w:rPr>
        <w:t xml:space="preserve"> and </w:t>
      </w:r>
      <w:r>
        <w:rPr>
          <w:rFonts w:eastAsia="Arial" w:cs="Times New Roman"/>
          <w:szCs w:val="24"/>
        </w:rPr>
        <w:t>BAS) using the Nelson et al. (2004) free-association norms</w:t>
      </w:r>
      <w:r w:rsidR="0028237F">
        <w:rPr>
          <w:rFonts w:eastAsia="Arial" w:cs="Times New Roman"/>
          <w:szCs w:val="24"/>
        </w:rPr>
        <w:t>.</w:t>
      </w:r>
      <w:r w:rsidRPr="0066400E">
        <w:rPr>
          <w:rFonts w:eastAsia="Arial" w:cs="Times New Roman"/>
          <w:szCs w:val="24"/>
        </w:rPr>
        <w:t xml:space="preserve"> </w:t>
      </w:r>
      <w:r w:rsidR="00DD55E4">
        <w:rPr>
          <w:rFonts w:eastAsia="Arial" w:cs="Times New Roman"/>
          <w:szCs w:val="24"/>
        </w:rPr>
        <w:t>Additionally, these pairs were designed to</w:t>
      </w:r>
      <w:r w:rsidR="0028237F">
        <w:rPr>
          <w:rFonts w:eastAsia="Arial" w:cs="Times New Roman"/>
          <w:szCs w:val="24"/>
        </w:rPr>
        <w:t xml:space="preserve"> </w:t>
      </w:r>
      <w:r w:rsidR="00DD55E4">
        <w:rPr>
          <w:rFonts w:eastAsia="Arial" w:cs="Times New Roman"/>
          <w:szCs w:val="24"/>
        </w:rPr>
        <w:t xml:space="preserve">control </w:t>
      </w:r>
      <w:r w:rsidR="0028237F">
        <w:rPr>
          <w:rFonts w:eastAsia="Arial" w:cs="Times New Roman"/>
          <w:szCs w:val="24"/>
        </w:rPr>
        <w:t xml:space="preserve">for </w:t>
      </w:r>
      <w:r>
        <w:rPr>
          <w:rFonts w:eastAsia="Arial" w:cs="Times New Roman"/>
          <w:szCs w:val="24"/>
        </w:rPr>
        <w:t>lexical and semantic properties</w:t>
      </w:r>
      <w:r w:rsidR="00DD55E4">
        <w:rPr>
          <w:rFonts w:eastAsia="Arial" w:cs="Times New Roman"/>
          <w:szCs w:val="24"/>
        </w:rPr>
        <w:t xml:space="preserve"> that could potentially influence recall ability,</w:t>
      </w:r>
      <w:r>
        <w:rPr>
          <w:rFonts w:eastAsia="Arial" w:cs="Times New Roman"/>
          <w:szCs w:val="24"/>
        </w:rPr>
        <w:t xml:space="preserve"> including word</w:t>
      </w:r>
      <w:r w:rsidRPr="0066400E">
        <w:rPr>
          <w:rFonts w:eastAsia="Arial" w:cs="Times New Roman"/>
          <w:szCs w:val="24"/>
        </w:rPr>
        <w:t xml:space="preserve"> length, SUBTLEX frequency</w:t>
      </w:r>
      <w:r>
        <w:rPr>
          <w:rFonts w:eastAsia="Arial" w:cs="Times New Roman"/>
          <w:szCs w:val="24"/>
        </w:rPr>
        <w:t xml:space="preserve"> (</w:t>
      </w:r>
      <w:commentRangeStart w:id="29"/>
      <w:r w:rsidRPr="000F416C">
        <w:rPr>
          <w:rFonts w:eastAsia="Arial" w:cs="Times New Roman"/>
          <w:szCs w:val="24"/>
          <w:highlight w:val="cyan"/>
          <w:rPrChange w:id="30" w:author="Nick Maxwell" w:date="2020-10-09T14:13:00Z">
            <w:rPr>
              <w:rFonts w:eastAsia="Arial" w:cs="Times New Roman"/>
              <w:szCs w:val="24"/>
            </w:rPr>
          </w:rPrChange>
        </w:rPr>
        <w:t>Brysbaert &amp; New, 2009</w:t>
      </w:r>
      <w:commentRangeEnd w:id="29"/>
      <w:r w:rsidR="00DE52DA">
        <w:rPr>
          <w:rStyle w:val="CommentReference"/>
        </w:rPr>
        <w:commentReference w:id="29"/>
      </w:r>
      <w:r>
        <w:rPr>
          <w:rFonts w:eastAsia="Arial" w:cs="Times New Roman"/>
          <w:szCs w:val="24"/>
        </w:rPr>
        <w:t xml:space="preserve">), and concreteness values </w:t>
      </w:r>
      <w:r w:rsidRPr="0066400E">
        <w:rPr>
          <w:rFonts w:eastAsia="Arial" w:cs="Times New Roman"/>
          <w:szCs w:val="24"/>
        </w:rPr>
        <w:t xml:space="preserve">from </w:t>
      </w:r>
      <w:r w:rsidR="00DD55E4">
        <w:rPr>
          <w:rFonts w:eastAsia="Arial" w:cs="Times New Roman"/>
          <w:szCs w:val="24"/>
        </w:rPr>
        <w:t xml:space="preserve">derived from </w:t>
      </w:r>
      <w:r w:rsidRPr="0066400E">
        <w:rPr>
          <w:rFonts w:eastAsia="Arial" w:cs="Times New Roman"/>
          <w:szCs w:val="24"/>
        </w:rPr>
        <w:t>the English Lexicon Project (</w:t>
      </w:r>
      <w:proofErr w:type="spellStart"/>
      <w:r w:rsidRPr="000F416C">
        <w:rPr>
          <w:rFonts w:eastAsia="Arial" w:cs="Times New Roman"/>
          <w:szCs w:val="24"/>
          <w:highlight w:val="cyan"/>
          <w:rPrChange w:id="31" w:author="Nick Maxwell" w:date="2020-10-09T14:13:00Z">
            <w:rPr>
              <w:rFonts w:eastAsia="Arial" w:cs="Times New Roman"/>
              <w:szCs w:val="24"/>
            </w:rPr>
          </w:rPrChange>
        </w:rPr>
        <w:t>Balota</w:t>
      </w:r>
      <w:proofErr w:type="spellEnd"/>
      <w:r w:rsidRPr="000F416C">
        <w:rPr>
          <w:rFonts w:eastAsia="Arial" w:cs="Times New Roman"/>
          <w:szCs w:val="24"/>
          <w:highlight w:val="cyan"/>
          <w:rPrChange w:id="32" w:author="Nick Maxwell" w:date="2020-10-09T14:13:00Z">
            <w:rPr>
              <w:rFonts w:eastAsia="Arial" w:cs="Times New Roman"/>
              <w:szCs w:val="24"/>
            </w:rPr>
          </w:rPrChange>
        </w:rPr>
        <w:t xml:space="preserve"> et al., 2007</w:t>
      </w:r>
      <w:ins w:id="33" w:author="Mark Huff" w:date="2020-10-07T19:19:00Z">
        <w:r w:rsidR="00594AC7">
          <w:rPr>
            <w:rFonts w:eastAsia="Arial" w:cs="Times New Roman"/>
            <w:szCs w:val="24"/>
          </w:rPr>
          <w:t xml:space="preserve">; Maxwell &amp; Huff, in press; </w:t>
        </w:r>
        <w:r w:rsidR="00594AC7" w:rsidRPr="00055F14">
          <w:rPr>
            <w:rFonts w:eastAsia="Arial" w:cs="Times New Roman"/>
            <w:szCs w:val="24"/>
            <w:highlight w:val="green"/>
            <w:rPrChange w:id="34" w:author="Nick Maxwell" w:date="2020-10-09T16:40:00Z">
              <w:rPr>
                <w:rFonts w:eastAsia="Arial" w:cs="Times New Roman"/>
                <w:szCs w:val="24"/>
              </w:rPr>
            </w:rPrChange>
          </w:rPr>
          <w:t>Table 1</w:t>
        </w:r>
      </w:ins>
      <w:r w:rsidRPr="00DD55E4">
        <w:rPr>
          <w:rFonts w:eastAsia="Arial" w:cs="Times New Roman"/>
          <w:szCs w:val="24"/>
        </w:rPr>
        <w:t>).</w:t>
      </w:r>
      <w:r w:rsidR="0028237F" w:rsidRPr="00DD55E4">
        <w:rPr>
          <w:rFonts w:eastAsia="Arial" w:cs="Times New Roman"/>
          <w:szCs w:val="24"/>
        </w:rPr>
        <w:t xml:space="preserve"> </w:t>
      </w:r>
      <w:r w:rsidR="008C6279">
        <w:rPr>
          <w:rFonts w:eastAsia="Arial" w:cs="Times New Roman"/>
          <w:szCs w:val="24"/>
        </w:rPr>
        <w:t xml:space="preserve">Further, the two </w:t>
      </w:r>
      <w:r w:rsidR="00DD55E4">
        <w:rPr>
          <w:rFonts w:eastAsia="Arial" w:cs="Times New Roman"/>
          <w:szCs w:val="24"/>
        </w:rPr>
        <w:t>s</w:t>
      </w:r>
      <w:r w:rsidRPr="00DD55E4">
        <w:rPr>
          <w:rFonts w:eastAsia="Arial" w:cs="Times New Roman"/>
          <w:szCs w:val="24"/>
        </w:rPr>
        <w:t>tudy blocks were</w:t>
      </w:r>
      <w:r w:rsidR="008C6279">
        <w:rPr>
          <w:rFonts w:eastAsia="Arial" w:cs="Times New Roman"/>
          <w:szCs w:val="24"/>
        </w:rPr>
        <w:t xml:space="preserve"> also</w:t>
      </w:r>
      <w:r w:rsidRPr="00DD55E4">
        <w:rPr>
          <w:rFonts w:eastAsia="Arial" w:cs="Times New Roman"/>
          <w:szCs w:val="24"/>
        </w:rPr>
        <w:t xml:space="preserve"> matched on </w:t>
      </w:r>
      <w:r w:rsidR="0028237F" w:rsidRPr="00DD55E4">
        <w:rPr>
          <w:rFonts w:eastAsia="Arial" w:cs="Times New Roman"/>
          <w:szCs w:val="24"/>
        </w:rPr>
        <w:t xml:space="preserve">each of </w:t>
      </w:r>
      <w:r w:rsidRPr="00DD55E4">
        <w:rPr>
          <w:rFonts w:eastAsia="Arial" w:cs="Times New Roman"/>
          <w:szCs w:val="24"/>
        </w:rPr>
        <w:t>these properties</w:t>
      </w:r>
      <w:r w:rsidR="00DD55E4">
        <w:rPr>
          <w:rFonts w:eastAsia="Arial" w:cs="Times New Roman"/>
          <w:szCs w:val="24"/>
        </w:rPr>
        <w:t>. Thus,</w:t>
      </w:r>
      <w:r w:rsidRPr="00DD55E4">
        <w:rPr>
          <w:rFonts w:eastAsia="Arial" w:cs="Times New Roman"/>
          <w:szCs w:val="24"/>
        </w:rPr>
        <w:t xml:space="preserve"> mean </w:t>
      </w:r>
      <w:r w:rsidRPr="00DD55E4">
        <w:rPr>
          <w:rFonts w:eastAsia="Arial" w:cs="Times New Roman"/>
          <w:szCs w:val="24"/>
        </w:rPr>
        <w:lastRenderedPageBreak/>
        <w:t xml:space="preserve">associative overlap and lexical/semantic properties were equivalent between direction types and across study </w:t>
      </w:r>
      <w:r w:rsidR="008C6279">
        <w:rPr>
          <w:rFonts w:eastAsia="Arial" w:cs="Times New Roman"/>
          <w:szCs w:val="24"/>
        </w:rPr>
        <w:t>blocks</w:t>
      </w:r>
      <w:r w:rsidRPr="00DD55E4">
        <w:rPr>
          <w:rFonts w:eastAsia="Arial" w:cs="Times New Roman"/>
          <w:szCs w:val="24"/>
        </w:rPr>
        <w:t xml:space="preserve">. </w:t>
      </w:r>
      <w:r w:rsidR="00DD55E4">
        <w:rPr>
          <w:rFonts w:eastAsia="Arial" w:cs="Times New Roman"/>
          <w:szCs w:val="24"/>
        </w:rPr>
        <w:t>Finally</w:t>
      </w:r>
      <w:r w:rsidRPr="00DD55E4">
        <w:rPr>
          <w:rFonts w:eastAsia="Arial" w:cs="Times New Roman"/>
          <w:szCs w:val="24"/>
        </w:rPr>
        <w:t xml:space="preserve">, counterbalanced versions of the study lists were created that switched the order of the word pairs (i.e., forest-tree vs. tree-forest). </w:t>
      </w:r>
      <w:r w:rsidR="00DD55E4">
        <w:rPr>
          <w:rFonts w:eastAsia="Arial" w:cs="Times New Roman"/>
          <w:szCs w:val="24"/>
        </w:rPr>
        <w:t>As a result, forward pairs from one counterbalance became backward pairs on another</w:t>
      </w:r>
      <w:r w:rsidR="008C6279">
        <w:rPr>
          <w:rFonts w:eastAsia="Arial" w:cs="Times New Roman"/>
          <w:szCs w:val="24"/>
        </w:rPr>
        <w:t xml:space="preserve"> and vice versa</w:t>
      </w:r>
      <w:r w:rsidR="00DD55E4">
        <w:rPr>
          <w:rFonts w:eastAsia="Arial" w:cs="Times New Roman"/>
          <w:szCs w:val="24"/>
        </w:rPr>
        <w:t xml:space="preserve">. </w:t>
      </w:r>
      <w:r w:rsidR="008C6279">
        <w:rPr>
          <w:rFonts w:eastAsia="Arial" w:cs="Times New Roman"/>
          <w:szCs w:val="24"/>
        </w:rPr>
        <w:t>Alternating pair direction</w:t>
      </w:r>
      <w:r w:rsidR="008C6279" w:rsidRPr="00DD55E4">
        <w:rPr>
          <w:rFonts w:eastAsia="Arial" w:cs="Times New Roman"/>
          <w:szCs w:val="24"/>
        </w:rPr>
        <w:t xml:space="preserve"> </w:t>
      </w:r>
      <w:r w:rsidRPr="00DD55E4">
        <w:rPr>
          <w:rFonts w:eastAsia="Arial" w:cs="Times New Roman"/>
          <w:szCs w:val="24"/>
        </w:rPr>
        <w:t>allowed for greater control of item differences, particularly on forward and backward pairs, as the same items were used in both the forward and backward directions across counterbalances. Pair order was similarly flipped and counterbalanced across unrelated and symmetrical pairs.</w:t>
      </w:r>
    </w:p>
    <w:p w14:paraId="3B24B8E9" w14:textId="499012FF" w:rsidR="00BC2668" w:rsidRDefault="00BC2668">
      <w:r>
        <w:tab/>
        <w:t>The cued-recall test in each block contained all 80 cue words from the studied pairs</w:t>
      </w:r>
      <w:r w:rsidR="00C97C00">
        <w:t xml:space="preserve"> minus the buffer pairs which were not tested.</w:t>
      </w:r>
      <w:r>
        <w:t xml:space="preserve"> The cue word was shown next to a question mark that </w:t>
      </w:r>
      <w:r w:rsidR="004D756A">
        <w:t xml:space="preserve">had replaced the target word. The order of the test was </w:t>
      </w:r>
      <w:del w:id="35" w:author="Mark Huff" w:date="2020-10-07T19:20:00Z">
        <w:r w:rsidR="004D756A" w:rsidDel="00594AC7">
          <w:delText xml:space="preserve">randomly </w:delText>
        </w:r>
      </w:del>
      <w:ins w:id="36" w:author="Mark Huff" w:date="2020-10-07T19:20:00Z">
        <w:r w:rsidR="00594AC7">
          <w:t xml:space="preserve"> randomized </w:t>
        </w:r>
      </w:ins>
      <w:r w:rsidR="00C97C00">
        <w:t xml:space="preserve">anew </w:t>
      </w:r>
      <w:r w:rsidR="004D756A">
        <w:t xml:space="preserve">for each participant. </w:t>
      </w:r>
    </w:p>
    <w:p w14:paraId="034CFCA0" w14:textId="1B40143E" w:rsidR="00BA1918" w:rsidRPr="00BA1918" w:rsidRDefault="00BA1918">
      <w:pPr>
        <w:rPr>
          <w:b/>
          <w:bCs/>
        </w:rPr>
      </w:pPr>
      <w:r w:rsidRPr="00BA1918">
        <w:rPr>
          <w:b/>
          <w:bCs/>
        </w:rPr>
        <w:t>Procedure</w:t>
      </w:r>
    </w:p>
    <w:p w14:paraId="5F555287" w14:textId="34D04F92" w:rsidR="00760A3C" w:rsidRDefault="00760A3C" w:rsidP="004D2F67">
      <w:pPr>
        <w:ind w:firstLine="720"/>
      </w:pPr>
      <w:del w:id="37" w:author="Mark Huff" w:date="2020-10-07T19:28:00Z">
        <w:r w:rsidDel="006F7879">
          <w:delText>The design for this study was modeled after</w:delText>
        </w:r>
      </w:del>
      <w:ins w:id="38" w:author="Mark Huff" w:date="2020-10-07T19:28:00Z">
        <w:r w:rsidR="006F7879">
          <w:t>The experimental procedure f</w:t>
        </w:r>
      </w:ins>
      <w:ins w:id="39" w:author="Mark Huff" w:date="2020-10-07T19:29:00Z">
        <w:r w:rsidR="006F7879">
          <w:t>ollowed that of</w:t>
        </w:r>
      </w:ins>
      <w:r>
        <w:t xml:space="preserve"> Maxwell and Huff (</w:t>
      </w:r>
      <w:del w:id="40" w:author="Mark Huff" w:date="2020-10-07T19:29:00Z">
        <w:r w:rsidDel="006F7879">
          <w:delText>under review</w:delText>
        </w:r>
      </w:del>
      <w:ins w:id="41" w:author="Mark Huff" w:date="2020-10-07T19:29:00Z">
        <w:r w:rsidR="006F7879">
          <w:t>in press</w:t>
        </w:r>
      </w:ins>
      <w:r>
        <w:t xml:space="preserve">). </w:t>
      </w:r>
      <w:r w:rsidR="00554E47">
        <w:t xml:space="preserve">All </w:t>
      </w:r>
      <w:r w:rsidR="0042278A">
        <w:t xml:space="preserve">participants </w:t>
      </w:r>
      <w:del w:id="42" w:author="Nick Maxwell" w:date="2020-10-08T17:56:00Z">
        <w:r w:rsidR="0042278A" w:rsidDel="009D12D9">
          <w:delText xml:space="preserve">were </w:delText>
        </w:r>
      </w:del>
      <w:bookmarkStart w:id="43" w:name="_Hlk50478562"/>
      <w:del w:id="44" w:author="Mark Huff" w:date="2020-10-07T19:29:00Z">
        <w:r w:rsidR="0042278A" w:rsidDel="006F7879">
          <w:delText xml:space="preserve">run </w:delText>
        </w:r>
      </w:del>
      <w:ins w:id="45" w:author="Mark Huff" w:date="2020-10-07T19:29:00Z">
        <w:r w:rsidR="006F7879">
          <w:t xml:space="preserve">completed the study </w:t>
        </w:r>
      </w:ins>
      <w:r w:rsidR="0042278A">
        <w:t xml:space="preserve">individually on computers using </w:t>
      </w:r>
      <w:r w:rsidR="0042278A">
        <w:rPr>
          <w:i/>
          <w:iCs/>
        </w:rPr>
        <w:t xml:space="preserve">E-Prime </w:t>
      </w:r>
      <w:r w:rsidR="0042278A" w:rsidRPr="0042278A">
        <w:t>3</w:t>
      </w:r>
      <w:r w:rsidR="0042278A">
        <w:t xml:space="preserve"> software (</w:t>
      </w:r>
      <w:r w:rsidR="0042278A" w:rsidRPr="009D12D9">
        <w:rPr>
          <w:highlight w:val="cyan"/>
          <w:rPrChange w:id="46" w:author="Nick Maxwell" w:date="2020-10-08T17:56:00Z">
            <w:rPr/>
          </w:rPrChange>
        </w:rPr>
        <w:t>Psychology Software Tools, Pittsburgh, PA</w:t>
      </w:r>
      <w:r w:rsidR="0042278A">
        <w:t>)</w:t>
      </w:r>
      <w:bookmarkEnd w:id="43"/>
      <w:r w:rsidR="0042278A">
        <w:t>.</w:t>
      </w:r>
      <w:r w:rsidR="000D5443">
        <w:t xml:space="preserve"> </w:t>
      </w:r>
      <w:r w:rsidRPr="00760A3C">
        <w:t xml:space="preserve">Participants were </w:t>
      </w:r>
      <w:r>
        <w:t>randomly assigned to</w:t>
      </w:r>
      <w:r w:rsidRPr="00760A3C">
        <w:t xml:space="preserve"> one of three different </w:t>
      </w:r>
      <w:r w:rsidR="00C97C00">
        <w:t>encoding groups</w:t>
      </w:r>
      <w:r>
        <w:t xml:space="preserve">: </w:t>
      </w:r>
      <w:del w:id="47" w:author="Mark Huff" w:date="2020-10-07T19:29:00Z">
        <w:r w:rsidR="00C8470C" w:rsidDel="006F7879">
          <w:delText xml:space="preserve">a </w:delText>
        </w:r>
      </w:del>
      <w:ins w:id="48" w:author="Mark Huff" w:date="2020-10-07T19:29:00Z">
        <w:r w:rsidR="006F7879">
          <w:t xml:space="preserve">A </w:t>
        </w:r>
      </w:ins>
      <w:del w:id="49" w:author="Mark Huff" w:date="2020-10-07T19:29:00Z">
        <w:r w:rsidR="00C8470C" w:rsidDel="006F7879">
          <w:delText>Read</w:delText>
        </w:r>
      </w:del>
      <w:ins w:id="50" w:author="Mark Huff" w:date="2020-10-07T19:29:00Z">
        <w:r w:rsidR="006F7879">
          <w:t>read</w:t>
        </w:r>
      </w:ins>
      <w:r w:rsidR="00C8470C">
        <w:t xml:space="preserve">-only control, </w:t>
      </w:r>
      <w:del w:id="51" w:author="Mark Huff" w:date="2020-10-07T19:29:00Z">
        <w:r w:rsidDel="006F7879">
          <w:delText>Item</w:delText>
        </w:r>
      </w:del>
      <w:ins w:id="52" w:author="Mark Huff" w:date="2020-10-07T19:29:00Z">
        <w:r w:rsidR="006F7879">
          <w:t>item</w:t>
        </w:r>
      </w:ins>
      <w:r>
        <w:t>-specific</w:t>
      </w:r>
      <w:ins w:id="53" w:author="Mark Huff" w:date="2020-10-07T19:29:00Z">
        <w:r w:rsidR="006F7879">
          <w:t xml:space="preserve"> encoding</w:t>
        </w:r>
      </w:ins>
      <w:r>
        <w:t xml:space="preserve">, </w:t>
      </w:r>
      <w:r w:rsidR="00C8470C">
        <w:t xml:space="preserve">or </w:t>
      </w:r>
      <w:del w:id="54" w:author="Mark Huff" w:date="2020-10-07T19:30:00Z">
        <w:r w:rsidDel="006F7879">
          <w:delText>Relational</w:delText>
        </w:r>
      </w:del>
      <w:ins w:id="55" w:author="Mark Huff" w:date="2020-10-07T19:30:00Z">
        <w:r w:rsidR="006F7879">
          <w:t xml:space="preserve">relational </w:t>
        </w:r>
      </w:ins>
      <w:ins w:id="56" w:author="Mark Huff" w:date="2020-10-07T19:29:00Z">
        <w:r w:rsidR="006F7879">
          <w:t>encoding</w:t>
        </w:r>
      </w:ins>
      <w:r>
        <w:t xml:space="preserve">. For each study </w:t>
      </w:r>
      <w:r w:rsidR="00C97C00">
        <w:t>group</w:t>
      </w:r>
      <w:r>
        <w:t>, p</w:t>
      </w:r>
      <w:r w:rsidR="00AF6314" w:rsidRPr="0042278A">
        <w:t>articipants</w:t>
      </w:r>
      <w:r w:rsidR="00AF6314">
        <w:t xml:space="preserve"> were </w:t>
      </w:r>
      <w:del w:id="57" w:author="Mark Huff" w:date="2020-10-07T19:30:00Z">
        <w:r w:rsidR="00AF6314" w:rsidDel="006F7879">
          <w:delText xml:space="preserve">told </w:delText>
        </w:r>
      </w:del>
      <w:ins w:id="58" w:author="Mark Huff" w:date="2020-10-07T19:30:00Z">
        <w:r w:rsidR="006F7879">
          <w:t xml:space="preserve">instructed </w:t>
        </w:r>
      </w:ins>
      <w:r w:rsidR="00AF6314">
        <w:t>t</w:t>
      </w:r>
      <w:r w:rsidR="007D16D8">
        <w:t xml:space="preserve">hat they </w:t>
      </w:r>
      <w:r w:rsidR="00C97C00">
        <w:t>would study a series of</w:t>
      </w:r>
      <w:r w:rsidR="007D16D8">
        <w:t xml:space="preserve"> </w:t>
      </w:r>
      <w:ins w:id="59" w:author="Mark Huff" w:date="2020-10-07T19:30:00Z">
        <w:r w:rsidR="006F7879">
          <w:t xml:space="preserve">cue-target </w:t>
        </w:r>
      </w:ins>
      <w:r w:rsidR="007D16D8">
        <w:t>word pairs</w:t>
      </w:r>
      <w:r>
        <w:t xml:space="preserve"> </w:t>
      </w:r>
      <w:r w:rsidR="007D16D8">
        <w:t xml:space="preserve">and </w:t>
      </w:r>
      <w:r w:rsidR="00C97C00">
        <w:t xml:space="preserve">that their memory for </w:t>
      </w:r>
      <w:del w:id="60" w:author="Mark Huff" w:date="2020-10-07T19:30:00Z">
        <w:r w:rsidR="00C97C00" w:rsidDel="006F7879">
          <w:delText xml:space="preserve">these </w:delText>
        </w:r>
      </w:del>
      <w:ins w:id="61" w:author="Mark Huff" w:date="2020-10-07T19:30:00Z">
        <w:r w:rsidR="006F7879">
          <w:t xml:space="preserve">the target word in these </w:t>
        </w:r>
      </w:ins>
      <w:r w:rsidR="00C97C00">
        <w:t>pairs would be tested later</w:t>
      </w:r>
      <w:ins w:id="62" w:author="Mark Huff" w:date="2020-10-07T19:30:00Z">
        <w:r w:rsidR="006F7879">
          <w:t xml:space="preserve"> with the cue word present</w:t>
        </w:r>
      </w:ins>
      <w:r w:rsidR="00C97C00">
        <w:t>.</w:t>
      </w:r>
      <w:r w:rsidR="007D16D8">
        <w:t xml:space="preserve"> </w:t>
      </w:r>
      <w:r>
        <w:t xml:space="preserve">The cue word was always presented on the left and the target </w:t>
      </w:r>
      <w:del w:id="63" w:author="Mark Huff" w:date="2020-10-07T19:30:00Z">
        <w:r w:rsidDel="006F7879">
          <w:delText xml:space="preserve">word was always presented </w:delText>
        </w:r>
      </w:del>
      <w:r>
        <w:t xml:space="preserve">on the right. </w:t>
      </w:r>
      <w:r w:rsidR="007D16D8">
        <w:t>Participants were instructed</w:t>
      </w:r>
      <w:r>
        <w:t xml:space="preserve"> to</w:t>
      </w:r>
      <w:r w:rsidR="007D16D8">
        <w:t xml:space="preserve"> rate</w:t>
      </w:r>
      <w:r w:rsidR="00C97C00">
        <w:t xml:space="preserve"> (via JOL)</w:t>
      </w:r>
      <w:r w:rsidR="007D16D8">
        <w:t xml:space="preserve"> how likely they were to remember the </w:t>
      </w:r>
      <w:r w:rsidR="00C97C00">
        <w:t xml:space="preserve">target </w:t>
      </w:r>
      <w:r w:rsidR="007D16D8">
        <w:t xml:space="preserve">word </w:t>
      </w:r>
      <w:r w:rsidR="00C97C00">
        <w:t>if they were only presented with the cue at test. JOL ratings were made using a</w:t>
      </w:r>
      <w:r w:rsidR="007D16D8">
        <w:t xml:space="preserve"> 0 to 100</w:t>
      </w:r>
      <w:r w:rsidR="00C97C00">
        <w:t xml:space="preserve"> scale</w:t>
      </w:r>
      <w:r w:rsidR="007D16D8">
        <w:t xml:space="preserve">, with 0 being “I </w:t>
      </w:r>
      <w:r w:rsidR="00F32AEB">
        <w:t xml:space="preserve">am certain I </w:t>
      </w:r>
      <w:r w:rsidR="007D16D8">
        <w:t xml:space="preserve">WILL NOT </w:t>
      </w:r>
      <w:r w:rsidR="00F32AEB">
        <w:t>REMEMBER</w:t>
      </w:r>
      <w:r w:rsidR="007D16D8">
        <w:t xml:space="preserve"> the word pair” and 100 being </w:t>
      </w:r>
      <w:r w:rsidR="007D16D8">
        <w:lastRenderedPageBreak/>
        <w:t xml:space="preserve">“I </w:t>
      </w:r>
      <w:r w:rsidR="00F32AEB">
        <w:t xml:space="preserve">am certain I </w:t>
      </w:r>
      <w:r w:rsidR="007D16D8">
        <w:t xml:space="preserve">WILL </w:t>
      </w:r>
      <w:r w:rsidR="00F32AEB">
        <w:t xml:space="preserve">REMEMBER </w:t>
      </w:r>
      <w:r w:rsidR="007D16D8">
        <w:t>the word pair.” Participants were also instructed to use the full range of the scale when providing their ratings to help reduce anchoring on the ends of the scale.</w:t>
      </w:r>
      <w:r w:rsidR="004F34DA">
        <w:t xml:space="preserve"> </w:t>
      </w:r>
    </w:p>
    <w:p w14:paraId="19617609" w14:textId="1E4CCEF8" w:rsidR="0042278A" w:rsidRDefault="00760A3C" w:rsidP="004D2F67">
      <w:pPr>
        <w:ind w:firstLine="720"/>
      </w:pPr>
      <w:r>
        <w:t>For</w:t>
      </w:r>
      <w:r w:rsidR="004F34DA">
        <w:t xml:space="preserve"> the </w:t>
      </w:r>
      <w:del w:id="64" w:author="Mark Huff" w:date="2020-10-07T19:31:00Z">
        <w:r w:rsidR="004F34DA" w:rsidDel="006F7879">
          <w:delText xml:space="preserve">Read </w:delText>
        </w:r>
      </w:del>
      <w:ins w:id="65" w:author="Mark Huff" w:date="2020-10-07T19:31:00Z">
        <w:r w:rsidR="006F7879">
          <w:t xml:space="preserve">read </w:t>
        </w:r>
      </w:ins>
      <w:r w:rsidR="00C97C00">
        <w:t>group</w:t>
      </w:r>
      <w:r w:rsidR="004F34DA">
        <w:t>, participants were instructed to study the word pairs by reading them silently</w:t>
      </w:r>
      <w:r w:rsidR="00C97C00">
        <w:t xml:space="preserve"> to themselves</w:t>
      </w:r>
      <w:r w:rsidR="004F34DA">
        <w:t xml:space="preserve">. For the </w:t>
      </w:r>
      <w:del w:id="66" w:author="Mark Huff" w:date="2020-10-07T19:31:00Z">
        <w:r w:rsidR="004F34DA" w:rsidDel="006F7879">
          <w:delText xml:space="preserve">Relational </w:delText>
        </w:r>
      </w:del>
      <w:ins w:id="67" w:author="Mark Huff" w:date="2020-10-07T19:31:00Z">
        <w:r w:rsidR="006F7879">
          <w:t xml:space="preserve">relational </w:t>
        </w:r>
      </w:ins>
      <w:r w:rsidR="00C97C00">
        <w:t>group</w:t>
      </w:r>
      <w:r w:rsidR="004F34DA">
        <w:t>, participants were instructed to study the word pairs by thinking about how the</w:t>
      </w:r>
      <w:ins w:id="68" w:author="Mark Huff" w:date="2020-10-07T19:31:00Z">
        <w:r w:rsidR="006F7879">
          <w:t xml:space="preserve"> pair of</w:t>
        </w:r>
      </w:ins>
      <w:r w:rsidR="004F34DA">
        <w:t xml:space="preserve"> words </w:t>
      </w:r>
      <w:del w:id="69" w:author="Mark Huff" w:date="2020-10-07T19:31:00Z">
        <w:r w:rsidR="004F34DA" w:rsidDel="006F7879">
          <w:delText xml:space="preserve">in each pair </w:delText>
        </w:r>
      </w:del>
      <w:r w:rsidR="004F34DA">
        <w:t>were related</w:t>
      </w:r>
      <w:ins w:id="70" w:author="Mark Huff" w:date="2020-10-07T19:31:00Z">
        <w:r w:rsidR="006F7879">
          <w:t xml:space="preserve"> to each other</w:t>
        </w:r>
      </w:ins>
      <w:r w:rsidR="004F34DA">
        <w:t xml:space="preserve">. </w:t>
      </w:r>
      <w:ins w:id="71" w:author="Mark Huff" w:date="2020-10-07T19:31:00Z">
        <w:r w:rsidR="006F7879">
          <w:t>Relational participants were also give</w:t>
        </w:r>
      </w:ins>
      <w:ins w:id="72" w:author="Mark Huff" w:date="2020-10-07T19:32:00Z">
        <w:r w:rsidR="006F7879">
          <w:t>n the example of the word pair</w:t>
        </w:r>
      </w:ins>
      <w:del w:id="73" w:author="Mark Huff" w:date="2020-10-07T19:32:00Z">
        <w:r w:rsidR="004F34DA" w:rsidDel="006F7879">
          <w:delText>The example given was if a participant saw the pair</w:delText>
        </w:r>
      </w:del>
      <w:r w:rsidR="004F34DA">
        <w:t xml:space="preserve"> “Cat-Turtle”, </w:t>
      </w:r>
      <w:ins w:id="74" w:author="Mark Huff" w:date="2020-10-07T19:32:00Z">
        <w:r w:rsidR="006F7879">
          <w:t xml:space="preserve">and how </w:t>
        </w:r>
      </w:ins>
      <w:r w:rsidR="004F34DA">
        <w:t xml:space="preserve">they </w:t>
      </w:r>
      <w:del w:id="75" w:author="Mark Huff" w:date="2020-10-07T19:32:00Z">
        <w:r w:rsidR="004F34DA" w:rsidDel="006F7879">
          <w:delText xml:space="preserve">may </w:delText>
        </w:r>
      </w:del>
      <w:ins w:id="76" w:author="Mark Huff" w:date="2020-10-07T19:32:00Z">
        <w:r w:rsidR="006F7879">
          <w:t xml:space="preserve">might </w:t>
        </w:r>
      </w:ins>
      <w:r w:rsidR="004F34DA">
        <w:t xml:space="preserve">think about how cats and turtles are both animals or how cats and turtles can both be pets. For the </w:t>
      </w:r>
      <w:del w:id="77" w:author="Mark Huff" w:date="2020-10-07T19:32:00Z">
        <w:r w:rsidR="004F34DA" w:rsidDel="006F7879">
          <w:delText>Item</w:delText>
        </w:r>
      </w:del>
      <w:ins w:id="78" w:author="Mark Huff" w:date="2020-10-07T19:32:00Z">
        <w:r w:rsidR="006F7879">
          <w:t>item</w:t>
        </w:r>
      </w:ins>
      <w:r w:rsidR="004F34DA">
        <w:t>-</w:t>
      </w:r>
      <w:del w:id="79" w:author="Mark Huff" w:date="2020-10-07T19:32:00Z">
        <w:r w:rsidR="004F34DA" w:rsidDel="006F7879">
          <w:delText xml:space="preserve">Specific </w:delText>
        </w:r>
      </w:del>
      <w:ins w:id="80" w:author="Mark Huff" w:date="2020-10-07T19:32:00Z">
        <w:r w:rsidR="006F7879">
          <w:t xml:space="preserve">specific </w:t>
        </w:r>
      </w:ins>
      <w:r w:rsidR="00C97C00">
        <w:t>group</w:t>
      </w:r>
      <w:r w:rsidR="004F34DA">
        <w:t>, participants were instructed to study the word pairs by thinking about how the words in each pair were unique</w:t>
      </w:r>
      <w:ins w:id="81" w:author="Mark Huff" w:date="2020-10-07T19:32:00Z">
        <w:r w:rsidR="006F7879">
          <w:t xml:space="preserve"> with the example that</w:t>
        </w:r>
      </w:ins>
      <w:del w:id="82" w:author="Mark Huff" w:date="2020-10-07T19:32:00Z">
        <w:r w:rsidR="004F34DA" w:rsidDel="006F7879">
          <w:delText>. The example given was</w:delText>
        </w:r>
      </w:del>
      <w:r w:rsidR="004F34DA">
        <w:t xml:space="preserve"> </w:t>
      </w:r>
      <w:del w:id="83" w:author="Mark Huff" w:date="2020-10-07T19:32:00Z">
        <w:r w:rsidR="004F34DA" w:rsidDel="006F7879">
          <w:delText>if a participant saw the pair</w:delText>
        </w:r>
      </w:del>
      <w:ins w:id="84" w:author="Mark Huff" w:date="2020-10-07T19:32:00Z">
        <w:r w:rsidR="006F7879">
          <w:t>for the pair</w:t>
        </w:r>
      </w:ins>
      <w:r w:rsidR="004F34DA">
        <w:t xml:space="preserve"> “Cat-Turtle”, </w:t>
      </w:r>
      <w:del w:id="85" w:author="Mark Huff" w:date="2020-10-07T19:33:00Z">
        <w:r w:rsidR="004F34DA" w:rsidDel="006F7879">
          <w:delText xml:space="preserve">they </w:delText>
        </w:r>
      </w:del>
      <w:ins w:id="86" w:author="Mark Huff" w:date="2020-10-07T19:33:00Z">
        <w:r w:rsidR="006F7879">
          <w:t xml:space="preserve">participants </w:t>
        </w:r>
      </w:ins>
      <w:r w:rsidR="004F34DA">
        <w:t>might think about how cats have fur</w:t>
      </w:r>
      <w:r w:rsidR="004D2F67">
        <w:t>,</w:t>
      </w:r>
      <w:r w:rsidR="004F34DA">
        <w:t xml:space="preserve"> </w:t>
      </w:r>
      <w:r w:rsidR="004D2F67">
        <w:t xml:space="preserve">but </w:t>
      </w:r>
      <w:r w:rsidR="004F34DA">
        <w:t>turtles have shells</w:t>
      </w:r>
      <w:r w:rsidR="004D2F67">
        <w:t xml:space="preserve"> or how cats are mammals, but turtles are reptiles. Participants only saw one type of study instruction. </w:t>
      </w:r>
      <w:r w:rsidR="007D16D8">
        <w:t xml:space="preserve">After the instructions, </w:t>
      </w:r>
      <w:r w:rsidR="0042278A">
        <w:t>participants</w:t>
      </w:r>
      <w:r w:rsidR="00F32AEB">
        <w:t xml:space="preserve"> completed a ten-word practice set. Participants</w:t>
      </w:r>
      <w:r w:rsidR="007D16D8">
        <w:t xml:space="preserve"> were </w:t>
      </w:r>
      <w:r w:rsidR="00F32AEB">
        <w:t xml:space="preserve">then </w:t>
      </w:r>
      <w:r w:rsidR="007D16D8">
        <w:t>given their fir</w:t>
      </w:r>
      <w:r w:rsidR="0042278A">
        <w:t>st block of word lists to study</w:t>
      </w:r>
      <w:r w:rsidR="00F32AEB">
        <w:t xml:space="preserve"> </w:t>
      </w:r>
      <w:r w:rsidR="0042278A">
        <w:t>at their own pace and provided their JOL rating</w:t>
      </w:r>
      <w:r w:rsidR="00F32AEB">
        <w:t>s</w:t>
      </w:r>
      <w:r w:rsidR="0042278A">
        <w:t xml:space="preserve"> while the word pair was displayed.</w:t>
      </w:r>
    </w:p>
    <w:p w14:paraId="4A44E8BB" w14:textId="48571C32" w:rsidR="004D2F67" w:rsidRDefault="0042278A" w:rsidP="009E5953">
      <w:pPr>
        <w:ind w:firstLine="720"/>
      </w:pPr>
      <w:r>
        <w:t xml:space="preserve">After the first study block was completed, participants were given </w:t>
      </w:r>
      <w:r w:rsidR="00F32AEB">
        <w:t>two</w:t>
      </w:r>
      <w:r w:rsidR="004D2F67">
        <w:t xml:space="preserve"> minutes to complete a</w:t>
      </w:r>
      <w:r w:rsidR="00C97C00">
        <w:t>n arithmetic filler</w:t>
      </w:r>
      <w:r w:rsidR="004D2F67">
        <w:t xml:space="preserve">. Participants then completed a cued-recall task in which </w:t>
      </w:r>
      <w:r w:rsidR="00F32AEB">
        <w:t xml:space="preserve">only </w:t>
      </w:r>
      <w:r w:rsidR="004D2F67">
        <w:t xml:space="preserve">the cue word was </w:t>
      </w:r>
      <w:r w:rsidR="00F32AEB">
        <w:t>presented,</w:t>
      </w:r>
      <w:r w:rsidR="004D2F67">
        <w:t xml:space="preserve"> and they were asked to provide the target word from memory. Participants were encouraged </w:t>
      </w:r>
      <w:r w:rsidR="00C36F4C">
        <w:t>not to leave test answers blank and to try their best to retrieve the target word</w:t>
      </w:r>
      <w:ins w:id="87" w:author="Mark Huff" w:date="2020-10-07T19:33:00Z">
        <w:r w:rsidR="006F7879">
          <w:t xml:space="preserve"> from memory</w:t>
        </w:r>
      </w:ins>
      <w:r w:rsidR="00C36F4C">
        <w:t xml:space="preserve">. </w:t>
      </w:r>
      <w:r w:rsidR="00B46DB5">
        <w:t xml:space="preserve">After the first cued-recall test was finished, participants </w:t>
      </w:r>
      <w:r w:rsidR="00554E47">
        <w:t>completed</w:t>
      </w:r>
      <w:r w:rsidR="00B46DB5">
        <w:t xml:space="preserve"> a second study/test block </w:t>
      </w:r>
      <w:del w:id="88" w:author="Mark Huff" w:date="2020-10-07T19:33:00Z">
        <w:r w:rsidR="00B46DB5" w:rsidDel="006F7879">
          <w:delText xml:space="preserve">with </w:delText>
        </w:r>
      </w:del>
      <w:ins w:id="89" w:author="Mark Huff" w:date="2020-10-07T19:33:00Z">
        <w:r w:rsidR="006F7879">
          <w:t xml:space="preserve">using </w:t>
        </w:r>
      </w:ins>
      <w:r w:rsidR="00B46DB5">
        <w:t xml:space="preserve">the same </w:t>
      </w:r>
      <w:r w:rsidR="00C97C00">
        <w:t xml:space="preserve">encoding </w:t>
      </w:r>
      <w:r w:rsidR="00B46DB5">
        <w:t>instructions as the first. Once participants had completed the second</w:t>
      </w:r>
      <w:r w:rsidR="00C36F4C">
        <w:t xml:space="preserve"> study/test</w:t>
      </w:r>
      <w:r w:rsidR="00B46DB5">
        <w:t xml:space="preserve"> block, they were debriefed </w:t>
      </w:r>
      <w:r w:rsidR="00C36F4C">
        <w:t>and awarded</w:t>
      </w:r>
      <w:ins w:id="90" w:author="Mark Huff" w:date="2020-10-07T19:33:00Z">
        <w:r w:rsidR="006F7879">
          <w:t xml:space="preserve"> credit for their participatio</w:t>
        </w:r>
      </w:ins>
      <w:ins w:id="91" w:author="Mark Huff" w:date="2020-10-07T19:34:00Z">
        <w:r w:rsidR="006F7879">
          <w:t>n</w:t>
        </w:r>
      </w:ins>
      <w:r w:rsidR="00B46DB5">
        <w:t xml:space="preserve">. </w:t>
      </w:r>
      <w:r w:rsidR="00C97C00">
        <w:t xml:space="preserve">Participants </w:t>
      </w:r>
      <w:del w:id="92" w:author="Mark Huff" w:date="2020-10-07T19:34:00Z">
        <w:r w:rsidR="00C97C00" w:rsidDel="006F7879">
          <w:delText xml:space="preserve">generally </w:delText>
        </w:r>
      </w:del>
      <w:ins w:id="93" w:author="Mark Huff" w:date="2020-10-07T19:34:00Z">
        <w:r w:rsidR="006F7879">
          <w:t xml:space="preserve">typically </w:t>
        </w:r>
      </w:ins>
      <w:r w:rsidR="00C97C00">
        <w:t>completed the experiment in under 1 hour.</w:t>
      </w:r>
    </w:p>
    <w:p w14:paraId="1FF0BA51" w14:textId="156778A7" w:rsidR="003E7264" w:rsidRDefault="003E7264" w:rsidP="003E7264">
      <w:pPr>
        <w:jc w:val="center"/>
        <w:rPr>
          <w:b/>
          <w:bCs/>
        </w:rPr>
      </w:pPr>
      <w:commentRangeStart w:id="94"/>
      <w:r>
        <w:rPr>
          <w:b/>
          <w:bCs/>
        </w:rPr>
        <w:t>Results</w:t>
      </w:r>
      <w:commentRangeEnd w:id="94"/>
      <w:r w:rsidR="008226DF">
        <w:rPr>
          <w:rStyle w:val="CommentReference"/>
        </w:rPr>
        <w:commentReference w:id="94"/>
      </w:r>
    </w:p>
    <w:p w14:paraId="0F1DFDB8" w14:textId="2086FC8F" w:rsidR="003E7264" w:rsidRPr="00BE7E53" w:rsidRDefault="001A425D" w:rsidP="003E7264">
      <w:pPr>
        <w:spacing w:after="160"/>
        <w:ind w:firstLine="720"/>
        <w:contextualSpacing/>
        <w:rPr>
          <w:rFonts w:eastAsia="Arial" w:cs="Times New Roman"/>
          <w:szCs w:val="24"/>
        </w:rPr>
      </w:pPr>
      <w:del w:id="95" w:author="Mark Huff" w:date="2020-10-07T19:38:00Z">
        <w:r w:rsidDel="006F7879">
          <w:rPr>
            <w:rFonts w:eastAsia="Arial" w:cs="Times New Roman"/>
            <w:szCs w:val="24"/>
          </w:rPr>
          <w:lastRenderedPageBreak/>
          <w:delText>Before</w:delText>
        </w:r>
        <w:r w:rsidR="003E7264" w:rsidRPr="003E7264" w:rsidDel="006F7879">
          <w:rPr>
            <w:rFonts w:eastAsia="Arial" w:cs="Times New Roman"/>
            <w:szCs w:val="24"/>
          </w:rPr>
          <w:delText xml:space="preserve"> conducting</w:delText>
        </w:r>
      </w:del>
      <w:ins w:id="96" w:author="Mark Huff" w:date="2020-10-07T19:38:00Z">
        <w:r w:rsidR="006F7879">
          <w:rPr>
            <w:rFonts w:eastAsia="Arial" w:cs="Times New Roman"/>
            <w:szCs w:val="24"/>
          </w:rPr>
          <w:t>Prior to conducting</w:t>
        </w:r>
      </w:ins>
      <w:del w:id="97" w:author="Mark Huff" w:date="2020-10-07T19:38:00Z">
        <w:r w:rsidR="003E7264" w:rsidRPr="003E7264" w:rsidDel="006F7879">
          <w:rPr>
            <w:rFonts w:eastAsia="Arial" w:cs="Times New Roman"/>
            <w:szCs w:val="24"/>
          </w:rPr>
          <w:delText xml:space="preserve"> </w:delText>
        </w:r>
        <w:r w:rsidDel="006F7879">
          <w:rPr>
            <w:rFonts w:eastAsia="Arial" w:cs="Times New Roman"/>
            <w:szCs w:val="24"/>
          </w:rPr>
          <w:delText>the</w:delText>
        </w:r>
      </w:del>
      <w:r>
        <w:rPr>
          <w:rFonts w:eastAsia="Arial" w:cs="Times New Roman"/>
          <w:szCs w:val="24"/>
        </w:rPr>
        <w:t xml:space="preserve"> </w:t>
      </w:r>
      <w:r w:rsidR="003E7264" w:rsidRPr="003E7264">
        <w:rPr>
          <w:rFonts w:eastAsia="Arial" w:cs="Times New Roman"/>
          <w:szCs w:val="24"/>
        </w:rPr>
        <w:t>analyses, data were screened for missing responses and outliers (i.e., JOLs outside of the 0-100 range)</w:t>
      </w:r>
      <w:r w:rsidR="003E7264">
        <w:rPr>
          <w:rFonts w:eastAsia="Arial" w:cs="Times New Roman"/>
          <w:szCs w:val="24"/>
        </w:rPr>
        <w:t xml:space="preserve">. </w:t>
      </w:r>
      <w:r w:rsidR="00554E47">
        <w:rPr>
          <w:rFonts w:eastAsia="Arial" w:cs="Times New Roman"/>
          <w:szCs w:val="24"/>
        </w:rPr>
        <w:t>R</w:t>
      </w:r>
      <w:r w:rsidR="00554E47" w:rsidRPr="003E7264">
        <w:rPr>
          <w:rFonts w:eastAsia="Arial" w:cs="Times New Roman"/>
          <w:szCs w:val="24"/>
        </w:rPr>
        <w:t xml:space="preserve">ecall </w:t>
      </w:r>
      <w:r w:rsidR="003E7264" w:rsidRPr="003E7264">
        <w:rPr>
          <w:rFonts w:eastAsia="Arial" w:cs="Times New Roman"/>
          <w:szCs w:val="24"/>
        </w:rPr>
        <w:t>responses</w:t>
      </w:r>
      <w:r w:rsidR="00554E47">
        <w:rPr>
          <w:rFonts w:eastAsia="Arial" w:cs="Times New Roman"/>
          <w:szCs w:val="24"/>
        </w:rPr>
        <w:t xml:space="preserve"> that were skipped</w:t>
      </w:r>
      <w:r w:rsidR="003E7264" w:rsidRPr="003E7264">
        <w:rPr>
          <w:rFonts w:eastAsia="Arial" w:cs="Times New Roman"/>
          <w:szCs w:val="24"/>
        </w:rPr>
        <w:t xml:space="preserve"> were scored as incorrect</w:t>
      </w:r>
      <w:r w:rsidR="00554E47">
        <w:rPr>
          <w:rFonts w:eastAsia="Arial" w:cs="Times New Roman"/>
          <w:szCs w:val="24"/>
        </w:rPr>
        <w:t xml:space="preserve">. A liberal criterion for scoring correct items was adopted such that misspellings or pluralizations were scored as correct. </w:t>
      </w:r>
      <w:r w:rsidR="003E7264" w:rsidRPr="003E7264">
        <w:rPr>
          <w:rFonts w:eastAsia="Arial" w:cs="Times New Roman"/>
          <w:szCs w:val="24"/>
        </w:rPr>
        <w:t>Partial-eta squared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and Cohen’s </w:t>
      </w:r>
      <w:r w:rsidR="003E7264" w:rsidRPr="003E7264">
        <w:rPr>
          <w:rFonts w:eastAsia="Arial" w:cs="Times New Roman"/>
          <w:i/>
          <w:szCs w:val="24"/>
        </w:rPr>
        <w:t>d</w:t>
      </w:r>
      <w:r w:rsidR="003E7264" w:rsidRPr="003E7264">
        <w:rPr>
          <w:rFonts w:eastAsia="Arial" w:cs="Times New Roman"/>
          <w:szCs w:val="24"/>
        </w:rPr>
        <w:t xml:space="preserve"> eﬀect size</w:t>
      </w:r>
      <w:r>
        <w:rPr>
          <w:rFonts w:eastAsia="Arial" w:cs="Times New Roman"/>
          <w:szCs w:val="24"/>
        </w:rPr>
        <w:t xml:space="preserve">s </w:t>
      </w:r>
      <w:r w:rsidR="003E7264" w:rsidRPr="003E7264">
        <w:rPr>
          <w:rFonts w:eastAsia="Arial" w:cs="Times New Roman"/>
          <w:szCs w:val="24"/>
        </w:rPr>
        <w:t xml:space="preserve">were included for signiﬁcant Analyses of Variance (ANOVAs) and </w:t>
      </w:r>
      <w:r w:rsidR="003E7264" w:rsidRPr="003E7264">
        <w:rPr>
          <w:rFonts w:eastAsia="Arial" w:cs="Times New Roman"/>
          <w:i/>
          <w:szCs w:val="24"/>
        </w:rPr>
        <w:t>t</w:t>
      </w:r>
      <w:r w:rsidR="003E7264" w:rsidRPr="003E7264">
        <w:rPr>
          <w:rFonts w:eastAsia="Arial" w:cs="Times New Roman"/>
          <w:szCs w:val="24"/>
        </w:rPr>
        <w:t xml:space="preserve">-tests, respectively. A sensitivity analysis using </w:t>
      </w:r>
      <w:r w:rsidR="003E7264" w:rsidRPr="008354C8">
        <w:rPr>
          <w:rFonts w:eastAsia="Arial" w:cs="Times New Roman"/>
          <w:i/>
          <w:iCs/>
          <w:szCs w:val="24"/>
        </w:rPr>
        <w:t>G</w:t>
      </w:r>
      <w:bookmarkStart w:id="98" w:name="_Hlk50481112"/>
      <w:r w:rsidR="003E7264" w:rsidRPr="008354C8">
        <w:rPr>
          <w:rFonts w:eastAsia="Arial" w:cs="Times New Roman"/>
          <w:i/>
          <w:iCs/>
          <w:szCs w:val="24"/>
        </w:rPr>
        <w:t>*</w:t>
      </w:r>
      <w:bookmarkEnd w:id="98"/>
      <w:r w:rsidR="003E7264" w:rsidRPr="008354C8">
        <w:rPr>
          <w:rFonts w:eastAsia="Arial" w:cs="Times New Roman"/>
          <w:i/>
          <w:iCs/>
          <w:szCs w:val="24"/>
        </w:rPr>
        <w:t>Power</w:t>
      </w:r>
      <w:r w:rsidR="003E7264" w:rsidRPr="003E7264">
        <w:rPr>
          <w:rFonts w:eastAsia="Arial" w:cs="Times New Roman"/>
          <w:szCs w:val="24"/>
        </w:rPr>
        <w:t xml:space="preserve"> (</w:t>
      </w:r>
      <w:proofErr w:type="spellStart"/>
      <w:r w:rsidR="003E7264" w:rsidRPr="00DE52DA">
        <w:rPr>
          <w:rFonts w:eastAsia="Arial" w:cs="Times New Roman"/>
          <w:szCs w:val="24"/>
          <w:highlight w:val="cyan"/>
          <w:rPrChange w:id="99" w:author="Nick Maxwell" w:date="2020-10-09T14:14:00Z">
            <w:rPr>
              <w:rFonts w:eastAsia="Arial" w:cs="Times New Roman"/>
              <w:szCs w:val="24"/>
            </w:rPr>
          </w:rPrChange>
        </w:rPr>
        <w:t>Faul</w:t>
      </w:r>
      <w:proofErr w:type="spellEnd"/>
      <w:r w:rsidR="003E7264" w:rsidRPr="00DE52DA">
        <w:rPr>
          <w:rFonts w:eastAsia="Arial" w:cs="Times New Roman"/>
          <w:szCs w:val="24"/>
          <w:highlight w:val="cyan"/>
          <w:rPrChange w:id="100" w:author="Nick Maxwell" w:date="2020-10-09T14:14:00Z">
            <w:rPr>
              <w:rFonts w:eastAsia="Arial" w:cs="Times New Roman"/>
              <w:szCs w:val="24"/>
            </w:rPr>
          </w:rPrChange>
        </w:rPr>
        <w:t xml:space="preserve">, </w:t>
      </w:r>
      <w:proofErr w:type="spellStart"/>
      <w:r w:rsidR="003E7264" w:rsidRPr="00DE52DA">
        <w:rPr>
          <w:rFonts w:eastAsia="Arial" w:cs="Times New Roman"/>
          <w:szCs w:val="24"/>
          <w:highlight w:val="cyan"/>
          <w:rPrChange w:id="101" w:author="Nick Maxwell" w:date="2020-10-09T14:14:00Z">
            <w:rPr>
              <w:rFonts w:eastAsia="Arial" w:cs="Times New Roman"/>
              <w:szCs w:val="24"/>
            </w:rPr>
          </w:rPrChange>
        </w:rPr>
        <w:t>Erdfelder</w:t>
      </w:r>
      <w:proofErr w:type="spellEnd"/>
      <w:r w:rsidR="003E7264" w:rsidRPr="00DE52DA">
        <w:rPr>
          <w:rFonts w:eastAsia="Arial" w:cs="Times New Roman"/>
          <w:szCs w:val="24"/>
          <w:highlight w:val="cyan"/>
          <w:rPrChange w:id="102" w:author="Nick Maxwell" w:date="2020-10-09T14:14:00Z">
            <w:rPr>
              <w:rFonts w:eastAsia="Arial" w:cs="Times New Roman"/>
              <w:szCs w:val="24"/>
            </w:rPr>
          </w:rPrChange>
        </w:rPr>
        <w:t>, Lang, &amp; Buchner, 2007</w:t>
      </w:r>
      <w:r w:rsidR="003E7264" w:rsidRPr="003E7264">
        <w:rPr>
          <w:rFonts w:eastAsia="Arial" w:cs="Times New Roman"/>
          <w:szCs w:val="24"/>
        </w:rPr>
        <w:t xml:space="preserve">) indicated that </w:t>
      </w:r>
      <w:del w:id="103" w:author="Mark Huff" w:date="2020-10-07T19:38:00Z">
        <w:r w:rsidDel="00554016">
          <w:rPr>
            <w:rFonts w:eastAsia="Arial" w:cs="Times New Roman"/>
            <w:szCs w:val="24"/>
          </w:rPr>
          <w:delText>this</w:delText>
        </w:r>
        <w:r w:rsidRPr="003E7264" w:rsidDel="00554016">
          <w:rPr>
            <w:rFonts w:eastAsia="Arial" w:cs="Times New Roman"/>
            <w:szCs w:val="24"/>
          </w:rPr>
          <w:delText xml:space="preserve"> </w:delText>
        </w:r>
      </w:del>
      <w:ins w:id="104" w:author="Mark Huff" w:date="2020-10-07T19:38:00Z">
        <w:r w:rsidR="00554016">
          <w:rPr>
            <w:rFonts w:eastAsia="Arial" w:cs="Times New Roman"/>
            <w:szCs w:val="24"/>
          </w:rPr>
          <w:t>the</w:t>
        </w:r>
        <w:r w:rsidR="00554016" w:rsidRPr="003E7264">
          <w:rPr>
            <w:rFonts w:eastAsia="Arial" w:cs="Times New Roman"/>
            <w:szCs w:val="24"/>
          </w:rPr>
          <w:t xml:space="preserve"> </w:t>
        </w:r>
      </w:ins>
      <w:r w:rsidR="003E7264" w:rsidRPr="003E7264">
        <w:rPr>
          <w:rFonts w:eastAsia="Arial" w:cs="Times New Roman"/>
          <w:szCs w:val="24"/>
        </w:rPr>
        <w:t xml:space="preserve">sample had sufficient power (.80) to detect a small effect size (Cohen’s </w:t>
      </w:r>
      <w:del w:id="105" w:author="Mark Huff" w:date="2020-10-07T19:38:00Z">
        <w:r w:rsidR="00251425" w:rsidDel="00554016">
          <w:rPr>
            <w:rFonts w:eastAsia="Arial" w:cs="Times New Roman"/>
            <w:i/>
            <w:iCs/>
            <w:szCs w:val="24"/>
          </w:rPr>
          <w:delText>0</w:delText>
        </w:r>
        <w:r w:rsidR="00251425" w:rsidRPr="003E7264" w:rsidDel="00554016">
          <w:rPr>
            <w:rFonts w:eastAsia="Arial" w:cs="Times New Roman"/>
            <w:szCs w:val="24"/>
          </w:rPr>
          <w:delText xml:space="preserve"> </w:delText>
        </w:r>
      </w:del>
      <w:ins w:id="106" w:author="Mark Huff" w:date="2020-10-07T19:38:00Z">
        <w:r w:rsidR="00554016">
          <w:rPr>
            <w:rFonts w:eastAsia="Arial" w:cs="Times New Roman"/>
            <w:i/>
            <w:iCs/>
            <w:szCs w:val="24"/>
          </w:rPr>
          <w:t>d</w:t>
        </w:r>
        <w:r w:rsidR="00554016" w:rsidRPr="003E7264">
          <w:rPr>
            <w:rFonts w:eastAsia="Arial" w:cs="Times New Roman"/>
            <w:szCs w:val="24"/>
          </w:rPr>
          <w:t xml:space="preserve"> </w:t>
        </w:r>
      </w:ins>
      <w:r w:rsidR="003E7264" w:rsidRPr="003E7264">
        <w:rPr>
          <w:rFonts w:eastAsia="Arial" w:cs="Times New Roman"/>
          <w:szCs w:val="24"/>
        </w:rPr>
        <w:t xml:space="preserve">= 0.27) or larger. </w:t>
      </w:r>
      <w:r w:rsidR="00330747">
        <w:rPr>
          <w:rFonts w:eastAsia="Arial" w:cs="Times New Roman"/>
          <w:szCs w:val="24"/>
        </w:rPr>
        <w:t xml:space="preserve">For all analyses, </w:t>
      </w:r>
      <w:r>
        <w:rPr>
          <w:rFonts w:eastAsia="Arial" w:cs="Times New Roman"/>
          <w:szCs w:val="24"/>
        </w:rPr>
        <w:t>a</w:t>
      </w:r>
      <w:r w:rsidRPr="003E7264">
        <w:rPr>
          <w:rFonts w:eastAsia="Arial" w:cs="Times New Roman"/>
          <w:szCs w:val="24"/>
        </w:rPr>
        <w:t xml:space="preserve"> </w:t>
      </w:r>
      <w:r w:rsidR="003E7264" w:rsidRPr="008354C8">
        <w:rPr>
          <w:rFonts w:eastAsia="Arial" w:cs="Times New Roman"/>
          <w:i/>
          <w:iCs/>
          <w:szCs w:val="24"/>
        </w:rPr>
        <w:t>p</w:t>
      </w:r>
      <w:r w:rsidR="003E7264" w:rsidRPr="003E7264">
        <w:rPr>
          <w:rFonts w:eastAsia="Arial" w:cs="Times New Roman"/>
          <w:szCs w:val="24"/>
        </w:rPr>
        <w:t xml:space="preserve"> &lt; .05 signiﬁcance level was used unless noted otherwise.</w:t>
      </w:r>
      <w:r w:rsidR="00AE43F1">
        <w:rPr>
          <w:rFonts w:eastAsia="Arial" w:cs="Times New Roman"/>
          <w:szCs w:val="24"/>
        </w:rPr>
        <w:t xml:space="preserve"> </w:t>
      </w:r>
      <w:ins w:id="107" w:author="Nick Maxwell" w:date="2020-10-10T13:26:00Z">
        <w:r w:rsidR="00DE5AA7" w:rsidRPr="00DE5AA7">
          <w:rPr>
            <w:rFonts w:eastAsia="Arial" w:cs="Times New Roman"/>
            <w:szCs w:val="24"/>
            <w:highlight w:val="yellow"/>
            <w:rPrChange w:id="108" w:author="Nick Maxwell" w:date="2020-10-10T13:26:00Z">
              <w:rPr>
                <w:rFonts w:eastAsia="Arial" w:cs="Times New Roman"/>
                <w:szCs w:val="24"/>
              </w:rPr>
            </w:rPrChange>
          </w:rPr>
          <w:t>[PBIC EXPLAINATION HERE?]</w:t>
        </w:r>
      </w:ins>
    </w:p>
    <w:p w14:paraId="5388B805" w14:textId="5496FDAF" w:rsidR="008A5056" w:rsidRDefault="003E7264" w:rsidP="003E7264">
      <w:pPr>
        <w:spacing w:after="160"/>
        <w:ind w:firstLine="720"/>
        <w:contextualSpacing/>
        <w:rPr>
          <w:rFonts w:eastAsia="Arial" w:cs="Times New Roman"/>
          <w:szCs w:val="24"/>
        </w:rPr>
      </w:pPr>
      <w:bookmarkStart w:id="109" w:name="_Hlk50496322"/>
      <w:r w:rsidRPr="003E7264">
        <w:rPr>
          <w:rFonts w:eastAsia="Arial" w:cs="Times New Roman"/>
          <w:szCs w:val="24"/>
        </w:rPr>
        <w:t xml:space="preserve">A 2 </w:t>
      </w:r>
      <w:bookmarkStart w:id="110" w:name="_Hlk11862896"/>
      <w:r w:rsidRPr="003E7264">
        <w:rPr>
          <w:rFonts w:eastAsia="Arial" w:cs="Times New Roman"/>
          <w:szCs w:val="24"/>
        </w:rPr>
        <w:t>(Measure: JOL vs. Recall) ×</w:t>
      </w:r>
      <w:r>
        <w:rPr>
          <w:rFonts w:eastAsia="Arial" w:cs="Times New Roman"/>
          <w:szCs w:val="24"/>
        </w:rPr>
        <w:t xml:space="preserve"> 3 (Encoding </w:t>
      </w:r>
      <w:del w:id="111" w:author="Mark Huff" w:date="2020-10-07T19:59:00Z">
        <w:r w:rsidR="009749B6" w:rsidDel="005D704E">
          <w:rPr>
            <w:rFonts w:eastAsia="Arial" w:cs="Times New Roman"/>
            <w:szCs w:val="24"/>
          </w:rPr>
          <w:delText>Manipulation</w:delText>
        </w:r>
      </w:del>
      <w:ins w:id="112" w:author="Mark Huff" w:date="2020-10-07T19:59:00Z">
        <w:r w:rsidR="005D704E">
          <w:rPr>
            <w:rFonts w:eastAsia="Arial" w:cs="Times New Roman"/>
            <w:szCs w:val="24"/>
          </w:rPr>
          <w:t>Group</w:t>
        </w:r>
      </w:ins>
      <w:r>
        <w:rPr>
          <w:rFonts w:eastAsia="Arial" w:cs="Times New Roman"/>
          <w:szCs w:val="24"/>
        </w:rPr>
        <w:t xml:space="preserve">: </w:t>
      </w:r>
      <w:r w:rsidR="009749B6">
        <w:rPr>
          <w:rFonts w:eastAsia="Arial" w:cs="Times New Roman"/>
          <w:szCs w:val="24"/>
        </w:rPr>
        <w:t xml:space="preserve">Item-Specific vs. Relational vs Read) </w:t>
      </w:r>
      <w:r w:rsidR="009749B6" w:rsidRPr="003E7264">
        <w:rPr>
          <w:rFonts w:eastAsia="Arial" w:cs="Times New Roman"/>
          <w:szCs w:val="24"/>
        </w:rPr>
        <w:t>×</w:t>
      </w:r>
      <w:r w:rsidRPr="003E7264">
        <w:rPr>
          <w:rFonts w:eastAsia="Arial" w:cs="Times New Roman"/>
          <w:szCs w:val="24"/>
        </w:rPr>
        <w:t xml:space="preserve"> 4 (Pair Type: Forward vs. Backward vs. Symmetrical vs. Unrelated) </w:t>
      </w:r>
      <w:bookmarkEnd w:id="110"/>
      <w:r w:rsidR="009749B6">
        <w:rPr>
          <w:rFonts w:eastAsia="Arial" w:cs="Times New Roman"/>
          <w:szCs w:val="24"/>
        </w:rPr>
        <w:t>mixed</w:t>
      </w:r>
      <w:ins w:id="113" w:author="Mark Huff" w:date="2020-10-07T19:59:00Z">
        <w:r w:rsidR="005D704E">
          <w:rPr>
            <w:rFonts w:eastAsia="Arial" w:cs="Times New Roman"/>
            <w:szCs w:val="24"/>
          </w:rPr>
          <w:t xml:space="preserve"> </w:t>
        </w:r>
      </w:ins>
      <w:del w:id="114" w:author="Mark Huff" w:date="2020-10-07T19:59:00Z">
        <w:r w:rsidR="009749B6" w:rsidDel="005D704E">
          <w:rPr>
            <w:rFonts w:eastAsia="Arial" w:cs="Times New Roman"/>
            <w:szCs w:val="24"/>
          </w:rPr>
          <w:delText xml:space="preserve"> measures</w:delText>
        </w:r>
      </w:del>
      <w:r w:rsidRPr="003E7264">
        <w:rPr>
          <w:rFonts w:eastAsia="Arial" w:cs="Times New Roman"/>
          <w:szCs w:val="24"/>
        </w:rPr>
        <w:t xml:space="preserve"> ANOVA was conducted to test for differences between mean JOL ratings and recall rates across the four pair types</w:t>
      </w:r>
      <w:r w:rsidR="001000F5">
        <w:rPr>
          <w:rFonts w:eastAsia="Arial" w:cs="Times New Roman"/>
          <w:szCs w:val="24"/>
        </w:rPr>
        <w:t xml:space="preserve"> and at each of the three encoding manipulations</w:t>
      </w:r>
      <w:r w:rsidRPr="003E7264">
        <w:rPr>
          <w:rFonts w:eastAsia="Arial" w:cs="Times New Roman"/>
          <w:szCs w:val="24"/>
        </w:rPr>
        <w:t>.</w:t>
      </w:r>
      <w:bookmarkEnd w:id="109"/>
      <w:r w:rsidRPr="003E7264">
        <w:rPr>
          <w:rFonts w:eastAsia="Arial" w:cs="Times New Roman"/>
          <w:szCs w:val="24"/>
        </w:rPr>
        <w:t xml:space="preserve"> </w:t>
      </w:r>
      <w:r w:rsidR="004D2E13">
        <w:rPr>
          <w:rFonts w:eastAsia="Arial" w:cs="Times New Roman"/>
          <w:szCs w:val="24"/>
        </w:rPr>
        <w:t>An</w:t>
      </w:r>
      <w:r w:rsidR="004D2E13" w:rsidRPr="003E7264">
        <w:rPr>
          <w:rFonts w:eastAsia="Arial" w:cs="Times New Roman"/>
          <w:szCs w:val="24"/>
        </w:rPr>
        <w:t xml:space="preserve"> </w:t>
      </w:r>
      <w:r w:rsidRPr="003E7264">
        <w:rPr>
          <w:rFonts w:eastAsia="Arial" w:cs="Times New Roman"/>
          <w:szCs w:val="24"/>
        </w:rPr>
        <w:t xml:space="preserve">effect of measure was found, </w:t>
      </w:r>
      <w:r w:rsidRPr="003E7264">
        <w:rPr>
          <w:rFonts w:eastAsia="Arial" w:cs="Times New Roman"/>
          <w:i/>
          <w:iCs/>
          <w:szCs w:val="24"/>
        </w:rPr>
        <w:t>F</w:t>
      </w:r>
      <w:r w:rsidRPr="003E7264">
        <w:rPr>
          <w:rFonts w:eastAsia="Arial" w:cs="Times New Roman"/>
          <w:szCs w:val="24"/>
        </w:rPr>
        <w:t xml:space="preserve">(1, </w:t>
      </w:r>
      <w:r w:rsidR="00EF566A">
        <w:rPr>
          <w:rFonts w:eastAsia="Arial" w:cs="Times New Roman"/>
          <w:szCs w:val="24"/>
        </w:rPr>
        <w:t>85</w:t>
      </w:r>
      <w:r w:rsidR="009749B6">
        <w:rPr>
          <w:rFonts w:eastAsia="Arial" w:cs="Times New Roman"/>
          <w:szCs w:val="24"/>
        </w:rPr>
        <w:t>)</w:t>
      </w:r>
      <w:r w:rsidRPr="003E7264">
        <w:rPr>
          <w:rFonts w:eastAsia="Arial" w:cs="Times New Roman"/>
          <w:szCs w:val="24"/>
        </w:rPr>
        <w:t xml:space="preserve"> = </w:t>
      </w:r>
      <w:r w:rsidR="00EF566A">
        <w:rPr>
          <w:rFonts w:eastAsia="Arial" w:cs="Times New Roman"/>
          <w:szCs w:val="24"/>
        </w:rPr>
        <w:t>18.79</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EF566A">
        <w:rPr>
          <w:rFonts w:eastAsia="Arial" w:cs="Times New Roman"/>
          <w:szCs w:val="24"/>
        </w:rPr>
        <w:t>694.46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EF566A">
        <w:rPr>
          <w:rFonts w:eastAsia="Arial" w:cs="Times New Roman"/>
          <w:szCs w:val="24"/>
        </w:rPr>
        <w:t>.</w:t>
      </w:r>
      <w:r w:rsidR="00183455">
        <w:rPr>
          <w:rFonts w:eastAsia="Arial" w:cs="Times New Roman"/>
          <w:szCs w:val="24"/>
        </w:rPr>
        <w:t>07</w:t>
      </w:r>
      <w:r w:rsidRPr="003E7264">
        <w:rPr>
          <w:rFonts w:eastAsia="Arial" w:cs="Times New Roman"/>
          <w:szCs w:val="24"/>
        </w:rPr>
        <w:t xml:space="preserve">, </w:t>
      </w:r>
      <w:r w:rsidR="004D2E13">
        <w:rPr>
          <w:rFonts w:eastAsia="Arial" w:cs="Times New Roman"/>
          <w:szCs w:val="24"/>
        </w:rPr>
        <w:t>such that overall</w:t>
      </w:r>
      <w:r w:rsidRPr="003E7264">
        <w:rPr>
          <w:rFonts w:eastAsia="Arial" w:cs="Times New Roman"/>
          <w:szCs w:val="24"/>
        </w:rPr>
        <w:t>, JOL ratings exceeded later recall rates (</w:t>
      </w:r>
      <w:bookmarkStart w:id="115" w:name="_Hlk11070471"/>
      <w:r w:rsidR="00EF566A">
        <w:rPr>
          <w:rFonts w:eastAsia="Arial" w:cs="Times New Roman"/>
          <w:szCs w:val="24"/>
        </w:rPr>
        <w:t>62.66</w:t>
      </w:r>
      <w:r w:rsidRPr="003E7264">
        <w:rPr>
          <w:rFonts w:eastAsia="Arial" w:cs="Times New Roman"/>
          <w:szCs w:val="24"/>
        </w:rPr>
        <w:t xml:space="preserve"> </w:t>
      </w:r>
      <w:bookmarkEnd w:id="115"/>
      <w:r w:rsidRPr="003E7264">
        <w:rPr>
          <w:rFonts w:eastAsia="Arial" w:cs="Times New Roman"/>
          <w:szCs w:val="24"/>
        </w:rPr>
        <w:t xml:space="preserve">vs. </w:t>
      </w:r>
      <w:r w:rsidR="00EF566A">
        <w:rPr>
          <w:rFonts w:eastAsia="Arial" w:cs="Times New Roman"/>
          <w:szCs w:val="24"/>
        </w:rPr>
        <w:t>54.19</w:t>
      </w:r>
      <w:r w:rsidR="008A5056">
        <w:rPr>
          <w:rFonts w:eastAsia="Arial" w:cs="Times New Roman"/>
          <w:szCs w:val="24"/>
        </w:rPr>
        <w:t xml:space="preserve">, </w:t>
      </w:r>
      <w:r w:rsidR="008A5056">
        <w:rPr>
          <w:rFonts w:eastAsia="Arial" w:cs="Times New Roman"/>
          <w:i/>
          <w:iCs/>
          <w:szCs w:val="24"/>
        </w:rPr>
        <w:t>t</w:t>
      </w:r>
      <w:r w:rsidR="008A5056">
        <w:rPr>
          <w:rFonts w:eastAsia="Arial" w:cs="Times New Roman"/>
          <w:szCs w:val="24"/>
        </w:rPr>
        <w:t>(</w:t>
      </w:r>
      <w:r w:rsidR="001000F5">
        <w:rPr>
          <w:rFonts w:eastAsia="Arial" w:cs="Times New Roman"/>
          <w:szCs w:val="24"/>
        </w:rPr>
        <w:t>87</w:t>
      </w:r>
      <w:r w:rsidRPr="003E7264">
        <w:rPr>
          <w:rFonts w:eastAsia="Arial" w:cs="Times New Roman"/>
          <w:szCs w:val="24"/>
        </w:rPr>
        <w:t>)</w:t>
      </w:r>
      <w:r w:rsidR="008A5056">
        <w:rPr>
          <w:rFonts w:eastAsia="Arial" w:cs="Times New Roman"/>
          <w:szCs w:val="24"/>
        </w:rPr>
        <w:t xml:space="preserve"> = </w:t>
      </w:r>
      <w:r w:rsidR="001000F5">
        <w:rPr>
          <w:rFonts w:eastAsia="Arial" w:cs="Times New Roman"/>
          <w:szCs w:val="24"/>
        </w:rPr>
        <w:t>4.18</w:t>
      </w:r>
      <w:r w:rsidR="008A5056">
        <w:rPr>
          <w:rFonts w:eastAsia="Arial" w:cs="Times New Roman"/>
          <w:szCs w:val="24"/>
        </w:rPr>
        <w:t xml:space="preserve">, </w:t>
      </w:r>
      <w:r w:rsidR="008A5056" w:rsidRPr="008354C8">
        <w:rPr>
          <w:rFonts w:eastAsia="Arial" w:cs="Times New Roman"/>
          <w:i/>
          <w:iCs/>
          <w:szCs w:val="24"/>
        </w:rPr>
        <w:t>SEM</w:t>
      </w:r>
      <w:r w:rsidR="008A5056">
        <w:rPr>
          <w:rFonts w:eastAsia="Arial" w:cs="Times New Roman"/>
          <w:szCs w:val="24"/>
        </w:rPr>
        <w:t xml:space="preserve"> = </w:t>
      </w:r>
      <w:r w:rsidR="001000F5">
        <w:rPr>
          <w:rFonts w:eastAsia="Arial" w:cs="Times New Roman"/>
          <w:szCs w:val="24"/>
        </w:rPr>
        <w:t>2.06</w:t>
      </w:r>
      <w:r w:rsidR="008A5056">
        <w:rPr>
          <w:rFonts w:eastAsia="Arial" w:cs="Times New Roman"/>
          <w:szCs w:val="24"/>
        </w:rPr>
        <w:t xml:space="preserve">, </w:t>
      </w:r>
      <w:r w:rsidR="008A5056" w:rsidRPr="008354C8">
        <w:rPr>
          <w:rFonts w:eastAsia="Arial" w:cs="Times New Roman"/>
          <w:i/>
          <w:iCs/>
          <w:szCs w:val="24"/>
        </w:rPr>
        <w:t>d</w:t>
      </w:r>
      <w:r w:rsidR="008A5056">
        <w:rPr>
          <w:rFonts w:eastAsia="Arial" w:cs="Times New Roman"/>
          <w:szCs w:val="24"/>
        </w:rPr>
        <w:t xml:space="preserve"> = </w:t>
      </w:r>
      <w:commentRangeStart w:id="116"/>
      <w:commentRangeStart w:id="117"/>
      <w:commentRangeStart w:id="118"/>
      <w:commentRangeStart w:id="119"/>
      <w:r w:rsidR="008A5056" w:rsidRPr="00AB6D88">
        <w:rPr>
          <w:rFonts w:eastAsia="Arial" w:cs="Times New Roman"/>
          <w:szCs w:val="24"/>
          <w:highlight w:val="yellow"/>
          <w:rPrChange w:id="120" w:author="Nick Maxwell" w:date="2020-10-09T14:15:00Z">
            <w:rPr>
              <w:rFonts w:eastAsia="Arial" w:cs="Times New Roman"/>
              <w:szCs w:val="24"/>
            </w:rPr>
          </w:rPrChange>
        </w:rPr>
        <w:t>XX</w:t>
      </w:r>
      <w:commentRangeEnd w:id="116"/>
      <w:r w:rsidR="00BE7E53" w:rsidRPr="00AB6D88">
        <w:rPr>
          <w:rStyle w:val="CommentReference"/>
          <w:highlight w:val="yellow"/>
          <w:rPrChange w:id="121" w:author="Nick Maxwell" w:date="2020-10-09T14:15:00Z">
            <w:rPr>
              <w:rStyle w:val="CommentReference"/>
            </w:rPr>
          </w:rPrChange>
        </w:rPr>
        <w:commentReference w:id="116"/>
      </w:r>
      <w:commentRangeEnd w:id="117"/>
      <w:r w:rsidR="004D2E13" w:rsidRPr="00AB6D88">
        <w:rPr>
          <w:rStyle w:val="CommentReference"/>
          <w:highlight w:val="yellow"/>
          <w:rPrChange w:id="122" w:author="Nick Maxwell" w:date="2020-10-09T14:15:00Z">
            <w:rPr>
              <w:rStyle w:val="CommentReference"/>
            </w:rPr>
          </w:rPrChange>
        </w:rPr>
        <w:commentReference w:id="117"/>
      </w:r>
      <w:commentRangeEnd w:id="118"/>
      <w:r w:rsidR="004A75AF" w:rsidRPr="00AB6D88">
        <w:rPr>
          <w:rStyle w:val="CommentReference"/>
          <w:highlight w:val="yellow"/>
          <w:rPrChange w:id="123" w:author="Nick Maxwell" w:date="2020-10-09T14:15:00Z">
            <w:rPr>
              <w:rStyle w:val="CommentReference"/>
            </w:rPr>
          </w:rPrChange>
        </w:rPr>
        <w:commentReference w:id="118"/>
      </w:r>
      <w:commentRangeEnd w:id="119"/>
      <w:r w:rsidR="00554016" w:rsidRPr="00AB6D88">
        <w:rPr>
          <w:rStyle w:val="CommentReference"/>
          <w:highlight w:val="yellow"/>
          <w:rPrChange w:id="124" w:author="Nick Maxwell" w:date="2020-10-09T14:15:00Z">
            <w:rPr>
              <w:rStyle w:val="CommentReference"/>
            </w:rPr>
          </w:rPrChange>
        </w:rPr>
        <w:commentReference w:id="119"/>
      </w:r>
      <w:r w:rsidR="008A5056">
        <w:rPr>
          <w:rFonts w:eastAsia="Arial" w:cs="Times New Roman"/>
          <w:szCs w:val="24"/>
        </w:rPr>
        <w:t>)</w:t>
      </w:r>
      <w:r w:rsidRPr="003E7264">
        <w:rPr>
          <w:rFonts w:eastAsia="Arial" w:cs="Times New Roman"/>
          <w:szCs w:val="24"/>
        </w:rPr>
        <w:t xml:space="preserve">. </w:t>
      </w:r>
      <w:r w:rsidR="004D2E13">
        <w:rPr>
          <w:rFonts w:eastAsia="Arial" w:cs="Times New Roman"/>
          <w:szCs w:val="24"/>
        </w:rPr>
        <w:t xml:space="preserve">An </w:t>
      </w:r>
      <w:r w:rsidR="00EF566A" w:rsidRPr="00EF566A">
        <w:rPr>
          <w:rFonts w:eastAsia="Arial" w:cs="Times New Roman"/>
          <w:szCs w:val="24"/>
        </w:rPr>
        <w:t xml:space="preserve">effect of </w:t>
      </w:r>
      <w:r w:rsidR="00EF566A">
        <w:rPr>
          <w:rFonts w:eastAsia="Arial" w:cs="Times New Roman"/>
          <w:szCs w:val="24"/>
        </w:rPr>
        <w:t xml:space="preserve">encoding </w:t>
      </w:r>
      <w:del w:id="125" w:author="Mark Huff" w:date="2020-10-07T19:59:00Z">
        <w:r w:rsidR="00EF566A" w:rsidDel="005D704E">
          <w:rPr>
            <w:rFonts w:eastAsia="Arial" w:cs="Times New Roman"/>
            <w:szCs w:val="24"/>
          </w:rPr>
          <w:delText>manipulation</w:delText>
        </w:r>
        <w:r w:rsidR="00EF566A" w:rsidRPr="00EF566A" w:rsidDel="005D704E">
          <w:rPr>
            <w:rFonts w:eastAsia="Arial" w:cs="Times New Roman"/>
            <w:szCs w:val="24"/>
          </w:rPr>
          <w:delText xml:space="preserve"> </w:delText>
        </w:r>
      </w:del>
      <w:ins w:id="126" w:author="Mark Huff" w:date="2020-10-07T19:59:00Z">
        <w:r w:rsidR="005D704E">
          <w:rPr>
            <w:rFonts w:eastAsia="Arial" w:cs="Times New Roman"/>
            <w:szCs w:val="24"/>
          </w:rPr>
          <w:t>group</w:t>
        </w:r>
        <w:r w:rsidR="005D704E" w:rsidRPr="00EF566A">
          <w:rPr>
            <w:rFonts w:eastAsia="Arial" w:cs="Times New Roman"/>
            <w:szCs w:val="24"/>
          </w:rPr>
          <w:t xml:space="preserve"> </w:t>
        </w:r>
      </w:ins>
      <w:r w:rsidR="00EF566A" w:rsidRPr="00EF566A">
        <w:rPr>
          <w:rFonts w:eastAsia="Arial" w:cs="Times New Roman"/>
          <w:szCs w:val="24"/>
        </w:rPr>
        <w:t xml:space="preserve">was </w:t>
      </w:r>
      <w:r w:rsidR="004D2E13">
        <w:rPr>
          <w:rFonts w:eastAsia="Arial" w:cs="Times New Roman"/>
          <w:szCs w:val="24"/>
        </w:rPr>
        <w:t>also found</w:t>
      </w:r>
      <w:r w:rsidR="00EF566A" w:rsidRPr="00EF566A">
        <w:rPr>
          <w:rFonts w:eastAsia="Arial" w:cs="Times New Roman"/>
          <w:szCs w:val="24"/>
        </w:rPr>
        <w:t xml:space="preserve">, </w:t>
      </w:r>
      <w:r w:rsidR="00EF566A" w:rsidRPr="00E926A1">
        <w:rPr>
          <w:rFonts w:eastAsia="Arial" w:cs="Times New Roman"/>
          <w:i/>
          <w:iCs/>
          <w:szCs w:val="24"/>
        </w:rPr>
        <w:t>F</w:t>
      </w:r>
      <w:r w:rsidR="00EF566A" w:rsidRPr="00EF566A">
        <w:rPr>
          <w:rFonts w:eastAsia="Arial" w:cs="Times New Roman"/>
          <w:szCs w:val="24"/>
        </w:rPr>
        <w:t>(</w:t>
      </w:r>
      <w:r w:rsidR="00EF566A">
        <w:rPr>
          <w:rFonts w:eastAsia="Arial" w:cs="Times New Roman"/>
          <w:szCs w:val="24"/>
        </w:rPr>
        <w:t>2</w:t>
      </w:r>
      <w:r w:rsidR="00EF566A" w:rsidRPr="00EF566A">
        <w:rPr>
          <w:rFonts w:eastAsia="Arial" w:cs="Times New Roman"/>
          <w:szCs w:val="24"/>
        </w:rPr>
        <w:t xml:space="preserve">, </w:t>
      </w:r>
      <w:r w:rsidR="00EF566A">
        <w:rPr>
          <w:rFonts w:eastAsia="Arial" w:cs="Times New Roman"/>
          <w:szCs w:val="24"/>
        </w:rPr>
        <w:t>85</w:t>
      </w:r>
      <w:r w:rsidR="00EF566A" w:rsidRPr="00EF566A">
        <w:rPr>
          <w:rFonts w:eastAsia="Arial" w:cs="Times New Roman"/>
          <w:szCs w:val="24"/>
        </w:rPr>
        <w:t xml:space="preserve">) = </w:t>
      </w:r>
      <w:r w:rsidR="00EF566A">
        <w:rPr>
          <w:rFonts w:eastAsia="Arial" w:cs="Times New Roman"/>
          <w:szCs w:val="24"/>
        </w:rPr>
        <w:t>5.40</w:t>
      </w:r>
      <w:r w:rsidR="00EF566A" w:rsidRPr="00EF566A">
        <w:rPr>
          <w:rFonts w:eastAsia="Arial" w:cs="Times New Roman"/>
          <w:szCs w:val="24"/>
        </w:rPr>
        <w:t xml:space="preserve">, </w:t>
      </w:r>
      <w:r w:rsidR="00EF566A" w:rsidRPr="007518BC">
        <w:rPr>
          <w:rFonts w:eastAsia="Arial" w:cs="Times New Roman"/>
          <w:i/>
          <w:iCs/>
          <w:szCs w:val="24"/>
        </w:rPr>
        <w:t>MSE</w:t>
      </w:r>
      <w:r w:rsidR="00EF566A" w:rsidRPr="00EF566A">
        <w:rPr>
          <w:rFonts w:eastAsia="Arial" w:cs="Times New Roman"/>
          <w:szCs w:val="24"/>
        </w:rPr>
        <w:t xml:space="preserve"> = </w:t>
      </w:r>
      <w:r w:rsidR="00EF566A">
        <w:rPr>
          <w:rFonts w:eastAsia="Arial" w:cs="Times New Roman"/>
          <w:szCs w:val="24"/>
        </w:rPr>
        <w:t>814.98,</w:t>
      </w:r>
      <w:r w:rsidR="00EF566A" w:rsidRPr="00EF566A">
        <w:rPr>
          <w:rFonts w:eastAsia="Arial" w:cs="Times New Roman"/>
          <w:szCs w:val="24"/>
        </w:rPr>
        <w:t xml:space="preserve"> </w:t>
      </w:r>
      <w:r w:rsidR="00EF566A" w:rsidRPr="007518BC">
        <w:rPr>
          <w:rFonts w:eastAsia="Arial" w:cs="Times New Roman"/>
          <w:i/>
          <w:iCs/>
          <w:szCs w:val="24"/>
        </w:rPr>
        <w:t>ηp</w:t>
      </w:r>
      <w:r w:rsidR="007518BC" w:rsidRPr="007518BC">
        <w:rPr>
          <w:rFonts w:eastAsia="Arial" w:cs="Times New Roman"/>
          <w:i/>
          <w:iCs/>
          <w:szCs w:val="24"/>
          <w:vertAlign w:val="superscript"/>
        </w:rPr>
        <w:t>2</w:t>
      </w:r>
      <w:r w:rsidR="00EF566A" w:rsidRPr="00EF566A">
        <w:rPr>
          <w:rFonts w:eastAsia="Arial" w:cs="Times New Roman"/>
          <w:szCs w:val="24"/>
        </w:rPr>
        <w:t xml:space="preserve"> = </w:t>
      </w:r>
      <w:r w:rsidR="00EF566A">
        <w:rPr>
          <w:rFonts w:eastAsia="Arial" w:cs="Times New Roman"/>
          <w:szCs w:val="24"/>
        </w:rPr>
        <w:t>.</w:t>
      </w:r>
      <w:r w:rsidR="00183455">
        <w:rPr>
          <w:rFonts w:eastAsia="Arial" w:cs="Times New Roman"/>
          <w:szCs w:val="24"/>
        </w:rPr>
        <w:t>05</w:t>
      </w:r>
      <w:r w:rsidR="009840E4">
        <w:rPr>
          <w:rFonts w:eastAsia="Arial" w:cs="Times New Roman"/>
          <w:szCs w:val="24"/>
        </w:rPr>
        <w:t xml:space="preserve">, </w:t>
      </w:r>
      <w:r w:rsidR="009840E4" w:rsidRPr="009840E4">
        <w:rPr>
          <w:rFonts w:eastAsia="Arial" w:cs="Times New Roman"/>
          <w:szCs w:val="24"/>
        </w:rPr>
        <w:t xml:space="preserve">in which JOL ratings/recall rates were </w:t>
      </w:r>
      <w:r w:rsidR="00171683">
        <w:rPr>
          <w:rFonts w:eastAsia="Arial" w:cs="Times New Roman"/>
          <w:szCs w:val="24"/>
        </w:rPr>
        <w:t>significantly higher</w:t>
      </w:r>
      <w:del w:id="127" w:author="Mark Huff" w:date="2020-10-07T19:59:00Z">
        <w:r w:rsidR="009840E4" w:rsidRPr="009840E4" w:rsidDel="005D704E">
          <w:rPr>
            <w:rFonts w:eastAsia="Arial" w:cs="Times New Roman"/>
            <w:szCs w:val="24"/>
          </w:rPr>
          <w:delText xml:space="preserve"> </w:delText>
        </w:r>
      </w:del>
      <w:r w:rsidR="004D2E13">
        <w:rPr>
          <w:rFonts w:eastAsia="Arial" w:cs="Times New Roman"/>
          <w:szCs w:val="24"/>
        </w:rPr>
        <w:t xml:space="preserve"> for</w:t>
      </w:r>
      <w:ins w:id="128" w:author="Mark Huff" w:date="2020-10-07T19:59:00Z">
        <w:r w:rsidR="005D704E">
          <w:rPr>
            <w:rFonts w:eastAsia="Arial" w:cs="Times New Roman"/>
            <w:szCs w:val="24"/>
          </w:rPr>
          <w:t xml:space="preserve"> the</w:t>
        </w:r>
      </w:ins>
      <w:r w:rsidR="004D2E13">
        <w:rPr>
          <w:rFonts w:eastAsia="Arial" w:cs="Times New Roman"/>
          <w:szCs w:val="24"/>
        </w:rPr>
        <w:t xml:space="preserve"> </w:t>
      </w:r>
      <w:r w:rsidR="008A5056" w:rsidRPr="008354C8">
        <w:rPr>
          <w:rFonts w:eastAsia="Arial" w:cs="Times New Roman"/>
          <w:szCs w:val="24"/>
        </w:rPr>
        <w:t xml:space="preserve">relational </w:t>
      </w:r>
      <w:r w:rsidR="009840E4" w:rsidRPr="008354C8">
        <w:rPr>
          <w:rFonts w:eastAsia="Arial" w:cs="Times New Roman"/>
          <w:szCs w:val="24"/>
        </w:rPr>
        <w:t>(</w:t>
      </w:r>
      <w:r w:rsidR="00E926A1" w:rsidRPr="008354C8">
        <w:rPr>
          <w:rFonts w:eastAsia="Arial" w:cs="Times New Roman"/>
          <w:szCs w:val="24"/>
        </w:rPr>
        <w:t>61.44</w:t>
      </w:r>
      <w:r w:rsidR="00171683" w:rsidRPr="008354C8">
        <w:rPr>
          <w:rFonts w:eastAsia="Arial" w:cs="Times New Roman"/>
          <w:szCs w:val="24"/>
        </w:rPr>
        <w:t xml:space="preserve">) </w:t>
      </w:r>
      <w:r w:rsidR="004D2E13">
        <w:rPr>
          <w:rFonts w:eastAsia="Arial" w:cs="Times New Roman"/>
          <w:szCs w:val="24"/>
        </w:rPr>
        <w:t>and</w:t>
      </w:r>
      <w:r w:rsidR="004D2E13" w:rsidRPr="008354C8">
        <w:rPr>
          <w:rFonts w:eastAsia="Arial" w:cs="Times New Roman"/>
          <w:szCs w:val="24"/>
        </w:rPr>
        <w:t xml:space="preserve"> </w:t>
      </w:r>
      <w:r w:rsidR="008A5056" w:rsidRPr="008354C8">
        <w:rPr>
          <w:rFonts w:eastAsia="Arial" w:cs="Times New Roman"/>
          <w:szCs w:val="24"/>
        </w:rPr>
        <w:t xml:space="preserve">item-specific </w:t>
      </w:r>
      <w:del w:id="129" w:author="Mark Huff" w:date="2020-10-07T20:00:00Z">
        <w:r w:rsidR="008A5056" w:rsidRPr="008354C8" w:rsidDel="005D704E">
          <w:rPr>
            <w:rFonts w:eastAsia="Arial" w:cs="Times New Roman"/>
            <w:szCs w:val="24"/>
          </w:rPr>
          <w:delText>encoding</w:delText>
        </w:r>
        <w:r w:rsidR="009840E4" w:rsidRPr="008354C8" w:rsidDel="005D704E">
          <w:rPr>
            <w:rFonts w:eastAsia="Arial" w:cs="Times New Roman"/>
            <w:szCs w:val="24"/>
          </w:rPr>
          <w:delText xml:space="preserve"> </w:delText>
        </w:r>
        <w:r w:rsidR="00171683" w:rsidRPr="008354C8" w:rsidDel="005D704E">
          <w:rPr>
            <w:rFonts w:eastAsia="Arial" w:cs="Times New Roman"/>
            <w:szCs w:val="24"/>
          </w:rPr>
          <w:delText xml:space="preserve">strategies </w:delText>
        </w:r>
      </w:del>
      <w:r w:rsidR="009840E4" w:rsidRPr="008354C8">
        <w:rPr>
          <w:rFonts w:eastAsia="Arial" w:cs="Times New Roman"/>
          <w:szCs w:val="24"/>
        </w:rPr>
        <w:t>(</w:t>
      </w:r>
      <w:r w:rsidR="00E926A1" w:rsidRPr="008354C8">
        <w:rPr>
          <w:rFonts w:eastAsia="Arial" w:cs="Times New Roman"/>
          <w:szCs w:val="24"/>
        </w:rPr>
        <w:t>60.12</w:t>
      </w:r>
      <w:r w:rsidR="009840E4" w:rsidRPr="008354C8">
        <w:rPr>
          <w:rFonts w:eastAsia="Arial" w:cs="Times New Roman"/>
          <w:szCs w:val="24"/>
        </w:rPr>
        <w:t>)</w:t>
      </w:r>
      <w:r w:rsidR="00171683" w:rsidRPr="008354C8">
        <w:rPr>
          <w:rFonts w:eastAsia="Arial" w:cs="Times New Roman"/>
          <w:szCs w:val="24"/>
        </w:rPr>
        <w:t xml:space="preserve"> </w:t>
      </w:r>
      <w:ins w:id="130" w:author="Mark Huff" w:date="2020-10-07T20:00:00Z">
        <w:r w:rsidR="005D704E">
          <w:rPr>
            <w:rFonts w:eastAsia="Arial" w:cs="Times New Roman"/>
            <w:szCs w:val="24"/>
          </w:rPr>
          <w:t xml:space="preserve">groups </w:t>
        </w:r>
      </w:ins>
      <w:r w:rsidR="00171683" w:rsidRPr="008354C8">
        <w:rPr>
          <w:rFonts w:eastAsia="Arial" w:cs="Times New Roman"/>
          <w:szCs w:val="24"/>
        </w:rPr>
        <w:t xml:space="preserve">relative to the </w:t>
      </w:r>
      <w:r w:rsidR="004D2E13" w:rsidRPr="008354C8">
        <w:rPr>
          <w:rFonts w:eastAsia="Arial" w:cs="Times New Roman"/>
          <w:szCs w:val="24"/>
        </w:rPr>
        <w:t>read</w:t>
      </w:r>
      <w:r w:rsidR="004D2E13">
        <w:rPr>
          <w:rFonts w:eastAsia="Arial" w:cs="Times New Roman"/>
          <w:szCs w:val="24"/>
        </w:rPr>
        <w:t>-</w:t>
      </w:r>
      <w:r w:rsidR="00171683" w:rsidRPr="008354C8">
        <w:rPr>
          <w:rFonts w:eastAsia="Arial" w:cs="Times New Roman"/>
          <w:szCs w:val="24"/>
        </w:rPr>
        <w:t xml:space="preserve">only </w:t>
      </w:r>
      <w:r w:rsidR="004D2E13">
        <w:rPr>
          <w:rFonts w:eastAsia="Arial" w:cs="Times New Roman"/>
          <w:szCs w:val="24"/>
        </w:rPr>
        <w:t>group</w:t>
      </w:r>
      <w:r w:rsidR="004D2E13" w:rsidRPr="008354C8">
        <w:rPr>
          <w:rFonts w:eastAsia="Arial" w:cs="Times New Roman"/>
          <w:szCs w:val="24"/>
        </w:rPr>
        <w:t xml:space="preserve"> </w:t>
      </w:r>
      <w:r w:rsidR="009840E4" w:rsidRPr="008354C8">
        <w:rPr>
          <w:rFonts w:eastAsia="Arial" w:cs="Times New Roman"/>
          <w:szCs w:val="24"/>
        </w:rPr>
        <w:t>(</w:t>
      </w:r>
      <w:r w:rsidR="00E926A1" w:rsidRPr="008354C8">
        <w:rPr>
          <w:rFonts w:eastAsia="Arial" w:cs="Times New Roman"/>
          <w:szCs w:val="24"/>
        </w:rPr>
        <w:t>53.33</w:t>
      </w:r>
      <w:r w:rsidR="009840E4" w:rsidRPr="008354C8">
        <w:rPr>
          <w:rFonts w:eastAsia="Arial" w:cs="Times New Roman"/>
          <w:szCs w:val="24"/>
        </w:rPr>
        <w:t>).</w:t>
      </w:r>
      <w:r w:rsidR="008A5056" w:rsidRPr="00171683">
        <w:rPr>
          <w:rFonts w:eastAsia="Arial" w:cs="Times New Roman"/>
          <w:szCs w:val="24"/>
        </w:rPr>
        <w:t xml:space="preserve"> </w:t>
      </w:r>
      <w:r w:rsidR="00171683" w:rsidRPr="00171683">
        <w:rPr>
          <w:rFonts w:eastAsia="Arial" w:cs="Times New Roman"/>
          <w:szCs w:val="24"/>
        </w:rPr>
        <w:t>All</w:t>
      </w:r>
      <w:r w:rsidR="00171683">
        <w:rPr>
          <w:rFonts w:eastAsia="Arial" w:cs="Times New Roman"/>
          <w:szCs w:val="24"/>
        </w:rPr>
        <w:t xml:space="preserve"> comparisons differed significantly</w:t>
      </w:r>
      <w:r w:rsidR="00171683" w:rsidRPr="00171683">
        <w:rPr>
          <w:rFonts w:eastAsia="Arial" w:cs="Times New Roman"/>
          <w:szCs w:val="24"/>
        </w:rPr>
        <w:t xml:space="preserve">, </w:t>
      </w:r>
      <w:commentRangeStart w:id="131"/>
      <w:commentRangeStart w:id="132"/>
      <w:commentRangeStart w:id="133"/>
      <w:proofErr w:type="spellStart"/>
      <w:r w:rsidR="00171683" w:rsidRPr="008354C8">
        <w:rPr>
          <w:rFonts w:eastAsia="Arial" w:cs="Times New Roman"/>
          <w:i/>
          <w:iCs/>
          <w:szCs w:val="24"/>
        </w:rPr>
        <w:t>t</w:t>
      </w:r>
      <w:r w:rsidR="00171683" w:rsidRPr="00171683">
        <w:rPr>
          <w:rFonts w:eastAsia="Arial" w:cs="Times New Roman"/>
          <w:szCs w:val="24"/>
        </w:rPr>
        <w:t>s</w:t>
      </w:r>
      <w:proofErr w:type="spellEnd"/>
      <w:r w:rsidR="00171683" w:rsidRPr="00171683">
        <w:rPr>
          <w:rFonts w:eastAsia="Arial" w:cs="Times New Roman"/>
          <w:szCs w:val="24"/>
        </w:rPr>
        <w:t xml:space="preserve"> ≥ </w:t>
      </w:r>
      <w:del w:id="134" w:author="Nick Maxwell" w:date="2020-10-09T16:45:00Z">
        <w:r w:rsidR="00171683" w:rsidRPr="00106885" w:rsidDel="00055F14">
          <w:rPr>
            <w:rFonts w:eastAsia="Arial" w:cs="Times New Roman"/>
            <w:szCs w:val="24"/>
            <w:highlight w:val="yellow"/>
          </w:rPr>
          <w:delText>XX</w:delText>
        </w:r>
      </w:del>
      <w:ins w:id="135" w:author="Nick Maxwell" w:date="2020-10-09T16:45:00Z">
        <w:r w:rsidR="00055F14">
          <w:rPr>
            <w:rFonts w:eastAsia="Arial" w:cs="Times New Roman"/>
            <w:szCs w:val="24"/>
          </w:rPr>
          <w:t>2.96</w:t>
        </w:r>
      </w:ins>
      <w:r w:rsidR="00171683" w:rsidRPr="00171683">
        <w:rPr>
          <w:rFonts w:eastAsia="Arial" w:cs="Times New Roman"/>
          <w:szCs w:val="24"/>
        </w:rPr>
        <w:t xml:space="preserve">, </w:t>
      </w:r>
      <w:r w:rsidR="00171683" w:rsidRPr="008354C8">
        <w:rPr>
          <w:rFonts w:eastAsia="Arial" w:cs="Times New Roman"/>
          <w:i/>
          <w:iCs/>
          <w:szCs w:val="24"/>
        </w:rPr>
        <w:t>d</w:t>
      </w:r>
      <w:r w:rsidR="00171683" w:rsidRPr="00171683">
        <w:rPr>
          <w:rFonts w:eastAsia="Arial" w:cs="Times New Roman"/>
          <w:szCs w:val="24"/>
        </w:rPr>
        <w:t xml:space="preserve">s ≥ </w:t>
      </w:r>
      <w:r w:rsidR="00171683" w:rsidRPr="000F416C">
        <w:rPr>
          <w:rFonts w:eastAsia="Arial" w:cs="Times New Roman"/>
          <w:szCs w:val="24"/>
          <w:highlight w:val="yellow"/>
          <w:rPrChange w:id="136" w:author="Nick Maxwell" w:date="2020-10-09T14:09:00Z">
            <w:rPr>
              <w:rFonts w:eastAsia="Arial" w:cs="Times New Roman"/>
              <w:szCs w:val="24"/>
            </w:rPr>
          </w:rPrChange>
        </w:rPr>
        <w:t>XX</w:t>
      </w:r>
      <w:commentRangeEnd w:id="131"/>
      <w:r w:rsidR="004D2E13" w:rsidRPr="000F416C">
        <w:rPr>
          <w:rStyle w:val="CommentReference"/>
          <w:highlight w:val="yellow"/>
          <w:rPrChange w:id="137" w:author="Nick Maxwell" w:date="2020-10-09T14:09:00Z">
            <w:rPr>
              <w:rStyle w:val="CommentReference"/>
            </w:rPr>
          </w:rPrChange>
        </w:rPr>
        <w:commentReference w:id="131"/>
      </w:r>
      <w:commentRangeEnd w:id="132"/>
      <w:r w:rsidR="00554016" w:rsidRPr="000F416C">
        <w:rPr>
          <w:rStyle w:val="CommentReference"/>
          <w:highlight w:val="yellow"/>
          <w:rPrChange w:id="138" w:author="Nick Maxwell" w:date="2020-10-09T14:09:00Z">
            <w:rPr>
              <w:rStyle w:val="CommentReference"/>
            </w:rPr>
          </w:rPrChange>
        </w:rPr>
        <w:commentReference w:id="132"/>
      </w:r>
      <w:commentRangeEnd w:id="133"/>
      <w:r w:rsidR="00796067">
        <w:rPr>
          <w:rStyle w:val="CommentReference"/>
        </w:rPr>
        <w:commentReference w:id="133"/>
      </w:r>
      <w:r w:rsidR="00171683" w:rsidRPr="00171683">
        <w:rPr>
          <w:rFonts w:eastAsia="Arial" w:cs="Times New Roman"/>
          <w:szCs w:val="24"/>
        </w:rPr>
        <w:t xml:space="preserve">, </w:t>
      </w:r>
      <w:proofErr w:type="gramStart"/>
      <w:r w:rsidR="00171683">
        <w:rPr>
          <w:rFonts w:eastAsia="Arial" w:cs="Times New Roman"/>
          <w:szCs w:val="24"/>
        </w:rPr>
        <w:t>with the exception of</w:t>
      </w:r>
      <w:proofErr w:type="gramEnd"/>
      <w:r w:rsidR="00171683">
        <w:rPr>
          <w:rFonts w:eastAsia="Arial" w:cs="Times New Roman"/>
          <w:szCs w:val="24"/>
        </w:rPr>
        <w:t xml:space="preserve"> the comparison between </w:t>
      </w:r>
      <w:r w:rsidR="004D2E13">
        <w:rPr>
          <w:rFonts w:eastAsia="Arial" w:cs="Times New Roman"/>
          <w:szCs w:val="24"/>
        </w:rPr>
        <w:t xml:space="preserve">the </w:t>
      </w:r>
      <w:r w:rsidR="00171683">
        <w:rPr>
          <w:rFonts w:eastAsia="Arial" w:cs="Times New Roman"/>
          <w:szCs w:val="24"/>
        </w:rPr>
        <w:t xml:space="preserve">relational and item-specific </w:t>
      </w:r>
      <w:r w:rsidR="004D2E13">
        <w:rPr>
          <w:rFonts w:eastAsia="Arial" w:cs="Times New Roman"/>
          <w:szCs w:val="24"/>
        </w:rPr>
        <w:t>groups</w:t>
      </w:r>
      <w:r w:rsidR="00171683">
        <w:rPr>
          <w:rFonts w:eastAsia="Arial" w:cs="Times New Roman"/>
          <w:szCs w:val="24"/>
        </w:rPr>
        <w:t xml:space="preserve">, which was non-significant, </w:t>
      </w:r>
      <w:r w:rsidR="00171683">
        <w:rPr>
          <w:rFonts w:eastAsia="Arial" w:cs="Times New Roman"/>
          <w:i/>
          <w:iCs/>
          <w:szCs w:val="24"/>
        </w:rPr>
        <w:t>t</w:t>
      </w:r>
      <w:r w:rsidR="004D2E13">
        <w:rPr>
          <w:rFonts w:eastAsia="Arial" w:cs="Times New Roman"/>
          <w:szCs w:val="24"/>
        </w:rPr>
        <w:t xml:space="preserve"> &lt; 1</w:t>
      </w:r>
      <w:r w:rsidR="00171683">
        <w:rPr>
          <w:rFonts w:eastAsia="Arial" w:cs="Times New Roman"/>
          <w:szCs w:val="24"/>
        </w:rPr>
        <w:t xml:space="preserve">. </w:t>
      </w:r>
      <w:r w:rsidR="00EF566A">
        <w:rPr>
          <w:rFonts w:eastAsia="Arial" w:cs="Times New Roman"/>
          <w:szCs w:val="24"/>
        </w:rPr>
        <w:t>Finally,</w:t>
      </w:r>
      <w:r w:rsidR="00EF566A" w:rsidRPr="003E7264">
        <w:rPr>
          <w:rFonts w:eastAsia="Arial" w:cs="Times New Roman"/>
          <w:szCs w:val="24"/>
        </w:rPr>
        <w:t xml:space="preserve"> </w:t>
      </w:r>
      <w:r w:rsidR="00327CA4">
        <w:rPr>
          <w:rFonts w:eastAsia="Arial" w:cs="Times New Roman"/>
          <w:szCs w:val="24"/>
        </w:rPr>
        <w:t xml:space="preserve">a </w:t>
      </w:r>
      <w:r w:rsidR="008A5056">
        <w:rPr>
          <w:rFonts w:eastAsia="Arial" w:cs="Times New Roman"/>
          <w:szCs w:val="24"/>
        </w:rPr>
        <w:t>significant</w:t>
      </w:r>
      <w:r w:rsidRPr="003E7264">
        <w:rPr>
          <w:rFonts w:eastAsia="Arial" w:cs="Times New Roman"/>
          <w:szCs w:val="24"/>
        </w:rPr>
        <w:t xml:space="preserve"> effect of pair type</w:t>
      </w:r>
      <w:r w:rsidR="004D2E13">
        <w:rPr>
          <w:rFonts w:eastAsia="Arial" w:cs="Times New Roman"/>
          <w:szCs w:val="24"/>
        </w:rPr>
        <w:t xml:space="preserve"> was found</w:t>
      </w:r>
      <w:r w:rsidRPr="003E7264">
        <w:rPr>
          <w:rFonts w:eastAsia="Arial" w:cs="Times New Roman"/>
          <w:szCs w:val="24"/>
        </w:rPr>
        <w:t xml:space="preserve">, </w:t>
      </w:r>
      <w:r w:rsidRPr="003E7264">
        <w:rPr>
          <w:rFonts w:eastAsia="Arial" w:cs="Times New Roman"/>
          <w:i/>
          <w:szCs w:val="24"/>
        </w:rPr>
        <w:t>F</w:t>
      </w:r>
      <w:r w:rsidRPr="003E7264">
        <w:rPr>
          <w:rFonts w:eastAsia="Arial" w:cs="Times New Roman"/>
          <w:szCs w:val="24"/>
        </w:rPr>
        <w:t>(</w:t>
      </w:r>
      <w:r w:rsidR="009840E4">
        <w:rPr>
          <w:rFonts w:eastAsia="Arial" w:cs="Times New Roman"/>
          <w:szCs w:val="24"/>
        </w:rPr>
        <w:t>3</w:t>
      </w:r>
      <w:r w:rsidRPr="003E7264">
        <w:rPr>
          <w:rFonts w:eastAsia="Arial" w:cs="Times New Roman"/>
          <w:szCs w:val="24"/>
        </w:rPr>
        <w:t xml:space="preserve">, </w:t>
      </w:r>
      <w:r w:rsidR="009840E4">
        <w:rPr>
          <w:rFonts w:eastAsia="Arial" w:cs="Times New Roman"/>
          <w:szCs w:val="24"/>
        </w:rPr>
        <w:t>255</w:t>
      </w:r>
      <w:r w:rsidRPr="003E7264">
        <w:rPr>
          <w:rFonts w:eastAsia="Arial" w:cs="Times New Roman"/>
          <w:szCs w:val="24"/>
        </w:rPr>
        <w:t xml:space="preserve">) = </w:t>
      </w:r>
      <w:r w:rsidR="009840E4">
        <w:rPr>
          <w:rFonts w:eastAsia="Arial" w:cs="Times New Roman"/>
          <w:szCs w:val="24"/>
        </w:rPr>
        <w:t>766.58</w:t>
      </w:r>
      <w:r w:rsidRPr="003E7264">
        <w:rPr>
          <w:rFonts w:eastAsia="Arial" w:cs="Times New Roman"/>
          <w:szCs w:val="24"/>
        </w:rPr>
        <w:t xml:space="preserve">, </w:t>
      </w:r>
      <w:r w:rsidRPr="003E7264">
        <w:rPr>
          <w:rFonts w:eastAsia="Arial" w:cs="Times New Roman"/>
          <w:i/>
          <w:iCs/>
          <w:szCs w:val="24"/>
        </w:rPr>
        <w:t>MSE</w:t>
      </w:r>
      <w:r w:rsidRPr="003E7264">
        <w:rPr>
          <w:rFonts w:eastAsia="Arial" w:cs="Times New Roman"/>
          <w:szCs w:val="24"/>
        </w:rPr>
        <w:t xml:space="preserve"> = </w:t>
      </w:r>
      <w:r w:rsidR="009840E4">
        <w:rPr>
          <w:rFonts w:eastAsia="Arial" w:cs="Times New Roman"/>
          <w:szCs w:val="24"/>
        </w:rPr>
        <w:t>107.66,</w:t>
      </w:r>
      <w:r w:rsidRPr="003E7264">
        <w:rPr>
          <w:rFonts w:eastAsia="Arial" w:cs="Times New Roman"/>
          <w:szCs w:val="24"/>
        </w:rPr>
        <w:t xml:space="preserve"> </w:t>
      </w:r>
      <w:r w:rsidRPr="003E7264">
        <w:rPr>
          <w:rFonts w:eastAsia="Arial" w:cs="Times New Roman"/>
          <w:i/>
          <w:iCs/>
          <w:szCs w:val="24"/>
        </w:rPr>
        <w:t>η</w:t>
      </w:r>
      <w:r w:rsidRPr="003E7264">
        <w:rPr>
          <w:rFonts w:eastAsia="Arial" w:cs="Times New Roman"/>
          <w:szCs w:val="24"/>
          <w:vertAlign w:val="subscript"/>
        </w:rPr>
        <w:t>p</w:t>
      </w:r>
      <w:r w:rsidRPr="003E7264">
        <w:rPr>
          <w:rFonts w:eastAsia="Arial" w:cs="Times New Roman"/>
          <w:szCs w:val="24"/>
          <w:vertAlign w:val="superscript"/>
        </w:rPr>
        <w:t>2</w:t>
      </w:r>
      <w:r w:rsidRPr="003E7264">
        <w:rPr>
          <w:rFonts w:eastAsia="Arial" w:cs="Times New Roman"/>
          <w:szCs w:val="24"/>
        </w:rPr>
        <w:t xml:space="preserve"> = </w:t>
      </w:r>
      <w:r w:rsidR="009840E4">
        <w:rPr>
          <w:rFonts w:eastAsia="Arial" w:cs="Times New Roman"/>
          <w:szCs w:val="24"/>
        </w:rPr>
        <w:t>0.58</w:t>
      </w:r>
      <w:r w:rsidRPr="003E7264">
        <w:rPr>
          <w:rFonts w:eastAsia="Arial" w:cs="Times New Roman"/>
          <w:szCs w:val="24"/>
        </w:rPr>
        <w:t xml:space="preserve">, </w:t>
      </w:r>
      <w:bookmarkStart w:id="139" w:name="_Hlk34143566"/>
      <w:r w:rsidRPr="003E7264">
        <w:rPr>
          <w:rFonts w:eastAsia="Arial" w:cs="Times New Roman"/>
          <w:szCs w:val="24"/>
        </w:rPr>
        <w:t xml:space="preserve">in which JOL ratings/recall rates were </w:t>
      </w:r>
      <w:r w:rsidR="004D2E13">
        <w:rPr>
          <w:rFonts w:eastAsia="Arial" w:cs="Times New Roman"/>
          <w:szCs w:val="24"/>
        </w:rPr>
        <w:t>higher</w:t>
      </w:r>
      <w:r w:rsidR="004D2E13" w:rsidRPr="003E7264">
        <w:rPr>
          <w:rFonts w:eastAsia="Arial" w:cs="Times New Roman"/>
          <w:szCs w:val="24"/>
        </w:rPr>
        <w:t xml:space="preserve"> </w:t>
      </w:r>
      <w:r w:rsidRPr="003E7264">
        <w:rPr>
          <w:rFonts w:eastAsia="Arial" w:cs="Times New Roman"/>
          <w:szCs w:val="24"/>
        </w:rPr>
        <w:t xml:space="preserve">for symmetrical pairs </w:t>
      </w:r>
      <w:r w:rsidRPr="008354C8">
        <w:rPr>
          <w:rFonts w:eastAsia="Arial" w:cs="Times New Roman"/>
          <w:szCs w:val="24"/>
        </w:rPr>
        <w:t>(</w:t>
      </w:r>
      <w:r w:rsidR="00E926A1" w:rsidRPr="008354C8">
        <w:rPr>
          <w:rFonts w:eastAsia="Arial" w:cs="Times New Roman"/>
          <w:szCs w:val="24"/>
        </w:rPr>
        <w:t>74.22</w:t>
      </w:r>
      <w:r w:rsidRPr="008354C8">
        <w:rPr>
          <w:rFonts w:eastAsia="Arial" w:cs="Times New Roman"/>
          <w:szCs w:val="24"/>
        </w:rPr>
        <w:t>), followed by forward pairs (</w:t>
      </w:r>
      <w:r w:rsidR="00E926A1" w:rsidRPr="008354C8">
        <w:rPr>
          <w:rFonts w:eastAsia="Arial" w:cs="Times New Roman"/>
          <w:szCs w:val="24"/>
        </w:rPr>
        <w:t>72.29</w:t>
      </w:r>
      <w:r w:rsidR="009749B6" w:rsidRPr="008354C8">
        <w:rPr>
          <w:rFonts w:eastAsia="Arial" w:cs="Times New Roman"/>
          <w:szCs w:val="24"/>
        </w:rPr>
        <w:t>)</w:t>
      </w:r>
      <w:r w:rsidRPr="008354C8">
        <w:rPr>
          <w:rFonts w:eastAsia="Arial" w:cs="Times New Roman"/>
          <w:szCs w:val="24"/>
        </w:rPr>
        <w:t xml:space="preserve"> backward pairs (</w:t>
      </w:r>
      <w:r w:rsidR="00E926A1" w:rsidRPr="008354C8">
        <w:rPr>
          <w:rFonts w:eastAsia="Arial" w:cs="Times New Roman"/>
          <w:szCs w:val="24"/>
        </w:rPr>
        <w:t>59.60</w:t>
      </w:r>
      <w:r w:rsidRPr="008354C8">
        <w:rPr>
          <w:rFonts w:eastAsia="Arial" w:cs="Times New Roman"/>
          <w:szCs w:val="24"/>
        </w:rPr>
        <w:t>), and unrelated pairs (</w:t>
      </w:r>
      <w:r w:rsidR="00E926A1" w:rsidRPr="008354C8">
        <w:rPr>
          <w:rFonts w:eastAsia="Arial" w:cs="Times New Roman"/>
          <w:szCs w:val="24"/>
        </w:rPr>
        <w:t>27.55</w:t>
      </w:r>
      <w:r w:rsidRPr="008354C8">
        <w:rPr>
          <w:rFonts w:eastAsia="Arial" w:cs="Times New Roman"/>
          <w:szCs w:val="24"/>
        </w:rPr>
        <w:t>).</w:t>
      </w:r>
      <w:r w:rsidRPr="00B1614B">
        <w:rPr>
          <w:rFonts w:eastAsia="Arial" w:cs="Times New Roman"/>
          <w:szCs w:val="24"/>
        </w:rPr>
        <w:t xml:space="preserve"> </w:t>
      </w:r>
      <w:bookmarkEnd w:id="139"/>
      <w:r w:rsidR="00B1614B">
        <w:rPr>
          <w:rFonts w:eastAsia="Arial" w:cs="Times New Roman"/>
          <w:szCs w:val="24"/>
        </w:rPr>
        <w:t>C</w:t>
      </w:r>
      <w:r w:rsidRPr="003E7264">
        <w:rPr>
          <w:rFonts w:eastAsia="Arial" w:cs="Times New Roman"/>
          <w:szCs w:val="24"/>
        </w:rPr>
        <w:t xml:space="preserve">omparisons across pair types differed statistically, </w:t>
      </w:r>
      <w:proofErr w:type="spellStart"/>
      <w:r w:rsidRPr="003E7264">
        <w:rPr>
          <w:rFonts w:eastAsia="Arial" w:cs="Times New Roman"/>
          <w:i/>
          <w:szCs w:val="24"/>
        </w:rPr>
        <w:t>t</w:t>
      </w:r>
      <w:r w:rsidRPr="003E7264">
        <w:rPr>
          <w:rFonts w:eastAsia="Arial" w:cs="Times New Roman"/>
          <w:szCs w:val="24"/>
        </w:rPr>
        <w:t>s</w:t>
      </w:r>
      <w:proofErr w:type="spellEnd"/>
      <w:r w:rsidRPr="003E7264">
        <w:rPr>
          <w:rFonts w:eastAsia="Arial" w:cs="Times New Roman"/>
          <w:szCs w:val="24"/>
        </w:rPr>
        <w:t xml:space="preserve"> </w:t>
      </w:r>
      <w:bookmarkStart w:id="140" w:name="_Hlk9617943"/>
      <w:r w:rsidRPr="003E7264">
        <w:rPr>
          <w:rFonts w:ascii="Cambria Math" w:eastAsia="Arial" w:hAnsi="Cambria Math" w:cs="Times New Roman"/>
          <w:szCs w:val="24"/>
        </w:rPr>
        <w:t>≥</w:t>
      </w:r>
      <w:bookmarkEnd w:id="140"/>
      <w:r w:rsidRPr="003E7264">
        <w:rPr>
          <w:rFonts w:eastAsia="Arial" w:cs="Times New Roman"/>
          <w:szCs w:val="24"/>
        </w:rPr>
        <w:t xml:space="preserve"> </w:t>
      </w:r>
      <w:r w:rsidR="00B1614B">
        <w:rPr>
          <w:rFonts w:eastAsia="Arial" w:cs="Times New Roman"/>
          <w:szCs w:val="24"/>
        </w:rPr>
        <w:t>2.68</w:t>
      </w:r>
      <w:r w:rsidRPr="003E7264">
        <w:rPr>
          <w:rFonts w:eastAsia="Arial" w:cs="Times New Roman"/>
          <w:szCs w:val="24"/>
        </w:rPr>
        <w:t xml:space="preserve">, </w:t>
      </w:r>
      <w:r w:rsidRPr="003E7264">
        <w:rPr>
          <w:rFonts w:eastAsia="Arial" w:cs="Times New Roman"/>
          <w:i/>
          <w:szCs w:val="24"/>
        </w:rPr>
        <w:t>d</w:t>
      </w:r>
      <w:r w:rsidRPr="003E7264">
        <w:rPr>
          <w:rFonts w:eastAsia="Arial" w:cs="Times New Roman"/>
          <w:szCs w:val="24"/>
        </w:rPr>
        <w:t xml:space="preserve">s </w:t>
      </w:r>
      <w:bookmarkStart w:id="141" w:name="_Hlk9618293"/>
      <w:r w:rsidRPr="003E7264">
        <w:rPr>
          <w:rFonts w:eastAsia="Arial" w:cs="Times New Roman"/>
          <w:szCs w:val="24"/>
        </w:rPr>
        <w:t>≥</w:t>
      </w:r>
      <w:bookmarkEnd w:id="141"/>
      <w:r w:rsidRPr="003E7264">
        <w:rPr>
          <w:rFonts w:eastAsia="Arial" w:cs="Times New Roman"/>
          <w:szCs w:val="24"/>
        </w:rPr>
        <w:t xml:space="preserve"> </w:t>
      </w:r>
      <w:r w:rsidR="009749B6" w:rsidRPr="008354C8">
        <w:rPr>
          <w:rFonts w:eastAsia="Arial" w:cs="Times New Roman"/>
          <w:szCs w:val="24"/>
          <w:highlight w:val="yellow"/>
        </w:rPr>
        <w:t>XX</w:t>
      </w:r>
      <w:r w:rsidR="00B1614B">
        <w:rPr>
          <w:rFonts w:eastAsia="Arial" w:cs="Times New Roman"/>
          <w:szCs w:val="24"/>
        </w:rPr>
        <w:t>.</w:t>
      </w:r>
    </w:p>
    <w:p w14:paraId="45B0EB4E" w14:textId="266332FC" w:rsidR="001D3E87" w:rsidRPr="0074241A" w:rsidRDefault="008A5056" w:rsidP="003E112C">
      <w:pPr>
        <w:spacing w:after="160"/>
        <w:ind w:firstLine="720"/>
        <w:contextualSpacing/>
        <w:rPr>
          <w:rFonts w:eastAsia="Arial" w:cs="Times New Roman"/>
          <w:szCs w:val="24"/>
        </w:rPr>
      </w:pPr>
      <w:r>
        <w:rPr>
          <w:rFonts w:eastAsia="Arial" w:cs="Times New Roman"/>
          <w:szCs w:val="24"/>
        </w:rPr>
        <w:lastRenderedPageBreak/>
        <w:t xml:space="preserve">A significant two-way interaction between </w:t>
      </w:r>
      <w:r w:rsidR="004D2E13">
        <w:rPr>
          <w:rFonts w:eastAsia="Arial" w:cs="Times New Roman"/>
          <w:szCs w:val="24"/>
        </w:rPr>
        <w:t xml:space="preserve">measure </w:t>
      </w:r>
      <w:r>
        <w:rPr>
          <w:rFonts w:eastAsia="Arial" w:cs="Times New Roman"/>
          <w:szCs w:val="24"/>
        </w:rPr>
        <w:t xml:space="preserve">and </w:t>
      </w:r>
      <w:r w:rsidR="00585D2D">
        <w:rPr>
          <w:rFonts w:eastAsia="Arial" w:cs="Times New Roman"/>
          <w:szCs w:val="24"/>
        </w:rPr>
        <w:t>pair type</w:t>
      </w:r>
      <w:r w:rsidR="004D2E13">
        <w:rPr>
          <w:rFonts w:eastAsia="Arial" w:cs="Times New Roman"/>
          <w:szCs w:val="24"/>
        </w:rPr>
        <w:t xml:space="preserve"> </w:t>
      </w:r>
      <w:r>
        <w:rPr>
          <w:rFonts w:eastAsia="Arial" w:cs="Times New Roman"/>
          <w:szCs w:val="24"/>
        </w:rPr>
        <w:t>confirmed that the illusion of competence replicated</w:t>
      </w:r>
      <w:r w:rsidR="00E8249E">
        <w:rPr>
          <w:rFonts w:eastAsia="Arial" w:cs="Times New Roman"/>
          <w:szCs w:val="24"/>
        </w:rPr>
        <w:t xml:space="preserve"> across </w:t>
      </w:r>
      <w:del w:id="142" w:author="Mark Huff" w:date="2020-10-07T19:46:00Z">
        <w:r w:rsidR="00E8249E" w:rsidDel="00554016">
          <w:rPr>
            <w:rFonts w:eastAsia="Arial" w:cs="Times New Roman"/>
            <w:szCs w:val="24"/>
          </w:rPr>
          <w:delText xml:space="preserve">each </w:delText>
        </w:r>
      </w:del>
      <w:r w:rsidR="00E8249E">
        <w:rPr>
          <w:rFonts w:eastAsia="Arial" w:cs="Times New Roman"/>
          <w:szCs w:val="24"/>
        </w:rPr>
        <w:t xml:space="preserve">encoding </w:t>
      </w:r>
      <w:r w:rsidR="004D2E13">
        <w:rPr>
          <w:rFonts w:eastAsia="Arial" w:cs="Times New Roman"/>
          <w:szCs w:val="24"/>
        </w:rPr>
        <w:t>group</w:t>
      </w:r>
      <w:ins w:id="143" w:author="Mark Huff" w:date="2020-10-07T19:46:00Z">
        <w:r w:rsidR="00554016">
          <w:rPr>
            <w:rFonts w:eastAsia="Arial" w:cs="Times New Roman"/>
            <w:szCs w:val="24"/>
          </w:rPr>
          <w:t>s</w:t>
        </w:r>
      </w:ins>
      <w:r w:rsidR="00E8249E">
        <w:rPr>
          <w:rFonts w:eastAsia="Arial" w:cs="Times New Roman"/>
          <w:szCs w:val="24"/>
        </w:rPr>
        <w:t>,</w:t>
      </w:r>
      <w:r>
        <w:rPr>
          <w:rFonts w:eastAsia="Arial" w:cs="Times New Roman"/>
          <w:szCs w:val="24"/>
        </w:rPr>
        <w:t xml:space="preserve"> </w:t>
      </w:r>
      <w:r w:rsidR="00E8249E" w:rsidRPr="008354C8">
        <w:rPr>
          <w:rFonts w:eastAsia="Arial" w:cs="Times New Roman"/>
          <w:i/>
          <w:iCs/>
          <w:szCs w:val="24"/>
        </w:rPr>
        <w:t>F</w:t>
      </w:r>
      <w:r w:rsidR="00E8249E" w:rsidRPr="00E8249E">
        <w:rPr>
          <w:rFonts w:eastAsia="Arial" w:cs="Times New Roman"/>
          <w:szCs w:val="24"/>
        </w:rPr>
        <w:t>(</w:t>
      </w:r>
      <w:r w:rsidR="001A425D">
        <w:rPr>
          <w:rFonts w:eastAsia="Arial" w:cs="Times New Roman"/>
          <w:szCs w:val="24"/>
        </w:rPr>
        <w:t>2</w:t>
      </w:r>
      <w:r w:rsidR="00E8249E" w:rsidRPr="00E8249E">
        <w:rPr>
          <w:rFonts w:eastAsia="Arial" w:cs="Times New Roman"/>
          <w:szCs w:val="24"/>
        </w:rPr>
        <w:t xml:space="preserve">, </w:t>
      </w:r>
      <w:r w:rsidR="001A425D">
        <w:rPr>
          <w:rFonts w:eastAsia="Arial" w:cs="Times New Roman"/>
          <w:szCs w:val="24"/>
        </w:rPr>
        <w:t>85</w:t>
      </w:r>
      <w:r w:rsidR="00E8249E" w:rsidRPr="00E8249E">
        <w:rPr>
          <w:rFonts w:eastAsia="Arial" w:cs="Times New Roman"/>
          <w:szCs w:val="24"/>
        </w:rPr>
        <w:t xml:space="preserve">) = </w:t>
      </w:r>
      <w:r w:rsidR="001A425D">
        <w:rPr>
          <w:rFonts w:eastAsia="Arial" w:cs="Times New Roman"/>
          <w:szCs w:val="24"/>
        </w:rPr>
        <w:t>5.21</w:t>
      </w:r>
      <w:r w:rsidR="00E8249E" w:rsidRPr="00E8249E">
        <w:rPr>
          <w:rFonts w:eastAsia="Arial" w:cs="Times New Roman"/>
          <w:szCs w:val="24"/>
        </w:rPr>
        <w:t xml:space="preserve">, </w:t>
      </w:r>
      <w:r w:rsidR="00E8249E" w:rsidRPr="008354C8">
        <w:rPr>
          <w:rFonts w:eastAsia="Arial" w:cs="Times New Roman"/>
          <w:i/>
          <w:iCs/>
          <w:szCs w:val="24"/>
        </w:rPr>
        <w:t>MSE</w:t>
      </w:r>
      <w:r w:rsidR="00E8249E" w:rsidRPr="00E8249E">
        <w:rPr>
          <w:rFonts w:eastAsia="Arial" w:cs="Times New Roman"/>
          <w:szCs w:val="24"/>
        </w:rPr>
        <w:t xml:space="preserve"> = </w:t>
      </w:r>
      <w:r w:rsidR="001A425D">
        <w:rPr>
          <w:rFonts w:eastAsia="Arial" w:cs="Times New Roman"/>
          <w:szCs w:val="24"/>
        </w:rPr>
        <w:t>107.66</w:t>
      </w:r>
      <w:r w:rsidR="00E8249E">
        <w:rPr>
          <w:rFonts w:eastAsia="Arial" w:cs="Times New Roman"/>
          <w:szCs w:val="24"/>
        </w:rPr>
        <w:t>,</w:t>
      </w:r>
      <w:r w:rsidR="00E8249E" w:rsidRPr="00E8249E">
        <w:rPr>
          <w:rFonts w:eastAsia="Arial" w:cs="Times New Roman"/>
          <w:szCs w:val="24"/>
        </w:rPr>
        <w:t xml:space="preserve"> </w:t>
      </w:r>
      <w:r w:rsidR="00E8249E" w:rsidRPr="008354C8">
        <w:rPr>
          <w:rFonts w:eastAsia="Arial" w:cs="Times New Roman"/>
          <w:i/>
          <w:iCs/>
          <w:szCs w:val="24"/>
        </w:rPr>
        <w:t>η</w:t>
      </w:r>
      <w:r w:rsidR="00E8249E" w:rsidRPr="008354C8">
        <w:rPr>
          <w:rFonts w:eastAsia="Arial" w:cs="Times New Roman"/>
          <w:i/>
          <w:iCs/>
          <w:szCs w:val="24"/>
          <w:vertAlign w:val="subscript"/>
        </w:rPr>
        <w:t>p</w:t>
      </w:r>
      <w:r w:rsidR="00E8249E" w:rsidRPr="008354C8">
        <w:rPr>
          <w:rFonts w:eastAsia="Arial" w:cs="Times New Roman"/>
          <w:i/>
          <w:iCs/>
          <w:szCs w:val="24"/>
        </w:rPr>
        <w:t>2</w:t>
      </w:r>
      <w:r w:rsidR="00E8249E" w:rsidRPr="00E8249E">
        <w:rPr>
          <w:rFonts w:eastAsia="Arial" w:cs="Times New Roman"/>
          <w:szCs w:val="24"/>
        </w:rPr>
        <w:t xml:space="preserve"> = </w:t>
      </w:r>
      <w:r w:rsidR="001A425D">
        <w:rPr>
          <w:rFonts w:eastAsia="Arial" w:cs="Times New Roman"/>
          <w:szCs w:val="24"/>
        </w:rPr>
        <w:t>02</w:t>
      </w:r>
      <w:r w:rsidR="00E8249E">
        <w:rPr>
          <w:rFonts w:eastAsia="Arial" w:cs="Times New Roman"/>
          <w:szCs w:val="24"/>
        </w:rPr>
        <w:t xml:space="preserve">. </w:t>
      </w:r>
      <w:r w:rsidR="003E7264" w:rsidRPr="003E7264">
        <w:rPr>
          <w:rFonts w:eastAsia="Arial" w:cs="Times New Roman"/>
          <w:szCs w:val="24"/>
        </w:rPr>
        <w:t>Critically</w:t>
      </w:r>
      <w:r w:rsidR="004D2E13">
        <w:rPr>
          <w:rFonts w:eastAsia="Arial" w:cs="Times New Roman"/>
          <w:szCs w:val="24"/>
        </w:rPr>
        <w:t>, however</w:t>
      </w:r>
      <w:r w:rsidR="003E7264" w:rsidRPr="003E7264">
        <w:rPr>
          <w:rFonts w:eastAsia="Arial" w:cs="Times New Roman"/>
          <w:szCs w:val="24"/>
        </w:rPr>
        <w:t xml:space="preserve">, a significant </w:t>
      </w:r>
      <w:r w:rsidR="009749B6">
        <w:rPr>
          <w:rFonts w:eastAsia="Arial" w:cs="Times New Roman"/>
          <w:szCs w:val="24"/>
        </w:rPr>
        <w:t xml:space="preserve">three-way interaction </w:t>
      </w:r>
      <w:r w:rsidR="003E7264" w:rsidRPr="003E7264">
        <w:rPr>
          <w:rFonts w:eastAsia="Arial" w:cs="Times New Roman"/>
          <w:szCs w:val="24"/>
        </w:rPr>
        <w:t xml:space="preserve">was </w:t>
      </w:r>
      <w:r w:rsidR="004D2E13">
        <w:rPr>
          <w:rFonts w:eastAsia="Arial" w:cs="Times New Roman"/>
          <w:szCs w:val="24"/>
        </w:rPr>
        <w:t>found</w:t>
      </w:r>
      <w:r w:rsidR="003E7264" w:rsidRPr="003E7264">
        <w:rPr>
          <w:rFonts w:eastAsia="Arial" w:cs="Times New Roman"/>
          <w:szCs w:val="24"/>
        </w:rPr>
        <w:t xml:space="preserve">, </w:t>
      </w:r>
      <w:r w:rsidR="003E7264" w:rsidRPr="003E7264">
        <w:rPr>
          <w:rFonts w:eastAsia="Arial" w:cs="Times New Roman"/>
          <w:i/>
          <w:iCs/>
          <w:szCs w:val="24"/>
        </w:rPr>
        <w:t>F</w:t>
      </w:r>
      <w:r w:rsidR="003E7264" w:rsidRPr="003E7264">
        <w:rPr>
          <w:rFonts w:eastAsia="Arial" w:cs="Times New Roman"/>
          <w:szCs w:val="24"/>
        </w:rPr>
        <w:t>(</w:t>
      </w:r>
      <w:r w:rsidR="007518BC">
        <w:rPr>
          <w:rFonts w:eastAsia="Arial" w:cs="Times New Roman"/>
          <w:szCs w:val="24"/>
        </w:rPr>
        <w:t>6</w:t>
      </w:r>
      <w:r w:rsidR="003E7264" w:rsidRPr="003E7264">
        <w:rPr>
          <w:rFonts w:eastAsia="Arial" w:cs="Times New Roman"/>
          <w:szCs w:val="24"/>
        </w:rPr>
        <w:t xml:space="preserve">, </w:t>
      </w:r>
      <w:r w:rsidR="007518BC">
        <w:rPr>
          <w:rFonts w:eastAsia="Arial" w:cs="Times New Roman"/>
          <w:szCs w:val="24"/>
        </w:rPr>
        <w:t>255</w:t>
      </w:r>
      <w:r w:rsidR="003E7264" w:rsidRPr="003E7264">
        <w:rPr>
          <w:rFonts w:eastAsia="Arial" w:cs="Times New Roman"/>
          <w:szCs w:val="24"/>
        </w:rPr>
        <w:t xml:space="preserve">) = </w:t>
      </w:r>
      <w:r w:rsidR="007518BC">
        <w:rPr>
          <w:rFonts w:eastAsia="Arial" w:cs="Times New Roman"/>
          <w:szCs w:val="24"/>
        </w:rPr>
        <w:t>15.56</w:t>
      </w:r>
      <w:r w:rsidR="003E7264" w:rsidRPr="003E7264">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w:t>
      </w:r>
      <w:r w:rsidR="007518BC">
        <w:rPr>
          <w:rFonts w:eastAsia="Arial" w:cs="Times New Roman"/>
          <w:szCs w:val="24"/>
        </w:rPr>
        <w:t>87.42</w:t>
      </w:r>
      <w:r w:rsidR="003E7264" w:rsidRPr="003E7264">
        <w:rPr>
          <w:rFonts w:eastAsia="Arial" w:cs="Times New Roman"/>
          <w:szCs w:val="24"/>
        </w:rPr>
        <w:t xml:space="preserve">,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w:t>
      </w:r>
      <w:r w:rsidR="007518BC">
        <w:rPr>
          <w:rFonts w:eastAsia="Arial" w:cs="Times New Roman"/>
          <w:szCs w:val="24"/>
        </w:rPr>
        <w:t>.04</w:t>
      </w:r>
      <w:r>
        <w:rPr>
          <w:rFonts w:eastAsia="Arial" w:cs="Times New Roman"/>
          <w:szCs w:val="24"/>
        </w:rPr>
        <w:t xml:space="preserve">, in which </w:t>
      </w:r>
      <w:r w:rsidR="00A82AC3" w:rsidRPr="008354C8">
        <w:rPr>
          <w:rFonts w:eastAsia="Arial" w:cs="Times New Roman"/>
          <w:szCs w:val="24"/>
        </w:rPr>
        <w:t xml:space="preserve">the </w:t>
      </w:r>
      <w:r w:rsidR="004D2E13">
        <w:rPr>
          <w:rFonts w:eastAsia="Arial" w:cs="Times New Roman"/>
          <w:szCs w:val="24"/>
        </w:rPr>
        <w:t xml:space="preserve">magnitude of the </w:t>
      </w:r>
      <w:r w:rsidR="00A82AC3" w:rsidRPr="008354C8">
        <w:rPr>
          <w:rFonts w:eastAsia="Arial" w:cs="Times New Roman"/>
          <w:szCs w:val="24"/>
        </w:rPr>
        <w:t xml:space="preserve">illusion of competence differed </w:t>
      </w:r>
      <w:r w:rsidR="00A94B77">
        <w:rPr>
          <w:rFonts w:eastAsia="Arial" w:cs="Times New Roman"/>
          <w:szCs w:val="24"/>
        </w:rPr>
        <w:t xml:space="preserve">as a function of encoding group </w:t>
      </w:r>
      <w:r w:rsidR="00A544F8">
        <w:rPr>
          <w:rFonts w:eastAsia="Arial" w:cs="Times New Roman"/>
          <w:szCs w:val="24"/>
        </w:rPr>
        <w:t xml:space="preserve">(See Figure 1 for comparison </w:t>
      </w:r>
      <w:del w:id="144" w:author="Mark Huff" w:date="2020-10-07T20:03:00Z">
        <w:r w:rsidR="00A544F8" w:rsidDel="005D704E">
          <w:rPr>
            <w:rFonts w:eastAsia="Arial" w:cs="Times New Roman"/>
            <w:szCs w:val="24"/>
          </w:rPr>
          <w:delText xml:space="preserve">between </w:delText>
        </w:r>
      </w:del>
      <w:ins w:id="145" w:author="Mark Huff" w:date="2020-10-07T20:03:00Z">
        <w:r w:rsidR="005D704E">
          <w:rPr>
            <w:rFonts w:eastAsia="Arial" w:cs="Times New Roman"/>
            <w:szCs w:val="24"/>
          </w:rPr>
          <w:t xml:space="preserve">across </w:t>
        </w:r>
      </w:ins>
      <w:r w:rsidR="00A544F8">
        <w:rPr>
          <w:rFonts w:eastAsia="Arial" w:cs="Times New Roman"/>
          <w:szCs w:val="24"/>
        </w:rPr>
        <w:t xml:space="preserve">encoding </w:t>
      </w:r>
      <w:del w:id="146" w:author="Mark Huff" w:date="2020-10-07T20:03:00Z">
        <w:r w:rsidR="00A544F8" w:rsidDel="005D704E">
          <w:rPr>
            <w:rFonts w:eastAsia="Arial" w:cs="Times New Roman"/>
            <w:szCs w:val="24"/>
          </w:rPr>
          <w:delText>manipulations</w:delText>
        </w:r>
      </w:del>
      <w:ins w:id="147" w:author="Mark Huff" w:date="2020-10-07T20:03:00Z">
        <w:r w:rsidR="005D704E">
          <w:rPr>
            <w:rFonts w:eastAsia="Arial" w:cs="Times New Roman"/>
            <w:szCs w:val="24"/>
          </w:rPr>
          <w:t>groups</w:t>
        </w:r>
      </w:ins>
      <w:r w:rsidR="00A544F8">
        <w:rPr>
          <w:rFonts w:eastAsia="Arial" w:cs="Times New Roman"/>
          <w:szCs w:val="24"/>
        </w:rPr>
        <w:t>)</w:t>
      </w:r>
      <w:r w:rsidR="001D3E87">
        <w:rPr>
          <w:rFonts w:eastAsia="Arial" w:cs="Times New Roman"/>
          <w:szCs w:val="24"/>
        </w:rPr>
        <w:t>. Below, two observations of particular interest are reported. First</w:t>
      </w:r>
      <w:r w:rsidR="007518BC">
        <w:rPr>
          <w:rFonts w:eastAsia="Arial" w:cs="Times New Roman"/>
          <w:szCs w:val="24"/>
        </w:rPr>
        <w:t xml:space="preserve">, </w:t>
      </w:r>
      <w:r w:rsidR="001D3E87">
        <w:rPr>
          <w:rFonts w:eastAsia="Arial" w:cs="Times New Roman"/>
          <w:szCs w:val="24"/>
        </w:rPr>
        <w:t xml:space="preserve">the illusion of competence replicated for backward pairs </w:t>
      </w:r>
      <w:del w:id="148" w:author="Mark Huff" w:date="2020-10-07T20:07:00Z">
        <w:r w:rsidR="001D3E87" w:rsidDel="005D704E">
          <w:rPr>
            <w:rFonts w:eastAsia="Arial" w:cs="Times New Roman"/>
            <w:szCs w:val="24"/>
          </w:rPr>
          <w:delText>within each of the three encoding manipulations</w:delText>
        </w:r>
      </w:del>
      <w:ins w:id="149" w:author="Mark Huff" w:date="2020-10-07T20:07:00Z">
        <w:r w:rsidR="005D704E">
          <w:rPr>
            <w:rFonts w:eastAsia="Arial" w:cs="Times New Roman"/>
            <w:szCs w:val="24"/>
          </w:rPr>
          <w:t>in each of the three encoding groups, though at different rates</w:t>
        </w:r>
      </w:ins>
      <w:r w:rsidR="001D3E87">
        <w:rPr>
          <w:rFonts w:eastAsia="Arial" w:cs="Times New Roman"/>
          <w:szCs w:val="24"/>
        </w:rPr>
        <w:t>. A</w:t>
      </w:r>
      <w:r w:rsidR="003E7264" w:rsidRPr="003E7264">
        <w:rPr>
          <w:rFonts w:eastAsia="Arial" w:cs="Times New Roman"/>
          <w:szCs w:val="24"/>
        </w:rPr>
        <w:t xml:space="preserve"> robust illusion of competence</w:t>
      </w:r>
      <w:r w:rsidR="00A82AC3">
        <w:rPr>
          <w:rFonts w:eastAsia="Arial" w:cs="Times New Roman"/>
          <w:szCs w:val="24"/>
        </w:rPr>
        <w:t xml:space="preserve"> was detected</w:t>
      </w:r>
      <w:r w:rsidR="003E7264" w:rsidRPr="003E7264">
        <w:rPr>
          <w:rFonts w:eastAsia="Arial" w:cs="Times New Roman"/>
          <w:szCs w:val="24"/>
        </w:rPr>
        <w:t xml:space="preserve"> in</w:t>
      </w:r>
      <w:r w:rsidR="00A82AC3">
        <w:rPr>
          <w:rFonts w:eastAsia="Arial" w:cs="Times New Roman"/>
          <w:szCs w:val="24"/>
        </w:rPr>
        <w:t xml:space="preserve"> the </w:t>
      </w:r>
      <w:ins w:id="150" w:author="Mark Huff" w:date="2020-10-07T20:07:00Z">
        <w:r w:rsidR="005D704E">
          <w:rPr>
            <w:rFonts w:eastAsia="Arial" w:cs="Times New Roman"/>
            <w:szCs w:val="24"/>
          </w:rPr>
          <w:t>r</w:t>
        </w:r>
      </w:ins>
      <w:del w:id="151" w:author="Mark Huff" w:date="2020-10-07T20:07:00Z">
        <w:r w:rsidR="00A82AC3" w:rsidDel="005D704E">
          <w:rPr>
            <w:rFonts w:eastAsia="Arial" w:cs="Times New Roman"/>
            <w:szCs w:val="24"/>
          </w:rPr>
          <w:delText>R</w:delText>
        </w:r>
      </w:del>
      <w:r w:rsidR="00A82AC3">
        <w:rPr>
          <w:rFonts w:eastAsia="Arial" w:cs="Times New Roman"/>
          <w:szCs w:val="24"/>
        </w:rPr>
        <w:t xml:space="preserve">ead </w:t>
      </w:r>
      <w:r w:rsidR="00A94B77">
        <w:rPr>
          <w:rFonts w:eastAsia="Arial" w:cs="Times New Roman"/>
          <w:szCs w:val="24"/>
        </w:rPr>
        <w:t xml:space="preserve">group </w:t>
      </w:r>
      <w:r w:rsidR="00A82AC3">
        <w:rPr>
          <w:rFonts w:eastAsia="Arial" w:cs="Times New Roman"/>
          <w:szCs w:val="24"/>
        </w:rPr>
        <w:t>in</w:t>
      </w:r>
      <w:r w:rsidR="003E7264" w:rsidRPr="003E7264">
        <w:rPr>
          <w:rFonts w:eastAsia="Arial" w:cs="Times New Roman"/>
          <w:szCs w:val="24"/>
        </w:rPr>
        <w:t xml:space="preserve"> which JOLs </w:t>
      </w:r>
      <w:ins w:id="152" w:author="Mark Huff" w:date="2020-10-07T20:11:00Z">
        <w:r w:rsidR="00B9450B">
          <w:rPr>
            <w:rFonts w:eastAsia="Arial" w:cs="Times New Roman"/>
            <w:szCs w:val="24"/>
          </w:rPr>
          <w:t xml:space="preserve">greatly </w:t>
        </w:r>
      </w:ins>
      <w:r w:rsidR="003E7264" w:rsidRPr="003E7264">
        <w:rPr>
          <w:rFonts w:eastAsia="Arial" w:cs="Times New Roman"/>
          <w:szCs w:val="24"/>
        </w:rPr>
        <w:t>exceeded later recall accuracy (</w:t>
      </w:r>
      <w:r w:rsidR="00423EC5">
        <w:rPr>
          <w:rFonts w:eastAsia="Arial" w:cs="Times New Roman"/>
          <w:szCs w:val="24"/>
        </w:rPr>
        <w:t>68.58</w:t>
      </w:r>
      <w:r w:rsidR="003E7264" w:rsidRPr="008354C8">
        <w:rPr>
          <w:rFonts w:eastAsia="Arial" w:cs="Times New Roman"/>
          <w:szCs w:val="24"/>
        </w:rPr>
        <w:t xml:space="preserve"> vs. </w:t>
      </w:r>
      <w:r w:rsidR="00152183" w:rsidRPr="008354C8">
        <w:rPr>
          <w:rFonts w:eastAsia="Arial" w:cs="Times New Roman"/>
          <w:szCs w:val="24"/>
        </w:rPr>
        <w:t>37.</w:t>
      </w:r>
      <w:r w:rsidR="00423EC5">
        <w:rPr>
          <w:rFonts w:eastAsia="Arial" w:cs="Times New Roman"/>
          <w:szCs w:val="24"/>
        </w:rPr>
        <w:t>78</w:t>
      </w:r>
      <w:r w:rsidR="003E7264" w:rsidRPr="008354C8">
        <w:rPr>
          <w:rFonts w:eastAsia="Arial" w:cs="Times New Roman"/>
          <w:szCs w:val="24"/>
        </w:rPr>
        <w:t xml:space="preserve">, </w:t>
      </w:r>
      <w:r w:rsidR="003E7264" w:rsidRPr="008354C8">
        <w:rPr>
          <w:rFonts w:eastAsia="Arial" w:cs="Times New Roman"/>
          <w:i/>
          <w:iCs/>
          <w:szCs w:val="24"/>
        </w:rPr>
        <w:t>t</w:t>
      </w:r>
      <w:r w:rsidR="003E7264" w:rsidRPr="008354C8">
        <w:rPr>
          <w:rFonts w:eastAsia="Arial" w:cs="Times New Roman"/>
          <w:szCs w:val="24"/>
        </w:rPr>
        <w:t>(</w:t>
      </w:r>
      <w:r w:rsidR="00423EC5">
        <w:rPr>
          <w:rFonts w:eastAsia="Arial" w:cs="Times New Roman"/>
          <w:szCs w:val="24"/>
        </w:rPr>
        <w:t>27</w:t>
      </w:r>
      <w:r w:rsidR="003E7264" w:rsidRPr="008354C8">
        <w:rPr>
          <w:rFonts w:eastAsia="Arial" w:cs="Times New Roman"/>
          <w:szCs w:val="24"/>
        </w:rPr>
        <w:t xml:space="preserve">) = </w:t>
      </w:r>
      <w:r w:rsidR="00423EC5">
        <w:rPr>
          <w:rFonts w:eastAsia="Arial" w:cs="Times New Roman"/>
          <w:szCs w:val="24"/>
        </w:rPr>
        <w:t>9.44</w:t>
      </w:r>
      <w:r w:rsidR="003E7264" w:rsidRPr="008354C8">
        <w:rPr>
          <w:rFonts w:eastAsia="Arial" w:cs="Times New Roman"/>
          <w:szCs w:val="24"/>
        </w:rPr>
        <w:t xml:space="preserve">, </w:t>
      </w:r>
      <w:r w:rsidR="003E7264" w:rsidRPr="008354C8">
        <w:rPr>
          <w:rFonts w:eastAsia="Arial" w:cs="Times New Roman"/>
          <w:i/>
          <w:iCs/>
          <w:szCs w:val="24"/>
        </w:rPr>
        <w:t>SEM</w:t>
      </w:r>
      <w:r w:rsidR="003E7264" w:rsidRPr="008354C8">
        <w:rPr>
          <w:rFonts w:eastAsia="Arial" w:cs="Times New Roman"/>
          <w:szCs w:val="24"/>
        </w:rPr>
        <w:t xml:space="preserve"> = </w:t>
      </w:r>
      <w:r w:rsidR="00423EC5">
        <w:rPr>
          <w:rFonts w:eastAsia="Arial" w:cs="Times New Roman"/>
          <w:szCs w:val="24"/>
        </w:rPr>
        <w:t>3.41</w:t>
      </w:r>
      <w:r w:rsidR="003E7264" w:rsidRPr="008354C8">
        <w:rPr>
          <w:rFonts w:eastAsia="Arial" w:cs="Times New Roman"/>
          <w:szCs w:val="24"/>
        </w:rPr>
        <w:t xml:space="preserve">, </w:t>
      </w:r>
      <w:r w:rsidR="003E7264" w:rsidRPr="008354C8">
        <w:rPr>
          <w:rFonts w:eastAsia="Arial" w:cs="Times New Roman"/>
          <w:i/>
          <w:iCs/>
          <w:szCs w:val="24"/>
        </w:rPr>
        <w:t>d</w:t>
      </w:r>
      <w:r w:rsidR="003E7264" w:rsidRPr="008354C8">
        <w:rPr>
          <w:rFonts w:eastAsia="Arial" w:cs="Times New Roman"/>
          <w:szCs w:val="24"/>
        </w:rPr>
        <w:t xml:space="preserve"> = </w:t>
      </w:r>
      <w:r w:rsidR="004820B1" w:rsidRPr="00E14B73">
        <w:rPr>
          <w:rFonts w:eastAsia="Arial" w:cs="Times New Roman"/>
          <w:szCs w:val="24"/>
          <w:highlight w:val="yellow"/>
        </w:rPr>
        <w:t>XX</w:t>
      </w:r>
      <w:r w:rsidR="00A544F8" w:rsidRPr="008354C8">
        <w:rPr>
          <w:rFonts w:eastAsia="Arial" w:cs="Times New Roman"/>
          <w:szCs w:val="24"/>
        </w:rPr>
        <w:t>)</w:t>
      </w:r>
      <w:r w:rsidR="001D3E87">
        <w:rPr>
          <w:rFonts w:eastAsia="Arial" w:cs="Times New Roman"/>
          <w:szCs w:val="24"/>
        </w:rPr>
        <w:t>.</w:t>
      </w:r>
      <w:r w:rsidR="003E7264" w:rsidRPr="008354C8">
        <w:rPr>
          <w:rFonts w:eastAsia="Arial" w:cs="Times New Roman"/>
          <w:szCs w:val="24"/>
        </w:rPr>
        <w:t xml:space="preserve"> </w:t>
      </w:r>
      <w:r w:rsidR="00A82AC3" w:rsidRPr="008354C8">
        <w:rPr>
          <w:rFonts w:eastAsia="Arial" w:cs="Times New Roman"/>
          <w:szCs w:val="24"/>
        </w:rPr>
        <w:t xml:space="preserve">For the </w:t>
      </w:r>
      <w:ins w:id="153" w:author="Mark Huff" w:date="2020-10-07T20:06:00Z">
        <w:r w:rsidR="005D704E">
          <w:rPr>
            <w:rFonts w:eastAsia="Arial" w:cs="Times New Roman"/>
            <w:szCs w:val="24"/>
          </w:rPr>
          <w:t>i</w:t>
        </w:r>
      </w:ins>
      <w:del w:id="154" w:author="Mark Huff" w:date="2020-10-07T20:06:00Z">
        <w:r w:rsidR="00A82AC3" w:rsidRPr="008354C8" w:rsidDel="005D704E">
          <w:rPr>
            <w:rFonts w:eastAsia="Arial" w:cs="Times New Roman"/>
            <w:szCs w:val="24"/>
          </w:rPr>
          <w:delText>I</w:delText>
        </w:r>
      </w:del>
      <w:r w:rsidR="00A82AC3" w:rsidRPr="008354C8">
        <w:rPr>
          <w:rFonts w:eastAsia="Arial" w:cs="Times New Roman"/>
          <w:szCs w:val="24"/>
        </w:rPr>
        <w:t>tem-</w:t>
      </w:r>
      <w:del w:id="155" w:author="Mark Huff" w:date="2020-10-07T20:06:00Z">
        <w:r w:rsidR="00A82AC3" w:rsidRPr="008354C8" w:rsidDel="005D704E">
          <w:rPr>
            <w:rFonts w:eastAsia="Arial" w:cs="Times New Roman"/>
            <w:szCs w:val="24"/>
          </w:rPr>
          <w:delText>S</w:delText>
        </w:r>
      </w:del>
      <w:ins w:id="156" w:author="Mark Huff" w:date="2020-10-07T20:06:00Z">
        <w:r w:rsidR="005D704E">
          <w:rPr>
            <w:rFonts w:eastAsia="Arial" w:cs="Times New Roman"/>
            <w:szCs w:val="24"/>
          </w:rPr>
          <w:t>s</w:t>
        </w:r>
      </w:ins>
      <w:r w:rsidR="00A82AC3" w:rsidRPr="008354C8">
        <w:rPr>
          <w:rFonts w:eastAsia="Arial" w:cs="Times New Roman"/>
          <w:szCs w:val="24"/>
        </w:rPr>
        <w:t xml:space="preserve">pecific </w:t>
      </w:r>
      <w:del w:id="157" w:author="Mark Huff" w:date="2020-10-07T20:06:00Z">
        <w:r w:rsidR="00A82AC3" w:rsidRPr="008354C8" w:rsidDel="005D704E">
          <w:rPr>
            <w:rFonts w:eastAsia="Arial" w:cs="Times New Roman"/>
            <w:szCs w:val="24"/>
          </w:rPr>
          <w:delText>encoding</w:delText>
        </w:r>
      </w:del>
      <w:ins w:id="158" w:author="Mark Huff" w:date="2020-10-07T20:06:00Z">
        <w:r w:rsidR="005D704E">
          <w:rPr>
            <w:rFonts w:eastAsia="Arial" w:cs="Times New Roman"/>
            <w:szCs w:val="24"/>
          </w:rPr>
          <w:t>group</w:t>
        </w:r>
      </w:ins>
      <w:r w:rsidR="00A82AC3" w:rsidRPr="008354C8">
        <w:rPr>
          <w:rFonts w:eastAsia="Arial" w:cs="Times New Roman"/>
          <w:szCs w:val="24"/>
        </w:rPr>
        <w:t xml:space="preserve">, </w:t>
      </w:r>
      <w:ins w:id="159" w:author="Mark Huff" w:date="2020-10-07T20:11:00Z">
        <w:r w:rsidR="00B9450B">
          <w:rPr>
            <w:rFonts w:eastAsia="Arial" w:cs="Times New Roman"/>
            <w:szCs w:val="24"/>
          </w:rPr>
          <w:t>JOLs also exceeded recall</w:t>
        </w:r>
      </w:ins>
      <w:del w:id="160" w:author="Mark Huff" w:date="2020-10-07T20:12:00Z">
        <w:r w:rsidR="00A82AC3" w:rsidRPr="008354C8" w:rsidDel="00B9450B">
          <w:rPr>
            <w:rFonts w:eastAsia="Arial" w:cs="Times New Roman"/>
            <w:szCs w:val="24"/>
          </w:rPr>
          <w:delText>the difference between JOLs and Recall</w:delText>
        </w:r>
        <w:r w:rsidR="001D54BC" w:rsidRPr="008354C8" w:rsidDel="00B9450B">
          <w:rPr>
            <w:rFonts w:eastAsia="Arial" w:cs="Times New Roman"/>
            <w:szCs w:val="24"/>
          </w:rPr>
          <w:delText xml:space="preserve"> was significant</w:delText>
        </w:r>
      </w:del>
      <w:r w:rsidR="001D54BC" w:rsidRPr="008354C8">
        <w:rPr>
          <w:rFonts w:eastAsia="Arial" w:cs="Times New Roman"/>
          <w:szCs w:val="24"/>
        </w:rPr>
        <w:t xml:space="preserve"> (</w:t>
      </w:r>
      <w:r w:rsidR="001D3E87" w:rsidRPr="008354C8">
        <w:rPr>
          <w:rFonts w:eastAsia="Arial" w:cs="Times New Roman"/>
          <w:szCs w:val="24"/>
        </w:rPr>
        <w:t>69.5</w:t>
      </w:r>
      <w:r w:rsidR="00423EC5">
        <w:rPr>
          <w:rFonts w:eastAsia="Arial" w:cs="Times New Roman"/>
          <w:szCs w:val="24"/>
        </w:rPr>
        <w:t>7</w:t>
      </w:r>
      <w:r w:rsidR="001D54BC" w:rsidRPr="008354C8">
        <w:rPr>
          <w:rFonts w:eastAsia="Arial" w:cs="Times New Roman"/>
          <w:szCs w:val="24"/>
        </w:rPr>
        <w:t xml:space="preserve"> vs </w:t>
      </w:r>
      <w:r w:rsidR="00423EC5">
        <w:rPr>
          <w:rFonts w:eastAsia="Arial" w:cs="Times New Roman"/>
          <w:szCs w:val="24"/>
        </w:rPr>
        <w:t>58.97</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FE1EE5">
        <w:rPr>
          <w:rFonts w:eastAsia="Arial" w:cs="Times New Roman"/>
          <w:szCs w:val="24"/>
        </w:rPr>
        <w:t>28</w:t>
      </w:r>
      <w:r w:rsidR="001D3E87" w:rsidRPr="001D3E87">
        <w:rPr>
          <w:rFonts w:eastAsia="Arial" w:cs="Times New Roman"/>
          <w:szCs w:val="24"/>
        </w:rPr>
        <w:t xml:space="preserve">) = </w:t>
      </w:r>
      <w:r w:rsidR="00423EC5">
        <w:rPr>
          <w:rFonts w:eastAsia="Arial" w:cs="Times New Roman"/>
          <w:szCs w:val="24"/>
        </w:rPr>
        <w:t>2.16</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5.12</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1D3E87" w:rsidRPr="00E14B73">
        <w:rPr>
          <w:rFonts w:eastAsia="Arial" w:cs="Times New Roman"/>
          <w:szCs w:val="24"/>
          <w:highlight w:val="yellow"/>
        </w:rPr>
        <w:t>XX</w:t>
      </w:r>
      <w:r w:rsidR="001D3E87" w:rsidRPr="001D3E87">
        <w:rPr>
          <w:rFonts w:eastAsia="Arial" w:cs="Times New Roman"/>
          <w:szCs w:val="24"/>
        </w:rPr>
        <w:t>)</w:t>
      </w:r>
      <w:r w:rsidR="001D54BC" w:rsidRPr="008354C8">
        <w:rPr>
          <w:rFonts w:eastAsia="Arial" w:cs="Times New Roman"/>
          <w:szCs w:val="24"/>
        </w:rPr>
        <w:t xml:space="preserve">, though </w:t>
      </w:r>
      <w:del w:id="161" w:author="Mark Huff" w:date="2020-10-07T20:12:00Z">
        <w:r w:rsidR="001D54BC" w:rsidRPr="008354C8" w:rsidDel="00B9450B">
          <w:rPr>
            <w:rFonts w:eastAsia="Arial" w:cs="Times New Roman"/>
            <w:szCs w:val="24"/>
          </w:rPr>
          <w:delText xml:space="preserve">to </w:delText>
        </w:r>
      </w:del>
      <w:ins w:id="162" w:author="Mark Huff" w:date="2020-10-07T20:12:00Z">
        <w:r w:rsidR="00B9450B">
          <w:rPr>
            <w:rFonts w:eastAsia="Arial" w:cs="Times New Roman"/>
            <w:szCs w:val="24"/>
          </w:rPr>
          <w:t>at</w:t>
        </w:r>
        <w:r w:rsidR="00B9450B" w:rsidRPr="008354C8">
          <w:rPr>
            <w:rFonts w:eastAsia="Arial" w:cs="Times New Roman"/>
            <w:szCs w:val="24"/>
          </w:rPr>
          <w:t xml:space="preserve"> </w:t>
        </w:r>
      </w:ins>
      <w:r w:rsidR="001D54BC" w:rsidRPr="008354C8">
        <w:rPr>
          <w:rFonts w:eastAsia="Arial" w:cs="Times New Roman"/>
          <w:szCs w:val="24"/>
        </w:rPr>
        <w:t xml:space="preserve">a lesser magnitude relative to the </w:t>
      </w:r>
      <w:ins w:id="163" w:author="Mark Huff" w:date="2020-10-07T20:12:00Z">
        <w:r w:rsidR="00B9450B">
          <w:rPr>
            <w:rFonts w:eastAsia="Arial" w:cs="Times New Roman"/>
            <w:szCs w:val="24"/>
          </w:rPr>
          <w:t>r</w:t>
        </w:r>
      </w:ins>
      <w:del w:id="164" w:author="Mark Huff" w:date="2020-10-07T20:12:00Z">
        <w:r w:rsidR="001D3E87" w:rsidDel="00B9450B">
          <w:rPr>
            <w:rFonts w:eastAsia="Arial" w:cs="Times New Roman"/>
            <w:szCs w:val="24"/>
          </w:rPr>
          <w:delText>R</w:delText>
        </w:r>
      </w:del>
      <w:r w:rsidR="001D54BC" w:rsidRPr="008354C8">
        <w:rPr>
          <w:rFonts w:eastAsia="Arial" w:cs="Times New Roman"/>
          <w:szCs w:val="24"/>
        </w:rPr>
        <w:t>ead condition. A</w:t>
      </w:r>
      <w:r w:rsidR="00A82AC3" w:rsidRPr="008354C8">
        <w:rPr>
          <w:rFonts w:eastAsia="Arial" w:cs="Times New Roman"/>
          <w:szCs w:val="24"/>
        </w:rPr>
        <w:t xml:space="preserve"> similar pattern was observed </w:t>
      </w:r>
      <w:del w:id="165" w:author="Mark Huff" w:date="2020-10-07T20:12:00Z">
        <w:r w:rsidR="00A82AC3" w:rsidRPr="008354C8" w:rsidDel="00B9450B">
          <w:rPr>
            <w:rFonts w:eastAsia="Arial" w:cs="Times New Roman"/>
            <w:szCs w:val="24"/>
          </w:rPr>
          <w:delText xml:space="preserve">when participants were asked to study using the Relational encoding strategy </w:delText>
        </w:r>
      </w:del>
      <w:ins w:id="166" w:author="Mark Huff" w:date="2020-10-07T20:12:00Z">
        <w:r w:rsidR="00B9450B">
          <w:rPr>
            <w:rFonts w:eastAsia="Arial" w:cs="Times New Roman"/>
            <w:szCs w:val="24"/>
          </w:rPr>
          <w:t xml:space="preserve">in the relational group, where the </w:t>
        </w:r>
      </w:ins>
      <w:ins w:id="167" w:author="Mark Huff" w:date="2020-10-07T20:14:00Z">
        <w:r w:rsidR="00B9450B">
          <w:rPr>
            <w:rFonts w:eastAsia="Arial" w:cs="Times New Roman"/>
            <w:szCs w:val="24"/>
          </w:rPr>
          <w:t xml:space="preserve">JOLs exceeded recall, but again lower rate </w:t>
        </w:r>
      </w:ins>
      <w:r w:rsidR="00A82AC3" w:rsidRPr="008354C8">
        <w:rPr>
          <w:rFonts w:eastAsia="Arial" w:cs="Times New Roman"/>
          <w:szCs w:val="24"/>
        </w:rPr>
        <w:t>(</w:t>
      </w:r>
      <w:r w:rsidR="001D3E87">
        <w:rPr>
          <w:rFonts w:eastAsia="Arial" w:cs="Times New Roman"/>
          <w:szCs w:val="24"/>
        </w:rPr>
        <w:t>71.54</w:t>
      </w:r>
      <w:r w:rsidR="001D54BC" w:rsidRPr="008354C8">
        <w:rPr>
          <w:rFonts w:eastAsia="Arial" w:cs="Times New Roman"/>
          <w:szCs w:val="24"/>
        </w:rPr>
        <w:t xml:space="preserve"> vs </w:t>
      </w:r>
      <w:r w:rsidR="001D3E87">
        <w:rPr>
          <w:rFonts w:eastAsia="Arial" w:cs="Times New Roman"/>
          <w:szCs w:val="24"/>
        </w:rPr>
        <w:t>50.49</w:t>
      </w:r>
      <w:r w:rsidR="001D3E87" w:rsidRPr="001D3E87">
        <w:rPr>
          <w:rFonts w:eastAsia="Arial" w:cs="Times New Roman"/>
          <w:szCs w:val="24"/>
        </w:rPr>
        <w:t xml:space="preserve">, </w:t>
      </w:r>
      <w:r w:rsidR="001D3E87" w:rsidRPr="008354C8">
        <w:rPr>
          <w:rFonts w:eastAsia="Arial" w:cs="Times New Roman"/>
          <w:i/>
          <w:iCs/>
          <w:szCs w:val="24"/>
        </w:rPr>
        <w:t>t</w:t>
      </w:r>
      <w:r w:rsidR="001D3E87" w:rsidRPr="001D3E87">
        <w:rPr>
          <w:rFonts w:eastAsia="Arial" w:cs="Times New Roman"/>
          <w:szCs w:val="24"/>
        </w:rPr>
        <w:t>(</w:t>
      </w:r>
      <w:r w:rsidR="00423EC5">
        <w:rPr>
          <w:rFonts w:eastAsia="Arial" w:cs="Times New Roman"/>
          <w:szCs w:val="24"/>
        </w:rPr>
        <w:t>30</w:t>
      </w:r>
      <w:r w:rsidR="001D3E87" w:rsidRPr="001D3E87">
        <w:rPr>
          <w:rFonts w:eastAsia="Arial" w:cs="Times New Roman"/>
          <w:szCs w:val="24"/>
        </w:rPr>
        <w:t xml:space="preserve">) = </w:t>
      </w:r>
      <w:r w:rsidR="00423EC5">
        <w:rPr>
          <w:rFonts w:eastAsia="Arial" w:cs="Times New Roman"/>
          <w:szCs w:val="24"/>
        </w:rPr>
        <w:t>5.41</w:t>
      </w:r>
      <w:r w:rsidR="001D3E87" w:rsidRPr="001D3E87">
        <w:rPr>
          <w:rFonts w:eastAsia="Arial" w:cs="Times New Roman"/>
          <w:szCs w:val="24"/>
        </w:rPr>
        <w:t xml:space="preserve">, </w:t>
      </w:r>
      <w:r w:rsidR="001D3E87" w:rsidRPr="008354C8">
        <w:rPr>
          <w:rFonts w:eastAsia="Arial" w:cs="Times New Roman"/>
          <w:i/>
          <w:iCs/>
          <w:szCs w:val="24"/>
        </w:rPr>
        <w:t>SEM</w:t>
      </w:r>
      <w:r w:rsidR="001D3E87" w:rsidRPr="001D3E87">
        <w:rPr>
          <w:rFonts w:eastAsia="Arial" w:cs="Times New Roman"/>
          <w:szCs w:val="24"/>
        </w:rPr>
        <w:t xml:space="preserve"> = </w:t>
      </w:r>
      <w:r w:rsidR="00423EC5">
        <w:rPr>
          <w:rFonts w:eastAsia="Arial" w:cs="Times New Roman"/>
          <w:szCs w:val="24"/>
        </w:rPr>
        <w:t>4.05</w:t>
      </w:r>
      <w:r w:rsidR="001D3E87" w:rsidRPr="001D3E87">
        <w:rPr>
          <w:rFonts w:eastAsia="Arial" w:cs="Times New Roman"/>
          <w:szCs w:val="24"/>
        </w:rPr>
        <w:t xml:space="preserve">, </w:t>
      </w:r>
      <w:r w:rsidR="001D3E87" w:rsidRPr="008354C8">
        <w:rPr>
          <w:rFonts w:eastAsia="Arial" w:cs="Times New Roman"/>
          <w:i/>
          <w:iCs/>
          <w:szCs w:val="24"/>
        </w:rPr>
        <w:t>d</w:t>
      </w:r>
      <w:r w:rsidR="001D3E87" w:rsidRPr="001D3E87">
        <w:rPr>
          <w:rFonts w:eastAsia="Arial" w:cs="Times New Roman"/>
          <w:szCs w:val="24"/>
        </w:rPr>
        <w:t xml:space="preserve"> = </w:t>
      </w:r>
      <w:r w:rsidR="001D3E87" w:rsidRPr="00E14B73">
        <w:rPr>
          <w:rFonts w:eastAsia="Arial" w:cs="Times New Roman"/>
          <w:szCs w:val="24"/>
          <w:highlight w:val="yellow"/>
        </w:rPr>
        <w:t>XX</w:t>
      </w:r>
      <w:r w:rsidR="001D3E87" w:rsidRPr="001D3E87">
        <w:rPr>
          <w:rFonts w:eastAsia="Arial" w:cs="Times New Roman"/>
          <w:szCs w:val="24"/>
        </w:rPr>
        <w:t>)</w:t>
      </w:r>
      <w:r w:rsidR="00A82AC3" w:rsidRPr="008354C8">
        <w:rPr>
          <w:rFonts w:eastAsia="Arial" w:cs="Times New Roman"/>
          <w:szCs w:val="24"/>
        </w:rPr>
        <w:t>.</w:t>
      </w:r>
      <w:r w:rsidR="001D3E87" w:rsidRPr="008354C8">
        <w:rPr>
          <w:rFonts w:eastAsia="Arial" w:cs="Times New Roman"/>
          <w:szCs w:val="24"/>
        </w:rPr>
        <w:t xml:space="preserve"> </w:t>
      </w:r>
      <w:del w:id="168" w:author="Mark Huff" w:date="2020-10-07T20:29:00Z">
        <w:r w:rsidR="0074241A" w:rsidDel="00911EE2">
          <w:rPr>
            <w:rFonts w:eastAsia="Arial" w:cs="Times New Roman"/>
            <w:szCs w:val="24"/>
          </w:rPr>
          <w:delText xml:space="preserve">These findings indicate that, </w:delText>
        </w:r>
      </w:del>
      <w:del w:id="169" w:author="Mark Huff" w:date="2020-10-07T20:15:00Z">
        <w:r w:rsidR="0074241A" w:rsidDel="00B9450B">
          <w:rPr>
            <w:rFonts w:eastAsia="Arial" w:cs="Times New Roman"/>
            <w:szCs w:val="24"/>
          </w:rPr>
          <w:delText xml:space="preserve">compared </w:delText>
        </w:r>
      </w:del>
      <w:del w:id="170" w:author="Mark Huff" w:date="2020-10-07T20:29:00Z">
        <w:r w:rsidR="0074241A" w:rsidDel="00911EE2">
          <w:rPr>
            <w:rFonts w:eastAsia="Arial" w:cs="Times New Roman"/>
            <w:szCs w:val="24"/>
          </w:rPr>
          <w:delText xml:space="preserve">to </w:delText>
        </w:r>
      </w:del>
      <w:del w:id="171" w:author="Mark Huff" w:date="2020-10-07T20:19:00Z">
        <w:r w:rsidR="0074241A" w:rsidDel="0037737A">
          <w:rPr>
            <w:rFonts w:eastAsia="Arial" w:cs="Times New Roman"/>
            <w:szCs w:val="24"/>
          </w:rPr>
          <w:delText xml:space="preserve">just </w:delText>
        </w:r>
      </w:del>
      <w:del w:id="172" w:author="Mark Huff" w:date="2020-10-07T20:29:00Z">
        <w:r w:rsidR="0074241A" w:rsidDel="00911EE2">
          <w:rPr>
            <w:rFonts w:eastAsia="Arial" w:cs="Times New Roman"/>
            <w:szCs w:val="24"/>
          </w:rPr>
          <w:delText xml:space="preserve">reading </w:delText>
        </w:r>
      </w:del>
      <w:del w:id="173" w:author="Mark Huff" w:date="2020-10-07T20:15:00Z">
        <w:r w:rsidR="0074241A" w:rsidDel="00B9450B">
          <w:rPr>
            <w:rFonts w:eastAsia="Arial" w:cs="Times New Roman"/>
            <w:szCs w:val="24"/>
          </w:rPr>
          <w:delText xml:space="preserve">the </w:delText>
        </w:r>
      </w:del>
      <w:del w:id="174" w:author="Mark Huff" w:date="2020-10-07T20:29:00Z">
        <w:r w:rsidR="0074241A" w:rsidDel="00911EE2">
          <w:rPr>
            <w:rFonts w:eastAsia="Arial" w:cs="Times New Roman"/>
            <w:szCs w:val="24"/>
          </w:rPr>
          <w:delText xml:space="preserve">word pairs, the </w:delText>
        </w:r>
      </w:del>
      <w:del w:id="175" w:author="Mark Huff" w:date="2020-10-07T20:25:00Z">
        <w:r w:rsidR="0074241A" w:rsidDel="0037737A">
          <w:rPr>
            <w:rFonts w:eastAsia="Arial" w:cs="Times New Roman"/>
            <w:szCs w:val="24"/>
          </w:rPr>
          <w:delText>I</w:delText>
        </w:r>
      </w:del>
      <w:del w:id="176" w:author="Mark Huff" w:date="2020-10-07T20:29:00Z">
        <w:r w:rsidR="0074241A" w:rsidDel="00911EE2">
          <w:rPr>
            <w:rFonts w:eastAsia="Arial" w:cs="Times New Roman"/>
            <w:szCs w:val="24"/>
          </w:rPr>
          <w:delText>tem-</w:delText>
        </w:r>
      </w:del>
      <w:del w:id="177" w:author="Mark Huff" w:date="2020-10-07T20:25:00Z">
        <w:r w:rsidR="0074241A" w:rsidDel="0037737A">
          <w:rPr>
            <w:rFonts w:eastAsia="Arial" w:cs="Times New Roman"/>
            <w:szCs w:val="24"/>
          </w:rPr>
          <w:delText>S</w:delText>
        </w:r>
      </w:del>
      <w:del w:id="178" w:author="Mark Huff" w:date="2020-10-07T20:29:00Z">
        <w:r w:rsidR="0074241A" w:rsidDel="00911EE2">
          <w:rPr>
            <w:rFonts w:eastAsia="Arial" w:cs="Times New Roman"/>
            <w:szCs w:val="24"/>
          </w:rPr>
          <w:delText xml:space="preserve">pecific and </w:delText>
        </w:r>
      </w:del>
      <w:del w:id="179" w:author="Mark Huff" w:date="2020-10-07T20:25:00Z">
        <w:r w:rsidR="0074241A" w:rsidDel="0037737A">
          <w:rPr>
            <w:rFonts w:eastAsia="Arial" w:cs="Times New Roman"/>
            <w:szCs w:val="24"/>
          </w:rPr>
          <w:delText>R</w:delText>
        </w:r>
      </w:del>
      <w:del w:id="180" w:author="Mark Huff" w:date="2020-10-07T20:29:00Z">
        <w:r w:rsidR="0074241A" w:rsidDel="00911EE2">
          <w:rPr>
            <w:rFonts w:eastAsia="Arial" w:cs="Times New Roman"/>
            <w:szCs w:val="24"/>
          </w:rPr>
          <w:delText xml:space="preserve">elational </w:delText>
        </w:r>
      </w:del>
      <w:del w:id="181" w:author="Mark Huff" w:date="2020-10-07T20:25:00Z">
        <w:r w:rsidR="0074241A" w:rsidDel="0037737A">
          <w:rPr>
            <w:rFonts w:eastAsia="Arial" w:cs="Times New Roman"/>
            <w:szCs w:val="24"/>
          </w:rPr>
          <w:delText>study strategies</w:delText>
        </w:r>
      </w:del>
      <w:del w:id="182" w:author="Mark Huff" w:date="2020-10-07T20:29:00Z">
        <w:r w:rsidR="0074241A" w:rsidDel="00911EE2">
          <w:rPr>
            <w:rFonts w:eastAsia="Arial" w:cs="Times New Roman"/>
            <w:szCs w:val="24"/>
          </w:rPr>
          <w:delText xml:space="preserve"> are either helping participants better remember the word pairs, thus increasing recall rates, or are helping participants to better calibrate their JOL </w:delText>
        </w:r>
        <w:commentRangeStart w:id="183"/>
        <w:r w:rsidR="0074241A" w:rsidDel="00911EE2">
          <w:rPr>
            <w:rFonts w:eastAsia="Arial" w:cs="Times New Roman"/>
            <w:szCs w:val="24"/>
          </w:rPr>
          <w:delText>ratings</w:delText>
        </w:r>
      </w:del>
      <w:commentRangeEnd w:id="183"/>
      <w:r w:rsidR="00911EE2">
        <w:rPr>
          <w:rStyle w:val="CommentReference"/>
        </w:rPr>
        <w:commentReference w:id="183"/>
      </w:r>
      <w:del w:id="184" w:author="Mark Huff" w:date="2020-10-07T20:29:00Z">
        <w:r w:rsidR="0074241A" w:rsidDel="00911EE2">
          <w:rPr>
            <w:rFonts w:eastAsia="Arial" w:cs="Times New Roman"/>
            <w:szCs w:val="24"/>
          </w:rPr>
          <w:delText xml:space="preserve">. </w:delText>
        </w:r>
      </w:del>
    </w:p>
    <w:p w14:paraId="7902DAF3" w14:textId="537F5D1D" w:rsidR="009749B6" w:rsidRPr="00E66C88" w:rsidRDefault="001D3E87" w:rsidP="00E66C88">
      <w:pPr>
        <w:spacing w:after="160"/>
        <w:ind w:firstLine="720"/>
        <w:contextualSpacing/>
        <w:rPr>
          <w:rFonts w:eastAsia="Arial" w:cs="Times New Roman"/>
          <w:szCs w:val="24"/>
          <w:highlight w:val="yellow"/>
        </w:rPr>
      </w:pPr>
      <w:r w:rsidRPr="008354C8">
        <w:rPr>
          <w:rFonts w:eastAsia="Arial" w:cs="Times New Roman"/>
          <w:szCs w:val="24"/>
        </w:rPr>
        <w:t xml:space="preserve">For the unrelated pairs, the illusion of competence </w:t>
      </w:r>
      <w:del w:id="185" w:author="Mark Huff" w:date="2020-10-07T20:44:00Z">
        <w:r w:rsidRPr="008354C8" w:rsidDel="00F2791C">
          <w:rPr>
            <w:rFonts w:eastAsia="Arial" w:cs="Times New Roman"/>
            <w:szCs w:val="24"/>
          </w:rPr>
          <w:delText xml:space="preserve">occurred </w:delText>
        </w:r>
      </w:del>
      <w:ins w:id="186" w:author="Mark Huff" w:date="2020-10-07T20:44:00Z">
        <w:r w:rsidR="00F2791C">
          <w:rPr>
            <w:rFonts w:eastAsia="Arial" w:cs="Times New Roman"/>
            <w:szCs w:val="24"/>
          </w:rPr>
          <w:t xml:space="preserve">was similar in the read group </w:t>
        </w:r>
        <w:r w:rsidR="00F2791C" w:rsidRPr="001D3E87">
          <w:rPr>
            <w:rFonts w:eastAsia="Arial" w:cs="Times New Roman"/>
            <w:szCs w:val="24"/>
          </w:rPr>
          <w:t>(</w:t>
        </w:r>
        <w:r w:rsidR="00F2791C">
          <w:rPr>
            <w:rFonts w:eastAsia="Arial" w:cs="Times New Roman"/>
            <w:szCs w:val="24"/>
          </w:rPr>
          <w:t>24.78</w:t>
        </w:r>
        <w:r w:rsidR="00F2791C" w:rsidRPr="001D3E87">
          <w:rPr>
            <w:rFonts w:eastAsia="Arial" w:cs="Times New Roman"/>
            <w:szCs w:val="24"/>
          </w:rPr>
          <w:t xml:space="preserve"> vs </w:t>
        </w:r>
        <w:r w:rsidR="00F2791C">
          <w:rPr>
            <w:rFonts w:eastAsia="Arial" w:cs="Times New Roman"/>
            <w:szCs w:val="24"/>
          </w:rPr>
          <w:t>14.77</w:t>
        </w:r>
      </w:ins>
      <w:ins w:id="187" w:author="Mark Huff" w:date="2020-10-07T20:45:00Z">
        <w:r w:rsidR="00F2791C">
          <w:rPr>
            <w:rFonts w:eastAsia="Arial" w:cs="Times New Roman"/>
            <w:szCs w:val="24"/>
          </w:rPr>
          <w:t>,</w:t>
        </w:r>
      </w:ins>
      <w:ins w:id="188" w:author="Mark Huff" w:date="2020-10-07T20:44:00Z">
        <w:r w:rsidR="00F2791C">
          <w:rPr>
            <w:rFonts w:eastAsia="Arial" w:cs="Times New Roman"/>
            <w:szCs w:val="24"/>
          </w:rPr>
          <w:t xml:space="preserve"> for JOLs and recall rates, respectively</w:t>
        </w:r>
        <w:r w:rsidR="00F2791C" w:rsidRPr="001D3E87">
          <w:rPr>
            <w:rFonts w:eastAsia="Arial" w:cs="Times New Roman"/>
            <w:szCs w:val="24"/>
          </w:rPr>
          <w:t xml:space="preserve">, </w:t>
        </w:r>
        <w:r w:rsidR="00F2791C" w:rsidRPr="008354C8">
          <w:rPr>
            <w:rFonts w:eastAsia="Arial" w:cs="Times New Roman"/>
            <w:i/>
            <w:iCs/>
            <w:szCs w:val="24"/>
          </w:rPr>
          <w:t>t</w:t>
        </w:r>
        <w:r w:rsidR="00F2791C" w:rsidRPr="001D3E87">
          <w:rPr>
            <w:rFonts w:eastAsia="Arial" w:cs="Times New Roman"/>
            <w:szCs w:val="24"/>
          </w:rPr>
          <w:t>(</w:t>
        </w:r>
        <w:r w:rsidR="00F2791C">
          <w:rPr>
            <w:rFonts w:eastAsia="Arial" w:cs="Times New Roman"/>
            <w:szCs w:val="24"/>
          </w:rPr>
          <w:t>27</w:t>
        </w:r>
        <w:r w:rsidR="00F2791C" w:rsidRPr="001D3E87">
          <w:rPr>
            <w:rFonts w:eastAsia="Arial" w:cs="Times New Roman"/>
            <w:szCs w:val="24"/>
          </w:rPr>
          <w:t xml:space="preserve">) = </w:t>
        </w:r>
        <w:r w:rsidR="00F2791C">
          <w:rPr>
            <w:rFonts w:eastAsia="Arial" w:cs="Times New Roman"/>
            <w:szCs w:val="24"/>
          </w:rPr>
          <w:t>3.23</w:t>
        </w:r>
        <w:r w:rsidR="00F2791C" w:rsidRPr="001D3E87">
          <w:rPr>
            <w:rFonts w:eastAsia="Arial" w:cs="Times New Roman"/>
            <w:szCs w:val="24"/>
          </w:rPr>
          <w:t xml:space="preserve">, </w:t>
        </w:r>
        <w:r w:rsidR="00F2791C" w:rsidRPr="008354C8">
          <w:rPr>
            <w:rFonts w:eastAsia="Arial" w:cs="Times New Roman"/>
            <w:i/>
            <w:iCs/>
            <w:szCs w:val="24"/>
          </w:rPr>
          <w:t>SEM</w:t>
        </w:r>
        <w:r w:rsidR="00F2791C" w:rsidRPr="001D3E87">
          <w:rPr>
            <w:rFonts w:eastAsia="Arial" w:cs="Times New Roman"/>
            <w:szCs w:val="24"/>
          </w:rPr>
          <w:t xml:space="preserve"> = </w:t>
        </w:r>
        <w:r w:rsidR="00F2791C">
          <w:rPr>
            <w:rFonts w:eastAsia="Arial" w:cs="Times New Roman"/>
            <w:szCs w:val="24"/>
          </w:rPr>
          <w:t>3.26</w:t>
        </w:r>
        <w:r w:rsidR="00F2791C" w:rsidRPr="001D3E87">
          <w:rPr>
            <w:rFonts w:eastAsia="Arial" w:cs="Times New Roman"/>
            <w:szCs w:val="24"/>
          </w:rPr>
          <w:t xml:space="preserve">, </w:t>
        </w:r>
        <w:r w:rsidR="00F2791C" w:rsidRPr="008354C8">
          <w:rPr>
            <w:rFonts w:eastAsia="Arial" w:cs="Times New Roman"/>
            <w:i/>
            <w:iCs/>
            <w:szCs w:val="24"/>
          </w:rPr>
          <w:t>d</w:t>
        </w:r>
        <w:r w:rsidR="00F2791C" w:rsidRPr="001D3E87">
          <w:rPr>
            <w:rFonts w:eastAsia="Arial" w:cs="Times New Roman"/>
            <w:szCs w:val="24"/>
          </w:rPr>
          <w:t xml:space="preserve"> = </w:t>
        </w:r>
        <w:r w:rsidR="00F2791C" w:rsidRPr="00E14B73">
          <w:rPr>
            <w:rFonts w:eastAsia="Arial" w:cs="Times New Roman"/>
            <w:szCs w:val="24"/>
            <w:highlight w:val="yellow"/>
          </w:rPr>
          <w:t>XX</w:t>
        </w:r>
        <w:r w:rsidR="00F2791C">
          <w:rPr>
            <w:rFonts w:eastAsia="Arial" w:cs="Times New Roman"/>
            <w:szCs w:val="24"/>
          </w:rPr>
          <w:t>)</w:t>
        </w:r>
        <w:r w:rsidR="00F2791C" w:rsidRPr="008354C8">
          <w:rPr>
            <w:rFonts w:eastAsia="Arial" w:cs="Times New Roman"/>
            <w:szCs w:val="24"/>
          </w:rPr>
          <w:t xml:space="preserve"> </w:t>
        </w:r>
      </w:ins>
      <w:r w:rsidRPr="008354C8">
        <w:rPr>
          <w:rFonts w:eastAsia="Arial" w:cs="Times New Roman"/>
          <w:szCs w:val="24"/>
        </w:rPr>
        <w:t xml:space="preserve">in the </w:t>
      </w:r>
      <w:del w:id="189" w:author="Mark Huff" w:date="2020-10-07T20:44:00Z">
        <w:r w:rsidRPr="008354C8" w:rsidDel="00F2791C">
          <w:rPr>
            <w:rFonts w:eastAsia="Arial" w:cs="Times New Roman"/>
            <w:szCs w:val="24"/>
          </w:rPr>
          <w:delText>Item</w:delText>
        </w:r>
      </w:del>
      <w:ins w:id="190" w:author="Mark Huff" w:date="2020-10-07T20:44:00Z">
        <w:r w:rsidR="00F2791C">
          <w:rPr>
            <w:rFonts w:eastAsia="Arial" w:cs="Times New Roman"/>
            <w:szCs w:val="24"/>
          </w:rPr>
          <w:t>item</w:t>
        </w:r>
      </w:ins>
      <w:r w:rsidRPr="008354C8">
        <w:rPr>
          <w:rFonts w:eastAsia="Arial" w:cs="Times New Roman"/>
          <w:szCs w:val="24"/>
        </w:rPr>
        <w:t>-</w:t>
      </w:r>
      <w:del w:id="191" w:author="Mark Huff" w:date="2020-10-07T20:44:00Z">
        <w:r w:rsidRPr="008354C8" w:rsidDel="00F2791C">
          <w:rPr>
            <w:rFonts w:eastAsia="Arial" w:cs="Times New Roman"/>
            <w:szCs w:val="24"/>
          </w:rPr>
          <w:delText xml:space="preserve">Specific </w:delText>
        </w:r>
      </w:del>
      <w:ins w:id="192" w:author="Mark Huff" w:date="2020-10-07T20:44:00Z">
        <w:r w:rsidR="00F2791C">
          <w:rPr>
            <w:rFonts w:eastAsia="Arial" w:cs="Times New Roman"/>
            <w:szCs w:val="24"/>
          </w:rPr>
          <w:t>specific</w:t>
        </w:r>
        <w:r w:rsidR="00F2791C" w:rsidRPr="008354C8">
          <w:rPr>
            <w:rFonts w:eastAsia="Arial" w:cs="Times New Roman"/>
            <w:szCs w:val="24"/>
          </w:rPr>
          <w:t xml:space="preserve"> </w:t>
        </w:r>
      </w:ins>
      <w:r w:rsidRPr="008354C8">
        <w:rPr>
          <w:rFonts w:eastAsia="Arial" w:cs="Times New Roman"/>
          <w:szCs w:val="24"/>
        </w:rPr>
        <w:t>encoding</w:t>
      </w:r>
      <w:ins w:id="193" w:author="Mark Huff" w:date="2020-10-07T20:44:00Z">
        <w:r w:rsidR="00F2791C">
          <w:rPr>
            <w:rFonts w:eastAsia="Arial" w:cs="Times New Roman"/>
            <w:szCs w:val="24"/>
          </w:rPr>
          <w:t xml:space="preserve"> group</w:t>
        </w:r>
      </w:ins>
      <w:r w:rsidRPr="008354C8">
        <w:rPr>
          <w:rFonts w:eastAsia="Arial" w:cs="Times New Roman"/>
          <w:szCs w:val="24"/>
        </w:rPr>
        <w:t xml:space="preserve"> </w:t>
      </w:r>
      <w:r w:rsidRPr="001D3E87">
        <w:rPr>
          <w:rFonts w:eastAsia="Arial" w:cs="Times New Roman"/>
          <w:szCs w:val="24"/>
        </w:rPr>
        <w:t>(</w:t>
      </w:r>
      <w:r w:rsidR="00FE1EE5">
        <w:rPr>
          <w:rFonts w:eastAsia="Arial" w:cs="Times New Roman"/>
          <w:szCs w:val="24"/>
        </w:rPr>
        <w:t>40.65</w:t>
      </w:r>
      <w:r w:rsidRPr="001D3E87">
        <w:rPr>
          <w:rFonts w:eastAsia="Arial" w:cs="Times New Roman"/>
          <w:szCs w:val="24"/>
        </w:rPr>
        <w:t xml:space="preserve"> vs </w:t>
      </w:r>
      <w:r w:rsidR="00FE1EE5">
        <w:rPr>
          <w:rFonts w:eastAsia="Arial" w:cs="Times New Roman"/>
          <w:szCs w:val="24"/>
        </w:rPr>
        <w:t>14.35</w:t>
      </w:r>
      <w:r w:rsidRPr="001D3E87">
        <w:rPr>
          <w:rFonts w:eastAsia="Arial" w:cs="Times New Roman"/>
          <w:szCs w:val="24"/>
        </w:rPr>
        <w:t xml:space="preserve">, </w:t>
      </w:r>
      <w:r w:rsidRPr="008354C8">
        <w:rPr>
          <w:rFonts w:eastAsia="Arial" w:cs="Times New Roman"/>
          <w:i/>
          <w:iCs/>
          <w:szCs w:val="24"/>
        </w:rPr>
        <w:t>t</w:t>
      </w:r>
      <w:r w:rsidRPr="001D3E87">
        <w:rPr>
          <w:rFonts w:eastAsia="Arial" w:cs="Times New Roman"/>
          <w:szCs w:val="24"/>
        </w:rPr>
        <w:t>(</w:t>
      </w:r>
      <w:r w:rsidR="00FE1EE5">
        <w:rPr>
          <w:rFonts w:eastAsia="Arial" w:cs="Times New Roman"/>
          <w:szCs w:val="24"/>
        </w:rPr>
        <w:t>28</w:t>
      </w:r>
      <w:r w:rsidRPr="001D3E87">
        <w:rPr>
          <w:rFonts w:eastAsia="Arial" w:cs="Times New Roman"/>
          <w:szCs w:val="24"/>
        </w:rPr>
        <w:t xml:space="preserve">) = </w:t>
      </w:r>
      <w:r w:rsidR="00FE1EE5">
        <w:rPr>
          <w:rFonts w:eastAsia="Arial" w:cs="Times New Roman"/>
          <w:szCs w:val="24"/>
        </w:rPr>
        <w:t>5.71</w:t>
      </w:r>
      <w:r w:rsidRPr="001D3E87">
        <w:rPr>
          <w:rFonts w:eastAsia="Arial" w:cs="Times New Roman"/>
          <w:szCs w:val="24"/>
        </w:rPr>
        <w:t xml:space="preserve">, </w:t>
      </w:r>
      <w:r w:rsidRPr="008354C8">
        <w:rPr>
          <w:rFonts w:eastAsia="Arial" w:cs="Times New Roman"/>
          <w:i/>
          <w:iCs/>
          <w:szCs w:val="24"/>
        </w:rPr>
        <w:t>SEM</w:t>
      </w:r>
      <w:r w:rsidRPr="001D3E87">
        <w:rPr>
          <w:rFonts w:eastAsia="Arial" w:cs="Times New Roman"/>
          <w:szCs w:val="24"/>
        </w:rPr>
        <w:t xml:space="preserve"> = </w:t>
      </w:r>
      <w:r w:rsidR="00FE1EE5">
        <w:rPr>
          <w:rFonts w:eastAsia="Arial" w:cs="Times New Roman"/>
          <w:szCs w:val="24"/>
        </w:rPr>
        <w:t>4.81</w:t>
      </w:r>
      <w:r w:rsidRPr="001D3E87">
        <w:rPr>
          <w:rFonts w:eastAsia="Arial" w:cs="Times New Roman"/>
          <w:szCs w:val="24"/>
        </w:rPr>
        <w:t xml:space="preserve">, </w:t>
      </w:r>
      <w:r w:rsidRPr="008354C8">
        <w:rPr>
          <w:rFonts w:eastAsia="Arial" w:cs="Times New Roman"/>
          <w:i/>
          <w:iCs/>
          <w:szCs w:val="24"/>
        </w:rPr>
        <w:t>d</w:t>
      </w:r>
      <w:r w:rsidRPr="001D3E87">
        <w:rPr>
          <w:rFonts w:eastAsia="Arial" w:cs="Times New Roman"/>
          <w:szCs w:val="24"/>
        </w:rPr>
        <w:t xml:space="preserve"> = </w:t>
      </w:r>
      <w:r w:rsidRPr="00E14B73">
        <w:rPr>
          <w:rFonts w:eastAsia="Arial" w:cs="Times New Roman"/>
          <w:szCs w:val="24"/>
          <w:highlight w:val="yellow"/>
        </w:rPr>
        <w:t>XX</w:t>
      </w:r>
      <w:r w:rsidRPr="001D3E87">
        <w:rPr>
          <w:rFonts w:eastAsia="Arial" w:cs="Times New Roman"/>
          <w:szCs w:val="24"/>
        </w:rPr>
        <w:t>)</w:t>
      </w:r>
      <w:r>
        <w:rPr>
          <w:rFonts w:eastAsia="Arial" w:cs="Times New Roman"/>
          <w:szCs w:val="24"/>
        </w:rPr>
        <w:t xml:space="preserve"> and Read </w:t>
      </w:r>
      <w:r w:rsidR="00554E47">
        <w:rPr>
          <w:rFonts w:eastAsia="Arial" w:cs="Times New Roman"/>
          <w:szCs w:val="24"/>
        </w:rPr>
        <w:t>groups</w:t>
      </w:r>
      <w:del w:id="194" w:author="Mark Huff" w:date="2020-10-07T20:44:00Z">
        <w:r w:rsidR="00554E47" w:rsidDel="00F2791C">
          <w:rPr>
            <w:rFonts w:eastAsia="Arial" w:cs="Times New Roman"/>
            <w:szCs w:val="24"/>
          </w:rPr>
          <w:delText xml:space="preserve"> </w:delText>
        </w:r>
        <w:r w:rsidRPr="001D3E87" w:rsidDel="00F2791C">
          <w:rPr>
            <w:rFonts w:eastAsia="Arial" w:cs="Times New Roman"/>
            <w:szCs w:val="24"/>
          </w:rPr>
          <w:delText>(</w:delText>
        </w:r>
        <w:r w:rsidR="00FE1EE5" w:rsidDel="00F2791C">
          <w:rPr>
            <w:rFonts w:eastAsia="Arial" w:cs="Times New Roman"/>
            <w:szCs w:val="24"/>
          </w:rPr>
          <w:delText>24.78</w:delText>
        </w:r>
        <w:r w:rsidRPr="001D3E87" w:rsidDel="00F2791C">
          <w:rPr>
            <w:rFonts w:eastAsia="Arial" w:cs="Times New Roman"/>
            <w:szCs w:val="24"/>
          </w:rPr>
          <w:delText xml:space="preserve"> vs </w:delText>
        </w:r>
        <w:r w:rsidR="00FE1EE5" w:rsidDel="00F2791C">
          <w:rPr>
            <w:rFonts w:eastAsia="Arial" w:cs="Times New Roman"/>
            <w:szCs w:val="24"/>
          </w:rPr>
          <w:delText>14.77</w:delText>
        </w:r>
        <w:r w:rsidRPr="001D3E87" w:rsidDel="00F2791C">
          <w:rPr>
            <w:rFonts w:eastAsia="Arial" w:cs="Times New Roman"/>
            <w:szCs w:val="24"/>
          </w:rPr>
          <w:delText xml:space="preserve">, </w:delText>
        </w:r>
        <w:r w:rsidRPr="008354C8" w:rsidDel="00F2791C">
          <w:rPr>
            <w:rFonts w:eastAsia="Arial" w:cs="Times New Roman"/>
            <w:i/>
            <w:iCs/>
            <w:szCs w:val="24"/>
          </w:rPr>
          <w:delText>t</w:delText>
        </w:r>
        <w:r w:rsidRPr="001D3E87" w:rsidDel="00F2791C">
          <w:rPr>
            <w:rFonts w:eastAsia="Arial" w:cs="Times New Roman"/>
            <w:szCs w:val="24"/>
          </w:rPr>
          <w:delText>(</w:delText>
        </w:r>
        <w:r w:rsidR="00FE1EE5" w:rsidDel="00F2791C">
          <w:rPr>
            <w:rFonts w:eastAsia="Arial" w:cs="Times New Roman"/>
            <w:szCs w:val="24"/>
          </w:rPr>
          <w:delText>27</w:delText>
        </w:r>
        <w:r w:rsidRPr="001D3E87" w:rsidDel="00F2791C">
          <w:rPr>
            <w:rFonts w:eastAsia="Arial" w:cs="Times New Roman"/>
            <w:szCs w:val="24"/>
          </w:rPr>
          <w:delText xml:space="preserve">) = </w:delText>
        </w:r>
        <w:r w:rsidR="00FE1EE5" w:rsidDel="00F2791C">
          <w:rPr>
            <w:rFonts w:eastAsia="Arial" w:cs="Times New Roman"/>
            <w:szCs w:val="24"/>
          </w:rPr>
          <w:delText>3.23</w:delText>
        </w:r>
        <w:r w:rsidRPr="001D3E87" w:rsidDel="00F2791C">
          <w:rPr>
            <w:rFonts w:eastAsia="Arial" w:cs="Times New Roman"/>
            <w:szCs w:val="24"/>
          </w:rPr>
          <w:delText xml:space="preserve">, </w:delText>
        </w:r>
        <w:r w:rsidRPr="008354C8" w:rsidDel="00F2791C">
          <w:rPr>
            <w:rFonts w:eastAsia="Arial" w:cs="Times New Roman"/>
            <w:i/>
            <w:iCs/>
            <w:szCs w:val="24"/>
          </w:rPr>
          <w:delText>SEM</w:delText>
        </w:r>
        <w:r w:rsidRPr="001D3E87" w:rsidDel="00F2791C">
          <w:rPr>
            <w:rFonts w:eastAsia="Arial" w:cs="Times New Roman"/>
            <w:szCs w:val="24"/>
          </w:rPr>
          <w:delText xml:space="preserve"> = </w:delText>
        </w:r>
        <w:r w:rsidR="00FE1EE5" w:rsidDel="00F2791C">
          <w:rPr>
            <w:rFonts w:eastAsia="Arial" w:cs="Times New Roman"/>
            <w:szCs w:val="24"/>
          </w:rPr>
          <w:delText>3.26</w:delText>
        </w:r>
        <w:r w:rsidRPr="001D3E87" w:rsidDel="00F2791C">
          <w:rPr>
            <w:rFonts w:eastAsia="Arial" w:cs="Times New Roman"/>
            <w:szCs w:val="24"/>
          </w:rPr>
          <w:delText xml:space="preserve">, </w:delText>
        </w:r>
        <w:r w:rsidRPr="008354C8" w:rsidDel="00F2791C">
          <w:rPr>
            <w:rFonts w:eastAsia="Arial" w:cs="Times New Roman"/>
            <w:i/>
            <w:iCs/>
            <w:szCs w:val="24"/>
          </w:rPr>
          <w:delText>d</w:delText>
        </w:r>
        <w:r w:rsidRPr="001D3E87" w:rsidDel="00F2791C">
          <w:rPr>
            <w:rFonts w:eastAsia="Arial" w:cs="Times New Roman"/>
            <w:szCs w:val="24"/>
          </w:rPr>
          <w:delText xml:space="preserve"> = </w:delText>
        </w:r>
        <w:r w:rsidRPr="00E14B73" w:rsidDel="00F2791C">
          <w:rPr>
            <w:rFonts w:eastAsia="Arial" w:cs="Times New Roman"/>
            <w:szCs w:val="24"/>
            <w:highlight w:val="yellow"/>
          </w:rPr>
          <w:delText>XX</w:delText>
        </w:r>
        <w:r w:rsidDel="00F2791C">
          <w:rPr>
            <w:rFonts w:eastAsia="Arial" w:cs="Times New Roman"/>
            <w:szCs w:val="24"/>
          </w:rPr>
          <w:delText>)</w:delText>
        </w:r>
      </w:del>
      <w:r>
        <w:rPr>
          <w:rFonts w:eastAsia="Arial" w:cs="Times New Roman"/>
          <w:szCs w:val="24"/>
        </w:rPr>
        <w:t xml:space="preserve">. However, the </w:t>
      </w:r>
      <w:ins w:id="195" w:author="Mark Huff" w:date="2020-10-07T20:49:00Z">
        <w:r w:rsidR="00887F98">
          <w:rPr>
            <w:rFonts w:eastAsia="Arial" w:cs="Times New Roman"/>
            <w:szCs w:val="24"/>
          </w:rPr>
          <w:t xml:space="preserve">illusion of competence was eliminated in the </w:t>
        </w:r>
      </w:ins>
      <w:del w:id="196" w:author="Mark Huff" w:date="2020-10-07T20:48:00Z">
        <w:r w:rsidDel="00887F98">
          <w:rPr>
            <w:rFonts w:eastAsia="Arial" w:cs="Times New Roman"/>
            <w:szCs w:val="24"/>
          </w:rPr>
          <w:delText xml:space="preserve">use of </w:delText>
        </w:r>
      </w:del>
      <w:ins w:id="197" w:author="Mark Huff" w:date="2020-10-07T20:49:00Z">
        <w:r w:rsidR="00887F98">
          <w:rPr>
            <w:rFonts w:eastAsia="Arial" w:cs="Times New Roman"/>
            <w:szCs w:val="24"/>
          </w:rPr>
          <w:t>r</w:t>
        </w:r>
      </w:ins>
      <w:del w:id="198" w:author="Mark Huff" w:date="2020-10-07T20:49:00Z">
        <w:r w:rsidDel="00887F98">
          <w:rPr>
            <w:rFonts w:eastAsia="Arial" w:cs="Times New Roman"/>
            <w:szCs w:val="24"/>
          </w:rPr>
          <w:delText>R</w:delText>
        </w:r>
      </w:del>
      <w:r>
        <w:rPr>
          <w:rFonts w:eastAsia="Arial" w:cs="Times New Roman"/>
          <w:szCs w:val="24"/>
        </w:rPr>
        <w:t xml:space="preserve">elational </w:t>
      </w:r>
      <w:del w:id="199" w:author="Mark Huff" w:date="2020-10-07T20:49:00Z">
        <w:r w:rsidDel="00887F98">
          <w:rPr>
            <w:rFonts w:eastAsia="Arial" w:cs="Times New Roman"/>
            <w:szCs w:val="24"/>
          </w:rPr>
          <w:delText xml:space="preserve">encoding </w:delText>
        </w:r>
      </w:del>
      <w:ins w:id="200" w:author="Mark Huff" w:date="2020-10-07T20:49:00Z">
        <w:r w:rsidR="00887F98">
          <w:rPr>
            <w:rFonts w:eastAsia="Arial" w:cs="Times New Roman"/>
            <w:szCs w:val="24"/>
          </w:rPr>
          <w:t xml:space="preserve">group </w:t>
        </w:r>
      </w:ins>
      <w:del w:id="201" w:author="Mark Huff" w:date="2020-10-07T20:49:00Z">
        <w:r w:rsidDel="00887F98">
          <w:rPr>
            <w:rFonts w:eastAsia="Arial" w:cs="Times New Roman"/>
            <w:szCs w:val="24"/>
          </w:rPr>
          <w:delText xml:space="preserve">removed the illusion of competence for unrelated item pairs, as JOLs and recall were well calibrated for this pair type within this encoding condition </w:delText>
        </w:r>
      </w:del>
      <w:r w:rsidRPr="001D3E87">
        <w:rPr>
          <w:rFonts w:eastAsia="Arial" w:cs="Times New Roman"/>
          <w:szCs w:val="24"/>
        </w:rPr>
        <w:t>(</w:t>
      </w:r>
      <w:r w:rsidR="00FE1EE5">
        <w:rPr>
          <w:rFonts w:eastAsia="Arial" w:cs="Times New Roman"/>
          <w:szCs w:val="24"/>
        </w:rPr>
        <w:t>36.62</w:t>
      </w:r>
      <w:ins w:id="202" w:author="Mark Huff" w:date="2020-10-07T20:49:00Z">
        <w:r w:rsidR="00887F98">
          <w:rPr>
            <w:rFonts w:eastAsia="Arial" w:cs="Times New Roman"/>
            <w:szCs w:val="24"/>
          </w:rPr>
          <w:t xml:space="preserve"> </w:t>
        </w:r>
      </w:ins>
      <w:r w:rsidRPr="001D3E87">
        <w:rPr>
          <w:rFonts w:eastAsia="Arial" w:cs="Times New Roman"/>
          <w:szCs w:val="24"/>
        </w:rPr>
        <w:t>vs</w:t>
      </w:r>
      <w:ins w:id="203" w:author="Mark Huff" w:date="2020-10-07T20:49:00Z">
        <w:r w:rsidR="00887F98">
          <w:rPr>
            <w:rFonts w:eastAsia="Arial" w:cs="Times New Roman"/>
            <w:szCs w:val="24"/>
          </w:rPr>
          <w:t>.</w:t>
        </w:r>
      </w:ins>
      <w:r w:rsidRPr="001D3E87">
        <w:rPr>
          <w:rFonts w:eastAsia="Arial" w:cs="Times New Roman"/>
          <w:szCs w:val="24"/>
        </w:rPr>
        <w:t xml:space="preserve"> </w:t>
      </w:r>
      <w:r w:rsidR="00FE1EE5">
        <w:rPr>
          <w:rFonts w:eastAsia="Arial" w:cs="Times New Roman"/>
          <w:szCs w:val="24"/>
        </w:rPr>
        <w:t>32.51</w:t>
      </w:r>
      <w:r w:rsidRPr="001D3E87">
        <w:rPr>
          <w:rFonts w:eastAsia="Arial" w:cs="Times New Roman"/>
          <w:szCs w:val="24"/>
        </w:rPr>
        <w:t>,</w:t>
      </w:r>
      <w:r w:rsidRPr="008354C8">
        <w:rPr>
          <w:rFonts w:eastAsia="Arial" w:cs="Times New Roman"/>
          <w:i/>
          <w:iCs/>
          <w:szCs w:val="24"/>
        </w:rPr>
        <w:t xml:space="preserve"> t</w:t>
      </w:r>
      <w:del w:id="204" w:author="Mark Huff" w:date="2020-10-07T20:51:00Z">
        <w:r w:rsidRPr="001D3E87" w:rsidDel="00887F98">
          <w:rPr>
            <w:rFonts w:eastAsia="Arial" w:cs="Times New Roman"/>
            <w:szCs w:val="24"/>
          </w:rPr>
          <w:delText>(</w:delText>
        </w:r>
        <w:r w:rsidR="00FE1EE5" w:rsidDel="00887F98">
          <w:rPr>
            <w:rFonts w:eastAsia="Arial" w:cs="Times New Roman"/>
            <w:szCs w:val="24"/>
          </w:rPr>
          <w:delText>30</w:delText>
        </w:r>
        <w:r w:rsidRPr="001D3E87" w:rsidDel="00887F98">
          <w:rPr>
            <w:rFonts w:eastAsia="Arial" w:cs="Times New Roman"/>
            <w:szCs w:val="24"/>
          </w:rPr>
          <w:delText xml:space="preserve">) = </w:delText>
        </w:r>
        <w:r w:rsidR="00FE1EE5" w:rsidDel="00887F98">
          <w:rPr>
            <w:rFonts w:eastAsia="Arial" w:cs="Times New Roman"/>
            <w:szCs w:val="24"/>
          </w:rPr>
          <w:delText>0.95</w:delText>
        </w:r>
        <w:r w:rsidRPr="001D3E87" w:rsidDel="00887F98">
          <w:rPr>
            <w:rFonts w:eastAsia="Arial" w:cs="Times New Roman"/>
            <w:szCs w:val="24"/>
          </w:rPr>
          <w:delText xml:space="preserve">, </w:delText>
        </w:r>
        <w:r w:rsidRPr="008354C8" w:rsidDel="00887F98">
          <w:rPr>
            <w:rFonts w:eastAsia="Arial" w:cs="Times New Roman"/>
            <w:i/>
            <w:iCs/>
            <w:szCs w:val="24"/>
          </w:rPr>
          <w:delText>SEM</w:delText>
        </w:r>
        <w:r w:rsidRPr="001D3E87" w:rsidDel="00887F98">
          <w:rPr>
            <w:rFonts w:eastAsia="Arial" w:cs="Times New Roman"/>
            <w:szCs w:val="24"/>
          </w:rPr>
          <w:delText xml:space="preserve"> = </w:delText>
        </w:r>
        <w:r w:rsidR="00FE1EE5" w:rsidDel="00887F98">
          <w:rPr>
            <w:rFonts w:eastAsia="Arial" w:cs="Times New Roman"/>
            <w:szCs w:val="24"/>
          </w:rPr>
          <w:delText>4.52</w:delText>
        </w:r>
        <w:r w:rsidRPr="001D3E87" w:rsidDel="00887F98">
          <w:rPr>
            <w:rFonts w:eastAsia="Arial" w:cs="Times New Roman"/>
            <w:szCs w:val="24"/>
          </w:rPr>
          <w:delText xml:space="preserve">, </w:delText>
        </w:r>
        <w:r w:rsidRPr="008354C8" w:rsidDel="00887F98">
          <w:rPr>
            <w:rFonts w:eastAsia="Arial" w:cs="Times New Roman"/>
            <w:i/>
            <w:iCs/>
            <w:szCs w:val="24"/>
          </w:rPr>
          <w:delText>p</w:delText>
        </w:r>
        <w:r w:rsidRPr="001D3E87" w:rsidDel="00887F98">
          <w:rPr>
            <w:rFonts w:eastAsia="Arial" w:cs="Times New Roman"/>
            <w:szCs w:val="24"/>
          </w:rPr>
          <w:delText xml:space="preserve"> = </w:delText>
        </w:r>
        <w:r w:rsidR="00FE1EE5" w:rsidDel="00887F98">
          <w:rPr>
            <w:rFonts w:eastAsia="Arial" w:cs="Times New Roman"/>
            <w:szCs w:val="24"/>
          </w:rPr>
          <w:delText>0.35</w:delText>
        </w:r>
      </w:del>
      <w:ins w:id="205" w:author="Mark Huff" w:date="2020-10-07T20:51:00Z">
        <w:r w:rsidR="00887F98">
          <w:rPr>
            <w:rFonts w:eastAsia="Arial" w:cs="Times New Roman"/>
            <w:szCs w:val="24"/>
          </w:rPr>
          <w:t xml:space="preserve"> &lt; 1</w:t>
        </w:r>
      </w:ins>
      <w:r w:rsidRPr="001D3E87">
        <w:rPr>
          <w:rFonts w:eastAsia="Arial" w:cs="Times New Roman"/>
          <w:szCs w:val="24"/>
        </w:rPr>
        <w:t>)</w:t>
      </w:r>
      <w:ins w:id="206" w:author="Mark Huff" w:date="2020-10-07T20:53:00Z">
        <w:r w:rsidR="00887F98">
          <w:rPr>
            <w:rFonts w:eastAsia="Arial" w:cs="Times New Roman"/>
            <w:szCs w:val="24"/>
          </w:rPr>
          <w:t>, indicating that relational encoding provides a unique</w:t>
        </w:r>
      </w:ins>
      <w:ins w:id="207" w:author="Mark Huff" w:date="2020-10-07T20:58:00Z">
        <w:r w:rsidR="00887F98">
          <w:rPr>
            <w:rFonts w:eastAsia="Arial" w:cs="Times New Roman"/>
            <w:szCs w:val="24"/>
          </w:rPr>
          <w:t xml:space="preserve"> benefit on unrelated pairs by improving the correspondence between JOLs and subsequent recall</w:t>
        </w:r>
      </w:ins>
      <w:r>
        <w:rPr>
          <w:rFonts w:eastAsia="Arial" w:cs="Times New Roman"/>
          <w:szCs w:val="24"/>
        </w:rPr>
        <w:t xml:space="preserve">. </w:t>
      </w:r>
      <w:del w:id="208" w:author="Mark Huff" w:date="2020-10-07T20:58:00Z">
        <w:r w:rsidR="0074241A" w:rsidDel="00887F98">
          <w:rPr>
            <w:rFonts w:eastAsia="Arial" w:cs="Times New Roman"/>
            <w:szCs w:val="24"/>
          </w:rPr>
          <w:delText xml:space="preserve">These findings indicate that the Relational study strategy helped participants to create an association between the two unrelated </w:delText>
        </w:r>
        <w:r w:rsidR="00E14B73" w:rsidDel="00887F98">
          <w:rPr>
            <w:rFonts w:eastAsia="Arial" w:cs="Times New Roman"/>
            <w:szCs w:val="24"/>
          </w:rPr>
          <w:delText>words and</w:delText>
        </w:r>
        <w:r w:rsidR="0074241A" w:rsidDel="00887F98">
          <w:rPr>
            <w:rFonts w:eastAsia="Arial" w:cs="Times New Roman"/>
            <w:szCs w:val="24"/>
          </w:rPr>
          <w:delText xml:space="preserve"> were thus better able to recall the </w:delText>
        </w:r>
        <w:r w:rsidR="00013442" w:rsidDel="00887F98">
          <w:rPr>
            <w:rFonts w:eastAsia="Arial" w:cs="Times New Roman"/>
            <w:szCs w:val="24"/>
          </w:rPr>
          <w:delText xml:space="preserve">target word at </w:delText>
        </w:r>
        <w:commentRangeStart w:id="209"/>
        <w:r w:rsidR="00013442" w:rsidDel="00887F98">
          <w:rPr>
            <w:rFonts w:eastAsia="Arial" w:cs="Times New Roman"/>
            <w:szCs w:val="24"/>
          </w:rPr>
          <w:delText>test</w:delText>
        </w:r>
      </w:del>
      <w:commentRangeEnd w:id="209"/>
      <w:r w:rsidR="00291F88">
        <w:rPr>
          <w:rStyle w:val="CommentReference"/>
        </w:rPr>
        <w:commentReference w:id="209"/>
      </w:r>
      <w:del w:id="210" w:author="Mark Huff" w:date="2020-10-07T20:58:00Z">
        <w:r w:rsidR="00013442" w:rsidDel="00887F98">
          <w:rPr>
            <w:rFonts w:eastAsia="Arial" w:cs="Times New Roman"/>
            <w:szCs w:val="24"/>
          </w:rPr>
          <w:delText xml:space="preserve">. </w:delText>
        </w:r>
      </w:del>
    </w:p>
    <w:p w14:paraId="36CCA179" w14:textId="77777777" w:rsidR="003E7264" w:rsidRPr="003E7264" w:rsidRDefault="003E7264" w:rsidP="003E7264">
      <w:pPr>
        <w:spacing w:after="160"/>
        <w:ind w:firstLine="720"/>
        <w:contextualSpacing/>
        <w:rPr>
          <w:rFonts w:eastAsia="Arial" w:cs="Times New Roman"/>
          <w:szCs w:val="24"/>
        </w:rPr>
      </w:pPr>
      <w:r w:rsidRPr="003E7264">
        <w:rPr>
          <w:rFonts w:eastAsia="Arial" w:cs="Times New Roman"/>
          <w:szCs w:val="24"/>
        </w:rPr>
        <w:t xml:space="preserve">We next assessed the correspondence between the JOLs provided at study and correct recall for each of the pair types using a series of calibration plots. In these plots, JOLs were first rounded to the nearest 10% increment which were then plotted against the proportion of correct recall for items that were rated at that increment. For instance, the 0% JOL increment contains </w:t>
      </w:r>
      <w:r w:rsidRPr="003E7264">
        <w:rPr>
          <w:rFonts w:eastAsia="Arial" w:cs="Times New Roman"/>
          <w:szCs w:val="24"/>
        </w:rPr>
        <w:lastRenderedPageBreak/>
        <w:t xml:space="preserve">the proportion of correct recall for items given an initial judgment of 0%, the 10% increment contains the proportion of correct recall for items given an initial judgment of 10%, and so on. </w:t>
      </w:r>
    </w:p>
    <w:p w14:paraId="6BE11B01" w14:textId="77777777" w:rsidR="00FB4F9B" w:rsidRDefault="003E7264" w:rsidP="00013442">
      <w:pPr>
        <w:spacing w:after="160"/>
        <w:ind w:firstLine="720"/>
        <w:contextualSpacing/>
        <w:rPr>
          <w:ins w:id="211" w:author="Nick Maxwell" w:date="2020-10-10T13:38:00Z"/>
          <w:rFonts w:eastAsia="Arial" w:cs="Times New Roman"/>
          <w:szCs w:val="24"/>
        </w:rPr>
      </w:pPr>
      <w:r w:rsidRPr="003E7264">
        <w:rPr>
          <w:rFonts w:eastAsia="Arial" w:cs="Times New Roman"/>
          <w:szCs w:val="24"/>
        </w:rPr>
        <w:t xml:space="preserve">Calibration plots for each of the four pair types are reported in </w:t>
      </w:r>
      <w:commentRangeStart w:id="212"/>
      <w:r w:rsidRPr="003E7264">
        <w:rPr>
          <w:rFonts w:eastAsia="Arial" w:cs="Times New Roman"/>
          <w:szCs w:val="24"/>
        </w:rPr>
        <w:t>Figure</w:t>
      </w:r>
      <w:ins w:id="213" w:author="Nick Maxwell" w:date="2020-10-10T13:35:00Z">
        <w:r w:rsidR="00EB43D4">
          <w:rPr>
            <w:rFonts w:eastAsia="Arial" w:cs="Times New Roman"/>
            <w:szCs w:val="24"/>
          </w:rPr>
          <w:t>s</w:t>
        </w:r>
      </w:ins>
      <w:r w:rsidRPr="003E7264">
        <w:rPr>
          <w:rFonts w:eastAsia="Arial" w:cs="Times New Roman"/>
          <w:szCs w:val="24"/>
        </w:rPr>
        <w:t xml:space="preserve"> </w:t>
      </w:r>
      <w:del w:id="214" w:author="Nick Maxwell" w:date="2020-10-10T13:35:00Z">
        <w:r w:rsidRPr="00EB43D4" w:rsidDel="00EB43D4">
          <w:rPr>
            <w:rFonts w:eastAsia="Arial" w:cs="Times New Roman"/>
            <w:szCs w:val="24"/>
            <w:highlight w:val="green"/>
            <w:rPrChange w:id="215" w:author="Nick Maxwell" w:date="2020-10-10T13:35:00Z">
              <w:rPr>
                <w:rFonts w:eastAsia="Arial" w:cs="Times New Roman"/>
                <w:szCs w:val="24"/>
              </w:rPr>
            </w:rPrChange>
          </w:rPr>
          <w:delText>2</w:delText>
        </w:r>
        <w:commentRangeEnd w:id="212"/>
        <w:r w:rsidR="00013442" w:rsidRPr="00EB43D4" w:rsidDel="00EB43D4">
          <w:rPr>
            <w:rStyle w:val="CommentReference"/>
            <w:highlight w:val="green"/>
            <w:rPrChange w:id="216" w:author="Nick Maxwell" w:date="2020-10-10T13:35:00Z">
              <w:rPr>
                <w:rStyle w:val="CommentReference"/>
              </w:rPr>
            </w:rPrChange>
          </w:rPr>
          <w:commentReference w:id="212"/>
        </w:r>
      </w:del>
      <w:ins w:id="217" w:author="Nick Maxwell" w:date="2020-10-10T13:35:00Z">
        <w:r w:rsidR="00EB43D4" w:rsidRPr="00EB43D4">
          <w:rPr>
            <w:rFonts w:eastAsia="Arial" w:cs="Times New Roman"/>
            <w:szCs w:val="24"/>
            <w:highlight w:val="green"/>
            <w:rPrChange w:id="218" w:author="Nick Maxwell" w:date="2020-10-10T13:35:00Z">
              <w:rPr>
                <w:rFonts w:eastAsia="Arial" w:cs="Times New Roman"/>
                <w:szCs w:val="24"/>
              </w:rPr>
            </w:rPrChange>
          </w:rPr>
          <w:t>XX-XX</w:t>
        </w:r>
        <w:r w:rsidR="00EB43D4">
          <w:rPr>
            <w:rFonts w:eastAsia="Arial" w:cs="Times New Roman"/>
            <w:szCs w:val="24"/>
          </w:rPr>
          <w:t>, split by each encoding manipulation.</w:t>
        </w:r>
      </w:ins>
      <w:del w:id="219" w:author="Nick Maxwell" w:date="2020-10-10T13:35:00Z">
        <w:r w:rsidRPr="003E7264" w:rsidDel="00EB43D4">
          <w:rPr>
            <w:rFonts w:eastAsia="Arial" w:cs="Times New Roman"/>
            <w:szCs w:val="24"/>
          </w:rPr>
          <w:delText>.</w:delText>
        </w:r>
      </w:del>
      <w:r w:rsidRPr="003E7264">
        <w:rPr>
          <w:rFonts w:eastAsia="Arial" w:cs="Times New Roman"/>
          <w:szCs w:val="24"/>
        </w:rPr>
        <w:t xml:space="preserve"> </w:t>
      </w:r>
      <w:del w:id="220" w:author="Nick Maxwell" w:date="2020-10-10T13:35:00Z">
        <w:r w:rsidRPr="003E7264" w:rsidDel="00EB43D4">
          <w:rPr>
            <w:rFonts w:eastAsia="Arial" w:cs="Times New Roman"/>
            <w:szCs w:val="24"/>
          </w:rPr>
          <w:delText>Each plot</w:delText>
        </w:r>
      </w:del>
      <w:ins w:id="221" w:author="Nick Maxwell" w:date="2020-10-10T13:35:00Z">
        <w:r w:rsidR="00EB43D4">
          <w:rPr>
            <w:rFonts w:eastAsia="Arial" w:cs="Times New Roman"/>
            <w:szCs w:val="24"/>
          </w:rPr>
          <w:t xml:space="preserve">Plots are structured such that </w:t>
        </w:r>
      </w:ins>
      <w:ins w:id="222" w:author="Nick Maxwell" w:date="2020-10-10T13:36:00Z">
        <w:r w:rsidR="00EB43D4">
          <w:rPr>
            <w:rFonts w:eastAsia="Arial" w:cs="Times New Roman"/>
            <w:szCs w:val="24"/>
          </w:rPr>
          <w:t>they</w:t>
        </w:r>
      </w:ins>
      <w:r w:rsidRPr="003E7264">
        <w:rPr>
          <w:rFonts w:eastAsia="Arial" w:cs="Times New Roman"/>
          <w:szCs w:val="24"/>
        </w:rPr>
        <w:t xml:space="preserve"> include</w:t>
      </w:r>
      <w:del w:id="223" w:author="Nick Maxwell" w:date="2020-10-10T13:36:00Z">
        <w:r w:rsidRPr="003E7264" w:rsidDel="00EB43D4">
          <w:rPr>
            <w:rFonts w:eastAsia="Arial" w:cs="Times New Roman"/>
            <w:szCs w:val="24"/>
          </w:rPr>
          <w:delText>s a</w:delText>
        </w:r>
      </w:del>
      <w:r w:rsidRPr="003E7264">
        <w:rPr>
          <w:rFonts w:eastAsia="Arial" w:cs="Times New Roman"/>
          <w:szCs w:val="24"/>
        </w:rPr>
        <w:t xml:space="preserve"> </w:t>
      </w:r>
      <w:ins w:id="224" w:author="Nick Maxwell" w:date="2020-10-10T13:36:00Z">
        <w:r w:rsidR="00FB4F9B">
          <w:rPr>
            <w:rFonts w:eastAsia="Arial" w:cs="Times New Roman"/>
            <w:szCs w:val="24"/>
          </w:rPr>
          <w:t xml:space="preserve">a </w:t>
        </w:r>
      </w:ins>
      <w:r w:rsidRPr="003E7264">
        <w:rPr>
          <w:rFonts w:eastAsia="Arial" w:cs="Times New Roman"/>
          <w:szCs w:val="24"/>
        </w:rPr>
        <w:t xml:space="preserve">calibration line which </w:t>
      </w:r>
      <w:del w:id="225" w:author="Nick Maxwell" w:date="2020-10-10T13:36:00Z">
        <w:r w:rsidRPr="003E7264" w:rsidDel="00FB4F9B">
          <w:rPr>
            <w:rFonts w:eastAsia="Arial" w:cs="Times New Roman"/>
            <w:szCs w:val="24"/>
          </w:rPr>
          <w:delText>reflects</w:delText>
        </w:r>
      </w:del>
      <w:ins w:id="226" w:author="Nick Maxwell" w:date="2020-10-10T13:36:00Z">
        <w:r w:rsidR="00FB4F9B">
          <w:rPr>
            <w:rFonts w:eastAsia="Arial" w:cs="Times New Roman"/>
            <w:szCs w:val="24"/>
          </w:rPr>
          <w:t>dep</w:t>
        </w:r>
      </w:ins>
      <w:ins w:id="227" w:author="Nick Maxwell" w:date="2020-10-10T13:37:00Z">
        <w:r w:rsidR="00FB4F9B">
          <w:rPr>
            <w:rFonts w:eastAsia="Arial" w:cs="Times New Roman"/>
            <w:szCs w:val="24"/>
          </w:rPr>
          <w:t>icts</w:t>
        </w:r>
      </w:ins>
      <w:ins w:id="228" w:author="Nick Maxwell" w:date="2020-10-10T13:36:00Z">
        <w:r w:rsidR="00FB4F9B">
          <w:rPr>
            <w:rFonts w:eastAsia="Arial" w:cs="Times New Roman"/>
            <w:szCs w:val="24"/>
          </w:rPr>
          <w:t xml:space="preserve"> </w:t>
        </w:r>
        <w:r w:rsidR="00EB43D4">
          <w:rPr>
            <w:rFonts w:eastAsia="Arial" w:cs="Times New Roman"/>
            <w:szCs w:val="24"/>
          </w:rPr>
          <w:t xml:space="preserve">a </w:t>
        </w:r>
      </w:ins>
      <w:del w:id="229" w:author="Nick Maxwell" w:date="2020-10-10T13:36:00Z">
        <w:r w:rsidRPr="003E7264" w:rsidDel="00EB43D4">
          <w:rPr>
            <w:rFonts w:eastAsia="Arial" w:cs="Times New Roman"/>
            <w:szCs w:val="24"/>
          </w:rPr>
          <w:delText xml:space="preserve"> </w:delText>
        </w:r>
      </w:del>
      <w:r w:rsidRPr="003E7264">
        <w:rPr>
          <w:rFonts w:eastAsia="Arial" w:cs="Times New Roman"/>
          <w:szCs w:val="24"/>
        </w:rPr>
        <w:t xml:space="preserve">perfect </w:t>
      </w:r>
      <w:ins w:id="230" w:author="Nick Maxwell" w:date="2020-10-10T13:36:00Z">
        <w:r w:rsidR="00EB43D4">
          <w:rPr>
            <w:rFonts w:eastAsia="Arial" w:cs="Times New Roman"/>
            <w:szCs w:val="24"/>
          </w:rPr>
          <w:t xml:space="preserve">one-to-one </w:t>
        </w:r>
      </w:ins>
      <w:r w:rsidRPr="003E7264">
        <w:rPr>
          <w:rFonts w:eastAsia="Arial" w:cs="Times New Roman"/>
          <w:szCs w:val="24"/>
        </w:rPr>
        <w:t>correspondence between JOL ratings and correct recall</w:t>
      </w:r>
      <w:ins w:id="231" w:author="Nick Maxwell" w:date="2020-10-10T13:37:00Z">
        <w:r w:rsidR="00FB4F9B">
          <w:rPr>
            <w:rFonts w:eastAsia="Arial" w:cs="Times New Roman"/>
            <w:szCs w:val="24"/>
          </w:rPr>
          <w:t xml:space="preserve"> percentage</w:t>
        </w:r>
      </w:ins>
      <w:r w:rsidRPr="003E7264">
        <w:rPr>
          <w:rFonts w:eastAsia="Arial" w:cs="Times New Roman"/>
          <w:szCs w:val="24"/>
        </w:rPr>
        <w:t xml:space="preserve"> (e.g., 30% JOL and 30% correct recall). </w:t>
      </w:r>
      <w:ins w:id="232" w:author="Nick Maxwell" w:date="2020-10-10T13:37:00Z">
        <w:r w:rsidR="00FB4F9B">
          <w:rPr>
            <w:rFonts w:eastAsia="Arial" w:cs="Times New Roman"/>
            <w:szCs w:val="24"/>
          </w:rPr>
          <w:t>Using these plots, o</w:t>
        </w:r>
      </w:ins>
      <w:del w:id="233" w:author="Nick Maxwell" w:date="2020-10-10T13:37:00Z">
        <w:r w:rsidRPr="003E7264" w:rsidDel="00FB4F9B">
          <w:rPr>
            <w:rFonts w:eastAsia="Arial" w:cs="Times New Roman"/>
            <w:szCs w:val="24"/>
          </w:rPr>
          <w:delText>O</w:delText>
        </w:r>
      </w:del>
      <w:r w:rsidRPr="003E7264">
        <w:rPr>
          <w:rFonts w:eastAsia="Arial" w:cs="Times New Roman"/>
          <w:szCs w:val="24"/>
        </w:rPr>
        <w:t xml:space="preserve">verestimations (i.e., data points </w:t>
      </w:r>
      <w:del w:id="234" w:author="Nick Maxwell" w:date="2020-10-10T13:37:00Z">
        <w:r w:rsidRPr="003E7264" w:rsidDel="00FB4F9B">
          <w:rPr>
            <w:rFonts w:eastAsia="Arial" w:cs="Times New Roman"/>
            <w:szCs w:val="24"/>
          </w:rPr>
          <w:delText>that fall</w:delText>
        </w:r>
      </w:del>
      <w:ins w:id="235" w:author="Nick Maxwell" w:date="2020-10-10T13:37:00Z">
        <w:r w:rsidR="00FB4F9B">
          <w:rPr>
            <w:rFonts w:eastAsia="Arial" w:cs="Times New Roman"/>
            <w:szCs w:val="24"/>
          </w:rPr>
          <w:t>falling</w:t>
        </w:r>
      </w:ins>
      <w:r w:rsidRPr="003E7264">
        <w:rPr>
          <w:rFonts w:eastAsia="Arial" w:cs="Times New Roman"/>
          <w:szCs w:val="24"/>
        </w:rPr>
        <w:t xml:space="preserve"> below the calibration line) were found to emerge at different JOL ratings </w:t>
      </w:r>
      <w:del w:id="236" w:author="Nick Maxwell" w:date="2020-10-10T13:37:00Z">
        <w:r w:rsidRPr="003E7264" w:rsidDel="00FB4F9B">
          <w:rPr>
            <w:rFonts w:eastAsia="Arial" w:cs="Times New Roman"/>
            <w:szCs w:val="24"/>
          </w:rPr>
          <w:delText xml:space="preserve">for </w:delText>
        </w:r>
      </w:del>
      <w:ins w:id="237" w:author="Nick Maxwell" w:date="2020-10-10T13:37:00Z">
        <w:r w:rsidR="00FB4F9B">
          <w:rPr>
            <w:rFonts w:eastAsia="Arial" w:cs="Times New Roman"/>
            <w:szCs w:val="24"/>
          </w:rPr>
          <w:t>across</w:t>
        </w:r>
        <w:r w:rsidR="00FB4F9B" w:rsidRPr="003E7264">
          <w:rPr>
            <w:rFonts w:eastAsia="Arial" w:cs="Times New Roman"/>
            <w:szCs w:val="24"/>
          </w:rPr>
          <w:t xml:space="preserve"> </w:t>
        </w:r>
      </w:ins>
      <w:r w:rsidRPr="003E7264">
        <w:rPr>
          <w:rFonts w:eastAsia="Arial" w:cs="Times New Roman"/>
          <w:szCs w:val="24"/>
        </w:rPr>
        <w:t>each pair type.</w:t>
      </w:r>
      <w:ins w:id="238" w:author="Nick Maxwell" w:date="2020-10-10T13:38:00Z">
        <w:r w:rsidR="00FB4F9B">
          <w:rPr>
            <w:rFonts w:eastAsia="Arial" w:cs="Times New Roman"/>
            <w:szCs w:val="24"/>
          </w:rPr>
          <w:t xml:space="preserve"> Furthermore, these patterns were moderated by the encoding strategy employed at study.</w:t>
        </w:r>
      </w:ins>
    </w:p>
    <w:p w14:paraId="0E678972" w14:textId="77777777" w:rsidR="00594076" w:rsidRDefault="00FB4F9B" w:rsidP="00013442">
      <w:pPr>
        <w:spacing w:after="160"/>
        <w:ind w:firstLine="720"/>
        <w:contextualSpacing/>
        <w:rPr>
          <w:ins w:id="239" w:author="Nick Maxwell" w:date="2020-10-10T14:03:00Z"/>
          <w:rFonts w:eastAsia="Arial" w:cs="Times New Roman"/>
          <w:szCs w:val="24"/>
        </w:rPr>
      </w:pPr>
      <w:ins w:id="240" w:author="Nick Maxwell" w:date="2020-10-10T13:38:00Z">
        <w:r>
          <w:rPr>
            <w:rFonts w:eastAsia="Arial" w:cs="Times New Roman"/>
            <w:szCs w:val="24"/>
          </w:rPr>
          <w:t>Starting with the participants in the silent reading group,</w:t>
        </w:r>
      </w:ins>
      <w:r w:rsidR="003E7264" w:rsidRPr="003E7264">
        <w:rPr>
          <w:rFonts w:eastAsia="Arial" w:cs="Times New Roman"/>
          <w:szCs w:val="24"/>
        </w:rPr>
        <w:t xml:space="preserve"> </w:t>
      </w:r>
      <w:del w:id="241" w:author="Nick Maxwell" w:date="2020-10-10T13:38:00Z">
        <w:r w:rsidR="003E7264" w:rsidRPr="003E7264" w:rsidDel="00FB4F9B">
          <w:rPr>
            <w:rFonts w:eastAsia="Arial" w:cs="Times New Roman"/>
            <w:szCs w:val="24"/>
          </w:rPr>
          <w:delText xml:space="preserve">For </w:delText>
        </w:r>
      </w:del>
      <w:ins w:id="242" w:author="Nick Maxwell" w:date="2020-10-10T13:38:00Z">
        <w:r>
          <w:rPr>
            <w:rFonts w:eastAsia="Arial" w:cs="Times New Roman"/>
            <w:szCs w:val="24"/>
          </w:rPr>
          <w:t>f</w:t>
        </w:r>
        <w:r w:rsidRPr="003E7264">
          <w:rPr>
            <w:rFonts w:eastAsia="Arial" w:cs="Times New Roman"/>
            <w:szCs w:val="24"/>
          </w:rPr>
          <w:t xml:space="preserve">or </w:t>
        </w:r>
      </w:ins>
      <w:r w:rsidR="003E7264" w:rsidRPr="003E7264">
        <w:rPr>
          <w:rFonts w:eastAsia="Arial" w:cs="Times New Roman"/>
          <w:szCs w:val="24"/>
        </w:rPr>
        <w:t xml:space="preserve">unrelated pairs, JOL overestimations occurred across nearly all JOL ratings (JOLs &gt; 20%), however overestimations emerged later for associative pairs. For backward pairs, overestimations occurred at JOLs greater than 60%, for symmetrical pairs, overestimations occurred at JOLs greater than 80%, and for forward pairs, overestimations were only found at the highest JOL ratings (90-100%). </w:t>
      </w:r>
      <w:commentRangeStart w:id="243"/>
      <w:r w:rsidR="003E7264" w:rsidRPr="003E7264">
        <w:rPr>
          <w:rFonts w:eastAsia="Arial" w:cs="Times New Roman"/>
          <w:szCs w:val="24"/>
        </w:rPr>
        <w:t xml:space="preserve">These patterns were confirmed by effects of Pair Type, </w:t>
      </w:r>
      <w:r w:rsidR="003E7264" w:rsidRPr="003E7264">
        <w:rPr>
          <w:rFonts w:eastAsia="Arial" w:cs="Times New Roman"/>
          <w:i/>
          <w:szCs w:val="24"/>
        </w:rPr>
        <w:t>F</w:t>
      </w:r>
      <w:r w:rsidR="003E7264" w:rsidRPr="003E7264">
        <w:rPr>
          <w:rFonts w:eastAsia="Arial" w:cs="Times New Roman"/>
          <w:szCs w:val="24"/>
        </w:rPr>
        <w:t xml:space="preserve">(3, 81) = 71.70, </w:t>
      </w:r>
      <w:r w:rsidR="003E7264" w:rsidRPr="003E7264">
        <w:rPr>
          <w:rFonts w:eastAsia="Arial" w:cs="Times New Roman"/>
          <w:i/>
          <w:iCs/>
          <w:szCs w:val="24"/>
        </w:rPr>
        <w:t>MSE</w:t>
      </w:r>
      <w:r w:rsidR="003E7264" w:rsidRPr="003E7264">
        <w:rPr>
          <w:rFonts w:eastAsia="Arial" w:cs="Times New Roman"/>
          <w:szCs w:val="24"/>
        </w:rPr>
        <w:t xml:space="preserve"> = 1471.60,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i/>
          <w:szCs w:val="24"/>
        </w:rPr>
        <w:t xml:space="preserve"> </w:t>
      </w:r>
      <w:r w:rsidR="003E7264" w:rsidRPr="003E7264">
        <w:rPr>
          <w:rFonts w:eastAsia="Arial" w:cs="Times New Roman"/>
          <w:szCs w:val="24"/>
        </w:rPr>
        <w:t xml:space="preserve">= .73, JOL Increment, </w:t>
      </w:r>
      <w:r w:rsidR="003E7264" w:rsidRPr="003E7264">
        <w:rPr>
          <w:rFonts w:eastAsia="Arial" w:cs="Times New Roman"/>
          <w:i/>
          <w:szCs w:val="24"/>
        </w:rPr>
        <w:t>F</w:t>
      </w:r>
      <w:r w:rsidR="003E7264" w:rsidRPr="003E7264">
        <w:rPr>
          <w:rFonts w:eastAsia="Arial" w:cs="Times New Roman"/>
          <w:szCs w:val="24"/>
        </w:rPr>
        <w:t>(10, 270) = 6.35,</w:t>
      </w:r>
      <w:r w:rsidR="003E7264" w:rsidRPr="003E7264" w:rsidDel="00D12A50">
        <w:rPr>
          <w:rFonts w:eastAsia="Arial" w:cs="Times New Roman"/>
          <w:szCs w:val="24"/>
        </w:rPr>
        <w:t xml:space="preserve"> </w:t>
      </w:r>
      <w:r w:rsidR="003E7264" w:rsidRPr="003E7264">
        <w:rPr>
          <w:rFonts w:eastAsia="Arial" w:cs="Times New Roman"/>
          <w:i/>
          <w:iCs/>
          <w:szCs w:val="24"/>
        </w:rPr>
        <w:t>MSE</w:t>
      </w:r>
      <w:r w:rsidR="003E7264" w:rsidRPr="003E7264">
        <w:rPr>
          <w:rFonts w:eastAsia="Arial" w:cs="Times New Roman"/>
          <w:szCs w:val="24"/>
        </w:rPr>
        <w:t xml:space="preserve"> = 1204.60, </w:t>
      </w:r>
      <w:bookmarkStart w:id="244" w:name="_Hlk10733659"/>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 xml:space="preserve">2 </w:t>
      </w:r>
      <w:r w:rsidR="003E7264" w:rsidRPr="003E7264">
        <w:rPr>
          <w:rFonts w:eastAsia="Arial" w:cs="Times New Roman"/>
          <w:szCs w:val="24"/>
        </w:rPr>
        <w:t>= .</w:t>
      </w:r>
      <w:bookmarkEnd w:id="244"/>
      <w:r w:rsidR="003E7264" w:rsidRPr="003E7264">
        <w:rPr>
          <w:rFonts w:eastAsia="Arial" w:cs="Times New Roman"/>
          <w:szCs w:val="24"/>
        </w:rPr>
        <w:t xml:space="preserve">19, and a significant interaction, </w:t>
      </w:r>
      <w:r w:rsidR="003E7264" w:rsidRPr="003E7264">
        <w:rPr>
          <w:rFonts w:eastAsia="Arial" w:cs="Times New Roman"/>
          <w:i/>
          <w:szCs w:val="24"/>
        </w:rPr>
        <w:t>F</w:t>
      </w:r>
      <w:r w:rsidR="003E7264" w:rsidRPr="003E7264">
        <w:rPr>
          <w:rFonts w:eastAsia="Arial" w:cs="Times New Roman"/>
          <w:szCs w:val="24"/>
        </w:rPr>
        <w:t xml:space="preserve">(30, 810) = 1.80, </w:t>
      </w:r>
      <w:r w:rsidR="003E7264" w:rsidRPr="003E7264">
        <w:rPr>
          <w:rFonts w:eastAsia="Arial" w:cs="Times New Roman"/>
          <w:i/>
          <w:iCs/>
          <w:szCs w:val="24"/>
        </w:rPr>
        <w:t>MSE</w:t>
      </w:r>
      <w:r w:rsidR="003E7264" w:rsidRPr="003E7264">
        <w:rPr>
          <w:rFonts w:eastAsia="Arial" w:cs="Times New Roman"/>
          <w:szCs w:val="24"/>
        </w:rPr>
        <w:t xml:space="preserve"> = 879.71, </w:t>
      </w:r>
      <w:r w:rsidR="003E7264" w:rsidRPr="003E7264">
        <w:rPr>
          <w:rFonts w:eastAsia="Arial" w:cs="Times New Roman"/>
          <w:i/>
          <w:iCs/>
          <w:szCs w:val="24"/>
        </w:rPr>
        <w:t>η</w:t>
      </w:r>
      <w:r w:rsidR="003E7264" w:rsidRPr="003E7264">
        <w:rPr>
          <w:rFonts w:eastAsia="Arial" w:cs="Times New Roman"/>
          <w:szCs w:val="24"/>
          <w:vertAlign w:val="subscript"/>
        </w:rPr>
        <w:t>p</w:t>
      </w:r>
      <w:r w:rsidR="003E7264" w:rsidRPr="003E7264">
        <w:rPr>
          <w:rFonts w:eastAsia="Arial" w:cs="Times New Roman"/>
          <w:szCs w:val="24"/>
          <w:vertAlign w:val="superscript"/>
        </w:rPr>
        <w:t>2</w:t>
      </w:r>
      <w:r w:rsidR="003E7264" w:rsidRPr="003E7264">
        <w:rPr>
          <w:rFonts w:eastAsia="Arial" w:cs="Times New Roman"/>
          <w:szCs w:val="24"/>
        </w:rPr>
        <w:t xml:space="preserve"> = .06. Thus, evidence for illusions of competence were found across pair types, however overestimations only emerged at the highest JOL ratings for forward associates.</w:t>
      </w:r>
    </w:p>
    <w:p w14:paraId="108F5C4A" w14:textId="77777777" w:rsidR="00594076" w:rsidRDefault="00594076" w:rsidP="00013442">
      <w:pPr>
        <w:spacing w:after="160"/>
        <w:ind w:firstLine="720"/>
        <w:contextualSpacing/>
        <w:rPr>
          <w:ins w:id="245" w:author="Nick Maxwell" w:date="2020-10-10T14:04:00Z"/>
          <w:rFonts w:eastAsia="Arial" w:cs="Times New Roman"/>
          <w:szCs w:val="24"/>
        </w:rPr>
      </w:pPr>
      <w:ins w:id="246" w:author="Nick Maxwell" w:date="2020-10-10T14:03:00Z">
        <w:r>
          <w:rPr>
            <w:rFonts w:eastAsia="Arial" w:cs="Times New Roman"/>
            <w:szCs w:val="24"/>
          </w:rPr>
          <w:t>For participants in th</w:t>
        </w:r>
      </w:ins>
      <w:ins w:id="247" w:author="Nick Maxwell" w:date="2020-10-10T14:04:00Z">
        <w:r>
          <w:rPr>
            <w:rFonts w:eastAsia="Arial" w:cs="Times New Roman"/>
            <w:szCs w:val="24"/>
          </w:rPr>
          <w:t>e item-specific encoding group….</w:t>
        </w:r>
      </w:ins>
    </w:p>
    <w:p w14:paraId="3A598329" w14:textId="1CC7EDB4" w:rsidR="00013442" w:rsidRDefault="00594076" w:rsidP="00013442">
      <w:pPr>
        <w:spacing w:after="160"/>
        <w:ind w:firstLine="720"/>
        <w:contextualSpacing/>
        <w:rPr>
          <w:ins w:id="248" w:author="Mark Huff" w:date="2020-10-08T09:41:00Z"/>
          <w:rFonts w:eastAsia="Arial" w:cs="Times New Roman"/>
          <w:szCs w:val="24"/>
        </w:rPr>
      </w:pPr>
      <w:ins w:id="249" w:author="Nick Maxwell" w:date="2020-10-10T14:04:00Z">
        <w:r>
          <w:rPr>
            <w:rFonts w:eastAsia="Arial" w:cs="Times New Roman"/>
            <w:szCs w:val="24"/>
          </w:rPr>
          <w:t>Finally, for the relational encoding group…</w:t>
        </w:r>
      </w:ins>
      <w:r w:rsidR="003E7264" w:rsidRPr="003E7264">
        <w:rPr>
          <w:rFonts w:eastAsia="Arial" w:cs="Times New Roman"/>
          <w:szCs w:val="24"/>
        </w:rPr>
        <w:t xml:space="preserve"> </w:t>
      </w:r>
      <w:commentRangeEnd w:id="243"/>
      <w:r w:rsidR="00055F14">
        <w:rPr>
          <w:rStyle w:val="CommentReference"/>
        </w:rPr>
        <w:commentReference w:id="243"/>
      </w:r>
    </w:p>
    <w:p w14:paraId="18580DC2" w14:textId="55F6512D" w:rsidR="00291F88" w:rsidRDefault="00291F88" w:rsidP="00291F88">
      <w:pPr>
        <w:spacing w:after="160"/>
        <w:contextualSpacing/>
        <w:jc w:val="center"/>
        <w:rPr>
          <w:ins w:id="250" w:author="Mark Huff" w:date="2020-10-08T09:41:00Z"/>
          <w:rFonts w:eastAsia="Arial" w:cs="Times New Roman"/>
          <w:b/>
          <w:bCs/>
          <w:szCs w:val="24"/>
        </w:rPr>
      </w:pPr>
      <w:commentRangeStart w:id="251"/>
      <w:ins w:id="252" w:author="Mark Huff" w:date="2020-10-08T09:41:00Z">
        <w:r>
          <w:rPr>
            <w:rFonts w:eastAsia="Arial" w:cs="Times New Roman"/>
            <w:b/>
            <w:bCs/>
            <w:szCs w:val="24"/>
          </w:rPr>
          <w:t>Discussion</w:t>
        </w:r>
        <w:commentRangeEnd w:id="251"/>
        <w:r>
          <w:rPr>
            <w:rStyle w:val="CommentReference"/>
          </w:rPr>
          <w:commentReference w:id="251"/>
        </w:r>
      </w:ins>
    </w:p>
    <w:p w14:paraId="65951033" w14:textId="0A8A3B7A" w:rsidR="00291F88" w:rsidRPr="00291F88" w:rsidRDefault="00291F88">
      <w:pPr>
        <w:spacing w:after="160"/>
        <w:contextualSpacing/>
        <w:rPr>
          <w:rFonts w:eastAsia="Arial" w:cs="Times New Roman"/>
          <w:szCs w:val="24"/>
        </w:rPr>
        <w:pPrChange w:id="253" w:author="Mark Huff" w:date="2020-10-08T09:41:00Z">
          <w:pPr>
            <w:spacing w:after="160"/>
            <w:ind w:firstLine="720"/>
            <w:contextualSpacing/>
          </w:pPr>
        </w:pPrChange>
      </w:pPr>
      <w:ins w:id="254" w:author="Mark Huff" w:date="2020-10-08T09:41:00Z">
        <w:r>
          <w:rPr>
            <w:rFonts w:eastAsia="Arial" w:cs="Times New Roman"/>
            <w:szCs w:val="24"/>
          </w:rPr>
          <w:tab/>
        </w:r>
      </w:ins>
      <w:ins w:id="255" w:author="Nick Maxwell" w:date="2020-10-09T16:35:00Z">
        <w:r w:rsidR="0089530E" w:rsidRPr="0089530E">
          <w:rPr>
            <w:rFonts w:eastAsia="Arial" w:cs="Times New Roman"/>
            <w:szCs w:val="24"/>
            <w:highlight w:val="yellow"/>
            <w:rPrChange w:id="256" w:author="Nick Maxwell" w:date="2020-10-09T16:35:00Z">
              <w:rPr>
                <w:rFonts w:eastAsia="Arial" w:cs="Times New Roman"/>
                <w:szCs w:val="24"/>
              </w:rPr>
            </w:rPrChange>
          </w:rPr>
          <w:t>[WORDS HERE]</w:t>
        </w:r>
      </w:ins>
    </w:p>
    <w:p w14:paraId="2EFD8C0F" w14:textId="4FF2DE6F" w:rsidR="00E575E6" w:rsidRDefault="00E575E6" w:rsidP="00013442">
      <w:pPr>
        <w:spacing w:after="160"/>
        <w:ind w:firstLine="720"/>
        <w:contextualSpacing/>
        <w:rPr>
          <w:rFonts w:eastAsia="Arial" w:cs="Times New Roman"/>
          <w:szCs w:val="24"/>
        </w:rPr>
      </w:pPr>
    </w:p>
    <w:p w14:paraId="334C3100" w14:textId="2E9ED808" w:rsidR="00E575E6" w:rsidRDefault="00E575E6" w:rsidP="00E575E6">
      <w:pPr>
        <w:spacing w:after="160"/>
        <w:contextualSpacing/>
        <w:jc w:val="center"/>
        <w:rPr>
          <w:rFonts w:eastAsia="Arial" w:cs="Times New Roman"/>
          <w:b/>
          <w:bCs/>
          <w:szCs w:val="24"/>
        </w:rPr>
      </w:pPr>
      <w:r>
        <w:rPr>
          <w:rFonts w:eastAsia="Arial" w:cs="Times New Roman"/>
          <w:b/>
          <w:bCs/>
          <w:szCs w:val="24"/>
        </w:rPr>
        <w:lastRenderedPageBreak/>
        <w:t xml:space="preserve">Experiment </w:t>
      </w:r>
      <w:commentRangeStart w:id="257"/>
      <w:commentRangeStart w:id="258"/>
      <w:r>
        <w:rPr>
          <w:rFonts w:eastAsia="Arial" w:cs="Times New Roman"/>
          <w:b/>
          <w:bCs/>
          <w:szCs w:val="24"/>
        </w:rPr>
        <w:t>2</w:t>
      </w:r>
      <w:commentRangeEnd w:id="257"/>
      <w:r w:rsidR="007008CA">
        <w:rPr>
          <w:rStyle w:val="CommentReference"/>
        </w:rPr>
        <w:commentReference w:id="257"/>
      </w:r>
      <w:commentRangeEnd w:id="258"/>
      <w:r w:rsidR="001577D7">
        <w:rPr>
          <w:rStyle w:val="CommentReference"/>
        </w:rPr>
        <w:commentReference w:id="258"/>
      </w:r>
    </w:p>
    <w:p w14:paraId="0FF5F65A" w14:textId="6C95F744" w:rsidR="0092567A" w:rsidRDefault="00D7555E" w:rsidP="00D7555E">
      <w:pPr>
        <w:spacing w:after="160"/>
        <w:contextualSpacing/>
        <w:rPr>
          <w:ins w:id="259" w:author="Mark Huff" w:date="2020-10-08T10:10:00Z"/>
          <w:rFonts w:eastAsia="Arial" w:cs="Times New Roman"/>
          <w:szCs w:val="24"/>
        </w:rPr>
      </w:pPr>
      <w:r>
        <w:rPr>
          <w:rFonts w:eastAsia="Arial" w:cs="Times New Roman"/>
          <w:b/>
          <w:bCs/>
          <w:szCs w:val="24"/>
        </w:rPr>
        <w:tab/>
      </w:r>
      <w:ins w:id="260" w:author="Mark Huff" w:date="2020-10-08T09:44:00Z">
        <w:r w:rsidR="00291F88">
          <w:rPr>
            <w:rFonts w:eastAsia="Arial" w:cs="Times New Roman"/>
            <w:szCs w:val="24"/>
          </w:rPr>
          <w:t xml:space="preserve">Given the benefit found for item-specific and relational processing </w:t>
        </w:r>
      </w:ins>
      <w:ins w:id="261" w:author="Mark Huff" w:date="2020-10-08T09:45:00Z">
        <w:r w:rsidR="00291F88">
          <w:rPr>
            <w:rFonts w:eastAsia="Arial" w:cs="Times New Roman"/>
            <w:szCs w:val="24"/>
          </w:rPr>
          <w:t xml:space="preserve">at improving </w:t>
        </w:r>
      </w:ins>
      <w:ins w:id="262" w:author="Mark Huff" w:date="2020-10-08T09:46:00Z">
        <w:r w:rsidR="00291F88">
          <w:rPr>
            <w:rFonts w:eastAsia="Arial" w:cs="Times New Roman"/>
            <w:szCs w:val="24"/>
          </w:rPr>
          <w:t xml:space="preserve">JOL calibration, the purpose of Experiment 2 was to evaluate whether JOL calibration could be improved further by </w:t>
        </w:r>
      </w:ins>
      <w:ins w:id="263" w:author="Mark Huff" w:date="2020-10-08T09:59:00Z">
        <w:r w:rsidR="00AE29D5">
          <w:rPr>
            <w:rFonts w:eastAsia="Arial" w:cs="Times New Roman"/>
            <w:szCs w:val="24"/>
          </w:rPr>
          <w:t>testing</w:t>
        </w:r>
      </w:ins>
      <w:ins w:id="264" w:author="Mark Huff" w:date="2020-10-08T09:47:00Z">
        <w:r w:rsidR="00291F88">
          <w:rPr>
            <w:rFonts w:eastAsia="Arial" w:cs="Times New Roman"/>
            <w:szCs w:val="24"/>
          </w:rPr>
          <w:t xml:space="preserve"> whether participants can adjust the</w:t>
        </w:r>
      </w:ins>
      <w:ins w:id="265" w:author="Mark Huff" w:date="2020-10-08T09:59:00Z">
        <w:r w:rsidR="00AE29D5">
          <w:rPr>
            <w:rFonts w:eastAsia="Arial" w:cs="Times New Roman"/>
            <w:szCs w:val="24"/>
          </w:rPr>
          <w:t>ir JOL ratings in response to</w:t>
        </w:r>
      </w:ins>
      <w:ins w:id="266" w:author="Mark Huff" w:date="2020-10-08T10:00:00Z">
        <w:r w:rsidR="00322F0F">
          <w:rPr>
            <w:rFonts w:eastAsia="Arial" w:cs="Times New Roman"/>
            <w:szCs w:val="24"/>
          </w:rPr>
          <w:t xml:space="preserve"> performance-related</w:t>
        </w:r>
      </w:ins>
      <w:ins w:id="267" w:author="Mark Huff" w:date="2020-10-08T09:59:00Z">
        <w:r w:rsidR="00AE29D5">
          <w:rPr>
            <w:rFonts w:eastAsia="Arial" w:cs="Times New Roman"/>
            <w:szCs w:val="24"/>
          </w:rPr>
          <w:t xml:space="preserve"> feedback. </w:t>
        </w:r>
      </w:ins>
      <w:ins w:id="268" w:author="Mark Huff" w:date="2020-10-08T10:00:00Z">
        <w:r w:rsidR="00322F0F">
          <w:rPr>
            <w:rFonts w:eastAsia="Arial" w:cs="Times New Roman"/>
            <w:szCs w:val="24"/>
          </w:rPr>
          <w:t>In the literature, th</w:t>
        </w:r>
      </w:ins>
      <w:ins w:id="269" w:author="Mark Huff" w:date="2020-10-08T10:01:00Z">
        <w:r w:rsidR="00322F0F">
          <w:rPr>
            <w:rFonts w:eastAsia="Arial" w:cs="Times New Roman"/>
            <w:szCs w:val="24"/>
          </w:rPr>
          <w:t>ere are several demonstrations that participants are able to adjust their memory responses</w:t>
        </w:r>
      </w:ins>
      <w:ins w:id="270" w:author="Mark Huff" w:date="2020-10-08T10:02:00Z">
        <w:r w:rsidR="00322F0F">
          <w:rPr>
            <w:rFonts w:eastAsia="Arial" w:cs="Times New Roman"/>
            <w:szCs w:val="24"/>
          </w:rPr>
          <w:t xml:space="preserve"> in the presence of experimenter-provided instructions. For example, in the false memor</w:t>
        </w:r>
      </w:ins>
      <w:ins w:id="271" w:author="Mark Huff" w:date="2020-10-08T10:03:00Z">
        <w:r w:rsidR="00322F0F">
          <w:rPr>
            <w:rFonts w:eastAsia="Arial" w:cs="Times New Roman"/>
            <w:szCs w:val="24"/>
          </w:rPr>
          <w:t>y</w:t>
        </w:r>
      </w:ins>
      <w:ins w:id="272" w:author="Mark Huff" w:date="2020-10-08T10:02:00Z">
        <w:r w:rsidR="00322F0F">
          <w:rPr>
            <w:rFonts w:eastAsia="Arial" w:cs="Times New Roman"/>
            <w:szCs w:val="24"/>
          </w:rPr>
          <w:t xml:space="preserve"> literature,</w:t>
        </w:r>
      </w:ins>
      <w:ins w:id="273" w:author="Mark Huff" w:date="2020-10-08T10:03:00Z">
        <w:r w:rsidR="00322F0F">
          <w:rPr>
            <w:rFonts w:eastAsia="Arial" w:cs="Times New Roman"/>
            <w:szCs w:val="24"/>
          </w:rPr>
          <w:t xml:space="preserve"> participants are often able to reduce their suggestibility when exposed to misleading details (e.g</w:t>
        </w:r>
        <w:r w:rsidR="00322F0F" w:rsidRPr="00AB6D88">
          <w:rPr>
            <w:rFonts w:eastAsia="Arial" w:cs="Times New Roman"/>
            <w:szCs w:val="24"/>
            <w:highlight w:val="cyan"/>
            <w:rPrChange w:id="274" w:author="Nick Maxwell" w:date="2020-10-09T14:16:00Z">
              <w:rPr>
                <w:rFonts w:eastAsia="Arial" w:cs="Times New Roman"/>
                <w:szCs w:val="24"/>
              </w:rPr>
            </w:rPrChange>
          </w:rPr>
          <w:t>., Chambers &amp; Zaragoza, 2001</w:t>
        </w:r>
        <w:r w:rsidR="00322F0F">
          <w:rPr>
            <w:rFonts w:eastAsia="Arial" w:cs="Times New Roman"/>
            <w:szCs w:val="24"/>
          </w:rPr>
          <w:t xml:space="preserve">; </w:t>
        </w:r>
        <w:r w:rsidR="00322F0F" w:rsidRPr="00AB6D88">
          <w:rPr>
            <w:rFonts w:eastAsia="Arial" w:cs="Times New Roman"/>
            <w:szCs w:val="24"/>
            <w:highlight w:val="cyan"/>
            <w:rPrChange w:id="275" w:author="Nick Maxwell" w:date="2020-10-09T14:16:00Z">
              <w:rPr>
                <w:rFonts w:eastAsia="Arial" w:cs="Times New Roman"/>
                <w:szCs w:val="24"/>
              </w:rPr>
            </w:rPrChange>
          </w:rPr>
          <w:t>Eakin</w:t>
        </w:r>
      </w:ins>
      <w:ins w:id="276" w:author="Mark Huff" w:date="2020-10-08T10:14:00Z">
        <w:r w:rsidR="0092567A" w:rsidRPr="00AB6D88">
          <w:rPr>
            <w:rFonts w:eastAsia="Arial" w:cs="Times New Roman"/>
            <w:szCs w:val="24"/>
            <w:highlight w:val="cyan"/>
            <w:rPrChange w:id="277" w:author="Nick Maxwell" w:date="2020-10-09T14:16:00Z">
              <w:rPr>
                <w:rFonts w:eastAsia="Arial" w:cs="Times New Roman"/>
                <w:szCs w:val="24"/>
              </w:rPr>
            </w:rPrChange>
          </w:rPr>
          <w:t xml:space="preserve">, Schreiber, &amp; </w:t>
        </w:r>
        <w:proofErr w:type="spellStart"/>
        <w:r w:rsidR="0092567A" w:rsidRPr="00AB6D88">
          <w:rPr>
            <w:rFonts w:eastAsia="Arial" w:cs="Times New Roman"/>
            <w:szCs w:val="24"/>
            <w:highlight w:val="cyan"/>
            <w:rPrChange w:id="278" w:author="Nick Maxwell" w:date="2020-10-09T14:16:00Z">
              <w:rPr>
                <w:rFonts w:eastAsia="Arial" w:cs="Times New Roman"/>
                <w:szCs w:val="24"/>
              </w:rPr>
            </w:rPrChange>
          </w:rPr>
          <w:t>Sergent</w:t>
        </w:r>
        <w:proofErr w:type="spellEnd"/>
        <w:r w:rsidR="0092567A" w:rsidRPr="00AB6D88">
          <w:rPr>
            <w:rFonts w:eastAsia="Arial" w:cs="Times New Roman"/>
            <w:szCs w:val="24"/>
            <w:highlight w:val="cyan"/>
            <w:rPrChange w:id="279" w:author="Nick Maxwell" w:date="2020-10-09T14:16:00Z">
              <w:rPr>
                <w:rFonts w:eastAsia="Arial" w:cs="Times New Roman"/>
                <w:szCs w:val="24"/>
              </w:rPr>
            </w:rPrChange>
          </w:rPr>
          <w:t>-Marshall</w:t>
        </w:r>
      </w:ins>
      <w:ins w:id="280" w:author="Mark Huff" w:date="2020-10-08T10:15:00Z">
        <w:r w:rsidR="0092567A" w:rsidRPr="00AB6D88">
          <w:rPr>
            <w:rFonts w:eastAsia="Arial" w:cs="Times New Roman"/>
            <w:szCs w:val="24"/>
            <w:highlight w:val="cyan"/>
            <w:rPrChange w:id="281" w:author="Nick Maxwell" w:date="2020-10-09T14:16:00Z">
              <w:rPr>
                <w:rFonts w:eastAsia="Arial" w:cs="Times New Roman"/>
                <w:szCs w:val="24"/>
              </w:rPr>
            </w:rPrChange>
          </w:rPr>
          <w:t>, 2003</w:t>
        </w:r>
        <w:r w:rsidR="0092567A">
          <w:rPr>
            <w:rFonts w:eastAsia="Arial" w:cs="Times New Roman"/>
            <w:szCs w:val="24"/>
          </w:rPr>
          <w:t>;</w:t>
        </w:r>
      </w:ins>
      <w:ins w:id="282" w:author="Mark Huff" w:date="2020-10-08T10:03:00Z">
        <w:r w:rsidR="00322F0F">
          <w:rPr>
            <w:rFonts w:eastAsia="Arial" w:cs="Times New Roman"/>
            <w:szCs w:val="24"/>
          </w:rPr>
          <w:t xml:space="preserve"> see </w:t>
        </w:r>
        <w:r w:rsidR="00322F0F" w:rsidRPr="00AB6D88">
          <w:rPr>
            <w:rFonts w:eastAsia="Arial" w:cs="Times New Roman"/>
            <w:szCs w:val="24"/>
            <w:highlight w:val="cyan"/>
            <w:rPrChange w:id="283" w:author="Nick Maxwell" w:date="2020-10-09T14:16:00Z">
              <w:rPr>
                <w:rFonts w:eastAsia="Arial" w:cs="Times New Roman"/>
                <w:szCs w:val="24"/>
              </w:rPr>
            </w:rPrChange>
          </w:rPr>
          <w:t xml:space="preserve">Blank &amp; Launay, </w:t>
        </w:r>
      </w:ins>
      <w:ins w:id="284" w:author="Mark Huff" w:date="2020-10-08T10:04:00Z">
        <w:r w:rsidR="00322F0F" w:rsidRPr="00AB6D88">
          <w:rPr>
            <w:rFonts w:eastAsia="Arial" w:cs="Times New Roman"/>
            <w:szCs w:val="24"/>
            <w:highlight w:val="cyan"/>
            <w:rPrChange w:id="285" w:author="Nick Maxwell" w:date="2020-10-09T14:16:00Z">
              <w:rPr>
                <w:rFonts w:eastAsia="Arial" w:cs="Times New Roman"/>
                <w:szCs w:val="24"/>
              </w:rPr>
            </w:rPrChange>
          </w:rPr>
          <w:t>2014</w:t>
        </w:r>
      </w:ins>
      <w:ins w:id="286" w:author="Mark Huff" w:date="2020-10-08T10:15:00Z">
        <w:r w:rsidR="0092567A">
          <w:rPr>
            <w:rFonts w:eastAsia="Arial" w:cs="Times New Roman"/>
            <w:szCs w:val="24"/>
          </w:rPr>
          <w:t>,</w:t>
        </w:r>
      </w:ins>
      <w:ins w:id="287" w:author="Mark Huff" w:date="2020-10-08T10:04:00Z">
        <w:r w:rsidR="00322F0F">
          <w:rPr>
            <w:rFonts w:eastAsia="Arial" w:cs="Times New Roman"/>
            <w:szCs w:val="24"/>
          </w:rPr>
          <w:t xml:space="preserve"> for a </w:t>
        </w:r>
      </w:ins>
      <w:ins w:id="288" w:author="Mark Huff" w:date="2020-10-08T10:15:00Z">
        <w:r w:rsidR="0092567A">
          <w:rPr>
            <w:rFonts w:eastAsia="Arial" w:cs="Times New Roman"/>
            <w:szCs w:val="24"/>
          </w:rPr>
          <w:t>meta-analysis</w:t>
        </w:r>
      </w:ins>
      <w:ins w:id="289" w:author="Mark Huff" w:date="2020-10-08T10:04:00Z">
        <w:r w:rsidR="00322F0F">
          <w:rPr>
            <w:rFonts w:eastAsia="Arial" w:cs="Times New Roman"/>
            <w:szCs w:val="24"/>
          </w:rPr>
          <w:t xml:space="preserve">). Moreover, in the highly potent </w:t>
        </w:r>
        <w:proofErr w:type="spellStart"/>
        <w:r w:rsidR="00322F0F">
          <w:rPr>
            <w:rFonts w:eastAsia="Arial" w:cs="Times New Roman"/>
            <w:szCs w:val="24"/>
          </w:rPr>
          <w:t>Deese</w:t>
        </w:r>
        <w:proofErr w:type="spellEnd"/>
        <w:r w:rsidR="00322F0F">
          <w:rPr>
            <w:rFonts w:eastAsia="Arial" w:cs="Times New Roman"/>
            <w:szCs w:val="24"/>
          </w:rPr>
          <w:t xml:space="preserve">/Roediger-McDermott (DRM) paradigm, </w:t>
        </w:r>
      </w:ins>
      <w:ins w:id="290" w:author="Mark Huff" w:date="2020-10-08T10:05:00Z">
        <w:r w:rsidR="00322F0F">
          <w:rPr>
            <w:rFonts w:eastAsia="Arial" w:cs="Times New Roman"/>
            <w:szCs w:val="24"/>
          </w:rPr>
          <w:t>the false memory illusion can similarly be reduce (though not eliminated) when participants are warned about the critical lure</w:t>
        </w:r>
      </w:ins>
      <w:ins w:id="291" w:author="Mark Huff" w:date="2020-10-08T10:06:00Z">
        <w:r w:rsidR="00322F0F">
          <w:rPr>
            <w:rFonts w:eastAsia="Arial" w:cs="Times New Roman"/>
            <w:szCs w:val="24"/>
          </w:rPr>
          <w:t>, especially when the warning is presented prior to study (</w:t>
        </w:r>
      </w:ins>
      <w:ins w:id="292" w:author="Mark Huff" w:date="2020-10-08T10:13:00Z">
        <w:r w:rsidR="0092567A" w:rsidRPr="00756C40">
          <w:rPr>
            <w:rFonts w:eastAsia="Arial" w:cs="Times New Roman"/>
            <w:szCs w:val="24"/>
            <w:highlight w:val="cyan"/>
            <w:rPrChange w:id="293" w:author="Nick Maxwell" w:date="2020-10-09T14:19:00Z">
              <w:rPr>
                <w:rFonts w:eastAsia="Arial" w:cs="Times New Roman"/>
                <w:szCs w:val="24"/>
              </w:rPr>
            </w:rPrChange>
          </w:rPr>
          <w:t>Gallo, Roediger, &amp; McDermott, 2001</w:t>
        </w:r>
        <w:r w:rsidR="0092567A">
          <w:rPr>
            <w:rFonts w:eastAsia="Arial" w:cs="Times New Roman"/>
            <w:szCs w:val="24"/>
          </w:rPr>
          <w:t xml:space="preserve">; </w:t>
        </w:r>
        <w:r w:rsidR="0092567A" w:rsidRPr="00756C40">
          <w:rPr>
            <w:rFonts w:eastAsia="Arial" w:cs="Times New Roman"/>
            <w:szCs w:val="24"/>
            <w:highlight w:val="cyan"/>
            <w:rPrChange w:id="294" w:author="Nick Maxwell" w:date="2020-10-09T14:19:00Z">
              <w:rPr>
                <w:rFonts w:eastAsia="Arial" w:cs="Times New Roman"/>
                <w:szCs w:val="24"/>
              </w:rPr>
            </w:rPrChange>
          </w:rPr>
          <w:t>McCabe &amp; Smith, 2002</w:t>
        </w:r>
        <w:r w:rsidR="0092567A">
          <w:rPr>
            <w:rFonts w:eastAsia="Arial" w:cs="Times New Roman"/>
            <w:szCs w:val="24"/>
          </w:rPr>
          <w:t xml:space="preserve">; see </w:t>
        </w:r>
        <w:r w:rsidR="0092567A" w:rsidRPr="00756C40">
          <w:rPr>
            <w:rFonts w:eastAsia="Arial" w:cs="Times New Roman"/>
            <w:szCs w:val="24"/>
            <w:highlight w:val="cyan"/>
            <w:rPrChange w:id="295" w:author="Nick Maxwell" w:date="2020-10-09T14:19:00Z">
              <w:rPr>
                <w:rFonts w:eastAsia="Arial" w:cs="Times New Roman"/>
                <w:szCs w:val="24"/>
              </w:rPr>
            </w:rPrChange>
          </w:rPr>
          <w:t>Gallo, 2006</w:t>
        </w:r>
        <w:r w:rsidR="0092567A">
          <w:rPr>
            <w:rFonts w:eastAsia="Arial" w:cs="Times New Roman"/>
            <w:szCs w:val="24"/>
          </w:rPr>
          <w:t xml:space="preserve"> for r</w:t>
        </w:r>
      </w:ins>
      <w:ins w:id="296" w:author="Mark Huff" w:date="2020-10-08T10:14:00Z">
        <w:r w:rsidR="0092567A">
          <w:rPr>
            <w:rFonts w:eastAsia="Arial" w:cs="Times New Roman"/>
            <w:szCs w:val="24"/>
          </w:rPr>
          <w:t>eview</w:t>
        </w:r>
      </w:ins>
      <w:ins w:id="297" w:author="Mark Huff" w:date="2020-10-08T10:06:00Z">
        <w:r w:rsidR="00322F0F">
          <w:rPr>
            <w:rFonts w:eastAsia="Arial" w:cs="Times New Roman"/>
            <w:szCs w:val="24"/>
          </w:rPr>
          <w:t xml:space="preserve">). </w:t>
        </w:r>
      </w:ins>
      <w:ins w:id="298" w:author="Mark Huff" w:date="2020-10-08T10:07:00Z">
        <w:r w:rsidR="00322F0F">
          <w:rPr>
            <w:rFonts w:eastAsia="Arial" w:cs="Times New Roman"/>
            <w:szCs w:val="24"/>
          </w:rPr>
          <w:t xml:space="preserve">Collectively, then, participants can improve their memory accuracy </w:t>
        </w:r>
      </w:ins>
      <w:ins w:id="299" w:author="Mark Huff" w:date="2020-10-08T10:08:00Z">
        <w:r w:rsidR="00322F0F">
          <w:rPr>
            <w:rFonts w:eastAsia="Arial" w:cs="Times New Roman"/>
            <w:szCs w:val="24"/>
          </w:rPr>
          <w:t xml:space="preserve">in response to experimenter instructions, though an important </w:t>
        </w:r>
        <w:del w:id="300" w:author="Nick Maxwell" w:date="2020-10-09T14:18:00Z">
          <w:r w:rsidR="00322F0F" w:rsidDel="00AB6D88">
            <w:rPr>
              <w:rFonts w:eastAsia="Arial" w:cs="Times New Roman"/>
              <w:szCs w:val="24"/>
            </w:rPr>
            <w:delText>questionis</w:delText>
          </w:r>
        </w:del>
      </w:ins>
      <w:ins w:id="301" w:author="Nick Maxwell" w:date="2020-10-09T14:18:00Z">
        <w:r w:rsidR="00AB6D88">
          <w:rPr>
            <w:rFonts w:eastAsia="Arial" w:cs="Times New Roman"/>
            <w:szCs w:val="24"/>
          </w:rPr>
          <w:t>question</w:t>
        </w:r>
      </w:ins>
      <w:ins w:id="302" w:author="Nick Maxwell" w:date="2020-10-09T14:19:00Z">
        <w:r w:rsidR="00AB6D88">
          <w:rPr>
            <w:rFonts w:eastAsia="Arial" w:cs="Times New Roman"/>
            <w:szCs w:val="24"/>
          </w:rPr>
          <w:t xml:space="preserve"> i</w:t>
        </w:r>
      </w:ins>
      <w:ins w:id="303" w:author="Nick Maxwell" w:date="2020-10-09T14:18:00Z">
        <w:r w:rsidR="00AB6D88">
          <w:rPr>
            <w:rFonts w:eastAsia="Arial" w:cs="Times New Roman"/>
            <w:szCs w:val="24"/>
          </w:rPr>
          <w:t>s</w:t>
        </w:r>
      </w:ins>
      <w:ins w:id="304" w:author="Mark Huff" w:date="2020-10-08T10:08:00Z">
        <w:r w:rsidR="00322F0F">
          <w:rPr>
            <w:rFonts w:eastAsia="Arial" w:cs="Times New Roman"/>
            <w:szCs w:val="24"/>
          </w:rPr>
          <w:t xml:space="preserve"> whether participants can also show similar accuracy benefits </w:t>
        </w:r>
      </w:ins>
      <w:ins w:id="305" w:author="Mark Huff" w:date="2020-10-08T10:09:00Z">
        <w:r w:rsidR="00322F0F">
          <w:rPr>
            <w:rFonts w:eastAsia="Arial" w:cs="Times New Roman"/>
            <w:szCs w:val="24"/>
          </w:rPr>
          <w:t xml:space="preserve">on metamemory judgments. </w:t>
        </w:r>
      </w:ins>
    </w:p>
    <w:p w14:paraId="1ED2740A" w14:textId="5F66E670" w:rsidR="00D7555E" w:rsidDel="00AB6D88" w:rsidRDefault="0092567A" w:rsidP="00AB6D88">
      <w:pPr>
        <w:spacing w:after="160"/>
        <w:ind w:firstLine="720"/>
        <w:contextualSpacing/>
        <w:rPr>
          <w:del w:id="306" w:author="Nick Maxwell" w:date="2020-10-09T14:18:00Z"/>
          <w:rFonts w:eastAsia="Arial" w:cs="Times New Roman"/>
          <w:szCs w:val="24"/>
        </w:rPr>
        <w:pPrChange w:id="307" w:author="Nick Maxwell" w:date="2020-10-09T14:18:00Z">
          <w:pPr>
            <w:spacing w:after="160"/>
            <w:contextualSpacing/>
          </w:pPr>
        </w:pPrChange>
      </w:pPr>
      <w:ins w:id="308" w:author="Mark Huff" w:date="2020-10-08T10:10:00Z">
        <w:r>
          <w:rPr>
            <w:rFonts w:eastAsia="Arial" w:cs="Times New Roman"/>
            <w:szCs w:val="24"/>
          </w:rPr>
          <w:t>Unlike the false memory literature, there are fewer studies that have examined the effects of feedback/warnings on</w:t>
        </w:r>
      </w:ins>
      <w:ins w:id="309" w:author="Mark Huff" w:date="2020-10-08T10:11:00Z">
        <w:r>
          <w:rPr>
            <w:rFonts w:eastAsia="Arial" w:cs="Times New Roman"/>
            <w:szCs w:val="24"/>
          </w:rPr>
          <w:t xml:space="preserve"> metamemory judgments. In one exception, </w:t>
        </w:r>
        <w:proofErr w:type="spellStart"/>
        <w:r>
          <w:rPr>
            <w:rFonts w:eastAsia="Arial" w:cs="Times New Roman"/>
            <w:szCs w:val="24"/>
          </w:rPr>
          <w:t>Koriat</w:t>
        </w:r>
        <w:proofErr w:type="spellEnd"/>
        <w:r>
          <w:rPr>
            <w:rFonts w:eastAsia="Arial" w:cs="Times New Roman"/>
            <w:szCs w:val="24"/>
          </w:rPr>
          <w:t xml:space="preserve"> and Bjork (2005)…</w:t>
        </w:r>
      </w:ins>
      <w:ins w:id="310" w:author="Mark Huff" w:date="2020-10-08T10:02:00Z">
        <w:r w:rsidR="00322F0F">
          <w:rPr>
            <w:rFonts w:eastAsia="Arial" w:cs="Times New Roman"/>
            <w:szCs w:val="24"/>
          </w:rPr>
          <w:t xml:space="preserve"> </w:t>
        </w:r>
      </w:ins>
      <w:ins w:id="311" w:author="Nick Maxwell" w:date="2020-10-09T14:17:00Z">
        <w:r w:rsidR="00AB6D88" w:rsidRPr="00AB6D88">
          <w:rPr>
            <w:rFonts w:eastAsia="Arial" w:cs="Times New Roman"/>
            <w:szCs w:val="24"/>
            <w:highlight w:val="yellow"/>
            <w:rPrChange w:id="312" w:author="Nick Maxwell" w:date="2020-10-09T14:17:00Z">
              <w:rPr>
                <w:rFonts w:eastAsia="Arial" w:cs="Times New Roman"/>
                <w:szCs w:val="24"/>
              </w:rPr>
            </w:rPrChange>
          </w:rPr>
          <w:t xml:space="preserve">[EXPAND </w:t>
        </w:r>
        <w:r w:rsidR="00AB6D88" w:rsidRPr="00AB6D88">
          <w:rPr>
            <w:rFonts w:eastAsia="Arial" w:cs="Times New Roman"/>
            <w:szCs w:val="24"/>
            <w:highlight w:val="yellow"/>
            <w:rPrChange w:id="313" w:author="Nick Maxwell" w:date="2020-10-09T14:18:00Z">
              <w:rPr>
                <w:rFonts w:eastAsia="Arial" w:cs="Times New Roman"/>
                <w:szCs w:val="24"/>
              </w:rPr>
            </w:rPrChange>
          </w:rPr>
          <w:t xml:space="preserve">ON </w:t>
        </w:r>
      </w:ins>
      <w:commentRangeStart w:id="314"/>
      <w:r w:rsidR="004A75AF" w:rsidRPr="00AB6D88">
        <w:rPr>
          <w:rFonts w:eastAsia="Arial" w:cs="Times New Roman"/>
          <w:szCs w:val="24"/>
          <w:highlight w:val="yellow"/>
          <w:rPrChange w:id="315" w:author="Nick Maxwell" w:date="2020-10-09T14:18:00Z">
            <w:rPr>
              <w:rFonts w:eastAsia="Arial" w:cs="Times New Roman"/>
              <w:szCs w:val="24"/>
            </w:rPr>
          </w:rPrChange>
        </w:rPr>
        <w:t>T</w:t>
      </w:r>
      <w:ins w:id="316" w:author="Nick Maxwell" w:date="2020-10-09T14:18:00Z">
        <w:r w:rsidR="00AB6D88" w:rsidRPr="00AB6D88">
          <w:rPr>
            <w:rFonts w:eastAsia="Arial" w:cs="Times New Roman"/>
            <w:szCs w:val="24"/>
            <w:highlight w:val="yellow"/>
            <w:rPrChange w:id="317" w:author="Nick Maxwell" w:date="2020-10-09T14:18:00Z">
              <w:rPr>
                <w:rFonts w:eastAsia="Arial" w:cs="Times New Roman"/>
                <w:szCs w:val="24"/>
              </w:rPr>
            </w:rPrChange>
          </w:rPr>
          <w:t>HIS]</w:t>
        </w:r>
      </w:ins>
      <w:del w:id="318" w:author="Nick Maxwell" w:date="2020-10-09T14:18:00Z">
        <w:r w:rsidR="004A75AF" w:rsidDel="00AB6D88">
          <w:rPr>
            <w:rFonts w:eastAsia="Arial" w:cs="Times New Roman"/>
            <w:szCs w:val="24"/>
          </w:rPr>
          <w:delText>he</w:delText>
        </w:r>
        <w:commentRangeEnd w:id="314"/>
        <w:r w:rsidDel="00AB6D88">
          <w:rPr>
            <w:rStyle w:val="CommentReference"/>
          </w:rPr>
          <w:commentReference w:id="314"/>
        </w:r>
        <w:r w:rsidR="004A75AF" w:rsidDel="00AB6D88">
          <w:rPr>
            <w:rFonts w:eastAsia="Arial" w:cs="Times New Roman"/>
            <w:szCs w:val="24"/>
          </w:rPr>
          <w:delText xml:space="preserve"> goal of Experiment 2 was to further reduce the illusion of competence found for backward word pairs. Warnings have been shown in previous studies to reduce memory errors in eyewitness testimonies. In a study done by Chambers and Zaragoza (2001)</w:delText>
        </w:r>
        <w:r w:rsidR="002D130C" w:rsidDel="00AB6D88">
          <w:rPr>
            <w:rFonts w:eastAsia="Arial" w:cs="Times New Roman"/>
            <w:szCs w:val="24"/>
          </w:rPr>
          <w:delText xml:space="preserve">, they found that eyewitness suggestibility errors were reduced when participants were given a warning that the experimenter was trying to mislead them. Thus, warnings could potentially help reduce meta-memory error and improve accuracy. We applied this idea to Experiment 2 by including a pre-study warning before the second study block that warned participants about the illusion of competence found for backward word pairs and advised them to be cautious when providing their JOL ratings. </w:delText>
        </w:r>
      </w:del>
    </w:p>
    <w:p w14:paraId="16EDBD3E" w14:textId="506AE6DE" w:rsidR="002D130C" w:rsidRDefault="002D130C" w:rsidP="00AB6D88">
      <w:pPr>
        <w:spacing w:after="160"/>
        <w:ind w:firstLine="720"/>
        <w:contextualSpacing/>
        <w:rPr>
          <w:ins w:id="319" w:author="Mark Huff" w:date="2020-10-08T10:16:00Z"/>
          <w:rFonts w:eastAsia="Arial" w:cs="Times New Roman"/>
          <w:szCs w:val="24"/>
        </w:rPr>
        <w:pPrChange w:id="320" w:author="Nick Maxwell" w:date="2020-10-09T14:18:00Z">
          <w:pPr>
            <w:spacing w:after="160"/>
            <w:ind w:firstLine="720"/>
            <w:contextualSpacing/>
          </w:pPr>
        </w:pPrChange>
      </w:pPr>
      <w:del w:id="321" w:author="Nick Maxwell" w:date="2020-10-09T14:18:00Z">
        <w:r w:rsidDel="00AB6D88">
          <w:rPr>
            <w:rFonts w:eastAsia="Arial" w:cs="Times New Roman"/>
            <w:szCs w:val="24"/>
          </w:rPr>
          <w:tab/>
          <w:delText xml:space="preserve">Koriat and Bjork (2005) </w:delText>
        </w:r>
        <w:r w:rsidR="008D0709" w:rsidDel="00AB6D88">
          <w:rPr>
            <w:rFonts w:eastAsia="Arial" w:cs="Times New Roman"/>
            <w:szCs w:val="24"/>
          </w:rPr>
          <w:delText xml:space="preserve">looked at the effect that foresight bias had on JOL ratings, and our warning will serve the same purpose in that participants will be thinking about their JOL ratings before they give them. An important different, however, is that we will be combining the warning with the Item-Specific and Relational encoding strategies to see if the warnings are more effective under these conditions. </w:delText>
        </w:r>
      </w:del>
    </w:p>
    <w:p w14:paraId="400855DC" w14:textId="64A9A1E0" w:rsidR="0092567A" w:rsidRDefault="0092567A" w:rsidP="0092567A">
      <w:pPr>
        <w:spacing w:after="160"/>
        <w:ind w:firstLine="720"/>
        <w:contextualSpacing/>
        <w:rPr>
          <w:ins w:id="322" w:author="Mark Huff" w:date="2020-10-08T10:33:00Z"/>
          <w:rFonts w:eastAsia="Arial" w:cs="Times New Roman"/>
          <w:szCs w:val="24"/>
        </w:rPr>
      </w:pPr>
      <w:ins w:id="323" w:author="Mark Huff" w:date="2020-10-08T10:16:00Z">
        <w:r>
          <w:rPr>
            <w:rFonts w:eastAsia="Arial" w:cs="Times New Roman"/>
            <w:szCs w:val="24"/>
          </w:rPr>
          <w:t>The purpose of Experiment 2 was therefore to examine whether JOL accuracy could be improved further i</w:t>
        </w:r>
      </w:ins>
      <w:ins w:id="324" w:author="Mark Huff" w:date="2020-10-08T10:17:00Z">
        <w:r>
          <w:rPr>
            <w:rFonts w:eastAsia="Arial" w:cs="Times New Roman"/>
            <w:szCs w:val="24"/>
          </w:rPr>
          <w:t>f participants were warned about the deceptive nature of word pairs—especially backward pairs—prior to studying a list of</w:t>
        </w:r>
      </w:ins>
      <w:ins w:id="325" w:author="Mark Huff" w:date="2020-10-08T10:18:00Z">
        <w:r>
          <w:rPr>
            <w:rFonts w:eastAsia="Arial" w:cs="Times New Roman"/>
            <w:szCs w:val="24"/>
          </w:rPr>
          <w:t xml:space="preserve"> pairs. </w:t>
        </w:r>
      </w:ins>
      <w:ins w:id="326" w:author="Mark Huff" w:date="2020-10-08T10:19:00Z">
        <w:r>
          <w:rPr>
            <w:rFonts w:eastAsia="Arial" w:cs="Times New Roman"/>
            <w:szCs w:val="24"/>
          </w:rPr>
          <w:t xml:space="preserve">Like Experiment 1, </w:t>
        </w:r>
      </w:ins>
      <w:ins w:id="327" w:author="Mark Huff" w:date="2020-10-08T10:35:00Z">
        <w:r w:rsidR="00377B00">
          <w:rPr>
            <w:rFonts w:eastAsia="Arial" w:cs="Times New Roman"/>
            <w:szCs w:val="24"/>
          </w:rPr>
          <w:t>2 blocks containing separate lists of cue-target pairs were studied and immediately tested</w:t>
        </w:r>
      </w:ins>
      <w:ins w:id="328" w:author="Mark Huff" w:date="2020-10-08T10:19:00Z">
        <w:r>
          <w:rPr>
            <w:rFonts w:eastAsia="Arial" w:cs="Times New Roman"/>
            <w:szCs w:val="24"/>
          </w:rPr>
          <w:t xml:space="preserve">. Prior to study </w:t>
        </w:r>
        <w:r>
          <w:rPr>
            <w:rFonts w:eastAsia="Arial" w:cs="Times New Roman"/>
            <w:szCs w:val="24"/>
          </w:rPr>
          <w:lastRenderedPageBreak/>
          <w:t xml:space="preserve">of </w:t>
        </w:r>
      </w:ins>
      <w:ins w:id="329" w:author="Mark Huff" w:date="2020-10-08T10:35:00Z">
        <w:r w:rsidR="00377B00">
          <w:rPr>
            <w:rFonts w:eastAsia="Arial" w:cs="Times New Roman"/>
            <w:szCs w:val="24"/>
          </w:rPr>
          <w:t>Block 2</w:t>
        </w:r>
      </w:ins>
      <w:ins w:id="330" w:author="Mark Huff" w:date="2020-10-08T10:19:00Z">
        <w:r>
          <w:rPr>
            <w:rFonts w:eastAsia="Arial" w:cs="Times New Roman"/>
            <w:szCs w:val="24"/>
          </w:rPr>
          <w:t>, participants in the warning group were</w:t>
        </w:r>
      </w:ins>
      <w:ins w:id="331" w:author="Mark Huff" w:date="2020-10-08T10:20:00Z">
        <w:r>
          <w:rPr>
            <w:rFonts w:eastAsia="Arial" w:cs="Times New Roman"/>
            <w:szCs w:val="24"/>
          </w:rPr>
          <w:t xml:space="preserve"> </w:t>
        </w:r>
        <w:r w:rsidR="00077CF8">
          <w:rPr>
            <w:rFonts w:eastAsia="Arial" w:cs="Times New Roman"/>
            <w:szCs w:val="24"/>
          </w:rPr>
          <w:t>explicitly informed</w:t>
        </w:r>
      </w:ins>
      <w:ins w:id="332" w:author="Mark Huff" w:date="2020-10-08T10:21:00Z">
        <w:r w:rsidR="00077CF8">
          <w:rPr>
            <w:rFonts w:eastAsia="Arial" w:cs="Times New Roman"/>
            <w:szCs w:val="24"/>
          </w:rPr>
          <w:t xml:space="preserve"> about the illusion of competence</w:t>
        </w:r>
      </w:ins>
      <w:ins w:id="333" w:author="Mark Huff" w:date="2020-10-08T10:23:00Z">
        <w:r w:rsidR="00077CF8">
          <w:rPr>
            <w:rFonts w:eastAsia="Arial" w:cs="Times New Roman"/>
            <w:szCs w:val="24"/>
          </w:rPr>
          <w:t xml:space="preserve"> and highlighting that association between cue-target backward pairs are particularly deceptive given the cues are </w:t>
        </w:r>
      </w:ins>
      <w:ins w:id="334" w:author="Mark Huff" w:date="2020-10-08T10:24:00Z">
        <w:r w:rsidR="00077CF8">
          <w:rPr>
            <w:rFonts w:eastAsia="Arial" w:cs="Times New Roman"/>
            <w:szCs w:val="24"/>
          </w:rPr>
          <w:t>in</w:t>
        </w:r>
      </w:ins>
      <w:ins w:id="335" w:author="Mark Huff" w:date="2020-10-08T10:23:00Z">
        <w:r w:rsidR="00077CF8">
          <w:rPr>
            <w:rFonts w:eastAsia="Arial" w:cs="Times New Roman"/>
            <w:szCs w:val="24"/>
          </w:rPr>
          <w:t>effective</w:t>
        </w:r>
      </w:ins>
      <w:ins w:id="336" w:author="Mark Huff" w:date="2020-10-08T10:24:00Z">
        <w:r w:rsidR="00077CF8">
          <w:rPr>
            <w:rFonts w:eastAsia="Arial" w:cs="Times New Roman"/>
            <w:szCs w:val="24"/>
          </w:rPr>
          <w:t xml:space="preserve"> at promoting retrieval of the target at test. To enhance the effectiveness of the warning, we also showed participan</w:t>
        </w:r>
      </w:ins>
      <w:ins w:id="337" w:author="Mark Huff" w:date="2020-10-08T10:25:00Z">
        <w:r w:rsidR="00077CF8">
          <w:rPr>
            <w:rFonts w:eastAsia="Arial" w:cs="Times New Roman"/>
            <w:szCs w:val="24"/>
          </w:rPr>
          <w:t>ts a figure (taken from Maxwell &amp; Huff, in press) which depicted the illusion of competence pattern</w:t>
        </w:r>
      </w:ins>
      <w:ins w:id="338" w:author="Mark Huff" w:date="2020-10-08T10:26:00Z">
        <w:r w:rsidR="00077CF8">
          <w:rPr>
            <w:rFonts w:eastAsia="Arial" w:cs="Times New Roman"/>
            <w:szCs w:val="24"/>
          </w:rPr>
          <w:t xml:space="preserve">, a procedure that was adopted from </w:t>
        </w:r>
        <w:proofErr w:type="spellStart"/>
        <w:r w:rsidR="00077CF8">
          <w:rPr>
            <w:rFonts w:eastAsia="Arial" w:cs="Times New Roman"/>
            <w:szCs w:val="24"/>
          </w:rPr>
          <w:t>Koriat</w:t>
        </w:r>
        <w:proofErr w:type="spellEnd"/>
        <w:r w:rsidR="00077CF8">
          <w:rPr>
            <w:rFonts w:eastAsia="Arial" w:cs="Times New Roman"/>
            <w:szCs w:val="24"/>
          </w:rPr>
          <w:t xml:space="preserve"> and Bjork (2005). Immediately following the warning instructions and presentation of the figure, participants then studied</w:t>
        </w:r>
      </w:ins>
      <w:ins w:id="339" w:author="Mark Huff" w:date="2020-10-08T10:27:00Z">
        <w:r w:rsidR="00077CF8">
          <w:rPr>
            <w:rFonts w:eastAsia="Arial" w:cs="Times New Roman"/>
            <w:szCs w:val="24"/>
          </w:rPr>
          <w:t xml:space="preserve"> the second list of word pairs followed by a cued-recall test. We reasoned that</w:t>
        </w:r>
      </w:ins>
      <w:ins w:id="340" w:author="Mark Huff" w:date="2020-10-08T10:28:00Z">
        <w:r w:rsidR="00077CF8">
          <w:rPr>
            <w:rFonts w:eastAsia="Arial" w:cs="Times New Roman"/>
            <w:szCs w:val="24"/>
          </w:rPr>
          <w:t xml:space="preserve"> warnings would be most effective if 1) participants were initially exposed to the different pair types in study/test formats and t</w:t>
        </w:r>
      </w:ins>
      <w:ins w:id="341" w:author="Mark Huff" w:date="2020-10-08T10:29:00Z">
        <w:r w:rsidR="00077CF8">
          <w:rPr>
            <w:rFonts w:eastAsia="Arial" w:cs="Times New Roman"/>
            <w:szCs w:val="24"/>
          </w:rPr>
          <w:t xml:space="preserve">hus completed a study/test block before the warning, 2) </w:t>
        </w:r>
      </w:ins>
      <w:ins w:id="342" w:author="Mark Huff" w:date="2020-10-08T10:32:00Z">
        <w:r w:rsidR="00377B00">
          <w:rPr>
            <w:rFonts w:eastAsia="Arial" w:cs="Times New Roman"/>
            <w:szCs w:val="24"/>
          </w:rPr>
          <w:t>if</w:t>
        </w:r>
      </w:ins>
      <w:ins w:id="343" w:author="Mark Huff" w:date="2020-10-08T10:29:00Z">
        <w:r w:rsidR="00077CF8">
          <w:rPr>
            <w:rFonts w:eastAsia="Arial" w:cs="Times New Roman"/>
            <w:szCs w:val="24"/>
          </w:rPr>
          <w:t xml:space="preserve"> warnings </w:t>
        </w:r>
      </w:ins>
      <w:ins w:id="344" w:author="Mark Huff" w:date="2020-10-08T10:32:00Z">
        <w:r w:rsidR="00377B00">
          <w:rPr>
            <w:rFonts w:eastAsia="Arial" w:cs="Times New Roman"/>
            <w:szCs w:val="24"/>
          </w:rPr>
          <w:t>were</w:t>
        </w:r>
      </w:ins>
      <w:ins w:id="345" w:author="Mark Huff" w:date="2020-10-08T10:29:00Z">
        <w:r w:rsidR="00077CF8">
          <w:rPr>
            <w:rFonts w:eastAsia="Arial" w:cs="Times New Roman"/>
            <w:szCs w:val="24"/>
          </w:rPr>
          <w:t xml:space="preserve"> presented prior to study (vs. test; </w:t>
        </w:r>
      </w:ins>
      <w:ins w:id="346" w:author="Mark Huff" w:date="2020-10-08T10:31:00Z">
        <w:r w:rsidR="00077CF8">
          <w:rPr>
            <w:rFonts w:eastAsia="Arial" w:cs="Times New Roman"/>
            <w:szCs w:val="24"/>
          </w:rPr>
          <w:t>cf. Gallo, 2006</w:t>
        </w:r>
      </w:ins>
      <w:ins w:id="347" w:author="Mark Huff" w:date="2020-10-08T10:30:00Z">
        <w:r w:rsidR="00077CF8">
          <w:rPr>
            <w:rFonts w:eastAsia="Arial" w:cs="Times New Roman"/>
            <w:szCs w:val="24"/>
          </w:rPr>
          <w:t>)</w:t>
        </w:r>
      </w:ins>
      <w:ins w:id="348" w:author="Mark Huff" w:date="2020-10-08T10:31:00Z">
        <w:r w:rsidR="00377B00">
          <w:rPr>
            <w:rFonts w:eastAsia="Arial" w:cs="Times New Roman"/>
            <w:szCs w:val="24"/>
          </w:rPr>
          <w:t xml:space="preserve">, and 3) </w:t>
        </w:r>
      </w:ins>
      <w:ins w:id="349" w:author="Mark Huff" w:date="2020-10-08T10:32:00Z">
        <w:r w:rsidR="00377B00">
          <w:rPr>
            <w:rFonts w:eastAsia="Arial" w:cs="Times New Roman"/>
            <w:szCs w:val="24"/>
          </w:rPr>
          <w:t xml:space="preserve">if warnings were accompanied by a figure depicting </w:t>
        </w:r>
      </w:ins>
      <w:ins w:id="350" w:author="Mark Huff" w:date="2020-10-08T10:35:00Z">
        <w:r w:rsidR="00377B00">
          <w:rPr>
            <w:rFonts w:eastAsia="Arial" w:cs="Times New Roman"/>
            <w:szCs w:val="24"/>
          </w:rPr>
          <w:t>the illusion of competence found in a</w:t>
        </w:r>
      </w:ins>
      <w:ins w:id="351" w:author="Mark Huff" w:date="2020-10-08T10:32:00Z">
        <w:r w:rsidR="00377B00">
          <w:rPr>
            <w:rFonts w:eastAsia="Arial" w:cs="Times New Roman"/>
            <w:szCs w:val="24"/>
          </w:rPr>
          <w:t xml:space="preserve">n empirical study. </w:t>
        </w:r>
      </w:ins>
      <w:ins w:id="352" w:author="Mark Huff" w:date="2020-10-08T10:33:00Z">
        <w:r w:rsidR="00377B00">
          <w:rPr>
            <w:rFonts w:eastAsia="Arial" w:cs="Times New Roman"/>
            <w:szCs w:val="24"/>
          </w:rPr>
          <w:t>The warning group was compared to a no warning group who was not informed of the illusion of competence prior to Block 2.</w:t>
        </w:r>
      </w:ins>
    </w:p>
    <w:p w14:paraId="74F533D5" w14:textId="6E14DCDC" w:rsidR="00377B00" w:rsidRPr="00D7555E" w:rsidRDefault="00377B00">
      <w:pPr>
        <w:spacing w:after="160"/>
        <w:ind w:firstLine="720"/>
        <w:contextualSpacing/>
        <w:rPr>
          <w:rFonts w:eastAsia="Arial" w:cs="Times New Roman"/>
          <w:szCs w:val="24"/>
        </w:rPr>
        <w:pPrChange w:id="353" w:author="Mark Huff" w:date="2020-10-08T10:11:00Z">
          <w:pPr>
            <w:spacing w:after="160"/>
            <w:contextualSpacing/>
          </w:pPr>
        </w:pPrChange>
      </w:pPr>
      <w:ins w:id="354" w:author="Mark Huff" w:date="2020-10-08T10:41:00Z">
        <w:r>
          <w:rPr>
            <w:rFonts w:eastAsia="Arial" w:cs="Times New Roman"/>
            <w:szCs w:val="24"/>
          </w:rPr>
          <w:t>To further examine JOL calibration improvements, t</w:t>
        </w:r>
      </w:ins>
      <w:ins w:id="355" w:author="Mark Huff" w:date="2020-10-08T10:33:00Z">
        <w:r>
          <w:rPr>
            <w:rFonts w:eastAsia="Arial" w:cs="Times New Roman"/>
            <w:szCs w:val="24"/>
          </w:rPr>
          <w:t xml:space="preserve">he effects of warning (vs. no warning) were </w:t>
        </w:r>
      </w:ins>
      <w:ins w:id="356" w:author="Mark Huff" w:date="2020-10-08T10:34:00Z">
        <w:r>
          <w:rPr>
            <w:rFonts w:eastAsia="Arial" w:cs="Times New Roman"/>
            <w:szCs w:val="24"/>
          </w:rPr>
          <w:t xml:space="preserve">also crossed with </w:t>
        </w:r>
      </w:ins>
      <w:ins w:id="357" w:author="Mark Huff" w:date="2020-10-08T10:40:00Z">
        <w:r>
          <w:rPr>
            <w:rFonts w:eastAsia="Arial" w:cs="Times New Roman"/>
            <w:szCs w:val="24"/>
          </w:rPr>
          <w:t>t</w:t>
        </w:r>
      </w:ins>
      <w:ins w:id="358" w:author="Mark Huff" w:date="2020-10-08T10:34:00Z">
        <w:r>
          <w:rPr>
            <w:rFonts w:eastAsia="Arial" w:cs="Times New Roman"/>
            <w:szCs w:val="24"/>
          </w:rPr>
          <w:t xml:space="preserve">he read, item-specific, and relational encoding instructions in Experiment 1. Experiment 2 was </w:t>
        </w:r>
      </w:ins>
      <w:ins w:id="359" w:author="Mark Huff" w:date="2020-10-08T10:43:00Z">
        <w:r w:rsidR="00AA4E79">
          <w:rPr>
            <w:rFonts w:eastAsia="Arial" w:cs="Times New Roman"/>
            <w:szCs w:val="24"/>
          </w:rPr>
          <w:t>therefore designed to assess</w:t>
        </w:r>
      </w:ins>
      <w:ins w:id="360" w:author="Mark Huff" w:date="2020-10-08T10:34:00Z">
        <w:r>
          <w:rPr>
            <w:rFonts w:eastAsia="Arial" w:cs="Times New Roman"/>
            <w:szCs w:val="24"/>
          </w:rPr>
          <w:t xml:space="preserve"> </w:t>
        </w:r>
      </w:ins>
      <w:ins w:id="361" w:author="Mark Huff" w:date="2020-10-08T10:41:00Z">
        <w:r w:rsidR="00AA4E79">
          <w:rPr>
            <w:rFonts w:eastAsia="Arial" w:cs="Times New Roman"/>
            <w:szCs w:val="24"/>
          </w:rPr>
          <w:t xml:space="preserve">whether </w:t>
        </w:r>
      </w:ins>
      <w:ins w:id="362" w:author="Mark Huff" w:date="2020-10-08T10:42:00Z">
        <w:r w:rsidR="00AA4E79">
          <w:rPr>
            <w:rFonts w:eastAsia="Arial" w:cs="Times New Roman"/>
            <w:szCs w:val="24"/>
          </w:rPr>
          <w:t xml:space="preserve">calibration </w:t>
        </w:r>
      </w:ins>
      <w:ins w:id="363" w:author="Mark Huff" w:date="2020-10-08T10:41:00Z">
        <w:r w:rsidR="00AA4E79">
          <w:rPr>
            <w:rFonts w:eastAsia="Arial" w:cs="Times New Roman"/>
            <w:szCs w:val="24"/>
          </w:rPr>
          <w:t>benefits for item-specific and rel</w:t>
        </w:r>
      </w:ins>
      <w:ins w:id="364" w:author="Mark Huff" w:date="2020-10-08T10:42:00Z">
        <w:r w:rsidR="00AA4E79">
          <w:rPr>
            <w:rFonts w:eastAsia="Arial" w:cs="Times New Roman"/>
            <w:szCs w:val="24"/>
          </w:rPr>
          <w:t xml:space="preserve">ational instructions that improved recall rates, could be </w:t>
        </w:r>
      </w:ins>
      <w:ins w:id="365" w:author="Mark Huff" w:date="2020-10-08T10:43:00Z">
        <w:r w:rsidR="00AA4E79">
          <w:rPr>
            <w:rFonts w:eastAsia="Arial" w:cs="Times New Roman"/>
            <w:szCs w:val="24"/>
          </w:rPr>
          <w:t>enhanced further</w:t>
        </w:r>
      </w:ins>
      <w:ins w:id="366" w:author="Mark Huff" w:date="2020-10-08T10:42:00Z">
        <w:r w:rsidR="00AA4E79">
          <w:rPr>
            <w:rFonts w:eastAsia="Arial" w:cs="Times New Roman"/>
            <w:szCs w:val="24"/>
          </w:rPr>
          <w:t xml:space="preserve"> with warnings that may improve JOL rat</w:t>
        </w:r>
      </w:ins>
      <w:ins w:id="367" w:author="Mark Huff" w:date="2020-10-08T10:43:00Z">
        <w:r w:rsidR="00AA4E79">
          <w:rPr>
            <w:rFonts w:eastAsia="Arial" w:cs="Times New Roman"/>
            <w:szCs w:val="24"/>
          </w:rPr>
          <w:t xml:space="preserve">ings. </w:t>
        </w:r>
      </w:ins>
    </w:p>
    <w:p w14:paraId="58B7D5EE" w14:textId="319D1BF6" w:rsidR="00E575E6" w:rsidRDefault="00E575E6" w:rsidP="00E575E6">
      <w:pPr>
        <w:spacing w:after="160"/>
        <w:contextualSpacing/>
        <w:jc w:val="center"/>
        <w:rPr>
          <w:rFonts w:eastAsia="Arial" w:cs="Times New Roman"/>
          <w:b/>
          <w:bCs/>
          <w:szCs w:val="24"/>
        </w:rPr>
      </w:pPr>
      <w:r>
        <w:rPr>
          <w:rFonts w:eastAsia="Arial" w:cs="Times New Roman"/>
          <w:b/>
          <w:bCs/>
          <w:szCs w:val="24"/>
        </w:rPr>
        <w:t>Methods</w:t>
      </w:r>
    </w:p>
    <w:p w14:paraId="734669CE" w14:textId="1418E3BF" w:rsidR="00EB7403" w:rsidRPr="00EB7403" w:rsidRDefault="00EB7403" w:rsidP="00E14B73">
      <w:pPr>
        <w:spacing w:after="160"/>
        <w:contextualSpacing/>
        <w:rPr>
          <w:rFonts w:eastAsia="Arial" w:cs="Times New Roman"/>
          <w:b/>
          <w:bCs/>
          <w:szCs w:val="24"/>
        </w:rPr>
      </w:pPr>
      <w:r>
        <w:rPr>
          <w:rFonts w:eastAsia="Arial" w:cs="Times New Roman"/>
          <w:b/>
          <w:bCs/>
          <w:szCs w:val="24"/>
        </w:rPr>
        <w:t>Participants</w:t>
      </w:r>
    </w:p>
    <w:p w14:paraId="4D89C9EB" w14:textId="11DEC767" w:rsidR="00FF657E" w:rsidRDefault="00FF657E" w:rsidP="00FF657E">
      <w:pPr>
        <w:spacing w:after="160"/>
        <w:contextualSpacing/>
        <w:rPr>
          <w:rFonts w:eastAsia="Arial" w:cs="Times New Roman"/>
          <w:szCs w:val="24"/>
        </w:rPr>
      </w:pPr>
      <w:r>
        <w:rPr>
          <w:rFonts w:eastAsia="Arial" w:cs="Times New Roman"/>
          <w:szCs w:val="24"/>
        </w:rPr>
        <w:tab/>
      </w:r>
      <w:r w:rsidR="004572B4">
        <w:rPr>
          <w:rFonts w:eastAsia="Arial" w:cs="Times New Roman"/>
          <w:szCs w:val="24"/>
        </w:rPr>
        <w:t xml:space="preserve">A total of 216 participants were recruited. Of these participants, </w:t>
      </w:r>
      <w:r w:rsidR="006321B9">
        <w:rPr>
          <w:rFonts w:eastAsia="Arial" w:cs="Times New Roman"/>
          <w:szCs w:val="24"/>
        </w:rPr>
        <w:t>129 (17 in lab; 112 online</w:t>
      </w:r>
      <w:r w:rsidR="00CA5EF6">
        <w:rPr>
          <w:rStyle w:val="FootnoteReference"/>
          <w:rFonts w:eastAsia="Arial" w:cs="Times New Roman"/>
          <w:szCs w:val="24"/>
        </w:rPr>
        <w:footnoteReference w:id="1"/>
      </w:r>
      <w:r w:rsidR="006321B9">
        <w:rPr>
          <w:rFonts w:eastAsia="Arial" w:cs="Times New Roman"/>
          <w:szCs w:val="24"/>
        </w:rPr>
        <w:t xml:space="preserve">) were recruited from The University of Southern Mississippi and were compensated with </w:t>
      </w:r>
      <w:r w:rsidR="006321B9">
        <w:rPr>
          <w:rFonts w:eastAsia="Arial" w:cs="Times New Roman"/>
          <w:szCs w:val="24"/>
        </w:rPr>
        <w:lastRenderedPageBreak/>
        <w:t>partial course credit, and 84 were recruited from Prolific (</w:t>
      </w:r>
      <w:del w:id="378" w:author="Nick Maxwell" w:date="2020-10-10T13:28:00Z">
        <w:r w:rsidR="00A26CB8" w:rsidDel="00EC33F0">
          <w:fldChar w:fldCharType="begin"/>
        </w:r>
        <w:r w:rsidR="00A26CB8" w:rsidDel="00EC33F0">
          <w:delInstrText xml:space="preserve"> HYPERLINK "http://www.prolific.co" </w:delInstrText>
        </w:r>
        <w:r w:rsidR="00A26CB8" w:rsidDel="00EC33F0">
          <w:fldChar w:fldCharType="separate"/>
        </w:r>
        <w:r w:rsidR="006321B9" w:rsidRPr="00EC33F0" w:rsidDel="00EC33F0">
          <w:rPr>
            <w:rFonts w:eastAsia="Arial" w:cs="Times New Roman"/>
            <w:szCs w:val="24"/>
            <w:rPrChange w:id="379" w:author="Nick Maxwell" w:date="2020-10-10T13:28:00Z">
              <w:rPr>
                <w:rStyle w:val="Hyperlink"/>
                <w:rFonts w:eastAsia="Arial" w:cs="Times New Roman"/>
                <w:szCs w:val="24"/>
              </w:rPr>
            </w:rPrChange>
          </w:rPr>
          <w:delText>www.prolific.co</w:delText>
        </w:r>
        <w:r w:rsidR="00A26CB8" w:rsidDel="00EC33F0">
          <w:rPr>
            <w:rStyle w:val="Hyperlink"/>
            <w:rFonts w:eastAsia="Arial" w:cs="Times New Roman"/>
            <w:szCs w:val="24"/>
          </w:rPr>
          <w:fldChar w:fldCharType="end"/>
        </w:r>
      </w:del>
      <w:ins w:id="380" w:author="Nick Maxwell" w:date="2020-10-10T13:28:00Z">
        <w:r w:rsidR="00EC33F0" w:rsidRPr="00EC33F0">
          <w:rPr>
            <w:rFonts w:eastAsia="Arial" w:cs="Times New Roman"/>
            <w:szCs w:val="24"/>
            <w:rPrChange w:id="381" w:author="Nick Maxwell" w:date="2020-10-10T13:28:00Z">
              <w:rPr>
                <w:rStyle w:val="Hyperlink"/>
                <w:rFonts w:eastAsia="Arial" w:cs="Times New Roman"/>
                <w:szCs w:val="24"/>
              </w:rPr>
            </w:rPrChange>
          </w:rPr>
          <w:t>www.prolific.co</w:t>
        </w:r>
      </w:ins>
      <w:r w:rsidR="006321B9">
        <w:rPr>
          <w:rFonts w:eastAsia="Arial" w:cs="Times New Roman"/>
          <w:szCs w:val="24"/>
        </w:rPr>
        <w:t xml:space="preserve">) and were compensated with $4.50 for participation. All participants were randomly assigned to </w:t>
      </w:r>
      <w:r w:rsidR="00EB7403">
        <w:rPr>
          <w:rFonts w:eastAsia="Arial" w:cs="Times New Roman"/>
          <w:szCs w:val="24"/>
        </w:rPr>
        <w:t xml:space="preserve">one of the six between-subject groups. Of these participants, 12 were eliminated due to floor recall performance (15% or less across pair types), leaving 204 available for analysis. Removed participants were similarly distributed across encoding groups, leaving 37 in the </w:t>
      </w:r>
      <w:ins w:id="382" w:author="Mark Huff" w:date="2020-10-08T10:18:00Z">
        <w:r w:rsidR="0092567A">
          <w:rPr>
            <w:rFonts w:eastAsia="Arial" w:cs="Times New Roman"/>
            <w:szCs w:val="24"/>
          </w:rPr>
          <w:t>r</w:t>
        </w:r>
      </w:ins>
      <w:del w:id="383" w:author="Mark Huff" w:date="2020-10-08T10:18:00Z">
        <w:r w:rsidR="00EB7403" w:rsidDel="0092567A">
          <w:rPr>
            <w:rFonts w:eastAsia="Arial" w:cs="Times New Roman"/>
            <w:szCs w:val="24"/>
          </w:rPr>
          <w:delText>R</w:delText>
        </w:r>
      </w:del>
      <w:r w:rsidR="00EB7403">
        <w:rPr>
          <w:rFonts w:eastAsia="Arial" w:cs="Times New Roman"/>
          <w:szCs w:val="24"/>
        </w:rPr>
        <w:t xml:space="preserve">ead </w:t>
      </w:r>
      <w:ins w:id="384" w:author="Mark Huff" w:date="2020-10-08T10:18:00Z">
        <w:r w:rsidR="0092567A">
          <w:rPr>
            <w:rFonts w:eastAsia="Arial" w:cs="Times New Roman"/>
            <w:szCs w:val="24"/>
          </w:rPr>
          <w:t>n</w:t>
        </w:r>
      </w:ins>
      <w:commentRangeStart w:id="385"/>
      <w:commentRangeStart w:id="386"/>
      <w:del w:id="387" w:author="Mark Huff" w:date="2020-10-08T10:18:00Z">
        <w:r w:rsidR="00EB7403" w:rsidDel="0092567A">
          <w:rPr>
            <w:rFonts w:eastAsia="Arial" w:cs="Times New Roman"/>
            <w:szCs w:val="24"/>
          </w:rPr>
          <w:delText>N</w:delText>
        </w:r>
      </w:del>
      <w:r w:rsidR="00EB7403">
        <w:rPr>
          <w:rFonts w:eastAsia="Arial" w:cs="Times New Roman"/>
          <w:szCs w:val="24"/>
        </w:rPr>
        <w:t>o</w:t>
      </w:r>
      <w:commentRangeEnd w:id="385"/>
      <w:r w:rsidR="001577D7">
        <w:rPr>
          <w:rStyle w:val="CommentReference"/>
        </w:rPr>
        <w:commentReference w:id="385"/>
      </w:r>
      <w:commentRangeEnd w:id="386"/>
      <w:r w:rsidR="000F416C">
        <w:rPr>
          <w:rStyle w:val="CommentReference"/>
        </w:rPr>
        <w:commentReference w:id="386"/>
      </w:r>
      <w:r w:rsidR="00EB7403">
        <w:rPr>
          <w:rFonts w:eastAsia="Arial" w:cs="Times New Roman"/>
          <w:szCs w:val="24"/>
        </w:rPr>
        <w:t xml:space="preserve"> </w:t>
      </w:r>
      <w:ins w:id="388" w:author="Mark Huff" w:date="2020-10-08T10:18:00Z">
        <w:r w:rsidR="0092567A">
          <w:rPr>
            <w:rFonts w:eastAsia="Arial" w:cs="Times New Roman"/>
            <w:szCs w:val="24"/>
          </w:rPr>
          <w:t>w</w:t>
        </w:r>
      </w:ins>
      <w:del w:id="389" w:author="Mark Huff" w:date="2020-10-08T10:18:00Z">
        <w:r w:rsidR="00EB7403" w:rsidDel="0092567A">
          <w:rPr>
            <w:rFonts w:eastAsia="Arial" w:cs="Times New Roman"/>
            <w:szCs w:val="24"/>
          </w:rPr>
          <w:delText>W</w:delText>
        </w:r>
      </w:del>
      <w:r w:rsidR="00EB7403">
        <w:rPr>
          <w:rFonts w:eastAsia="Arial" w:cs="Times New Roman"/>
          <w:szCs w:val="24"/>
        </w:rPr>
        <w:t xml:space="preserve">arning group, 33 in the </w:t>
      </w:r>
      <w:ins w:id="390" w:author="Mark Huff" w:date="2020-10-08T10:18:00Z">
        <w:r w:rsidR="0092567A">
          <w:rPr>
            <w:rFonts w:eastAsia="Arial" w:cs="Times New Roman"/>
            <w:szCs w:val="24"/>
          </w:rPr>
          <w:t>r</w:t>
        </w:r>
      </w:ins>
      <w:del w:id="391" w:author="Mark Huff" w:date="2020-10-08T10:18:00Z">
        <w:r w:rsidR="00EB7403" w:rsidDel="0092567A">
          <w:rPr>
            <w:rFonts w:eastAsia="Arial" w:cs="Times New Roman"/>
            <w:szCs w:val="24"/>
          </w:rPr>
          <w:delText>R</w:delText>
        </w:r>
      </w:del>
      <w:r w:rsidR="00EB7403">
        <w:rPr>
          <w:rFonts w:eastAsia="Arial" w:cs="Times New Roman"/>
          <w:szCs w:val="24"/>
        </w:rPr>
        <w:t xml:space="preserve">ead </w:t>
      </w:r>
      <w:ins w:id="392" w:author="Mark Huff" w:date="2020-10-08T10:18:00Z">
        <w:r w:rsidR="0092567A">
          <w:rPr>
            <w:rFonts w:eastAsia="Arial" w:cs="Times New Roman"/>
            <w:szCs w:val="24"/>
          </w:rPr>
          <w:t>w</w:t>
        </w:r>
      </w:ins>
      <w:del w:id="393" w:author="Mark Huff" w:date="2020-10-08T10:18:00Z">
        <w:r w:rsidR="00EB7403" w:rsidDel="0092567A">
          <w:rPr>
            <w:rFonts w:eastAsia="Arial" w:cs="Times New Roman"/>
            <w:szCs w:val="24"/>
          </w:rPr>
          <w:delText>W</w:delText>
        </w:r>
      </w:del>
      <w:r w:rsidR="00EB7403">
        <w:rPr>
          <w:rFonts w:eastAsia="Arial" w:cs="Times New Roman"/>
          <w:szCs w:val="24"/>
        </w:rPr>
        <w:t xml:space="preserve">arning group, 37 in the </w:t>
      </w:r>
      <w:ins w:id="394" w:author="Mark Huff" w:date="2020-10-08T10:21:00Z">
        <w:r w:rsidR="00077CF8">
          <w:rPr>
            <w:rFonts w:eastAsia="Arial" w:cs="Times New Roman"/>
            <w:szCs w:val="24"/>
          </w:rPr>
          <w:t>i</w:t>
        </w:r>
      </w:ins>
      <w:del w:id="395" w:author="Mark Huff" w:date="2020-10-08T10:21:00Z">
        <w:r w:rsidR="00EB7403" w:rsidDel="00077CF8">
          <w:rPr>
            <w:rFonts w:eastAsia="Arial" w:cs="Times New Roman"/>
            <w:szCs w:val="24"/>
          </w:rPr>
          <w:delText>I</w:delText>
        </w:r>
      </w:del>
      <w:r w:rsidR="00EB7403">
        <w:rPr>
          <w:rFonts w:eastAsia="Arial" w:cs="Times New Roman"/>
          <w:szCs w:val="24"/>
        </w:rPr>
        <w:t>tem-</w:t>
      </w:r>
      <w:ins w:id="396" w:author="Mark Huff" w:date="2020-10-08T10:21:00Z">
        <w:r w:rsidR="00077CF8">
          <w:rPr>
            <w:rFonts w:eastAsia="Arial" w:cs="Times New Roman"/>
            <w:szCs w:val="24"/>
          </w:rPr>
          <w:t>s</w:t>
        </w:r>
      </w:ins>
      <w:del w:id="397" w:author="Mark Huff" w:date="2020-10-08T10:21:00Z">
        <w:r w:rsidR="00EB7403" w:rsidDel="00077CF8">
          <w:rPr>
            <w:rFonts w:eastAsia="Arial" w:cs="Times New Roman"/>
            <w:szCs w:val="24"/>
          </w:rPr>
          <w:delText>S</w:delText>
        </w:r>
      </w:del>
      <w:r w:rsidR="00EB7403">
        <w:rPr>
          <w:rFonts w:eastAsia="Arial" w:cs="Times New Roman"/>
          <w:szCs w:val="24"/>
        </w:rPr>
        <w:t xml:space="preserve">pecific </w:t>
      </w:r>
      <w:ins w:id="398" w:author="Mark Huff" w:date="2020-10-08T10:21:00Z">
        <w:r w:rsidR="00077CF8">
          <w:rPr>
            <w:rFonts w:eastAsia="Arial" w:cs="Times New Roman"/>
            <w:szCs w:val="24"/>
          </w:rPr>
          <w:t>n</w:t>
        </w:r>
      </w:ins>
      <w:del w:id="399" w:author="Mark Huff" w:date="2020-10-08T10:21:00Z">
        <w:r w:rsidR="00EB7403" w:rsidDel="00077CF8">
          <w:rPr>
            <w:rFonts w:eastAsia="Arial" w:cs="Times New Roman"/>
            <w:szCs w:val="24"/>
          </w:rPr>
          <w:delText>N</w:delText>
        </w:r>
      </w:del>
      <w:r w:rsidR="00EB7403">
        <w:rPr>
          <w:rFonts w:eastAsia="Arial" w:cs="Times New Roman"/>
          <w:szCs w:val="24"/>
        </w:rPr>
        <w:t xml:space="preserve">o </w:t>
      </w:r>
      <w:ins w:id="400" w:author="Mark Huff" w:date="2020-10-08T10:21:00Z">
        <w:r w:rsidR="00077CF8">
          <w:rPr>
            <w:rFonts w:eastAsia="Arial" w:cs="Times New Roman"/>
            <w:szCs w:val="24"/>
          </w:rPr>
          <w:t>w</w:t>
        </w:r>
      </w:ins>
      <w:del w:id="401" w:author="Mark Huff" w:date="2020-10-08T10:21:00Z">
        <w:r w:rsidR="00EB7403" w:rsidDel="00077CF8">
          <w:rPr>
            <w:rFonts w:eastAsia="Arial" w:cs="Times New Roman"/>
            <w:szCs w:val="24"/>
          </w:rPr>
          <w:delText>W</w:delText>
        </w:r>
      </w:del>
      <w:r w:rsidR="00EB7403">
        <w:rPr>
          <w:rFonts w:eastAsia="Arial" w:cs="Times New Roman"/>
          <w:szCs w:val="24"/>
        </w:rPr>
        <w:t xml:space="preserve">arning group, 34 in the </w:t>
      </w:r>
      <w:ins w:id="402" w:author="Mark Huff" w:date="2020-10-08T10:44:00Z">
        <w:r w:rsidR="00AA4E79">
          <w:rPr>
            <w:rFonts w:eastAsia="Arial" w:cs="Times New Roman"/>
            <w:szCs w:val="24"/>
          </w:rPr>
          <w:t>i</w:t>
        </w:r>
      </w:ins>
      <w:del w:id="403" w:author="Mark Huff" w:date="2020-10-08T10:44:00Z">
        <w:r w:rsidR="00EB7403" w:rsidDel="00AA4E79">
          <w:rPr>
            <w:rFonts w:eastAsia="Arial" w:cs="Times New Roman"/>
            <w:szCs w:val="24"/>
          </w:rPr>
          <w:delText>I</w:delText>
        </w:r>
      </w:del>
      <w:r w:rsidR="00EB7403">
        <w:rPr>
          <w:rFonts w:eastAsia="Arial" w:cs="Times New Roman"/>
          <w:szCs w:val="24"/>
        </w:rPr>
        <w:t>tem-</w:t>
      </w:r>
      <w:ins w:id="404" w:author="Mark Huff" w:date="2020-10-08T10:44:00Z">
        <w:r w:rsidR="00AA4E79">
          <w:rPr>
            <w:rFonts w:eastAsia="Arial" w:cs="Times New Roman"/>
            <w:szCs w:val="24"/>
          </w:rPr>
          <w:t>s</w:t>
        </w:r>
      </w:ins>
      <w:del w:id="405" w:author="Mark Huff" w:date="2020-10-08T10:44:00Z">
        <w:r w:rsidR="00EB7403" w:rsidDel="00AA4E79">
          <w:rPr>
            <w:rFonts w:eastAsia="Arial" w:cs="Times New Roman"/>
            <w:szCs w:val="24"/>
          </w:rPr>
          <w:delText>S</w:delText>
        </w:r>
      </w:del>
      <w:r w:rsidR="00EB7403">
        <w:rPr>
          <w:rFonts w:eastAsia="Arial" w:cs="Times New Roman"/>
          <w:szCs w:val="24"/>
        </w:rPr>
        <w:t xml:space="preserve">pecific </w:t>
      </w:r>
      <w:ins w:id="406" w:author="Mark Huff" w:date="2020-10-08T10:44:00Z">
        <w:r w:rsidR="00AA4E79">
          <w:rPr>
            <w:rFonts w:eastAsia="Arial" w:cs="Times New Roman"/>
            <w:szCs w:val="24"/>
          </w:rPr>
          <w:t>w</w:t>
        </w:r>
      </w:ins>
      <w:del w:id="407" w:author="Mark Huff" w:date="2020-10-08T10:44:00Z">
        <w:r w:rsidR="00EB7403" w:rsidDel="00AA4E79">
          <w:rPr>
            <w:rFonts w:eastAsia="Arial" w:cs="Times New Roman"/>
            <w:szCs w:val="24"/>
          </w:rPr>
          <w:delText>W</w:delText>
        </w:r>
      </w:del>
      <w:r w:rsidR="00EB7403">
        <w:rPr>
          <w:rFonts w:eastAsia="Arial" w:cs="Times New Roman"/>
          <w:szCs w:val="24"/>
        </w:rPr>
        <w:t xml:space="preserve">arning group, 34 in the </w:t>
      </w:r>
      <w:ins w:id="408" w:author="Mark Huff" w:date="2020-10-08T10:44:00Z">
        <w:r w:rsidR="00AA4E79">
          <w:rPr>
            <w:rFonts w:eastAsia="Arial" w:cs="Times New Roman"/>
            <w:szCs w:val="24"/>
          </w:rPr>
          <w:t>r</w:t>
        </w:r>
      </w:ins>
      <w:del w:id="409" w:author="Mark Huff" w:date="2020-10-08T10:44:00Z">
        <w:r w:rsidR="00EB7403" w:rsidDel="00AA4E79">
          <w:rPr>
            <w:rFonts w:eastAsia="Arial" w:cs="Times New Roman"/>
            <w:szCs w:val="24"/>
          </w:rPr>
          <w:delText>R</w:delText>
        </w:r>
      </w:del>
      <w:r w:rsidR="00EB7403">
        <w:rPr>
          <w:rFonts w:eastAsia="Arial" w:cs="Times New Roman"/>
          <w:szCs w:val="24"/>
        </w:rPr>
        <w:t xml:space="preserve">elational </w:t>
      </w:r>
      <w:ins w:id="410" w:author="Mark Huff" w:date="2020-10-08T10:44:00Z">
        <w:r w:rsidR="00AA4E79">
          <w:rPr>
            <w:rFonts w:eastAsia="Arial" w:cs="Times New Roman"/>
            <w:szCs w:val="24"/>
          </w:rPr>
          <w:t>n</w:t>
        </w:r>
      </w:ins>
      <w:del w:id="411" w:author="Mark Huff" w:date="2020-10-08T10:44:00Z">
        <w:r w:rsidR="00EB7403" w:rsidDel="00AA4E79">
          <w:rPr>
            <w:rFonts w:eastAsia="Arial" w:cs="Times New Roman"/>
            <w:szCs w:val="24"/>
          </w:rPr>
          <w:delText>N</w:delText>
        </w:r>
      </w:del>
      <w:r w:rsidR="00EB7403">
        <w:rPr>
          <w:rFonts w:eastAsia="Arial" w:cs="Times New Roman"/>
          <w:szCs w:val="24"/>
        </w:rPr>
        <w:t xml:space="preserve">o </w:t>
      </w:r>
      <w:ins w:id="412" w:author="Mark Huff" w:date="2020-10-08T10:44:00Z">
        <w:r w:rsidR="00AA4E79">
          <w:rPr>
            <w:rFonts w:eastAsia="Arial" w:cs="Times New Roman"/>
            <w:szCs w:val="24"/>
          </w:rPr>
          <w:t>w</w:t>
        </w:r>
      </w:ins>
      <w:del w:id="413" w:author="Mark Huff" w:date="2020-10-08T10:44:00Z">
        <w:r w:rsidR="00EB7403" w:rsidDel="00AA4E79">
          <w:rPr>
            <w:rFonts w:eastAsia="Arial" w:cs="Times New Roman"/>
            <w:szCs w:val="24"/>
          </w:rPr>
          <w:delText>W</w:delText>
        </w:r>
      </w:del>
      <w:r w:rsidR="00EB7403">
        <w:rPr>
          <w:rFonts w:eastAsia="Arial" w:cs="Times New Roman"/>
          <w:szCs w:val="24"/>
        </w:rPr>
        <w:t xml:space="preserve">arning group, and 29 in the </w:t>
      </w:r>
      <w:ins w:id="414" w:author="Mark Huff" w:date="2020-10-08T10:44:00Z">
        <w:r w:rsidR="00AA4E79">
          <w:rPr>
            <w:rFonts w:eastAsia="Arial" w:cs="Times New Roman"/>
            <w:szCs w:val="24"/>
          </w:rPr>
          <w:t>r</w:t>
        </w:r>
      </w:ins>
      <w:del w:id="415" w:author="Mark Huff" w:date="2020-10-08T10:44:00Z">
        <w:r w:rsidR="00EB7403" w:rsidDel="00AA4E79">
          <w:rPr>
            <w:rFonts w:eastAsia="Arial" w:cs="Times New Roman"/>
            <w:szCs w:val="24"/>
          </w:rPr>
          <w:delText>R</w:delText>
        </w:r>
      </w:del>
      <w:r w:rsidR="00EB7403">
        <w:rPr>
          <w:rFonts w:eastAsia="Arial" w:cs="Times New Roman"/>
          <w:szCs w:val="24"/>
        </w:rPr>
        <w:t xml:space="preserve">elational </w:t>
      </w:r>
      <w:ins w:id="416" w:author="Mark Huff" w:date="2020-10-08T10:44:00Z">
        <w:r w:rsidR="00AA4E79">
          <w:rPr>
            <w:rFonts w:eastAsia="Arial" w:cs="Times New Roman"/>
            <w:szCs w:val="24"/>
          </w:rPr>
          <w:t>w</w:t>
        </w:r>
      </w:ins>
      <w:del w:id="417" w:author="Mark Huff" w:date="2020-10-08T10:44:00Z">
        <w:r w:rsidR="00EB7403" w:rsidDel="00AA4E79">
          <w:rPr>
            <w:rFonts w:eastAsia="Arial" w:cs="Times New Roman"/>
            <w:szCs w:val="24"/>
          </w:rPr>
          <w:delText>W</w:delText>
        </w:r>
      </w:del>
      <w:r w:rsidR="00EB7403">
        <w:rPr>
          <w:rFonts w:eastAsia="Arial" w:cs="Times New Roman"/>
          <w:szCs w:val="24"/>
        </w:rPr>
        <w:t>arning group. All participants reported fluency in the English language and had normal or corrected-to-normal vision.</w:t>
      </w:r>
    </w:p>
    <w:p w14:paraId="51D0097F" w14:textId="25A9FF06" w:rsidR="00EB7403" w:rsidRDefault="00EB7403" w:rsidP="00EB7403">
      <w:pPr>
        <w:spacing w:after="160"/>
        <w:contextualSpacing/>
        <w:rPr>
          <w:rFonts w:eastAsia="Arial" w:cs="Times New Roman"/>
          <w:b/>
          <w:bCs/>
          <w:szCs w:val="24"/>
        </w:rPr>
      </w:pPr>
      <w:r>
        <w:rPr>
          <w:rFonts w:eastAsia="Arial" w:cs="Times New Roman"/>
          <w:b/>
          <w:bCs/>
          <w:szCs w:val="24"/>
        </w:rPr>
        <w:t>Materials and Procedure</w:t>
      </w:r>
    </w:p>
    <w:p w14:paraId="27A3EF3F" w14:textId="13EC32AD" w:rsidR="00D7555E" w:rsidRDefault="00EB7403" w:rsidP="00D7555E">
      <w:pPr>
        <w:ind w:firstLine="720"/>
      </w:pPr>
      <w:del w:id="418" w:author="Mark Huff" w:date="2020-10-08T10:44:00Z">
        <w:r w:rsidDel="00AA4E79">
          <w:rPr>
            <w:rFonts w:eastAsia="Arial" w:cs="Times New Roman"/>
            <w:szCs w:val="24"/>
          </w:rPr>
          <w:tab/>
        </w:r>
      </w:del>
      <w:r>
        <w:rPr>
          <w:rFonts w:eastAsia="Arial" w:cs="Times New Roman"/>
          <w:szCs w:val="24"/>
        </w:rPr>
        <w:t xml:space="preserve">All materials </w:t>
      </w:r>
      <w:ins w:id="419" w:author="Mark Huff" w:date="2020-10-08T10:45:00Z">
        <w:r w:rsidR="00AA4E79">
          <w:rPr>
            <w:rFonts w:eastAsia="Arial" w:cs="Times New Roman"/>
            <w:szCs w:val="24"/>
          </w:rPr>
          <w:t xml:space="preserve">and procedures </w:t>
        </w:r>
      </w:ins>
      <w:r>
        <w:rPr>
          <w:rFonts w:eastAsia="Arial" w:cs="Times New Roman"/>
          <w:szCs w:val="24"/>
        </w:rPr>
        <w:t>were identical to those used in Experiment 1</w:t>
      </w:r>
      <w:ins w:id="420" w:author="Mark Huff" w:date="2020-10-08T10:45:00Z">
        <w:r w:rsidR="00AA4E79">
          <w:rPr>
            <w:rFonts w:eastAsia="Arial" w:cs="Times New Roman"/>
            <w:szCs w:val="24"/>
          </w:rPr>
          <w:t xml:space="preserve"> with the following exceptions</w:t>
        </w:r>
      </w:ins>
      <w:r>
        <w:rPr>
          <w:rFonts w:eastAsia="Arial" w:cs="Times New Roman"/>
          <w:szCs w:val="24"/>
        </w:rPr>
        <w:t xml:space="preserve">. </w:t>
      </w:r>
      <w:ins w:id="421" w:author="Mark Huff" w:date="2020-10-08T10:45:00Z">
        <w:r w:rsidR="00AA4E79">
          <w:rPr>
            <w:rFonts w:eastAsia="Arial" w:cs="Times New Roman"/>
            <w:szCs w:val="24"/>
          </w:rPr>
          <w:t xml:space="preserve">Specifically, for participants assigned to the warning groups, </w:t>
        </w:r>
      </w:ins>
      <w:del w:id="422" w:author="Mark Huff" w:date="2020-10-08T10:45:00Z">
        <w:r w:rsidR="00D7555E" w:rsidDel="00AA4E79">
          <w:delText xml:space="preserve">The procedure for Experiment 2 was identical to Experiment 1 with exception of an added warning portion during the second block. Participants were randomly assigned to either the Warning or No Warning group. For those in the No Warning group, no procedures were changed from Experiment 1. </w:delText>
        </w:r>
        <w:commentRangeStart w:id="423"/>
        <w:commentRangeStart w:id="424"/>
        <w:r w:rsidR="00D7555E" w:rsidDel="00AA4E79">
          <w:delText xml:space="preserve">For the Warning group, </w:delText>
        </w:r>
      </w:del>
      <w:r w:rsidR="00D7555E">
        <w:t xml:space="preserve">participants were given a message </w:t>
      </w:r>
      <w:r w:rsidR="001577D7">
        <w:t xml:space="preserve">on their screen </w:t>
      </w:r>
      <w:r w:rsidR="00D7555E">
        <w:t>before the second study block about the illusion of competence found for backward, symmetrical, and unrelated pairs</w:t>
      </w:r>
      <w:ins w:id="425" w:author="Nick Maxwell" w:date="2020-10-10T13:31:00Z">
        <w:r w:rsidR="00E66149">
          <w:t>. They</w:t>
        </w:r>
      </w:ins>
      <w:del w:id="426" w:author="Nick Maxwell" w:date="2020-10-10T13:31:00Z">
        <w:r w:rsidR="00D7555E" w:rsidDel="00E66149">
          <w:delText xml:space="preserve"> and</w:delText>
        </w:r>
      </w:del>
      <w:r w:rsidR="00D7555E">
        <w:t xml:space="preserve"> were </w:t>
      </w:r>
      <w:ins w:id="427" w:author="Nick Maxwell" w:date="2020-10-10T13:31:00Z">
        <w:r w:rsidR="00E66149">
          <w:t>then presented</w:t>
        </w:r>
      </w:ins>
      <w:del w:id="428" w:author="Nick Maxwell" w:date="2020-10-10T13:31:00Z">
        <w:r w:rsidR="00D7555E" w:rsidDel="00E66149">
          <w:delText>shown</w:delText>
        </w:r>
      </w:del>
      <w:r w:rsidR="00D7555E">
        <w:t xml:space="preserve"> data </w:t>
      </w:r>
      <w:del w:id="429" w:author="Nick Maxwell" w:date="2020-10-10T13:29:00Z">
        <w:r w:rsidR="00D7555E" w:rsidDel="00275075">
          <w:delText>from Experiment 1</w:delText>
        </w:r>
      </w:del>
      <w:ins w:id="430" w:author="Nick Maxwell" w:date="2020-10-10T13:29:00Z">
        <w:r w:rsidR="00275075">
          <w:t>modeled after Maxwell and Huff (in press)</w:t>
        </w:r>
      </w:ins>
      <w:r w:rsidR="00D7555E">
        <w:t xml:space="preserve"> supporting this warning</w:t>
      </w:r>
      <w:ins w:id="431" w:author="Nick Maxwell" w:date="2020-10-10T13:31:00Z">
        <w:r w:rsidR="00E66149">
          <w:t>, which showed</w:t>
        </w:r>
      </w:ins>
      <w:del w:id="432" w:author="Nick Maxwell" w:date="2020-10-10T13:31:00Z">
        <w:r w:rsidR="00D7555E" w:rsidDel="00E66149">
          <w:delText xml:space="preserve">. </w:delText>
        </w:r>
        <w:commentRangeEnd w:id="423"/>
        <w:r w:rsidR="00077CF8" w:rsidDel="00E66149">
          <w:rPr>
            <w:rStyle w:val="CommentReference"/>
          </w:rPr>
          <w:commentReference w:id="423"/>
        </w:r>
        <w:commentRangeEnd w:id="424"/>
        <w:r w:rsidR="000F416C" w:rsidDel="00E66149">
          <w:rPr>
            <w:rStyle w:val="CommentReference"/>
          </w:rPr>
          <w:commentReference w:id="424"/>
        </w:r>
      </w:del>
      <w:moveToRangeStart w:id="433" w:author="Nick Maxwell" w:date="2020-10-10T13:30:00Z" w:name="move53229069"/>
      <w:moveTo w:id="434" w:author="Nick Maxwell" w:date="2020-10-10T13:30:00Z">
        <w:del w:id="435" w:author="Nick Maxwell" w:date="2020-10-10T13:30:00Z">
          <w:r w:rsidR="00E66149" w:rsidDel="00E66149">
            <w:delText>P</w:delText>
          </w:r>
        </w:del>
        <w:del w:id="436" w:author="Nick Maxwell" w:date="2020-10-10T13:31:00Z">
          <w:r w:rsidR="00E66149" w:rsidDel="00E66149">
            <w:delText xml:space="preserve">articipants were shown a graph similar to Figure </w:delText>
          </w:r>
          <w:r w:rsidR="00E66149" w:rsidRPr="00290DE9" w:rsidDel="00E66149">
            <w:rPr>
              <w:highlight w:val="green"/>
            </w:rPr>
            <w:delText>XX</w:delText>
          </w:r>
          <w:r w:rsidR="00E66149" w:rsidDel="00E66149">
            <w:delText xml:space="preserve"> to</w:delText>
          </w:r>
        </w:del>
        <w:r w:rsidR="00E66149">
          <w:t xml:space="preserve"> </w:t>
        </w:r>
        <w:del w:id="437" w:author="Nick Maxwell" w:date="2020-10-10T13:31:00Z">
          <w:r w:rsidR="00E66149" w:rsidDel="00E66149">
            <w:delText xml:space="preserve">show </w:delText>
          </w:r>
        </w:del>
        <w:r w:rsidR="00E66149">
          <w:t>the gap between JOL ratings and correct recall for backward pairs</w:t>
        </w:r>
      </w:moveTo>
      <w:ins w:id="438" w:author="Nick Maxwell" w:date="2020-10-10T13:31:00Z">
        <w:r w:rsidR="00E66149">
          <w:t xml:space="preserve"> (see </w:t>
        </w:r>
        <w:commentRangeStart w:id="439"/>
        <w:r w:rsidR="00E66149">
          <w:t>F</w:t>
        </w:r>
      </w:ins>
      <w:ins w:id="440" w:author="Nick Maxwell" w:date="2020-10-10T13:32:00Z">
        <w:r w:rsidR="00E66149">
          <w:t xml:space="preserve">igure </w:t>
        </w:r>
      </w:ins>
      <w:ins w:id="441" w:author="Nick Maxwell" w:date="2020-10-10T13:44:00Z">
        <w:r w:rsidR="00B713C2">
          <w:t>5</w:t>
        </w:r>
      </w:ins>
      <w:ins w:id="442" w:author="Nick Maxwell" w:date="2020-10-10T13:32:00Z">
        <w:r w:rsidR="00E66149">
          <w:t xml:space="preserve"> </w:t>
        </w:r>
      </w:ins>
      <w:commentRangeEnd w:id="439"/>
      <w:ins w:id="443" w:author="Nick Maxwell" w:date="2020-10-10T13:44:00Z">
        <w:r w:rsidR="00B713C2">
          <w:rPr>
            <w:rStyle w:val="CommentReference"/>
          </w:rPr>
          <w:commentReference w:id="439"/>
        </w:r>
      </w:ins>
      <w:ins w:id="444" w:author="Nick Maxwell" w:date="2020-10-10T13:32:00Z">
        <w:r w:rsidR="00E66149">
          <w:t>for the graph participants viewed</w:t>
        </w:r>
      </w:ins>
      <w:ins w:id="445" w:author="Nick Maxwell" w:date="2020-10-10T13:45:00Z">
        <w:r w:rsidR="00B713C2">
          <w:t xml:space="preserve">; the exact warning instructions have been made available at </w:t>
        </w:r>
        <w:commentRangeStart w:id="446"/>
        <w:r w:rsidR="00B713C2" w:rsidRPr="00B713C2">
          <w:rPr>
            <w:highlight w:val="green"/>
            <w:rPrChange w:id="447" w:author="Nick Maxwell" w:date="2020-10-10T13:45:00Z">
              <w:rPr/>
            </w:rPrChange>
          </w:rPr>
          <w:t>[OSF LINK]</w:t>
        </w:r>
      </w:ins>
      <w:commentRangeEnd w:id="446"/>
      <w:ins w:id="448" w:author="Nick Maxwell" w:date="2020-10-10T13:46:00Z">
        <w:r w:rsidR="00B713C2">
          <w:rPr>
            <w:rStyle w:val="CommentReference"/>
          </w:rPr>
          <w:commentReference w:id="446"/>
        </w:r>
      </w:ins>
      <w:ins w:id="449" w:author="Nick Maxwell" w:date="2020-10-10T13:32:00Z">
        <w:r w:rsidR="00E66149">
          <w:t>)</w:t>
        </w:r>
      </w:ins>
      <w:moveTo w:id="450" w:author="Nick Maxwell" w:date="2020-10-10T13:30:00Z">
        <w:r w:rsidR="00E66149">
          <w:t xml:space="preserve">. </w:t>
        </w:r>
      </w:moveTo>
      <w:moveToRangeEnd w:id="433"/>
      <w:r w:rsidR="008D0709">
        <w:t xml:space="preserve">Participants were told that </w:t>
      </w:r>
      <w:r w:rsidR="001577D7">
        <w:t xml:space="preserve">previous studies showed that people tended to give higher JOL ratings for backward pairs than they were able to recall and that they should be cautious when providing JOLs for backward pairs. </w:t>
      </w:r>
      <w:moveFromRangeStart w:id="451" w:author="Nick Maxwell" w:date="2020-10-10T13:30:00Z" w:name="move53229069"/>
      <w:moveFrom w:id="452" w:author="Nick Maxwell" w:date="2020-10-10T13:30:00Z">
        <w:r w:rsidR="001577D7" w:rsidDel="00E66149">
          <w:t xml:space="preserve">Participants were shown a graph similar to Figure </w:t>
        </w:r>
        <w:r w:rsidR="001577D7" w:rsidRPr="000F416C" w:rsidDel="00E66149">
          <w:rPr>
            <w:highlight w:val="green"/>
            <w:rPrChange w:id="453" w:author="Nick Maxwell" w:date="2020-10-09T14:12:00Z">
              <w:rPr/>
            </w:rPrChange>
          </w:rPr>
          <w:t>XX</w:t>
        </w:r>
        <w:r w:rsidR="001577D7" w:rsidDel="00E66149">
          <w:t xml:space="preserve"> to show the gap between JOL ratings and correct recall for backward pairs. </w:t>
        </w:r>
      </w:moveFrom>
      <w:moveFromRangeEnd w:id="451"/>
      <w:r w:rsidR="00D7555E">
        <w:t xml:space="preserve">This warning served to hopefully improve participants’ accuracy in their JOL ratings. </w:t>
      </w:r>
    </w:p>
    <w:p w14:paraId="7DD76F0C" w14:textId="57083B71" w:rsidR="00E575E6" w:rsidRDefault="00E575E6" w:rsidP="00E575E6">
      <w:pPr>
        <w:spacing w:after="160"/>
        <w:contextualSpacing/>
        <w:jc w:val="center"/>
        <w:rPr>
          <w:rFonts w:eastAsia="Arial" w:cs="Times New Roman"/>
          <w:b/>
          <w:bCs/>
          <w:szCs w:val="24"/>
        </w:rPr>
      </w:pPr>
      <w:r>
        <w:rPr>
          <w:rFonts w:eastAsia="Arial" w:cs="Times New Roman"/>
          <w:b/>
          <w:bCs/>
          <w:szCs w:val="24"/>
        </w:rPr>
        <w:lastRenderedPageBreak/>
        <w:t>Results</w:t>
      </w:r>
    </w:p>
    <w:p w14:paraId="123F9817" w14:textId="66B0D28D" w:rsidR="00E575E6" w:rsidRDefault="00E575E6" w:rsidP="00E575E6">
      <w:pPr>
        <w:spacing w:after="160"/>
        <w:contextualSpacing/>
        <w:rPr>
          <w:rFonts w:eastAsia="Arial" w:cs="Times New Roman"/>
          <w:szCs w:val="24"/>
        </w:rPr>
      </w:pPr>
      <w:r>
        <w:rPr>
          <w:rFonts w:eastAsia="Arial" w:cs="Times New Roman"/>
          <w:szCs w:val="24"/>
        </w:rPr>
        <w:tab/>
        <w:t>Data were initial screened for missing responses and outliers as in Experiment 1</w:t>
      </w:r>
      <w:ins w:id="454" w:author="Nick Maxwell" w:date="2020-10-09T16:48:00Z">
        <w:r w:rsidR="00B5261D">
          <w:rPr>
            <w:rFonts w:eastAsia="Arial" w:cs="Times New Roman"/>
            <w:szCs w:val="24"/>
          </w:rPr>
          <w:t xml:space="preserve">. </w:t>
        </w:r>
      </w:ins>
      <w:del w:id="455" w:author="Nick Maxwell" w:date="2020-10-09T16:48:00Z">
        <w:r w:rsidDel="00B5261D">
          <w:rPr>
            <w:rFonts w:eastAsia="Arial" w:cs="Times New Roman"/>
            <w:szCs w:val="24"/>
          </w:rPr>
          <w:delText xml:space="preserve"> </w:delText>
        </w:r>
        <w:r w:rsidRPr="000F416C" w:rsidDel="00B5261D">
          <w:rPr>
            <w:rFonts w:eastAsia="Arial" w:cs="Times New Roman"/>
            <w:szCs w:val="24"/>
            <w:highlight w:val="yellow"/>
            <w:rPrChange w:id="456" w:author="Nick Maxwell" w:date="2020-10-09T14:13:00Z">
              <w:rPr>
                <w:rFonts w:eastAsia="Arial" w:cs="Times New Roman"/>
                <w:szCs w:val="24"/>
              </w:rPr>
            </w:rPrChange>
          </w:rPr>
          <w:delText xml:space="preserve">which included data imputations to minimize the total number of JOL trials </w:delText>
        </w:r>
        <w:commentRangeStart w:id="457"/>
        <w:commentRangeStart w:id="458"/>
        <w:r w:rsidRPr="000F416C" w:rsidDel="00B5261D">
          <w:rPr>
            <w:rFonts w:eastAsia="Arial" w:cs="Times New Roman"/>
            <w:szCs w:val="24"/>
            <w:highlight w:val="yellow"/>
            <w:rPrChange w:id="459" w:author="Nick Maxwell" w:date="2020-10-09T14:13:00Z">
              <w:rPr>
                <w:rFonts w:eastAsia="Arial" w:cs="Times New Roman"/>
                <w:szCs w:val="24"/>
              </w:rPr>
            </w:rPrChange>
          </w:rPr>
          <w:delText>excluded</w:delText>
        </w:r>
        <w:commentRangeEnd w:id="457"/>
        <w:r w:rsidR="00AA4E79" w:rsidRPr="000F416C" w:rsidDel="00B5261D">
          <w:rPr>
            <w:rStyle w:val="CommentReference"/>
            <w:highlight w:val="yellow"/>
            <w:rPrChange w:id="460" w:author="Nick Maxwell" w:date="2020-10-09T14:13:00Z">
              <w:rPr>
                <w:rStyle w:val="CommentReference"/>
              </w:rPr>
            </w:rPrChange>
          </w:rPr>
          <w:commentReference w:id="457"/>
        </w:r>
        <w:commentRangeEnd w:id="458"/>
        <w:r w:rsidR="000F416C" w:rsidRPr="000F416C" w:rsidDel="00B5261D">
          <w:rPr>
            <w:rStyle w:val="CommentReference"/>
            <w:highlight w:val="yellow"/>
            <w:rPrChange w:id="461" w:author="Nick Maxwell" w:date="2020-10-09T14:13:00Z">
              <w:rPr>
                <w:rStyle w:val="CommentReference"/>
              </w:rPr>
            </w:rPrChange>
          </w:rPr>
          <w:commentReference w:id="458"/>
        </w:r>
        <w:r w:rsidRPr="000F416C" w:rsidDel="00B5261D">
          <w:rPr>
            <w:rFonts w:eastAsia="Arial" w:cs="Times New Roman"/>
            <w:szCs w:val="24"/>
            <w:highlight w:val="yellow"/>
            <w:rPrChange w:id="462" w:author="Nick Maxwell" w:date="2020-10-09T14:13:00Z">
              <w:rPr>
                <w:rFonts w:eastAsia="Arial" w:cs="Times New Roman"/>
                <w:szCs w:val="24"/>
              </w:rPr>
            </w:rPrChange>
          </w:rPr>
          <w:delText>.</w:delText>
        </w:r>
        <w:r w:rsidDel="00B5261D">
          <w:rPr>
            <w:rFonts w:eastAsia="Arial" w:cs="Times New Roman"/>
            <w:szCs w:val="24"/>
          </w:rPr>
          <w:delText xml:space="preserve"> </w:delText>
        </w:r>
      </w:del>
      <w:r>
        <w:rPr>
          <w:rFonts w:eastAsia="Arial" w:cs="Times New Roman"/>
          <w:szCs w:val="24"/>
        </w:rPr>
        <w:t>In the following analyses, because the warning manipulation only occurred on the second block in the warning group, analyses in both warning and no warning groups only included JOLs and recall responses on the second block.</w:t>
      </w:r>
    </w:p>
    <w:p w14:paraId="71DD3304" w14:textId="716CDF32" w:rsidR="00E575E6" w:rsidRPr="00900F0D" w:rsidRDefault="00E575E6" w:rsidP="00E14B73">
      <w:pPr>
        <w:spacing w:after="160"/>
        <w:contextualSpacing/>
        <w:rPr>
          <w:rFonts w:eastAsia="Arial" w:cs="Times New Roman"/>
          <w:szCs w:val="24"/>
        </w:rPr>
      </w:pPr>
      <w:r>
        <w:rPr>
          <w:rFonts w:eastAsia="Arial" w:cs="Times New Roman"/>
          <w:szCs w:val="24"/>
        </w:rPr>
        <w:tab/>
        <w:t xml:space="preserve">Figure </w:t>
      </w:r>
      <w:r w:rsidRPr="00106885">
        <w:rPr>
          <w:rFonts w:eastAsia="Arial" w:cs="Times New Roman"/>
          <w:szCs w:val="24"/>
          <w:highlight w:val="yellow"/>
        </w:rPr>
        <w:t>XX</w:t>
      </w:r>
      <w:r>
        <w:rPr>
          <w:rFonts w:eastAsia="Arial" w:cs="Times New Roman"/>
          <w:szCs w:val="24"/>
        </w:rPr>
        <w:t xml:space="preserve">, reports JOL and recall rates as a function of pair type, encoding group, and warning group in Experiment 2. In the analyses we first examined the effects of the illusion of competence warning on JOLs and recall rates. However, </w:t>
      </w:r>
      <w:r w:rsidR="00477292">
        <w:rPr>
          <w:rFonts w:eastAsia="Arial" w:cs="Times New Roman"/>
          <w:szCs w:val="24"/>
        </w:rPr>
        <w:t>no main effect of warning was found,</w:t>
      </w:r>
      <w:r w:rsidR="00900F0D">
        <w:rPr>
          <w:rFonts w:eastAsia="Arial" w:cs="Times New Roman"/>
          <w:szCs w:val="24"/>
        </w:rPr>
        <w:t xml:space="preserve"> </w:t>
      </w:r>
      <w:r w:rsidR="00900F0D">
        <w:rPr>
          <w:rFonts w:eastAsia="Arial" w:cs="Times New Roman"/>
          <w:i/>
          <w:iCs/>
          <w:szCs w:val="24"/>
        </w:rPr>
        <w:t>F</w:t>
      </w:r>
      <w:r w:rsidR="00900F0D">
        <w:rPr>
          <w:rFonts w:eastAsia="Arial" w:cs="Times New Roman"/>
          <w:szCs w:val="24"/>
        </w:rPr>
        <w:t xml:space="preserve"> &lt; 1,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.92, </w:t>
      </w:r>
      <w:r w:rsidR="00477292">
        <w:rPr>
          <w:rFonts w:eastAsia="Arial" w:cs="Times New Roman"/>
          <w:szCs w:val="24"/>
        </w:rPr>
        <w:t>and warning did not interact with any other factor</w:t>
      </w:r>
      <w:r w:rsidR="00900F0D">
        <w:rPr>
          <w:rFonts w:eastAsia="Arial" w:cs="Times New Roman"/>
          <w:szCs w:val="24"/>
        </w:rPr>
        <w:t xml:space="preserve">, largest </w:t>
      </w:r>
      <w:r w:rsidR="00525CFA">
        <w:rPr>
          <w:rFonts w:eastAsia="Arial" w:cs="Times New Roman"/>
          <w:i/>
          <w:iCs/>
          <w:szCs w:val="24"/>
        </w:rPr>
        <w:t xml:space="preserve">F </w:t>
      </w:r>
      <w:r w:rsidR="00900F0D">
        <w:rPr>
          <w:rFonts w:eastAsia="Arial" w:cs="Times New Roman"/>
          <w:szCs w:val="24"/>
        </w:rPr>
        <w:t xml:space="preserve">= </w:t>
      </w:r>
      <w:r w:rsidR="00525CFA">
        <w:rPr>
          <w:rFonts w:eastAsia="Arial" w:cs="Times New Roman"/>
          <w:szCs w:val="24"/>
        </w:rPr>
        <w:t>2.03</w:t>
      </w:r>
      <w:r w:rsidR="00900F0D">
        <w:rPr>
          <w:rFonts w:eastAsia="Arial" w:cs="Times New Roman"/>
          <w:szCs w:val="24"/>
        </w:rPr>
        <w:t xml:space="preserve">, </w:t>
      </w:r>
      <w:r w:rsidR="00900F0D">
        <w:rPr>
          <w:rFonts w:eastAsia="Arial" w:cs="Times New Roman"/>
          <w:i/>
          <w:iCs/>
          <w:szCs w:val="24"/>
        </w:rPr>
        <w:t>p</w:t>
      </w:r>
      <w:r w:rsidR="00900F0D">
        <w:rPr>
          <w:rFonts w:eastAsia="Arial" w:cs="Times New Roman"/>
          <w:szCs w:val="24"/>
        </w:rPr>
        <w:t xml:space="preserve"> = .1</w:t>
      </w:r>
      <w:r w:rsidR="00525CFA">
        <w:rPr>
          <w:rFonts w:eastAsia="Arial" w:cs="Times New Roman"/>
          <w:szCs w:val="24"/>
        </w:rPr>
        <w:t>6</w:t>
      </w:r>
      <w:r w:rsidR="00900F0D">
        <w:rPr>
          <w:rFonts w:eastAsia="Arial" w:cs="Times New Roman"/>
          <w:szCs w:val="24"/>
        </w:rPr>
        <w:t xml:space="preserve">, </w:t>
      </w:r>
      <w:r w:rsidR="00900F0D">
        <w:rPr>
          <w:rFonts w:eastAsia="Arial" w:cs="Times New Roman"/>
          <w:i/>
          <w:iCs/>
          <w:szCs w:val="24"/>
        </w:rPr>
        <w:t>p</w:t>
      </w:r>
      <w:r w:rsidR="00900F0D" w:rsidRPr="00E14B73">
        <w:rPr>
          <w:rFonts w:eastAsia="Arial" w:cs="Times New Roman"/>
          <w:szCs w:val="24"/>
          <w:vertAlign w:val="subscript"/>
        </w:rPr>
        <w:t>BIC</w:t>
      </w:r>
      <w:r w:rsidR="00900F0D">
        <w:rPr>
          <w:rFonts w:eastAsia="Arial" w:cs="Times New Roman"/>
          <w:szCs w:val="24"/>
        </w:rPr>
        <w:t xml:space="preserve"> = .</w:t>
      </w:r>
      <w:r w:rsidR="00525CFA">
        <w:rPr>
          <w:rFonts w:eastAsia="Arial" w:cs="Times New Roman"/>
          <w:szCs w:val="24"/>
        </w:rPr>
        <w:t>83</w:t>
      </w:r>
      <w:r w:rsidR="00900F0D">
        <w:rPr>
          <w:rFonts w:eastAsia="Arial" w:cs="Times New Roman"/>
          <w:szCs w:val="24"/>
        </w:rPr>
        <w:t xml:space="preserve">. </w:t>
      </w:r>
      <w:r w:rsidR="00525CFA">
        <w:rPr>
          <w:rFonts w:eastAsia="Arial" w:cs="Times New Roman"/>
          <w:szCs w:val="24"/>
        </w:rPr>
        <w:t>W</w:t>
      </w:r>
      <w:r w:rsidR="00900F0D">
        <w:rPr>
          <w:rFonts w:eastAsia="Arial" w:cs="Times New Roman"/>
          <w:szCs w:val="24"/>
        </w:rPr>
        <w:t xml:space="preserve">e report means </w:t>
      </w:r>
      <w:r w:rsidR="00525CFA">
        <w:rPr>
          <w:rFonts w:eastAsia="Arial" w:cs="Times New Roman"/>
          <w:szCs w:val="24"/>
        </w:rPr>
        <w:t xml:space="preserve">across warning and no warning groups </w:t>
      </w:r>
      <w:r w:rsidR="00900F0D">
        <w:rPr>
          <w:rFonts w:eastAsia="Arial" w:cs="Times New Roman"/>
          <w:szCs w:val="24"/>
        </w:rPr>
        <w:t xml:space="preserve">in </w:t>
      </w:r>
      <w:r w:rsidR="007529DF">
        <w:rPr>
          <w:rFonts w:eastAsia="Arial" w:cs="Times New Roman"/>
          <w:szCs w:val="24"/>
        </w:rPr>
        <w:t>Experiment</w:t>
      </w:r>
      <w:r w:rsidR="00900F0D">
        <w:rPr>
          <w:rFonts w:eastAsia="Arial" w:cs="Times New Roman"/>
          <w:szCs w:val="24"/>
        </w:rPr>
        <w:t xml:space="preserve"> 2 </w:t>
      </w:r>
      <w:r w:rsidR="00477292">
        <w:rPr>
          <w:rFonts w:eastAsia="Arial" w:cs="Times New Roman"/>
          <w:szCs w:val="24"/>
        </w:rPr>
        <w:t xml:space="preserve">(see Figure </w:t>
      </w:r>
      <w:r w:rsidR="00477292" w:rsidRPr="00106885">
        <w:rPr>
          <w:rFonts w:eastAsia="Arial" w:cs="Times New Roman"/>
          <w:szCs w:val="24"/>
          <w:highlight w:val="yellow"/>
        </w:rPr>
        <w:t>XX</w:t>
      </w:r>
      <w:r w:rsidR="00477292">
        <w:rPr>
          <w:rFonts w:eastAsia="Arial" w:cs="Times New Roman"/>
          <w:szCs w:val="24"/>
        </w:rPr>
        <w:t>)</w:t>
      </w:r>
      <w:r w:rsidR="00900F0D">
        <w:rPr>
          <w:rFonts w:eastAsia="Arial" w:cs="Times New Roman"/>
          <w:szCs w:val="24"/>
        </w:rPr>
        <w:t>, but for concision, do not include warning as a factor in the analyses below.</w:t>
      </w:r>
    </w:p>
    <w:p w14:paraId="2E33AC8D" w14:textId="0AF675C2" w:rsidR="00F40B49" w:rsidRDefault="00013442" w:rsidP="00704354">
      <w:pPr>
        <w:spacing w:after="160"/>
        <w:ind w:firstLine="720"/>
        <w:contextualSpacing/>
        <w:rPr>
          <w:rFonts w:eastAsia="Arial" w:cs="Times New Roman"/>
          <w:szCs w:val="24"/>
        </w:rPr>
      </w:pPr>
      <w:r>
        <w:rPr>
          <w:rFonts w:eastAsia="Arial" w:cs="Times New Roman"/>
          <w:szCs w:val="24"/>
        </w:rPr>
        <w:t xml:space="preserve"> </w:t>
      </w:r>
      <w:r w:rsidRPr="003E7264">
        <w:rPr>
          <w:rFonts w:eastAsia="Arial" w:cs="Times New Roman"/>
          <w:szCs w:val="24"/>
        </w:rPr>
        <w:t xml:space="preserve">A </w:t>
      </w:r>
      <w:r>
        <w:rPr>
          <w:rFonts w:eastAsia="Arial" w:cs="Times New Roman"/>
          <w:szCs w:val="24"/>
        </w:rPr>
        <w:t>3</w:t>
      </w:r>
      <w:r w:rsidRPr="003E7264">
        <w:rPr>
          <w:rFonts w:eastAsia="Arial" w:cs="Times New Roman"/>
          <w:szCs w:val="24"/>
        </w:rPr>
        <w:t xml:space="preserve"> </w:t>
      </w:r>
      <w:r>
        <w:rPr>
          <w:rFonts w:eastAsia="Arial" w:cs="Times New Roman"/>
          <w:szCs w:val="24"/>
        </w:rPr>
        <w:t>(</w:t>
      </w:r>
      <w:r w:rsidR="00133D00">
        <w:rPr>
          <w:rFonts w:eastAsia="Arial" w:cs="Times New Roman"/>
          <w:szCs w:val="24"/>
        </w:rPr>
        <w:t>Task Type</w:t>
      </w:r>
      <w:r>
        <w:rPr>
          <w:rFonts w:eastAsia="Arial" w:cs="Times New Roman"/>
          <w:szCs w:val="24"/>
        </w:rPr>
        <w:t xml:space="preserve">: </w:t>
      </w:r>
      <w:r w:rsidR="00900F0D">
        <w:rPr>
          <w:rFonts w:eastAsia="Arial" w:cs="Times New Roman"/>
          <w:szCs w:val="24"/>
        </w:rPr>
        <w:t xml:space="preserve">Read vs. </w:t>
      </w:r>
      <w:r>
        <w:rPr>
          <w:rFonts w:eastAsia="Arial" w:cs="Times New Roman"/>
          <w:szCs w:val="24"/>
        </w:rPr>
        <w:t>Item-Specific vs. Relational)</w:t>
      </w:r>
      <w:r w:rsidRPr="003E7264">
        <w:rPr>
          <w:rFonts w:eastAsia="Arial" w:cs="Times New Roman"/>
          <w:szCs w:val="24"/>
        </w:rPr>
        <w:t xml:space="preserve"> × </w:t>
      </w:r>
      <w:r>
        <w:rPr>
          <w:rFonts w:eastAsia="Arial" w:cs="Times New Roman"/>
          <w:szCs w:val="24"/>
        </w:rPr>
        <w:t xml:space="preserve">2 </w:t>
      </w:r>
      <w:r w:rsidRPr="003E7264">
        <w:rPr>
          <w:rFonts w:eastAsia="Arial" w:cs="Times New Roman"/>
          <w:szCs w:val="24"/>
        </w:rPr>
        <w:t>(Measure: JOL vs. Recall) ×</w:t>
      </w:r>
      <w:r>
        <w:rPr>
          <w:rFonts w:eastAsia="Arial" w:cs="Times New Roman"/>
          <w:szCs w:val="24"/>
        </w:rPr>
        <w:t xml:space="preserve"> </w:t>
      </w:r>
      <w:r w:rsidRPr="003E7264">
        <w:rPr>
          <w:rFonts w:eastAsia="Arial" w:cs="Times New Roman"/>
          <w:szCs w:val="24"/>
        </w:rPr>
        <w:t xml:space="preserve">4 (Pair Type: Forward vs. Backward vs. Symmetrical vs. Unrelated) </w:t>
      </w:r>
      <w:r>
        <w:rPr>
          <w:rFonts w:eastAsia="Arial" w:cs="Times New Roman"/>
          <w:szCs w:val="24"/>
        </w:rPr>
        <w:t>mixed measures</w:t>
      </w:r>
      <w:r w:rsidRPr="003E7264">
        <w:rPr>
          <w:rFonts w:eastAsia="Arial" w:cs="Times New Roman"/>
          <w:szCs w:val="24"/>
        </w:rPr>
        <w:t xml:space="preserve"> ANOVA was conducted</w:t>
      </w:r>
      <w:r w:rsidR="00900F0D">
        <w:rPr>
          <w:rFonts w:eastAsia="Arial" w:cs="Times New Roman"/>
          <w:szCs w:val="24"/>
        </w:rPr>
        <w:t>.</w:t>
      </w:r>
      <w:r w:rsidR="00E14B73">
        <w:rPr>
          <w:rFonts w:eastAsia="Arial" w:cs="Times New Roman"/>
          <w:szCs w:val="24"/>
        </w:rPr>
        <w:t xml:space="preserve"> </w:t>
      </w:r>
      <w:r w:rsidR="00900F0D">
        <w:rPr>
          <w:rFonts w:eastAsia="Arial" w:cs="Times New Roman"/>
          <w:szCs w:val="24"/>
        </w:rPr>
        <w:t xml:space="preserve">An effect of measure was found, </w:t>
      </w:r>
      <w:r w:rsidR="00900F0D">
        <w:rPr>
          <w:rFonts w:eastAsia="Arial" w:cs="Times New Roman"/>
          <w:i/>
          <w:iCs/>
          <w:szCs w:val="24"/>
        </w:rPr>
        <w:t>F</w:t>
      </w:r>
      <w:r w:rsidR="00900F0D">
        <w:rPr>
          <w:rFonts w:eastAsia="Arial" w:cs="Times New Roman"/>
          <w:szCs w:val="24"/>
        </w:rPr>
        <w:t xml:space="preserve">(1,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58.71</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654.06</w:t>
      </w:r>
      <w:r w:rsidR="00900F0D">
        <w:rPr>
          <w:rFonts w:eastAsia="Arial" w:cs="Times New Roman"/>
          <w:szCs w:val="24"/>
        </w:rPr>
        <w:t xml:space="preserve">, </w:t>
      </w:r>
      <w:r w:rsidR="00900F0D" w:rsidRPr="00E14B73">
        <w:rPr>
          <w:rFonts w:eastAsia="Arial" w:cs="Times New Roman"/>
          <w:i/>
          <w:iCs/>
          <w:szCs w:val="24"/>
        </w:rPr>
        <w:t>η</w:t>
      </w:r>
      <w:r w:rsidR="00900F0D" w:rsidRPr="00E14B73">
        <w:rPr>
          <w:rFonts w:eastAsia="Arial" w:cs="Times New Roman"/>
          <w:szCs w:val="24"/>
          <w:vertAlign w:val="subscript"/>
        </w:rPr>
        <w:t>p</w:t>
      </w:r>
      <w:r w:rsidR="00900F0D" w:rsidRPr="00E14B73">
        <w:rPr>
          <w:rFonts w:eastAsia="Arial" w:cs="Times New Roman"/>
          <w:szCs w:val="24"/>
          <w:vertAlign w:val="superscript"/>
        </w:rPr>
        <w:t>2</w:t>
      </w:r>
      <w:r w:rsidR="00900F0D">
        <w:rPr>
          <w:rFonts w:eastAsia="Arial" w:cs="Times New Roman"/>
          <w:szCs w:val="24"/>
        </w:rPr>
        <w:t xml:space="preserve"> = .</w:t>
      </w:r>
      <w:r w:rsidR="000E38E6">
        <w:rPr>
          <w:rFonts w:eastAsia="Arial" w:cs="Times New Roman"/>
          <w:szCs w:val="24"/>
        </w:rPr>
        <w:t>23</w:t>
      </w:r>
      <w:r w:rsidR="00900F0D">
        <w:rPr>
          <w:rFonts w:eastAsia="Arial" w:cs="Times New Roman"/>
          <w:szCs w:val="24"/>
        </w:rPr>
        <w:t xml:space="preserve">, </w:t>
      </w:r>
      <w:ins w:id="463" w:author="Mark Huff" w:date="2020-10-08T10:52:00Z">
        <w:r w:rsidR="00A26F41">
          <w:rPr>
            <w:rFonts w:eastAsia="Arial" w:cs="Times New Roman"/>
            <w:szCs w:val="24"/>
          </w:rPr>
          <w:t xml:space="preserve">in </w:t>
        </w:r>
      </w:ins>
      <w:r w:rsidR="00900F0D">
        <w:rPr>
          <w:rFonts w:eastAsia="Arial" w:cs="Times New Roman"/>
          <w:szCs w:val="24"/>
        </w:rPr>
        <w:t xml:space="preserve">which </w:t>
      </w:r>
      <w:del w:id="464" w:author="Mark Huff" w:date="2020-10-08T10:52:00Z">
        <w:r w:rsidR="00900F0D" w:rsidDel="00A26F41">
          <w:rPr>
            <w:rFonts w:eastAsia="Arial" w:cs="Times New Roman"/>
            <w:szCs w:val="24"/>
          </w:rPr>
          <w:delText xml:space="preserve">indicated that </w:delText>
        </w:r>
      </w:del>
      <w:r w:rsidR="00900F0D">
        <w:rPr>
          <w:rFonts w:eastAsia="Arial" w:cs="Times New Roman"/>
          <w:szCs w:val="24"/>
        </w:rPr>
        <w:t>JOL ratings were greater than recall rates (55</w:t>
      </w:r>
      <w:r w:rsidR="000E38E6">
        <w:rPr>
          <w:rFonts w:eastAsia="Arial" w:cs="Times New Roman"/>
          <w:szCs w:val="24"/>
        </w:rPr>
        <w:t>.82</w:t>
      </w:r>
      <w:r w:rsidR="00900F0D">
        <w:rPr>
          <w:rFonts w:eastAsia="Arial" w:cs="Times New Roman"/>
          <w:szCs w:val="24"/>
        </w:rPr>
        <w:t xml:space="preserve"> vs. 4</w:t>
      </w:r>
      <w:r w:rsidR="000E38E6">
        <w:rPr>
          <w:rFonts w:eastAsia="Arial" w:cs="Times New Roman"/>
          <w:szCs w:val="24"/>
        </w:rPr>
        <w:t>6</w:t>
      </w:r>
      <w:r w:rsidR="00900F0D">
        <w:rPr>
          <w:rFonts w:eastAsia="Arial" w:cs="Times New Roman"/>
          <w:szCs w:val="24"/>
        </w:rPr>
        <w:t>.1</w:t>
      </w:r>
      <w:r w:rsidR="000E38E6">
        <w:rPr>
          <w:rFonts w:eastAsia="Arial" w:cs="Times New Roman"/>
          <w:szCs w:val="24"/>
        </w:rPr>
        <w:t>4</w:t>
      </w:r>
      <w:r w:rsidR="00900F0D">
        <w:rPr>
          <w:rFonts w:eastAsia="Arial" w:cs="Times New Roman"/>
          <w:szCs w:val="24"/>
        </w:rPr>
        <w:t xml:space="preserve">). An effect of </w:t>
      </w:r>
      <w:r w:rsidR="00133D00">
        <w:rPr>
          <w:rFonts w:eastAsia="Arial" w:cs="Times New Roman"/>
          <w:szCs w:val="24"/>
        </w:rPr>
        <w:t>task type</w:t>
      </w:r>
      <w:r w:rsidR="00900F0D">
        <w:rPr>
          <w:rFonts w:eastAsia="Arial" w:cs="Times New Roman"/>
          <w:szCs w:val="24"/>
        </w:rPr>
        <w:t xml:space="preserve"> was also found, </w:t>
      </w:r>
      <w:r w:rsidR="00900F0D">
        <w:rPr>
          <w:rFonts w:eastAsia="Arial" w:cs="Times New Roman"/>
          <w:i/>
          <w:iCs/>
          <w:szCs w:val="24"/>
        </w:rPr>
        <w:t>F</w:t>
      </w:r>
      <w:r w:rsidR="00900F0D">
        <w:rPr>
          <w:rFonts w:eastAsia="Arial" w:cs="Times New Roman"/>
          <w:szCs w:val="24"/>
        </w:rPr>
        <w:t xml:space="preserve">(2, </w:t>
      </w:r>
      <w:r w:rsidR="000E38E6">
        <w:rPr>
          <w:rFonts w:eastAsia="Arial" w:cs="Times New Roman"/>
          <w:szCs w:val="24"/>
        </w:rPr>
        <w:t>198</w:t>
      </w:r>
      <w:r w:rsidR="00900F0D">
        <w:rPr>
          <w:rFonts w:eastAsia="Arial" w:cs="Times New Roman"/>
          <w:szCs w:val="24"/>
        </w:rPr>
        <w:t xml:space="preserve">) = </w:t>
      </w:r>
      <w:r w:rsidR="000E38E6">
        <w:rPr>
          <w:rFonts w:eastAsia="Arial" w:cs="Times New Roman"/>
          <w:szCs w:val="24"/>
        </w:rPr>
        <w:t>3.60</w:t>
      </w:r>
      <w:r w:rsidR="00900F0D">
        <w:rPr>
          <w:rFonts w:eastAsia="Arial" w:cs="Times New Roman"/>
          <w:szCs w:val="24"/>
        </w:rPr>
        <w:t xml:space="preserve">, </w:t>
      </w:r>
      <w:r w:rsidR="00900F0D">
        <w:rPr>
          <w:rFonts w:eastAsia="Arial" w:cs="Times New Roman"/>
          <w:i/>
          <w:iCs/>
          <w:szCs w:val="24"/>
        </w:rPr>
        <w:t>MSE</w:t>
      </w:r>
      <w:r w:rsidR="00900F0D">
        <w:rPr>
          <w:rFonts w:eastAsia="Arial" w:cs="Times New Roman"/>
          <w:szCs w:val="24"/>
        </w:rPr>
        <w:t xml:space="preserve"> = </w:t>
      </w:r>
      <w:r w:rsidR="000E38E6">
        <w:rPr>
          <w:rFonts w:eastAsia="Arial" w:cs="Times New Roman"/>
          <w:szCs w:val="24"/>
        </w:rPr>
        <w:t>1361.38</w:t>
      </w:r>
      <w:r w:rsidR="00900F0D">
        <w:rPr>
          <w:rFonts w:eastAsia="Arial" w:cs="Times New Roman"/>
          <w:szCs w:val="24"/>
        </w:rPr>
        <w:t xml:space="preserve">, </w:t>
      </w:r>
      <w:r w:rsidR="00900F0D" w:rsidRPr="001C03EF">
        <w:rPr>
          <w:rFonts w:eastAsia="Arial" w:cs="Times New Roman"/>
          <w:i/>
          <w:iCs/>
          <w:szCs w:val="24"/>
        </w:rPr>
        <w:t>η</w:t>
      </w:r>
      <w:r w:rsidR="00900F0D" w:rsidRPr="001C03EF">
        <w:rPr>
          <w:rFonts w:eastAsia="Arial" w:cs="Times New Roman"/>
          <w:szCs w:val="24"/>
          <w:vertAlign w:val="subscript"/>
        </w:rPr>
        <w:t>p</w:t>
      </w:r>
      <w:r w:rsidR="00900F0D" w:rsidRPr="001C03EF">
        <w:rPr>
          <w:rFonts w:eastAsia="Arial" w:cs="Times New Roman"/>
          <w:szCs w:val="24"/>
          <w:vertAlign w:val="superscript"/>
        </w:rPr>
        <w:t>2</w:t>
      </w:r>
      <w:r w:rsidR="00900F0D">
        <w:rPr>
          <w:rFonts w:eastAsia="Arial" w:cs="Times New Roman"/>
          <w:szCs w:val="24"/>
        </w:rPr>
        <w:t xml:space="preserve"> = .0</w:t>
      </w:r>
      <w:r w:rsidR="00133D00">
        <w:rPr>
          <w:rFonts w:eastAsia="Arial" w:cs="Times New Roman"/>
          <w:szCs w:val="24"/>
        </w:rPr>
        <w:t>4</w:t>
      </w:r>
      <w:r w:rsidR="00900F0D">
        <w:rPr>
          <w:rFonts w:eastAsia="Arial" w:cs="Times New Roman"/>
          <w:szCs w:val="24"/>
        </w:rPr>
        <w:t xml:space="preserve">, </w:t>
      </w:r>
      <w:ins w:id="465" w:author="Mark Huff" w:date="2020-10-08T10:52:00Z">
        <w:r w:rsidR="00A26F41">
          <w:rPr>
            <w:rFonts w:eastAsia="Arial" w:cs="Times New Roman"/>
            <w:szCs w:val="24"/>
          </w:rPr>
          <w:t xml:space="preserve">in </w:t>
        </w:r>
      </w:ins>
      <w:r w:rsidR="00900F0D">
        <w:rPr>
          <w:rFonts w:eastAsia="Arial" w:cs="Times New Roman"/>
          <w:szCs w:val="24"/>
        </w:rPr>
        <w:t xml:space="preserve">which </w:t>
      </w:r>
      <w:del w:id="466" w:author="Mark Huff" w:date="2020-10-08T10:52:00Z">
        <w:r w:rsidR="00900F0D" w:rsidDel="00A26F41">
          <w:rPr>
            <w:rFonts w:eastAsia="Arial" w:cs="Times New Roman"/>
            <w:szCs w:val="24"/>
          </w:rPr>
          <w:delText xml:space="preserve">indicated that </w:delText>
        </w:r>
      </w:del>
      <w:r w:rsidR="00900F0D">
        <w:rPr>
          <w:rFonts w:eastAsia="Arial" w:cs="Times New Roman"/>
          <w:szCs w:val="24"/>
        </w:rPr>
        <w:t xml:space="preserve">JOL/recall rates were lower in the read </w:t>
      </w:r>
      <w:del w:id="467" w:author="Mark Huff" w:date="2020-10-08T10:52:00Z">
        <w:r w:rsidR="00900F0D" w:rsidDel="00A26F41">
          <w:rPr>
            <w:rFonts w:eastAsia="Arial" w:cs="Times New Roman"/>
            <w:szCs w:val="24"/>
          </w:rPr>
          <w:delText xml:space="preserve">group </w:delText>
        </w:r>
      </w:del>
      <w:r w:rsidR="00900F0D">
        <w:rPr>
          <w:rFonts w:eastAsia="Arial" w:cs="Times New Roman"/>
          <w:szCs w:val="24"/>
        </w:rPr>
        <w:t>than the relational group (</w:t>
      </w:r>
      <w:r w:rsidR="000E38E6">
        <w:rPr>
          <w:rFonts w:eastAsia="Arial" w:cs="Times New Roman"/>
          <w:szCs w:val="24"/>
        </w:rPr>
        <w:t>47.94</w:t>
      </w:r>
      <w:r w:rsidR="00E066C7">
        <w:rPr>
          <w:rFonts w:eastAsia="Arial" w:cs="Times New Roman"/>
          <w:szCs w:val="24"/>
        </w:rPr>
        <w:t xml:space="preserve"> vs. </w:t>
      </w:r>
      <w:r w:rsidR="000E38E6">
        <w:rPr>
          <w:rFonts w:eastAsia="Arial" w:cs="Times New Roman"/>
          <w:szCs w:val="24"/>
        </w:rPr>
        <w:t>53.88</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0E38E6">
        <w:rPr>
          <w:rFonts w:eastAsia="Arial" w:cs="Times New Roman"/>
          <w:szCs w:val="24"/>
        </w:rPr>
        <w:t>131</w:t>
      </w:r>
      <w:r w:rsidR="00E066C7">
        <w:rPr>
          <w:rFonts w:eastAsia="Arial" w:cs="Times New Roman"/>
          <w:szCs w:val="24"/>
        </w:rPr>
        <w:t>) = 2.</w:t>
      </w:r>
      <w:r w:rsidR="000E38E6">
        <w:rPr>
          <w:rFonts w:eastAsia="Arial" w:cs="Times New Roman"/>
          <w:szCs w:val="24"/>
        </w:rPr>
        <w:t>48</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0E38E6">
        <w:rPr>
          <w:rFonts w:eastAsia="Arial" w:cs="Times New Roman"/>
          <w:szCs w:val="24"/>
        </w:rPr>
        <w:t>38</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 xml:space="preserve"> = 0.4</w:t>
      </w:r>
      <w:r w:rsidR="00673E95">
        <w:rPr>
          <w:rFonts w:eastAsia="Arial" w:cs="Times New Roman"/>
          <w:szCs w:val="24"/>
        </w:rPr>
        <w:t>3</w:t>
      </w:r>
      <w:r w:rsidR="00E066C7">
        <w:rPr>
          <w:rFonts w:eastAsia="Arial" w:cs="Times New Roman"/>
          <w:szCs w:val="24"/>
        </w:rPr>
        <w:t xml:space="preserve">, </w:t>
      </w:r>
      <w:r w:rsidR="00673E95">
        <w:rPr>
          <w:rFonts w:eastAsia="Arial" w:cs="Times New Roman"/>
          <w:szCs w:val="24"/>
        </w:rPr>
        <w:t xml:space="preserve">but equivalent </w:t>
      </w:r>
      <w:del w:id="468" w:author="Mark Huff" w:date="2020-10-08T10:52:00Z">
        <w:r w:rsidR="00673E95" w:rsidDel="00A26F41">
          <w:rPr>
            <w:rFonts w:eastAsia="Arial" w:cs="Times New Roman"/>
            <w:szCs w:val="24"/>
          </w:rPr>
          <w:delText>relative to the</w:delText>
        </w:r>
      </w:del>
      <w:ins w:id="469" w:author="Mark Huff" w:date="2020-10-08T10:52:00Z">
        <w:r w:rsidR="00A26F41">
          <w:rPr>
            <w:rFonts w:eastAsia="Arial" w:cs="Times New Roman"/>
            <w:szCs w:val="24"/>
          </w:rPr>
          <w:t>in the read and</w:t>
        </w:r>
      </w:ins>
      <w:r w:rsidR="00673E95">
        <w:rPr>
          <w:rFonts w:eastAsia="Arial" w:cs="Times New Roman"/>
          <w:szCs w:val="24"/>
        </w:rPr>
        <w:t xml:space="preserve"> </w:t>
      </w:r>
      <w:r w:rsidR="00E066C7">
        <w:rPr>
          <w:rFonts w:eastAsia="Arial" w:cs="Times New Roman"/>
          <w:szCs w:val="24"/>
        </w:rPr>
        <w:t>item-specific group</w:t>
      </w:r>
      <w:ins w:id="470" w:author="Mark Huff" w:date="2020-10-08T10:52:00Z">
        <w:r w:rsidR="00A26F41">
          <w:rPr>
            <w:rFonts w:eastAsia="Arial" w:cs="Times New Roman"/>
            <w:szCs w:val="24"/>
          </w:rPr>
          <w:t>s</w:t>
        </w:r>
      </w:ins>
      <w:r w:rsidR="00E066C7">
        <w:rPr>
          <w:rFonts w:eastAsia="Arial" w:cs="Times New Roman"/>
          <w:szCs w:val="24"/>
        </w:rPr>
        <w:t xml:space="preserve"> (4</w:t>
      </w:r>
      <w:r w:rsidR="00673E95">
        <w:rPr>
          <w:rFonts w:eastAsia="Arial" w:cs="Times New Roman"/>
          <w:szCs w:val="24"/>
        </w:rPr>
        <w:t>7.94</w:t>
      </w:r>
      <w:r w:rsidR="00E066C7">
        <w:rPr>
          <w:rFonts w:eastAsia="Arial" w:cs="Times New Roman"/>
          <w:szCs w:val="24"/>
        </w:rPr>
        <w:t xml:space="preserve"> vs. </w:t>
      </w:r>
      <w:r w:rsidR="00673E95">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w:t>
      </w:r>
      <w:r w:rsidR="00673E95">
        <w:rPr>
          <w:rFonts w:eastAsia="Arial" w:cs="Times New Roman"/>
          <w:szCs w:val="24"/>
        </w:rPr>
        <w:t>139</w:t>
      </w:r>
      <w:r w:rsidR="00E066C7">
        <w:rPr>
          <w:rFonts w:eastAsia="Arial" w:cs="Times New Roman"/>
          <w:szCs w:val="24"/>
        </w:rPr>
        <w:t>) = 1.</w:t>
      </w:r>
      <w:r w:rsidR="00673E95">
        <w:rPr>
          <w:rFonts w:eastAsia="Arial" w:cs="Times New Roman"/>
          <w:szCs w:val="24"/>
        </w:rPr>
        <w:t>61</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673E95">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673E95">
        <w:rPr>
          <w:rFonts w:eastAsia="Arial" w:cs="Times New Roman"/>
          <w:szCs w:val="24"/>
        </w:rPr>
        <w:t>11</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.7</w:t>
      </w:r>
      <w:r w:rsidR="00272436">
        <w:rPr>
          <w:rFonts w:eastAsia="Arial" w:cs="Times New Roman"/>
          <w:szCs w:val="24"/>
        </w:rPr>
        <w:t>6</w:t>
      </w:r>
      <w:r w:rsidR="00E066C7">
        <w:rPr>
          <w:rFonts w:eastAsia="Arial" w:cs="Times New Roman"/>
          <w:szCs w:val="24"/>
        </w:rPr>
        <w:t>. There was no difference between the relational and item-specific groups (</w:t>
      </w:r>
      <w:r w:rsidR="00272436">
        <w:rPr>
          <w:rFonts w:eastAsia="Arial" w:cs="Times New Roman"/>
          <w:szCs w:val="24"/>
        </w:rPr>
        <w:t xml:space="preserve">53.88 </w:t>
      </w:r>
      <w:r w:rsidR="00E066C7">
        <w:rPr>
          <w:rFonts w:eastAsia="Arial" w:cs="Times New Roman"/>
          <w:szCs w:val="24"/>
        </w:rPr>
        <w:t xml:space="preserve">vs. </w:t>
      </w:r>
      <w:r w:rsidR="00272436">
        <w:rPr>
          <w:rFonts w:eastAsia="Arial" w:cs="Times New Roman"/>
          <w:szCs w:val="24"/>
        </w:rPr>
        <w:t>51.39</w:t>
      </w:r>
      <w:r w:rsidR="00E066C7">
        <w:rPr>
          <w:rFonts w:eastAsia="Arial" w:cs="Times New Roman"/>
          <w:szCs w:val="24"/>
        </w:rPr>
        <w:t xml:space="preserve">), </w:t>
      </w:r>
      <w:r w:rsidR="00E066C7">
        <w:rPr>
          <w:rFonts w:eastAsia="Arial" w:cs="Times New Roman"/>
          <w:i/>
          <w:iCs/>
          <w:szCs w:val="24"/>
        </w:rPr>
        <w:t>t</w:t>
      </w:r>
      <w:r w:rsidR="00E066C7">
        <w:rPr>
          <w:rFonts w:eastAsia="Arial" w:cs="Times New Roman"/>
          <w:szCs w:val="24"/>
        </w:rPr>
        <w:t>(138) = 1.</w:t>
      </w:r>
      <w:r w:rsidR="00272436">
        <w:rPr>
          <w:rFonts w:eastAsia="Arial" w:cs="Times New Roman"/>
          <w:szCs w:val="24"/>
        </w:rPr>
        <w:t>16</w:t>
      </w:r>
      <w:r w:rsidR="00E066C7">
        <w:rPr>
          <w:rFonts w:eastAsia="Arial" w:cs="Times New Roman"/>
          <w:szCs w:val="24"/>
        </w:rPr>
        <w:t xml:space="preserve">, </w:t>
      </w:r>
      <w:r w:rsidR="00E066C7">
        <w:rPr>
          <w:rFonts w:eastAsia="Arial" w:cs="Times New Roman"/>
          <w:i/>
          <w:iCs/>
          <w:szCs w:val="24"/>
        </w:rPr>
        <w:t>SEM</w:t>
      </w:r>
      <w:r w:rsidR="00E066C7">
        <w:rPr>
          <w:rFonts w:eastAsia="Arial" w:cs="Times New Roman"/>
          <w:szCs w:val="24"/>
        </w:rPr>
        <w:t xml:space="preserve"> = 2.</w:t>
      </w:r>
      <w:r w:rsidR="00272436">
        <w:rPr>
          <w:rFonts w:eastAsia="Arial" w:cs="Times New Roman"/>
          <w:szCs w:val="24"/>
        </w:rPr>
        <w:t>14</w:t>
      </w:r>
      <w:r w:rsidR="00E066C7">
        <w:rPr>
          <w:rFonts w:eastAsia="Arial" w:cs="Times New Roman"/>
          <w:szCs w:val="24"/>
        </w:rPr>
        <w:t xml:space="preserve">, </w:t>
      </w:r>
      <w:r w:rsidR="00E066C7">
        <w:rPr>
          <w:rFonts w:eastAsia="Arial" w:cs="Times New Roman"/>
          <w:i/>
          <w:iCs/>
          <w:szCs w:val="24"/>
        </w:rPr>
        <w:t>p</w:t>
      </w:r>
      <w:r w:rsidR="00E066C7">
        <w:rPr>
          <w:rFonts w:eastAsia="Arial" w:cs="Times New Roman"/>
          <w:szCs w:val="24"/>
        </w:rPr>
        <w:t xml:space="preserve"> = .</w:t>
      </w:r>
      <w:r w:rsidR="00E44B95">
        <w:rPr>
          <w:rFonts w:eastAsia="Arial" w:cs="Times New Roman"/>
          <w:szCs w:val="24"/>
        </w:rPr>
        <w:t>25</w:t>
      </w:r>
      <w:r w:rsidR="00E066C7">
        <w:rPr>
          <w:rFonts w:eastAsia="Arial" w:cs="Times New Roman"/>
          <w:szCs w:val="24"/>
        </w:rPr>
        <w:t xml:space="preserve">, </w:t>
      </w:r>
      <w:r w:rsidR="00E066C7">
        <w:rPr>
          <w:rFonts w:eastAsia="Arial" w:cs="Times New Roman"/>
          <w:i/>
          <w:iCs/>
          <w:szCs w:val="24"/>
        </w:rPr>
        <w:t>p</w:t>
      </w:r>
      <w:r w:rsidR="00E066C7" w:rsidRPr="00E14B73">
        <w:rPr>
          <w:rFonts w:eastAsia="Arial" w:cs="Times New Roman"/>
          <w:szCs w:val="24"/>
          <w:vertAlign w:val="subscript"/>
        </w:rPr>
        <w:t>BIC</w:t>
      </w:r>
      <w:r w:rsidR="00E066C7">
        <w:rPr>
          <w:rFonts w:eastAsia="Arial" w:cs="Times New Roman"/>
          <w:szCs w:val="24"/>
        </w:rPr>
        <w:t xml:space="preserve"> = .8</w:t>
      </w:r>
      <w:r w:rsidR="00E44B95">
        <w:rPr>
          <w:rFonts w:eastAsia="Arial" w:cs="Times New Roman"/>
          <w:szCs w:val="24"/>
        </w:rPr>
        <w:t>5</w:t>
      </w:r>
      <w:r w:rsidR="00E066C7">
        <w:rPr>
          <w:rFonts w:eastAsia="Arial" w:cs="Times New Roman"/>
          <w:szCs w:val="24"/>
        </w:rPr>
        <w:t xml:space="preserve">. An effect of pair type was also found, </w:t>
      </w:r>
      <w:r w:rsidR="00E066C7">
        <w:rPr>
          <w:rFonts w:eastAsia="Arial" w:cs="Times New Roman"/>
          <w:i/>
          <w:iCs/>
          <w:szCs w:val="24"/>
        </w:rPr>
        <w:t>F</w:t>
      </w:r>
      <w:r w:rsidR="00E066C7">
        <w:rPr>
          <w:rFonts w:eastAsia="Arial" w:cs="Times New Roman"/>
          <w:szCs w:val="24"/>
        </w:rPr>
        <w:t xml:space="preserve">(3, </w:t>
      </w:r>
      <w:r w:rsidR="00E44B95">
        <w:rPr>
          <w:rFonts w:eastAsia="Arial" w:cs="Times New Roman"/>
          <w:szCs w:val="24"/>
        </w:rPr>
        <w:t>594</w:t>
      </w:r>
      <w:r w:rsidR="00E066C7">
        <w:rPr>
          <w:rFonts w:eastAsia="Arial" w:cs="Times New Roman"/>
          <w:szCs w:val="24"/>
        </w:rPr>
        <w:t xml:space="preserve">) = </w:t>
      </w:r>
      <w:r w:rsidR="00E44B95">
        <w:rPr>
          <w:rFonts w:eastAsia="Arial" w:cs="Times New Roman"/>
          <w:szCs w:val="24"/>
        </w:rPr>
        <w:t>1253.93</w:t>
      </w:r>
      <w:r w:rsidR="00E066C7">
        <w:rPr>
          <w:rFonts w:eastAsia="Arial" w:cs="Times New Roman"/>
          <w:szCs w:val="24"/>
        </w:rPr>
        <w:t xml:space="preserve">, </w:t>
      </w:r>
      <w:r w:rsidR="00E066C7">
        <w:rPr>
          <w:rFonts w:eastAsia="Arial" w:cs="Times New Roman"/>
          <w:i/>
          <w:iCs/>
          <w:szCs w:val="24"/>
        </w:rPr>
        <w:t>MSE</w:t>
      </w:r>
      <w:r w:rsidR="00E066C7">
        <w:rPr>
          <w:rFonts w:eastAsia="Arial" w:cs="Times New Roman"/>
          <w:szCs w:val="24"/>
        </w:rPr>
        <w:t xml:space="preserve"> = </w:t>
      </w:r>
      <w:r w:rsidR="00E44B95">
        <w:rPr>
          <w:rFonts w:eastAsia="Arial" w:cs="Times New Roman"/>
          <w:szCs w:val="24"/>
        </w:rPr>
        <w:t>168.01</w:t>
      </w:r>
      <w:r w:rsidR="00E066C7">
        <w:rPr>
          <w:rFonts w:eastAsia="Arial" w:cs="Times New Roman"/>
          <w:szCs w:val="24"/>
        </w:rPr>
        <w:t xml:space="preserve">, </w:t>
      </w:r>
      <w:r w:rsidR="00E066C7" w:rsidRPr="001C03EF">
        <w:rPr>
          <w:rFonts w:eastAsia="Arial" w:cs="Times New Roman"/>
          <w:i/>
          <w:iCs/>
          <w:szCs w:val="24"/>
        </w:rPr>
        <w:t>η</w:t>
      </w:r>
      <w:r w:rsidR="00E066C7" w:rsidRPr="001C03EF">
        <w:rPr>
          <w:rFonts w:eastAsia="Arial" w:cs="Times New Roman"/>
          <w:szCs w:val="24"/>
          <w:vertAlign w:val="subscript"/>
        </w:rPr>
        <w:t>p</w:t>
      </w:r>
      <w:r w:rsidR="00E066C7" w:rsidRPr="001C03EF">
        <w:rPr>
          <w:rFonts w:eastAsia="Arial" w:cs="Times New Roman"/>
          <w:szCs w:val="24"/>
          <w:vertAlign w:val="superscript"/>
        </w:rPr>
        <w:t>2</w:t>
      </w:r>
      <w:r w:rsidR="00E066C7">
        <w:rPr>
          <w:rFonts w:eastAsia="Arial" w:cs="Times New Roman"/>
          <w:szCs w:val="24"/>
        </w:rPr>
        <w:t xml:space="preserve"> = .</w:t>
      </w:r>
      <w:r w:rsidR="00AF6AC5">
        <w:rPr>
          <w:rFonts w:eastAsia="Arial" w:cs="Times New Roman"/>
          <w:szCs w:val="24"/>
        </w:rPr>
        <w:t>86</w:t>
      </w:r>
      <w:r w:rsidR="00E066C7">
        <w:rPr>
          <w:rFonts w:eastAsia="Arial" w:cs="Times New Roman"/>
          <w:szCs w:val="24"/>
        </w:rPr>
        <w:t>, which reflected greater JOL/recall rates for forward pairs (</w:t>
      </w:r>
      <w:r w:rsidR="00743D3A">
        <w:rPr>
          <w:rFonts w:eastAsia="Arial" w:cs="Times New Roman"/>
          <w:szCs w:val="24"/>
        </w:rPr>
        <w:t>71.22</w:t>
      </w:r>
      <w:r w:rsidR="00E066C7">
        <w:rPr>
          <w:rFonts w:eastAsia="Arial" w:cs="Times New Roman"/>
          <w:szCs w:val="24"/>
        </w:rPr>
        <w:t>), followed by symmetrical pairs (</w:t>
      </w:r>
      <w:r w:rsidR="00743D3A">
        <w:rPr>
          <w:rFonts w:eastAsia="Arial" w:cs="Times New Roman"/>
          <w:szCs w:val="24"/>
        </w:rPr>
        <w:t>68.78</w:t>
      </w:r>
      <w:r w:rsidR="00E066C7">
        <w:rPr>
          <w:rFonts w:eastAsia="Arial" w:cs="Times New Roman"/>
          <w:szCs w:val="24"/>
        </w:rPr>
        <w:t>), backward pairs (</w:t>
      </w:r>
      <w:r w:rsidR="00743D3A">
        <w:rPr>
          <w:rFonts w:eastAsia="Arial" w:cs="Times New Roman"/>
          <w:szCs w:val="24"/>
        </w:rPr>
        <w:t>52.04</w:t>
      </w:r>
      <w:r w:rsidR="00E066C7">
        <w:rPr>
          <w:rFonts w:eastAsia="Arial" w:cs="Times New Roman"/>
          <w:szCs w:val="24"/>
        </w:rPr>
        <w:t>), and unrelated pairs (18.</w:t>
      </w:r>
      <w:r w:rsidR="00743D3A">
        <w:rPr>
          <w:rFonts w:eastAsia="Arial" w:cs="Times New Roman"/>
          <w:szCs w:val="24"/>
        </w:rPr>
        <w:t>22</w:t>
      </w:r>
      <w:r w:rsidR="00E066C7">
        <w:rPr>
          <w:rFonts w:eastAsia="Arial" w:cs="Times New Roman"/>
          <w:szCs w:val="24"/>
        </w:rPr>
        <w:t xml:space="preserve">), all of which differed significantly from each other, </w:t>
      </w:r>
      <w:proofErr w:type="spellStart"/>
      <w:r w:rsidR="00E066C7">
        <w:rPr>
          <w:rFonts w:eastAsia="Arial" w:cs="Times New Roman"/>
          <w:i/>
          <w:iCs/>
          <w:szCs w:val="24"/>
        </w:rPr>
        <w:t>t</w:t>
      </w:r>
      <w:r w:rsidR="00E066C7">
        <w:rPr>
          <w:rFonts w:eastAsia="Arial" w:cs="Times New Roman"/>
          <w:szCs w:val="24"/>
        </w:rPr>
        <w:t>s</w:t>
      </w:r>
      <w:proofErr w:type="spellEnd"/>
      <w:r w:rsidR="00E066C7">
        <w:rPr>
          <w:rFonts w:eastAsia="Arial" w:cs="Times New Roman"/>
          <w:szCs w:val="24"/>
        </w:rPr>
        <w:t xml:space="preserve"> &gt; 3.</w:t>
      </w:r>
      <w:r w:rsidR="00743D3A">
        <w:rPr>
          <w:rFonts w:eastAsia="Arial" w:cs="Times New Roman"/>
          <w:szCs w:val="24"/>
        </w:rPr>
        <w:t>60</w:t>
      </w:r>
      <w:r w:rsidR="00E066C7">
        <w:rPr>
          <w:rFonts w:eastAsia="Arial" w:cs="Times New Roman"/>
          <w:szCs w:val="24"/>
        </w:rPr>
        <w:t xml:space="preserve">, </w:t>
      </w:r>
      <w:r w:rsidR="00E066C7">
        <w:rPr>
          <w:rFonts w:eastAsia="Arial" w:cs="Times New Roman"/>
          <w:i/>
          <w:iCs/>
          <w:szCs w:val="24"/>
        </w:rPr>
        <w:t>d</w:t>
      </w:r>
      <w:r w:rsidR="00E066C7">
        <w:rPr>
          <w:rFonts w:eastAsia="Arial" w:cs="Times New Roman"/>
          <w:szCs w:val="24"/>
        </w:rPr>
        <w:t>s &gt; 0.1</w:t>
      </w:r>
      <w:r w:rsidR="00743D3A">
        <w:rPr>
          <w:rFonts w:eastAsia="Arial" w:cs="Times New Roman"/>
          <w:szCs w:val="24"/>
        </w:rPr>
        <w:t>8</w:t>
      </w:r>
      <w:r w:rsidR="00E066C7">
        <w:rPr>
          <w:rFonts w:eastAsia="Arial" w:cs="Times New Roman"/>
          <w:szCs w:val="24"/>
        </w:rPr>
        <w:t xml:space="preserve">. </w:t>
      </w:r>
    </w:p>
    <w:p w14:paraId="550F1418" w14:textId="6C665C02" w:rsidR="00E066C7" w:rsidRDefault="00585D2D" w:rsidP="00704354">
      <w:pPr>
        <w:spacing w:after="160"/>
        <w:ind w:firstLine="720"/>
        <w:contextualSpacing/>
        <w:rPr>
          <w:ins w:id="471" w:author="Nick Maxwell" w:date="2020-10-10T13:24:00Z"/>
          <w:rFonts w:eastAsia="Arial" w:cs="Times New Roman"/>
          <w:szCs w:val="24"/>
        </w:rPr>
      </w:pPr>
      <w:r>
        <w:rPr>
          <w:rFonts w:eastAsia="Arial" w:cs="Times New Roman"/>
          <w:szCs w:val="24"/>
        </w:rPr>
        <w:lastRenderedPageBreak/>
        <w:t xml:space="preserve">The main effects were qualified by a significant measure × pair type interaction, </w:t>
      </w:r>
      <w:r>
        <w:rPr>
          <w:rFonts w:eastAsia="Arial" w:cs="Times New Roman"/>
          <w:i/>
          <w:iCs/>
          <w:szCs w:val="24"/>
        </w:rPr>
        <w:t>F</w:t>
      </w:r>
      <w:r>
        <w:rPr>
          <w:rFonts w:eastAsia="Arial" w:cs="Times New Roman"/>
          <w:szCs w:val="24"/>
        </w:rPr>
        <w:t xml:space="preserve">(3, 639) = 134.27, </w:t>
      </w:r>
      <w:r>
        <w:rPr>
          <w:rFonts w:eastAsia="Arial" w:cs="Times New Roman"/>
          <w:i/>
          <w:iCs/>
          <w:szCs w:val="24"/>
        </w:rPr>
        <w:t>MSE</w:t>
      </w:r>
      <w:r>
        <w:rPr>
          <w:rFonts w:eastAsia="Arial" w:cs="Times New Roman"/>
          <w:szCs w:val="24"/>
        </w:rPr>
        <w:t xml:space="preserve"> = 112.44, </w:t>
      </w:r>
      <w:r w:rsidRPr="001C03EF">
        <w:rPr>
          <w:rFonts w:eastAsia="Arial" w:cs="Times New Roman"/>
          <w:i/>
          <w:iCs/>
          <w:szCs w:val="24"/>
        </w:rPr>
        <w:t>η</w:t>
      </w:r>
      <w:r w:rsidRPr="001C03EF">
        <w:rPr>
          <w:rFonts w:eastAsia="Arial" w:cs="Times New Roman"/>
          <w:szCs w:val="24"/>
          <w:vertAlign w:val="subscript"/>
        </w:rPr>
        <w:t>p</w:t>
      </w:r>
      <w:r w:rsidRPr="001C03EF">
        <w:rPr>
          <w:rFonts w:eastAsia="Arial" w:cs="Times New Roman"/>
          <w:szCs w:val="24"/>
          <w:vertAlign w:val="superscript"/>
        </w:rPr>
        <w:t>2</w:t>
      </w:r>
      <w:r>
        <w:rPr>
          <w:rFonts w:eastAsia="Arial" w:cs="Times New Roman"/>
          <w:szCs w:val="24"/>
        </w:rPr>
        <w:t xml:space="preserve"> = .39, which confirmed the presence of the illusion of competence </w:t>
      </w:r>
      <w:r w:rsidR="007529DF">
        <w:rPr>
          <w:rFonts w:eastAsia="Arial" w:cs="Times New Roman"/>
          <w:szCs w:val="24"/>
        </w:rPr>
        <w:t xml:space="preserve">for backward, symmetrical, and unrelated pairs </w:t>
      </w:r>
      <w:ins w:id="472" w:author="Mark Huff" w:date="2020-10-08T10:53:00Z">
        <w:r w:rsidR="00A26F41">
          <w:rPr>
            <w:rFonts w:eastAsia="Arial" w:cs="Times New Roman"/>
            <w:szCs w:val="24"/>
          </w:rPr>
          <w:t>(but not forward pairs, which wer</w:t>
        </w:r>
      </w:ins>
      <w:ins w:id="473" w:author="Nick Maxwell" w:date="2020-10-09T15:38:00Z">
        <w:r w:rsidR="00236A93">
          <w:rPr>
            <w:rFonts w:eastAsia="Arial" w:cs="Times New Roman"/>
            <w:szCs w:val="24"/>
          </w:rPr>
          <w:t>e</w:t>
        </w:r>
      </w:ins>
      <w:ins w:id="474" w:author="Mark Huff" w:date="2020-10-08T10:53:00Z">
        <w:del w:id="475" w:author="Nick Maxwell" w:date="2020-10-09T15:38:00Z">
          <w:r w:rsidR="00A26F41" w:rsidDel="00236A93">
            <w:rPr>
              <w:rFonts w:eastAsia="Arial" w:cs="Times New Roman"/>
              <w:szCs w:val="24"/>
            </w:rPr>
            <w:delText>w</w:delText>
          </w:r>
        </w:del>
        <w:r w:rsidR="00A26F41">
          <w:rPr>
            <w:rFonts w:eastAsia="Arial" w:cs="Times New Roman"/>
            <w:szCs w:val="24"/>
          </w:rPr>
          <w:t xml:space="preserve"> well-calibrated)</w:t>
        </w:r>
      </w:ins>
      <w:del w:id="476" w:author="Mark Huff" w:date="2020-10-08T10:53:00Z">
        <w:r w:rsidR="007529DF" w:rsidDel="00A26F41">
          <w:rPr>
            <w:rFonts w:eastAsia="Arial" w:cs="Times New Roman"/>
            <w:szCs w:val="24"/>
          </w:rPr>
          <w:delText>across groups</w:delText>
        </w:r>
      </w:del>
      <w:r w:rsidR="007529DF">
        <w:rPr>
          <w:rFonts w:eastAsia="Arial" w:cs="Times New Roman"/>
          <w:szCs w:val="24"/>
        </w:rPr>
        <w:t xml:space="preserve">, and a significant task type × pair type interaction,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186.55,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.09. Importantly, the three-way interaction was also reliable, </w:t>
      </w:r>
      <w:r w:rsidR="007529DF">
        <w:rPr>
          <w:rFonts w:eastAsia="Arial" w:cs="Times New Roman"/>
          <w:i/>
          <w:iCs/>
          <w:szCs w:val="24"/>
        </w:rPr>
        <w:t>F</w:t>
      </w:r>
      <w:r w:rsidR="007529DF">
        <w:rPr>
          <w:rFonts w:eastAsia="Arial" w:cs="Times New Roman"/>
          <w:szCs w:val="24"/>
        </w:rPr>
        <w:t xml:space="preserve">(6, 639) = 298.36, </w:t>
      </w:r>
      <w:r w:rsidR="007529DF">
        <w:rPr>
          <w:rFonts w:eastAsia="Arial" w:cs="Times New Roman"/>
          <w:i/>
          <w:iCs/>
          <w:szCs w:val="24"/>
        </w:rPr>
        <w:t>MSE</w:t>
      </w:r>
      <w:r w:rsidR="007529DF">
        <w:rPr>
          <w:rFonts w:eastAsia="Arial" w:cs="Times New Roman"/>
          <w:szCs w:val="24"/>
        </w:rPr>
        <w:t xml:space="preserve"> = 112.44, </w:t>
      </w:r>
      <w:r w:rsidR="007529DF" w:rsidRPr="001C03EF">
        <w:rPr>
          <w:rFonts w:eastAsia="Arial" w:cs="Times New Roman"/>
          <w:i/>
          <w:iCs/>
          <w:szCs w:val="24"/>
        </w:rPr>
        <w:t>η</w:t>
      </w:r>
      <w:r w:rsidR="007529DF" w:rsidRPr="001C03EF">
        <w:rPr>
          <w:rFonts w:eastAsia="Arial" w:cs="Times New Roman"/>
          <w:szCs w:val="24"/>
          <w:vertAlign w:val="subscript"/>
        </w:rPr>
        <w:t>p</w:t>
      </w:r>
      <w:r w:rsidR="007529DF" w:rsidRPr="001C03EF">
        <w:rPr>
          <w:rFonts w:eastAsia="Arial" w:cs="Times New Roman"/>
          <w:szCs w:val="24"/>
          <w:vertAlign w:val="superscript"/>
        </w:rPr>
        <w:t>2</w:t>
      </w:r>
      <w:r w:rsidR="007529DF">
        <w:rPr>
          <w:rFonts w:eastAsia="Arial" w:cs="Times New Roman"/>
          <w:szCs w:val="24"/>
        </w:rPr>
        <w:t xml:space="preserve"> = .02. </w:t>
      </w:r>
      <w:r w:rsidR="00820714">
        <w:rPr>
          <w:rFonts w:eastAsia="Arial" w:cs="Times New Roman"/>
          <w:szCs w:val="24"/>
        </w:rPr>
        <w:t>A</w:t>
      </w:r>
      <w:r w:rsidR="003E112C">
        <w:rPr>
          <w:rFonts w:eastAsia="Arial" w:cs="Times New Roman"/>
          <w:szCs w:val="24"/>
        </w:rPr>
        <w:t xml:space="preserve">n illusion of competence pattern was found across all three encoding groups for both backward and symmetrical pairs, though again, the illusion was greater for backward (all </w:t>
      </w:r>
      <w:proofErr w:type="spellStart"/>
      <w:r w:rsidR="003E112C">
        <w:rPr>
          <w:rFonts w:eastAsia="Arial" w:cs="Times New Roman"/>
          <w:i/>
          <w:iCs/>
          <w:szCs w:val="24"/>
        </w:rPr>
        <w:t>t</w:t>
      </w:r>
      <w:r w:rsidR="003E112C">
        <w:rPr>
          <w:rFonts w:eastAsia="Arial" w:cs="Times New Roman"/>
          <w:szCs w:val="24"/>
        </w:rPr>
        <w:t>s</w:t>
      </w:r>
      <w:proofErr w:type="spellEnd"/>
      <w:r w:rsidR="003E112C">
        <w:rPr>
          <w:rFonts w:eastAsia="Arial" w:cs="Times New Roman"/>
          <w:szCs w:val="24"/>
        </w:rPr>
        <w:t xml:space="preserve"> &gt; 9.13, </w:t>
      </w:r>
      <w:r w:rsidR="003E112C">
        <w:rPr>
          <w:rFonts w:eastAsia="Arial" w:cs="Times New Roman"/>
          <w:i/>
          <w:iCs/>
          <w:szCs w:val="24"/>
        </w:rPr>
        <w:t>d</w:t>
      </w:r>
      <w:r w:rsidR="003E112C">
        <w:rPr>
          <w:rFonts w:eastAsia="Arial" w:cs="Times New Roman"/>
          <w:szCs w:val="24"/>
        </w:rPr>
        <w:t xml:space="preserve">s &gt; 1.38) than symmetrical pairs (all </w:t>
      </w:r>
      <w:proofErr w:type="spellStart"/>
      <w:r w:rsidR="003E112C">
        <w:rPr>
          <w:rFonts w:eastAsia="Arial" w:cs="Times New Roman"/>
          <w:i/>
          <w:iCs/>
          <w:szCs w:val="24"/>
        </w:rPr>
        <w:t>t</w:t>
      </w:r>
      <w:r w:rsidR="003E112C">
        <w:rPr>
          <w:rFonts w:eastAsia="Arial" w:cs="Times New Roman"/>
          <w:szCs w:val="24"/>
        </w:rPr>
        <w:t>s</w:t>
      </w:r>
      <w:proofErr w:type="spellEnd"/>
      <w:r w:rsidR="003E112C">
        <w:rPr>
          <w:rFonts w:eastAsia="Arial" w:cs="Times New Roman"/>
          <w:szCs w:val="24"/>
        </w:rPr>
        <w:t xml:space="preserve"> &gt; 3.24, </w:t>
      </w:r>
      <w:r w:rsidR="003E112C">
        <w:rPr>
          <w:rFonts w:eastAsia="Arial" w:cs="Times New Roman"/>
          <w:i/>
          <w:iCs/>
          <w:szCs w:val="24"/>
        </w:rPr>
        <w:t>d</w:t>
      </w:r>
      <w:r w:rsidR="003E112C">
        <w:rPr>
          <w:rFonts w:eastAsia="Arial" w:cs="Times New Roman"/>
          <w:szCs w:val="24"/>
        </w:rPr>
        <w:t xml:space="preserve">s &gt; 0.51). </w:t>
      </w:r>
      <w:r w:rsidR="00820714">
        <w:rPr>
          <w:rFonts w:eastAsia="Arial" w:cs="Times New Roman"/>
          <w:szCs w:val="24"/>
        </w:rPr>
        <w:t>Additionally, forward pairs were well-calibrated</w:t>
      </w:r>
      <w:r w:rsidR="007008CA">
        <w:rPr>
          <w:rFonts w:eastAsia="Arial" w:cs="Times New Roman"/>
          <w:szCs w:val="24"/>
        </w:rPr>
        <w:t xml:space="preserve">: </w:t>
      </w:r>
      <w:r w:rsidR="00820714">
        <w:rPr>
          <w:rFonts w:eastAsia="Arial" w:cs="Times New Roman"/>
          <w:szCs w:val="24"/>
        </w:rPr>
        <w:t xml:space="preserve">JOLs were equivalent to recall rates across encoding groups, all </w:t>
      </w:r>
      <w:proofErr w:type="spellStart"/>
      <w:r w:rsidR="00820714">
        <w:rPr>
          <w:rFonts w:eastAsia="Arial" w:cs="Times New Roman"/>
          <w:i/>
          <w:iCs/>
          <w:szCs w:val="24"/>
        </w:rPr>
        <w:t>t</w:t>
      </w:r>
      <w:r w:rsidR="00820714">
        <w:rPr>
          <w:rFonts w:eastAsia="Arial" w:cs="Times New Roman"/>
          <w:szCs w:val="24"/>
        </w:rPr>
        <w:t>s</w:t>
      </w:r>
      <w:proofErr w:type="spellEnd"/>
      <w:r w:rsidR="00820714">
        <w:rPr>
          <w:rFonts w:eastAsia="Arial" w:cs="Times New Roman"/>
          <w:szCs w:val="24"/>
        </w:rPr>
        <w:t xml:space="preserve"> &lt; 1.51, </w:t>
      </w:r>
      <w:proofErr w:type="spellStart"/>
      <w:r w:rsidR="00820714">
        <w:rPr>
          <w:rFonts w:eastAsia="Arial" w:cs="Times New Roman"/>
          <w:i/>
          <w:iCs/>
          <w:szCs w:val="24"/>
        </w:rPr>
        <w:t>p</w:t>
      </w:r>
      <w:r w:rsidR="00820714">
        <w:rPr>
          <w:rFonts w:eastAsia="Arial" w:cs="Times New Roman"/>
          <w:szCs w:val="24"/>
        </w:rPr>
        <w:t>s</w:t>
      </w:r>
      <w:proofErr w:type="spellEnd"/>
      <w:r w:rsidR="00820714">
        <w:rPr>
          <w:rFonts w:eastAsia="Arial" w:cs="Times New Roman"/>
          <w:szCs w:val="24"/>
        </w:rPr>
        <w:t xml:space="preserve"> &gt; .14, </w:t>
      </w:r>
      <w:proofErr w:type="spellStart"/>
      <w:r w:rsidR="00820714">
        <w:rPr>
          <w:rFonts w:eastAsia="Arial" w:cs="Times New Roman"/>
          <w:i/>
          <w:iCs/>
          <w:szCs w:val="24"/>
        </w:rPr>
        <w:t>p</w:t>
      </w:r>
      <w:r w:rsidR="00820714" w:rsidRPr="00A26F41">
        <w:rPr>
          <w:rFonts w:eastAsia="Arial" w:cs="Times New Roman"/>
          <w:szCs w:val="24"/>
          <w:vertAlign w:val="subscript"/>
          <w:rPrChange w:id="477" w:author="Mark Huff" w:date="2020-10-08T11:01:00Z">
            <w:rPr>
              <w:rFonts w:eastAsia="Arial" w:cs="Times New Roman"/>
              <w:szCs w:val="24"/>
            </w:rPr>
          </w:rPrChange>
        </w:rPr>
        <w:t>BIC</w:t>
      </w:r>
      <w:r w:rsidR="00820714">
        <w:rPr>
          <w:rFonts w:eastAsia="Arial" w:cs="Times New Roman"/>
          <w:szCs w:val="24"/>
        </w:rPr>
        <w:t>s</w:t>
      </w:r>
      <w:proofErr w:type="spellEnd"/>
      <w:r w:rsidR="00820714">
        <w:rPr>
          <w:rFonts w:eastAsia="Arial" w:cs="Times New Roman"/>
          <w:szCs w:val="24"/>
        </w:rPr>
        <w:t xml:space="preserve"> &gt; .72. For unrelated pairs however, JOLs and recall rates were well</w:t>
      </w:r>
      <w:r w:rsidR="007008CA">
        <w:rPr>
          <w:rFonts w:eastAsia="Arial" w:cs="Times New Roman"/>
          <w:szCs w:val="24"/>
        </w:rPr>
        <w:t>-</w:t>
      </w:r>
      <w:r w:rsidR="00820714">
        <w:rPr>
          <w:rFonts w:eastAsia="Arial" w:cs="Times New Roman"/>
          <w:szCs w:val="24"/>
        </w:rPr>
        <w:t>calibrated for the item-specific</w:t>
      </w:r>
      <w:r w:rsidR="00561789">
        <w:rPr>
          <w:rFonts w:eastAsia="Arial" w:cs="Times New Roman"/>
          <w:szCs w:val="24"/>
        </w:rPr>
        <w:t xml:space="preserve"> group, </w:t>
      </w:r>
      <w:r w:rsidR="00561789">
        <w:rPr>
          <w:rFonts w:eastAsia="Arial" w:cs="Times New Roman"/>
          <w:i/>
          <w:iCs/>
          <w:szCs w:val="24"/>
        </w:rPr>
        <w:t>t</w:t>
      </w:r>
      <w:r w:rsidR="00561789">
        <w:rPr>
          <w:rFonts w:eastAsia="Arial" w:cs="Times New Roman"/>
          <w:szCs w:val="24"/>
        </w:rPr>
        <w:t xml:space="preserve">(70) = 1.69, </w:t>
      </w:r>
      <w:r w:rsidR="00561789">
        <w:rPr>
          <w:rFonts w:eastAsia="Arial" w:cs="Times New Roman"/>
          <w:i/>
          <w:iCs/>
          <w:szCs w:val="24"/>
        </w:rPr>
        <w:t>SEM</w:t>
      </w:r>
      <w:r w:rsidR="00561789">
        <w:rPr>
          <w:rFonts w:eastAsia="Arial" w:cs="Times New Roman"/>
          <w:szCs w:val="24"/>
        </w:rPr>
        <w:t xml:space="preserve"> = 2.20, </w:t>
      </w:r>
      <w:r w:rsidR="00561789">
        <w:rPr>
          <w:rFonts w:eastAsia="Arial" w:cs="Times New Roman"/>
          <w:i/>
          <w:iCs/>
          <w:szCs w:val="24"/>
        </w:rPr>
        <w:t>p</w:t>
      </w:r>
      <w:r w:rsidR="00561789">
        <w:rPr>
          <w:rFonts w:eastAsia="Arial" w:cs="Times New Roman"/>
          <w:szCs w:val="24"/>
        </w:rPr>
        <w:t xml:space="preserve"> = .10,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.68)</w:t>
      </w:r>
      <w:r w:rsidR="00412AA4">
        <w:rPr>
          <w:rFonts w:eastAsia="Arial" w:cs="Times New Roman"/>
          <w:szCs w:val="24"/>
        </w:rPr>
        <w:t xml:space="preserve"> and relational group</w:t>
      </w:r>
      <w:r w:rsidR="00561789">
        <w:rPr>
          <w:rFonts w:eastAsia="Arial" w:cs="Times New Roman"/>
          <w:szCs w:val="24"/>
        </w:rPr>
        <w:t xml:space="preserve">, </w:t>
      </w:r>
      <w:r w:rsidR="00561789">
        <w:rPr>
          <w:rFonts w:eastAsia="Arial" w:cs="Times New Roman"/>
          <w:i/>
          <w:iCs/>
          <w:szCs w:val="24"/>
        </w:rPr>
        <w:t>t</w:t>
      </w:r>
      <w:r w:rsidR="00561789">
        <w:rPr>
          <w:rFonts w:eastAsia="Arial" w:cs="Times New Roman"/>
          <w:szCs w:val="24"/>
        </w:rPr>
        <w:t xml:space="preserve"> &lt; 1, </w:t>
      </w:r>
      <w:r w:rsidR="00561789">
        <w:rPr>
          <w:rFonts w:eastAsia="Arial" w:cs="Times New Roman"/>
          <w:i/>
          <w:iCs/>
          <w:szCs w:val="24"/>
        </w:rPr>
        <w:t>p</w:t>
      </w:r>
      <w:r w:rsidR="00561789" w:rsidRPr="00E14B73">
        <w:rPr>
          <w:rFonts w:eastAsia="Arial" w:cs="Times New Roman"/>
          <w:szCs w:val="24"/>
          <w:vertAlign w:val="subscript"/>
        </w:rPr>
        <w:t>BIC</w:t>
      </w:r>
      <w:r w:rsidR="00561789">
        <w:rPr>
          <w:rFonts w:eastAsia="Arial" w:cs="Times New Roman"/>
          <w:szCs w:val="24"/>
        </w:rPr>
        <w:t xml:space="preserve"> = .89</w:t>
      </w:r>
      <w:r w:rsidR="00412AA4">
        <w:rPr>
          <w:rFonts w:eastAsia="Arial" w:cs="Times New Roman"/>
          <w:szCs w:val="24"/>
        </w:rPr>
        <w:t>, but not for the read group</w:t>
      </w:r>
      <w:r w:rsidR="00561789">
        <w:rPr>
          <w:rFonts w:eastAsia="Arial" w:cs="Times New Roman"/>
          <w:szCs w:val="24"/>
        </w:rPr>
        <w:t xml:space="preserve">, in which an illusion of competence was found, </w:t>
      </w:r>
      <w:r w:rsidR="00561789">
        <w:rPr>
          <w:rFonts w:eastAsia="Arial" w:cs="Times New Roman"/>
          <w:i/>
          <w:iCs/>
          <w:szCs w:val="24"/>
        </w:rPr>
        <w:t>t</w:t>
      </w:r>
      <w:r w:rsidR="00561789">
        <w:rPr>
          <w:rFonts w:eastAsia="Arial" w:cs="Times New Roman"/>
          <w:szCs w:val="24"/>
        </w:rPr>
        <w:t xml:space="preserve">(69) = 3.36, </w:t>
      </w:r>
      <w:r w:rsidR="00561789">
        <w:rPr>
          <w:rFonts w:eastAsia="Arial" w:cs="Times New Roman"/>
          <w:i/>
          <w:iCs/>
          <w:szCs w:val="24"/>
        </w:rPr>
        <w:t>SEM</w:t>
      </w:r>
      <w:r w:rsidR="00561789">
        <w:rPr>
          <w:rFonts w:eastAsia="Arial" w:cs="Times New Roman"/>
          <w:szCs w:val="24"/>
        </w:rPr>
        <w:t xml:space="preserve"> = 2.92, </w:t>
      </w:r>
      <w:r w:rsidR="00561789">
        <w:rPr>
          <w:rFonts w:eastAsia="Arial" w:cs="Times New Roman"/>
          <w:i/>
          <w:iCs/>
          <w:szCs w:val="24"/>
        </w:rPr>
        <w:t>d</w:t>
      </w:r>
      <w:r w:rsidR="00561789">
        <w:rPr>
          <w:rFonts w:eastAsia="Arial" w:cs="Times New Roman"/>
          <w:szCs w:val="24"/>
        </w:rPr>
        <w:t xml:space="preserve"> = 0.48.</w:t>
      </w:r>
      <w:r w:rsidR="00412AA4">
        <w:rPr>
          <w:rFonts w:eastAsia="Arial" w:cs="Times New Roman"/>
          <w:szCs w:val="24"/>
        </w:rPr>
        <w:t xml:space="preserve"> </w:t>
      </w:r>
      <w:r w:rsidR="007008CA">
        <w:rPr>
          <w:rFonts w:eastAsia="Arial" w:cs="Times New Roman"/>
          <w:szCs w:val="24"/>
        </w:rPr>
        <w:t xml:space="preserve">Thus, relative to the read group item-specific and relational processing eliminated the illusion of competence, but only for unrelated </w:t>
      </w:r>
      <w:commentRangeStart w:id="478"/>
      <w:commentRangeStart w:id="479"/>
      <w:r w:rsidR="007008CA">
        <w:rPr>
          <w:rFonts w:eastAsia="Arial" w:cs="Times New Roman"/>
          <w:szCs w:val="24"/>
        </w:rPr>
        <w:t>pairs</w:t>
      </w:r>
      <w:commentRangeEnd w:id="478"/>
      <w:r w:rsidR="00CA5EF6">
        <w:rPr>
          <w:rStyle w:val="CommentReference"/>
        </w:rPr>
        <w:commentReference w:id="478"/>
      </w:r>
      <w:commentRangeEnd w:id="479"/>
      <w:r w:rsidR="00B5261D">
        <w:rPr>
          <w:rStyle w:val="CommentReference"/>
        </w:rPr>
        <w:commentReference w:id="479"/>
      </w:r>
      <w:r w:rsidR="007008CA">
        <w:rPr>
          <w:rFonts w:eastAsia="Arial" w:cs="Times New Roman"/>
          <w:szCs w:val="24"/>
        </w:rPr>
        <w:t xml:space="preserve">. </w:t>
      </w:r>
    </w:p>
    <w:p w14:paraId="2DE4AB98" w14:textId="43EB1889" w:rsidR="007B5266" w:rsidRPr="00820714" w:rsidRDefault="007B5266" w:rsidP="00704354">
      <w:pPr>
        <w:spacing w:after="160"/>
        <w:ind w:firstLine="720"/>
        <w:contextualSpacing/>
        <w:rPr>
          <w:rFonts w:eastAsia="Arial" w:cs="Times New Roman"/>
          <w:szCs w:val="24"/>
        </w:rPr>
      </w:pPr>
      <w:ins w:id="480" w:author="Nick Maxwell" w:date="2020-10-10T13:24:00Z">
        <w:r w:rsidRPr="007B5266">
          <w:rPr>
            <w:rFonts w:eastAsia="Arial" w:cs="Times New Roman"/>
            <w:szCs w:val="24"/>
            <w:highlight w:val="yellow"/>
            <w:rPrChange w:id="481" w:author="Nick Maxwell" w:date="2020-10-10T13:24:00Z">
              <w:rPr>
                <w:rFonts w:eastAsia="Arial" w:cs="Times New Roman"/>
                <w:szCs w:val="24"/>
              </w:rPr>
            </w:rPrChange>
          </w:rPr>
          <w:t>[CALIBRATION PLOTS HERE]</w:t>
        </w:r>
      </w:ins>
    </w:p>
    <w:p w14:paraId="74CB1934" w14:textId="4B80134B" w:rsidR="00F45CEB" w:rsidRPr="00E066C7" w:rsidRDefault="00F45CEB" w:rsidP="00E066C7">
      <w:pPr>
        <w:spacing w:after="160"/>
        <w:ind w:firstLine="720"/>
        <w:contextualSpacing/>
      </w:pPr>
    </w:p>
    <w:p w14:paraId="218F4DF0" w14:textId="5E2A7496" w:rsidR="000D5443" w:rsidRPr="00F40B49" w:rsidRDefault="000D5443" w:rsidP="00E14B73">
      <w:pPr>
        <w:spacing w:after="160"/>
        <w:ind w:left="5760"/>
        <w:rPr>
          <w:rFonts w:eastAsia="Arial" w:cs="Times New Roman"/>
          <w:szCs w:val="24"/>
        </w:rPr>
      </w:pPr>
      <w:r>
        <w:br w:type="page"/>
      </w:r>
    </w:p>
    <w:p w14:paraId="5840B0CA" w14:textId="170FB5A0" w:rsidR="00BA1918" w:rsidRDefault="00BA1918" w:rsidP="000D5443">
      <w:pPr>
        <w:jc w:val="center"/>
        <w:rPr>
          <w:b/>
          <w:bCs/>
        </w:rPr>
      </w:pPr>
      <w:r>
        <w:rPr>
          <w:b/>
          <w:bCs/>
        </w:rPr>
        <w:lastRenderedPageBreak/>
        <w:t>References</w:t>
      </w:r>
    </w:p>
    <w:p w14:paraId="50B7714C" w14:textId="2BF976CE" w:rsidR="00F37074" w:rsidRDefault="00BA1918" w:rsidP="00BA1918">
      <w:pPr>
        <w:ind w:left="720" w:hanging="720"/>
        <w:rPr>
          <w:ins w:id="482" w:author="Nick Maxwell" w:date="2020-10-09T16:46:00Z"/>
          <w:color w:val="000000" w:themeColor="text1"/>
          <w:shd w:val="clear" w:color="auto" w:fill="FFFFFF"/>
        </w:rPr>
      </w:pPr>
      <w:r w:rsidRPr="00DD55E4">
        <w:rPr>
          <w:color w:val="000000" w:themeColor="text1"/>
          <w:shd w:val="clear" w:color="auto" w:fill="FFFFFF"/>
        </w:rPr>
        <w:t xml:space="preserve">Nelson, D. L., </w:t>
      </w:r>
      <w:proofErr w:type="spellStart"/>
      <w:r w:rsidRPr="00DD55E4">
        <w:rPr>
          <w:color w:val="000000" w:themeColor="text1"/>
          <w:shd w:val="clear" w:color="auto" w:fill="FFFFFF"/>
        </w:rPr>
        <w:t>Mcevoy</w:t>
      </w:r>
      <w:proofErr w:type="spellEnd"/>
      <w:r w:rsidRPr="00DD55E4">
        <w:rPr>
          <w:color w:val="000000" w:themeColor="text1"/>
          <w:shd w:val="clear" w:color="auto" w:fill="FFFFFF"/>
        </w:rPr>
        <w:t>, C. L., &amp; Schreiber, T. A. (2004). The University of South Florida free association, rhyme, and word fragment norms. </w:t>
      </w:r>
      <w:r w:rsidRPr="00DD55E4">
        <w:rPr>
          <w:i/>
          <w:iCs/>
          <w:color w:val="000000" w:themeColor="text1"/>
        </w:rPr>
        <w:t>Behavior Research Methods, Instruments, &amp; Computers</w:t>
      </w:r>
      <w:r w:rsidRPr="00DD55E4">
        <w:rPr>
          <w:color w:val="000000" w:themeColor="text1"/>
          <w:shd w:val="clear" w:color="auto" w:fill="FFFFFF"/>
        </w:rPr>
        <w:t>, </w:t>
      </w:r>
      <w:r w:rsidRPr="00DD55E4">
        <w:rPr>
          <w:i/>
          <w:iCs/>
          <w:color w:val="000000" w:themeColor="text1"/>
        </w:rPr>
        <w:t>36</w:t>
      </w:r>
      <w:r w:rsidRPr="00DD55E4">
        <w:rPr>
          <w:color w:val="000000" w:themeColor="text1"/>
          <w:shd w:val="clear" w:color="auto" w:fill="FFFFFF"/>
        </w:rPr>
        <w:t xml:space="preserve">(3), 402–407. </w:t>
      </w:r>
      <w:proofErr w:type="spellStart"/>
      <w:r w:rsidRPr="00DD55E4">
        <w:rPr>
          <w:color w:val="000000" w:themeColor="text1"/>
          <w:shd w:val="clear" w:color="auto" w:fill="FFFFFF"/>
        </w:rPr>
        <w:t>doi</w:t>
      </w:r>
      <w:proofErr w:type="spellEnd"/>
      <w:r w:rsidRPr="00DD55E4">
        <w:rPr>
          <w:color w:val="000000" w:themeColor="text1"/>
          <w:shd w:val="clear" w:color="auto" w:fill="FFFFFF"/>
        </w:rPr>
        <w:t>: 10.3758/bf03195588</w:t>
      </w:r>
    </w:p>
    <w:p w14:paraId="1C4F7BC7" w14:textId="77777777" w:rsidR="00F37074" w:rsidRDefault="00F37074">
      <w:pPr>
        <w:rPr>
          <w:ins w:id="483" w:author="Nick Maxwell" w:date="2020-10-09T16:46:00Z"/>
          <w:color w:val="000000" w:themeColor="text1"/>
          <w:shd w:val="clear" w:color="auto" w:fill="FFFFFF"/>
        </w:rPr>
      </w:pPr>
      <w:ins w:id="484" w:author="Nick Maxwell" w:date="2020-10-09T16:46:00Z">
        <w:r>
          <w:rPr>
            <w:color w:val="000000" w:themeColor="text1"/>
            <w:shd w:val="clear" w:color="auto" w:fill="FFFFFF"/>
          </w:rPr>
          <w:br w:type="page"/>
        </w:r>
      </w:ins>
    </w:p>
    <w:p w14:paraId="29152A03" w14:textId="370977F7" w:rsidR="00BA1918" w:rsidRDefault="00F37074" w:rsidP="00BA1918">
      <w:pPr>
        <w:ind w:left="720" w:hanging="720"/>
        <w:rPr>
          <w:ins w:id="485" w:author="Nick Maxwell" w:date="2020-10-09T16:46:00Z"/>
          <w:color w:val="000000" w:themeColor="text1"/>
          <w:shd w:val="clear" w:color="auto" w:fill="FFFFFF"/>
        </w:rPr>
      </w:pPr>
      <w:ins w:id="486" w:author="Nick Maxwell" w:date="2020-10-09T16:46:00Z">
        <w:r>
          <w:rPr>
            <w:color w:val="000000" w:themeColor="text1"/>
            <w:shd w:val="clear" w:color="auto" w:fill="FFFFFF"/>
          </w:rPr>
          <w:lastRenderedPageBreak/>
          <w:t>[TABLES START HERE]</w:t>
        </w:r>
      </w:ins>
    </w:p>
    <w:p w14:paraId="014C0757" w14:textId="71A1C347" w:rsidR="00F37074" w:rsidRDefault="00F37074" w:rsidP="00BA1918">
      <w:pPr>
        <w:ind w:left="720" w:hanging="720"/>
        <w:rPr>
          <w:ins w:id="487" w:author="Nick Maxwell" w:date="2020-10-09T16:46:00Z"/>
          <w:color w:val="000000" w:themeColor="text1"/>
          <w:shd w:val="clear" w:color="auto" w:fill="FFFFFF"/>
        </w:rPr>
      </w:pPr>
    </w:p>
    <w:p w14:paraId="65CD693C" w14:textId="77777777" w:rsidR="00F37074" w:rsidRDefault="00F37074">
      <w:pPr>
        <w:rPr>
          <w:ins w:id="488" w:author="Nick Maxwell" w:date="2020-10-09T16:46:00Z"/>
          <w:color w:val="000000" w:themeColor="text1"/>
          <w:shd w:val="clear" w:color="auto" w:fill="FFFFFF"/>
        </w:rPr>
      </w:pPr>
      <w:ins w:id="489" w:author="Nick Maxwell" w:date="2020-10-09T16:46:00Z">
        <w:r>
          <w:rPr>
            <w:color w:val="000000" w:themeColor="text1"/>
            <w:shd w:val="clear" w:color="auto" w:fill="FFFFFF"/>
          </w:rPr>
          <w:br w:type="page"/>
        </w:r>
      </w:ins>
    </w:p>
    <w:p w14:paraId="24627EA8" w14:textId="57C5724A" w:rsidR="00F37074" w:rsidRDefault="00F37074" w:rsidP="00BA1918">
      <w:pPr>
        <w:ind w:left="720" w:hanging="720"/>
        <w:rPr>
          <w:ins w:id="490" w:author="Nick Maxwell" w:date="2020-10-10T13:39:00Z"/>
          <w:color w:val="000000" w:themeColor="text1"/>
          <w:shd w:val="clear" w:color="auto" w:fill="FFFFFF"/>
        </w:rPr>
      </w:pPr>
      <w:commentRangeStart w:id="491"/>
      <w:ins w:id="492" w:author="Nick Maxwell" w:date="2020-10-09T16:46:00Z">
        <w:r>
          <w:rPr>
            <w:color w:val="000000" w:themeColor="text1"/>
            <w:shd w:val="clear" w:color="auto" w:fill="FFFFFF"/>
          </w:rPr>
          <w:lastRenderedPageBreak/>
          <w:t>[</w:t>
        </w:r>
      </w:ins>
      <w:ins w:id="493" w:author="Nick Maxwell" w:date="2020-10-10T13:39:00Z">
        <w:r w:rsidR="00FB4F9B">
          <w:rPr>
            <w:color w:val="000000" w:themeColor="text1"/>
            <w:shd w:val="clear" w:color="auto" w:fill="FFFFFF"/>
          </w:rPr>
          <w:t>EX 1 BAR CHART HERE</w:t>
        </w:r>
      </w:ins>
      <w:ins w:id="494" w:author="Nick Maxwell" w:date="2020-10-09T16:46:00Z">
        <w:r>
          <w:rPr>
            <w:color w:val="000000" w:themeColor="text1"/>
            <w:shd w:val="clear" w:color="auto" w:fill="FFFFFF"/>
          </w:rPr>
          <w:t>]</w:t>
        </w:r>
      </w:ins>
      <w:commentRangeEnd w:id="491"/>
      <w:ins w:id="495" w:author="Nick Maxwell" w:date="2020-10-10T14:15:00Z">
        <w:r w:rsidR="009D3809">
          <w:rPr>
            <w:rStyle w:val="CommentReference"/>
          </w:rPr>
          <w:commentReference w:id="491"/>
        </w:r>
      </w:ins>
    </w:p>
    <w:p w14:paraId="4CBE66C9" w14:textId="3F7A080F" w:rsidR="00FB4F9B" w:rsidRDefault="00FB4F9B">
      <w:pPr>
        <w:rPr>
          <w:ins w:id="496" w:author="Nick Maxwell" w:date="2020-10-10T13:39:00Z"/>
          <w:color w:val="000000" w:themeColor="text1"/>
          <w:shd w:val="clear" w:color="auto" w:fill="FFFFFF"/>
        </w:rPr>
      </w:pPr>
      <w:ins w:id="497" w:author="Nick Maxwell" w:date="2020-10-10T13:39:00Z">
        <w:r>
          <w:rPr>
            <w:color w:val="000000" w:themeColor="text1"/>
            <w:shd w:val="clear" w:color="auto" w:fill="FFFFFF"/>
          </w:rPr>
          <w:br w:type="page"/>
        </w:r>
      </w:ins>
    </w:p>
    <w:p w14:paraId="09BB3478" w14:textId="77777777" w:rsidR="00640509" w:rsidRDefault="00640509">
      <w:pPr>
        <w:rPr>
          <w:ins w:id="498" w:author="Nick Maxwell" w:date="2020-10-10T14:07:00Z"/>
          <w:color w:val="000000" w:themeColor="text1"/>
          <w:shd w:val="clear" w:color="auto" w:fill="FFFFFF"/>
        </w:rPr>
      </w:pPr>
      <w:ins w:id="499" w:author="Nick Maxwell" w:date="2020-10-10T14:07:00Z">
        <w:r>
          <w:rPr>
            <w:noProof/>
          </w:rPr>
          <w:lastRenderedPageBreak/>
          <w:drawing>
            <wp:inline distT="0" distB="0" distL="0" distR="0" wp14:anchorId="6526517D" wp14:editId="18F67A41">
              <wp:extent cx="5943600" cy="43224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4A8E8B1B" w14:textId="5FB94183" w:rsidR="00A3201F" w:rsidRPr="00A3201F" w:rsidRDefault="00640509" w:rsidP="00A3201F">
      <w:pPr>
        <w:spacing w:line="240" w:lineRule="auto"/>
        <w:rPr>
          <w:ins w:id="500" w:author="Nick Maxwell" w:date="2020-10-10T14:12:00Z"/>
          <w:rFonts w:cs="Times New Roman"/>
          <w:szCs w:val="24"/>
        </w:rPr>
      </w:pPr>
      <w:ins w:id="501" w:author="Nick Maxwell" w:date="2020-10-10T14:08:00Z">
        <w:r>
          <w:rPr>
            <w:i/>
            <w:iCs/>
          </w:rPr>
          <w:t xml:space="preserve">Figure </w:t>
        </w:r>
        <w:r>
          <w:rPr>
            <w:i/>
            <w:iCs/>
          </w:rPr>
          <w:t>2</w:t>
        </w:r>
        <w:r>
          <w:rPr>
            <w:i/>
            <w:iCs/>
          </w:rPr>
          <w:t>.</w:t>
        </w:r>
        <w:r>
          <w:t xml:space="preserve"> </w:t>
        </w:r>
      </w:ins>
      <w:bookmarkStart w:id="502" w:name="_Hlk53231618"/>
      <w:ins w:id="503" w:author="Nick Maxwell" w:date="2020-10-10T14:12:00Z">
        <w:r w:rsidR="00A3201F" w:rsidRPr="00A3201F">
          <w:rPr>
            <w:rFonts w:cs="Times New Roman"/>
            <w:szCs w:val="24"/>
          </w:rPr>
          <w:t>Calibration plots as a function of pair type in Experiment 1</w:t>
        </w:r>
        <w:r w:rsidR="00A3201F">
          <w:rPr>
            <w:rFonts w:cs="Times New Roman"/>
            <w:szCs w:val="24"/>
          </w:rPr>
          <w:t xml:space="preserve"> for participants in the read group</w:t>
        </w:r>
        <w:r w:rsidR="00A3201F" w:rsidRPr="00A3201F">
          <w:rPr>
            <w:rFonts w:cs="Times New Roman"/>
            <w:szCs w:val="24"/>
          </w:rPr>
          <w:t xml:space="preserve">. Dashed lines indicate perfect calibration between JOL ratings and proportion of correct cued-recall. Overconﬁdence is represented by points falling below the calibration line. Data were smoothed over three adjacent JOL ratings. Bars represent 95% conﬁdence interval. </w:t>
        </w:r>
        <w:bookmarkEnd w:id="502"/>
      </w:ins>
    </w:p>
    <w:p w14:paraId="79284B1A" w14:textId="597B6C24" w:rsidR="00640509" w:rsidRPr="007008CA" w:rsidRDefault="00640509" w:rsidP="00640509">
      <w:pPr>
        <w:spacing w:line="240" w:lineRule="auto"/>
        <w:ind w:right="-720"/>
        <w:rPr>
          <w:ins w:id="504" w:author="Nick Maxwell" w:date="2020-10-10T14:08:00Z"/>
        </w:rPr>
      </w:pPr>
      <w:del w:id="505" w:author="Nick Maxwell" w:date="2020-10-10T14:12:00Z">
        <w:r w:rsidRPr="00290DE9" w:rsidDel="00A3201F">
          <w:rPr>
            <w:highlight w:val="yellow"/>
          </w:rPr>
          <w:delText>[WORDS HERE]</w:delText>
        </w:r>
      </w:del>
    </w:p>
    <w:p w14:paraId="6B9DC35C" w14:textId="2E518DD7" w:rsidR="00FB4F9B" w:rsidRDefault="00FB4F9B">
      <w:pPr>
        <w:rPr>
          <w:ins w:id="506" w:author="Nick Maxwell" w:date="2020-10-10T13:40:00Z"/>
          <w:color w:val="000000" w:themeColor="text1"/>
          <w:shd w:val="clear" w:color="auto" w:fill="FFFFFF"/>
        </w:rPr>
      </w:pPr>
      <w:ins w:id="507" w:author="Nick Maxwell" w:date="2020-10-10T13:40:00Z">
        <w:r>
          <w:rPr>
            <w:color w:val="000000" w:themeColor="text1"/>
            <w:shd w:val="clear" w:color="auto" w:fill="FFFFFF"/>
          </w:rPr>
          <w:br w:type="page"/>
        </w:r>
      </w:ins>
    </w:p>
    <w:p w14:paraId="5DB2696E" w14:textId="77777777" w:rsidR="00072CFA" w:rsidRDefault="00072CFA">
      <w:pPr>
        <w:rPr>
          <w:ins w:id="508" w:author="Nick Maxwell" w:date="2020-10-10T14:07:00Z"/>
          <w:color w:val="000000" w:themeColor="text1"/>
          <w:shd w:val="clear" w:color="auto" w:fill="FFFFFF"/>
        </w:rPr>
      </w:pPr>
      <w:ins w:id="509" w:author="Nick Maxwell" w:date="2020-10-10T14:06:00Z">
        <w:r>
          <w:rPr>
            <w:noProof/>
          </w:rPr>
          <w:lastRenderedPageBreak/>
          <w:drawing>
            <wp:inline distT="0" distB="0" distL="0" distR="0" wp14:anchorId="15343FF4" wp14:editId="3B66BA1B">
              <wp:extent cx="5943600" cy="4322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2C2C96A5" w14:textId="4F66DC15" w:rsidR="00072CFA" w:rsidRPr="007008CA" w:rsidRDefault="00072CFA" w:rsidP="00072CFA">
      <w:pPr>
        <w:spacing w:line="240" w:lineRule="auto"/>
        <w:ind w:right="-720"/>
        <w:rPr>
          <w:ins w:id="510" w:author="Nick Maxwell" w:date="2020-10-10T14:07:00Z"/>
        </w:rPr>
      </w:pPr>
      <w:bookmarkStart w:id="511" w:name="_Hlk53231336"/>
      <w:ins w:id="512" w:author="Nick Maxwell" w:date="2020-10-10T14:07:00Z">
        <w:r>
          <w:rPr>
            <w:i/>
            <w:iCs/>
          </w:rPr>
          <w:t xml:space="preserve">Figure </w:t>
        </w:r>
        <w:r>
          <w:rPr>
            <w:i/>
            <w:iCs/>
          </w:rPr>
          <w:t>3</w:t>
        </w:r>
        <w:r>
          <w:rPr>
            <w:i/>
            <w:iCs/>
          </w:rPr>
          <w:t>.</w:t>
        </w:r>
        <w:r>
          <w:t xml:space="preserve"> </w:t>
        </w:r>
      </w:ins>
      <w:ins w:id="513" w:author="Nick Maxwell" w:date="2020-10-10T14:13:00Z">
        <w:r w:rsidR="00A3201F" w:rsidRPr="00A3201F">
          <w:rPr>
            <w:rFonts w:cs="Times New Roman"/>
            <w:szCs w:val="24"/>
          </w:rPr>
          <w:t>Calibration plots as a function of pair type in Experiment 1</w:t>
        </w:r>
        <w:r w:rsidR="00A3201F">
          <w:rPr>
            <w:rFonts w:cs="Times New Roman"/>
            <w:szCs w:val="24"/>
          </w:rPr>
          <w:t xml:space="preserve"> for participants in the </w:t>
        </w:r>
        <w:r w:rsidR="00A3201F">
          <w:rPr>
            <w:rFonts w:cs="Times New Roman"/>
            <w:szCs w:val="24"/>
          </w:rPr>
          <w:t>item-specific encoding</w:t>
        </w:r>
        <w:r w:rsidR="00A3201F">
          <w:rPr>
            <w:rFonts w:cs="Times New Roman"/>
            <w:szCs w:val="24"/>
          </w:rPr>
          <w:t xml:space="preserve"> group</w:t>
        </w:r>
        <w:r w:rsidR="00A3201F"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bookmarkEnd w:id="511"/>
    <w:p w14:paraId="61D922D8" w14:textId="73173E00" w:rsidR="00FB4F9B" w:rsidRDefault="00FB4F9B">
      <w:pPr>
        <w:rPr>
          <w:ins w:id="514" w:author="Nick Maxwell" w:date="2020-10-10T13:40:00Z"/>
          <w:color w:val="000000" w:themeColor="text1"/>
          <w:shd w:val="clear" w:color="auto" w:fill="FFFFFF"/>
        </w:rPr>
      </w:pPr>
      <w:ins w:id="515" w:author="Nick Maxwell" w:date="2020-10-10T13:40:00Z">
        <w:r>
          <w:rPr>
            <w:color w:val="000000" w:themeColor="text1"/>
            <w:shd w:val="clear" w:color="auto" w:fill="FFFFFF"/>
          </w:rPr>
          <w:br w:type="page"/>
        </w:r>
      </w:ins>
    </w:p>
    <w:p w14:paraId="6D2EE6E0" w14:textId="77777777" w:rsidR="00640509" w:rsidRDefault="00640509">
      <w:pPr>
        <w:rPr>
          <w:ins w:id="516" w:author="Nick Maxwell" w:date="2020-10-10T14:09:00Z"/>
          <w:color w:val="000000" w:themeColor="text1"/>
          <w:shd w:val="clear" w:color="auto" w:fill="FFFFFF"/>
        </w:rPr>
      </w:pPr>
      <w:ins w:id="517" w:author="Nick Maxwell" w:date="2020-10-10T14:09:00Z">
        <w:r>
          <w:rPr>
            <w:noProof/>
          </w:rPr>
          <w:lastRenderedPageBreak/>
          <w:drawing>
            <wp:inline distT="0" distB="0" distL="0" distR="0" wp14:anchorId="691922A2" wp14:editId="34EEC2BE">
              <wp:extent cx="5943600" cy="43224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322445"/>
                      </a:xfrm>
                      <a:prstGeom prst="rect">
                        <a:avLst/>
                      </a:prstGeom>
                      <a:noFill/>
                      <a:ln>
                        <a:noFill/>
                      </a:ln>
                    </pic:spPr>
                  </pic:pic>
                </a:graphicData>
              </a:graphic>
            </wp:inline>
          </w:drawing>
        </w:r>
      </w:ins>
    </w:p>
    <w:p w14:paraId="7B8ACC49" w14:textId="3D466BB5" w:rsidR="00640509" w:rsidRPr="007008CA" w:rsidRDefault="00640509" w:rsidP="00640509">
      <w:pPr>
        <w:spacing w:line="240" w:lineRule="auto"/>
        <w:ind w:right="-720"/>
        <w:rPr>
          <w:ins w:id="518" w:author="Nick Maxwell" w:date="2020-10-10T14:10:00Z"/>
        </w:rPr>
      </w:pPr>
      <w:ins w:id="519" w:author="Nick Maxwell" w:date="2020-10-10T14:10:00Z">
        <w:r>
          <w:rPr>
            <w:i/>
            <w:iCs/>
          </w:rPr>
          <w:t xml:space="preserve">Figure </w:t>
        </w:r>
        <w:r>
          <w:rPr>
            <w:i/>
            <w:iCs/>
          </w:rPr>
          <w:t>4</w:t>
        </w:r>
        <w:r>
          <w:rPr>
            <w:i/>
            <w:iCs/>
          </w:rPr>
          <w:t>.</w:t>
        </w:r>
        <w:r>
          <w:t xml:space="preserve"> </w:t>
        </w:r>
      </w:ins>
      <w:ins w:id="520" w:author="Nick Maxwell" w:date="2020-10-10T14:13:00Z">
        <w:r w:rsidR="00A3201F" w:rsidRPr="00A3201F">
          <w:rPr>
            <w:rFonts w:cs="Times New Roman"/>
            <w:szCs w:val="24"/>
          </w:rPr>
          <w:t>Calibration plots as a function of pair type in Experiment 1</w:t>
        </w:r>
        <w:r w:rsidR="00A3201F">
          <w:rPr>
            <w:rFonts w:cs="Times New Roman"/>
            <w:szCs w:val="24"/>
          </w:rPr>
          <w:t xml:space="preserve"> for participants in the </w:t>
        </w:r>
        <w:r w:rsidR="00A3201F">
          <w:rPr>
            <w:rFonts w:cs="Times New Roman"/>
            <w:szCs w:val="24"/>
          </w:rPr>
          <w:t>relational encoding</w:t>
        </w:r>
        <w:r w:rsidR="00A3201F">
          <w:rPr>
            <w:rFonts w:cs="Times New Roman"/>
            <w:szCs w:val="24"/>
          </w:rPr>
          <w:t xml:space="preserve"> group</w:t>
        </w:r>
        <w:r w:rsidR="00A3201F" w:rsidRPr="00A3201F">
          <w:rPr>
            <w:rFonts w:cs="Times New Roman"/>
            <w:szCs w:val="24"/>
          </w:rPr>
          <w:t>. Dashed lines indicate perfect calibration between JOL ratings and proportion of correct cued-recall. Overconﬁdence is represented by points falling below the calibration line. Data were smoothed over three adjacent JOL ratings. Bars represent 95% conﬁdence interval.</w:t>
        </w:r>
      </w:ins>
    </w:p>
    <w:p w14:paraId="6D0B5334" w14:textId="03E7C2F5" w:rsidR="00FB4F9B" w:rsidRDefault="00FB4F9B">
      <w:pPr>
        <w:rPr>
          <w:ins w:id="521" w:author="Nick Maxwell" w:date="2020-10-10T13:41:00Z"/>
          <w:color w:val="000000" w:themeColor="text1"/>
          <w:shd w:val="clear" w:color="auto" w:fill="FFFFFF"/>
        </w:rPr>
      </w:pPr>
      <w:ins w:id="522" w:author="Nick Maxwell" w:date="2020-10-10T13:41:00Z">
        <w:r>
          <w:rPr>
            <w:color w:val="000000" w:themeColor="text1"/>
            <w:shd w:val="clear" w:color="auto" w:fill="FFFFFF"/>
          </w:rPr>
          <w:br w:type="page"/>
        </w:r>
      </w:ins>
    </w:p>
    <w:p w14:paraId="6A7347EF" w14:textId="58E951FD" w:rsidR="00FB4F9B" w:rsidRDefault="00FB4F9B" w:rsidP="00BA1918">
      <w:pPr>
        <w:ind w:left="720" w:hanging="720"/>
        <w:rPr>
          <w:color w:val="000000" w:themeColor="text1"/>
          <w:shd w:val="clear" w:color="auto" w:fill="FFFFFF"/>
        </w:rPr>
      </w:pPr>
      <w:ins w:id="523" w:author="Nick Maxwell" w:date="2020-10-10T13:41:00Z">
        <w:r>
          <w:rPr>
            <w:noProof/>
          </w:rPr>
          <w:lastRenderedPageBreak/>
          <w:drawing>
            <wp:inline distT="0" distB="0" distL="0" distR="0" wp14:anchorId="474187D4" wp14:editId="512DD588">
              <wp:extent cx="6191250" cy="35518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r="12845"/>
                      <a:stretch/>
                    </pic:blipFill>
                    <pic:spPr bwMode="auto">
                      <a:xfrm>
                        <a:off x="0" y="0"/>
                        <a:ext cx="6214552" cy="3565242"/>
                      </a:xfrm>
                      <a:prstGeom prst="rect">
                        <a:avLst/>
                      </a:prstGeom>
                      <a:noFill/>
                      <a:ln>
                        <a:noFill/>
                      </a:ln>
                      <a:extLst>
                        <a:ext uri="{53640926-AAD7-44D8-BBD7-CCE9431645EC}">
                          <a14:shadowObscured xmlns:a14="http://schemas.microsoft.com/office/drawing/2010/main"/>
                        </a:ext>
                      </a:extLst>
                    </pic:spPr>
                  </pic:pic>
                </a:graphicData>
              </a:graphic>
            </wp:inline>
          </w:drawing>
        </w:r>
      </w:ins>
    </w:p>
    <w:p w14:paraId="336FFDA5" w14:textId="70DA485B" w:rsidR="00FB4F9B" w:rsidRPr="007008CA" w:rsidRDefault="00FB4F9B" w:rsidP="00FB4F9B">
      <w:pPr>
        <w:spacing w:line="240" w:lineRule="auto"/>
        <w:ind w:right="-720"/>
        <w:rPr>
          <w:ins w:id="524" w:author="Nick Maxwell" w:date="2020-10-10T13:42:00Z"/>
        </w:rPr>
      </w:pPr>
      <w:bookmarkStart w:id="525" w:name="_Hlk53231249"/>
      <w:ins w:id="526" w:author="Nick Maxwell" w:date="2020-10-10T13:42:00Z">
        <w:r>
          <w:rPr>
            <w:i/>
            <w:iCs/>
          </w:rPr>
          <w:t xml:space="preserve">Figure </w:t>
        </w:r>
      </w:ins>
      <w:ins w:id="527" w:author="Nick Maxwell" w:date="2020-10-10T13:43:00Z">
        <w:r>
          <w:rPr>
            <w:i/>
            <w:iCs/>
          </w:rPr>
          <w:t>5</w:t>
        </w:r>
      </w:ins>
      <w:ins w:id="528" w:author="Nick Maxwell" w:date="2020-10-10T13:42:00Z">
        <w:r>
          <w:rPr>
            <w:i/>
            <w:iCs/>
          </w:rPr>
          <w:t>.</w:t>
        </w:r>
        <w:r>
          <w:t xml:space="preserve"> </w:t>
        </w:r>
      </w:ins>
      <w:ins w:id="529" w:author="Nick Maxwell" w:date="2020-10-10T14:14:00Z">
        <w:r w:rsidR="009D3809">
          <w:t xml:space="preserve">Sample data illustrating the illusion of competence </w:t>
        </w:r>
      </w:ins>
      <w:ins w:id="530" w:author="Nick Maxwell" w:date="2020-10-10T14:15:00Z">
        <w:r w:rsidR="009D3809">
          <w:t xml:space="preserve">for backward, symmetrical, and unrelated study pairs. This graph was </w:t>
        </w:r>
      </w:ins>
      <w:ins w:id="531" w:author="Nick Maxwell" w:date="2020-10-10T14:14:00Z">
        <w:r w:rsidR="009D3809">
          <w:t>provided to participants in the Experiment 2 warning group. Data pattern is modeled</w:t>
        </w:r>
      </w:ins>
      <w:ins w:id="532" w:author="Nick Maxwell" w:date="2020-10-10T14:15:00Z">
        <w:r w:rsidR="009D3809">
          <w:t xml:space="preserve"> after Maxwell and Huff (in press).</w:t>
        </w:r>
      </w:ins>
    </w:p>
    <w:bookmarkEnd w:id="525"/>
    <w:p w14:paraId="4A6366E6" w14:textId="32DDD6BA" w:rsidR="00DD55E4" w:rsidRDefault="00DD55E4">
      <w:pPr>
        <w:rPr>
          <w:ins w:id="533" w:author="Nick Maxwell" w:date="2020-10-10T13:42:00Z"/>
          <w:color w:val="000000" w:themeColor="text1"/>
          <w:shd w:val="clear" w:color="auto" w:fill="FFFFFF"/>
        </w:rPr>
      </w:pPr>
      <w:del w:id="534" w:author="Nick Maxwell" w:date="2020-10-10T13:42:00Z">
        <w:r w:rsidDel="00FB4F9B">
          <w:rPr>
            <w:color w:val="000000" w:themeColor="text1"/>
            <w:shd w:val="clear" w:color="auto" w:fill="FFFFFF"/>
          </w:rPr>
          <w:br w:type="page"/>
        </w:r>
      </w:del>
    </w:p>
    <w:p w14:paraId="46549B8D" w14:textId="36E04E09" w:rsidR="00FB4F9B" w:rsidRDefault="00FB4F9B">
      <w:pPr>
        <w:rPr>
          <w:color w:val="000000" w:themeColor="text1"/>
          <w:shd w:val="clear" w:color="auto" w:fill="FFFFFF"/>
        </w:rPr>
      </w:pPr>
      <w:ins w:id="535" w:author="Nick Maxwell" w:date="2020-10-10T13:42:00Z">
        <w:r>
          <w:rPr>
            <w:color w:val="000000" w:themeColor="text1"/>
            <w:shd w:val="clear" w:color="auto" w:fill="FFFFFF"/>
          </w:rPr>
          <w:br w:type="page"/>
        </w:r>
      </w:ins>
    </w:p>
    <w:p w14:paraId="183416BF" w14:textId="6A1FE4DE" w:rsidR="008354C8" w:rsidRDefault="00B366B1" w:rsidP="00123352">
      <w:pPr>
        <w:spacing w:line="240" w:lineRule="auto"/>
        <w:ind w:left="-720" w:right="-720"/>
        <w:rPr>
          <w:b/>
          <w:bCs/>
          <w:color w:val="000000" w:themeColor="text1"/>
        </w:rPr>
      </w:pPr>
      <w:r w:rsidRPr="00B366B1">
        <w:rPr>
          <w:b/>
          <w:bCs/>
          <w:noProof/>
          <w:color w:val="000000" w:themeColor="text1"/>
        </w:rPr>
        <w:lastRenderedPageBreak/>
        <mc:AlternateContent>
          <mc:Choice Requires="wps">
            <w:drawing>
              <wp:anchor distT="45720" distB="45720" distL="114300" distR="114300" simplePos="0" relativeHeight="251659264" behindDoc="0" locked="0" layoutInCell="1" allowOverlap="1" wp14:anchorId="5C3ABDD5" wp14:editId="70F5D793">
                <wp:simplePos x="0" y="0"/>
                <wp:positionH relativeFrom="column">
                  <wp:posOffset>-998220</wp:posOffset>
                </wp:positionH>
                <wp:positionV relativeFrom="paragraph">
                  <wp:posOffset>833120</wp:posOffset>
                </wp:positionV>
                <wp:extent cx="1031875" cy="214630"/>
                <wp:effectExtent l="8573" t="0" r="5397" b="5398"/>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30A54833" w14:textId="1520750D" w:rsidR="00A26CB8" w:rsidRPr="00A26F41" w:rsidRDefault="00A26CB8" w:rsidP="00B366B1">
                            <w:pPr>
                              <w:jc w:val="center"/>
                              <w:rPr>
                                <w:rFonts w:asciiTheme="minorHAnsi" w:hAnsiTheme="minorHAnsi" w:cstheme="minorHAnsi"/>
                                <w:b/>
                                <w:bCs/>
                                <w:sz w:val="16"/>
                                <w:szCs w:val="16"/>
                                <w:rPrChange w:id="536"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537" w:author="Mark Huff" w:date="2020-10-08T10:59:00Z">
                                  <w:rPr>
                                    <w:rFonts w:asciiTheme="majorHAnsi" w:hAnsiTheme="majorHAnsi" w:cstheme="majorHAnsi"/>
                                    <w:b/>
                                    <w:bCs/>
                                    <w:sz w:val="16"/>
                                    <w:szCs w:val="16"/>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3ABDD5" id="_x0000_t202" coordsize="21600,21600" o:spt="202" path="m,l,21600r21600,l21600,xe">
                <v:stroke joinstyle="miter"/>
                <v:path gradientshapeok="t" o:connecttype="rect"/>
              </v:shapetype>
              <v:shape id="Text Box 2" o:spid="_x0000_s1026" type="#_x0000_t202" style="position:absolute;left:0;text-align:left;margin-left:-78.6pt;margin-top:65.6pt;width:81.25pt;height:16.9pt;rotation:-90;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" stroked="f">
                <v:textbox>
                  <w:txbxContent>
                    <w:p w14:paraId="30A54833" w14:textId="1520750D" w:rsidR="00A26CB8" w:rsidRPr="00A26F41" w:rsidRDefault="00A26CB8" w:rsidP="00B366B1">
                      <w:pPr>
                        <w:jc w:val="center"/>
                        <w:rPr>
                          <w:rFonts w:asciiTheme="minorHAnsi" w:hAnsiTheme="minorHAnsi" w:cstheme="minorHAnsi"/>
                          <w:b/>
                          <w:bCs/>
                          <w:sz w:val="16"/>
                          <w:szCs w:val="16"/>
                          <w:rPrChange w:id="538"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539" w:author="Mark Huff" w:date="2020-10-08T10:59:00Z">
                            <w:rPr>
                              <w:rFonts w:asciiTheme="majorHAnsi" w:hAnsiTheme="majorHAnsi" w:cstheme="majorHAnsi"/>
                              <w:b/>
                              <w:bCs/>
                              <w:sz w:val="16"/>
                              <w:szCs w:val="16"/>
                            </w:rPr>
                          </w:rPrChange>
                        </w:rPr>
                        <w:t>Mean % JOL/Recall</w:t>
                      </w:r>
                    </w:p>
                  </w:txbxContent>
                </v:textbox>
                <w10:wrap type="square"/>
              </v:shape>
            </w:pict>
          </mc:Fallback>
        </mc:AlternateContent>
      </w:r>
      <w:r w:rsidR="00123352">
        <w:rPr>
          <w:b/>
          <w:bCs/>
          <w:noProof/>
          <w:color w:val="000000" w:themeColor="text1"/>
        </w:rPr>
        <w:drawing>
          <wp:inline distT="0" distB="0" distL="0" distR="0" wp14:anchorId="19F74211" wp14:editId="79D89EE8">
            <wp:extent cx="3355848" cy="2011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color w:val="000000" w:themeColor="text1"/>
        </w:rPr>
        <w:t xml:space="preserve">   </w:t>
      </w:r>
      <w:r w:rsidR="00123352">
        <w:rPr>
          <w:b/>
          <w:bCs/>
          <w:noProof/>
          <w:color w:val="000000" w:themeColor="text1"/>
        </w:rPr>
        <w:drawing>
          <wp:inline distT="0" distB="0" distL="0" distR="0" wp14:anchorId="2450CB8D" wp14:editId="06551CED">
            <wp:extent cx="3364992" cy="201168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64992" cy="2011680"/>
                    </a:xfrm>
                    <a:prstGeom prst="rect">
                      <a:avLst/>
                    </a:prstGeom>
                    <a:noFill/>
                  </pic:spPr>
                </pic:pic>
              </a:graphicData>
            </a:graphic>
          </wp:inline>
        </w:drawing>
      </w:r>
    </w:p>
    <w:p w14:paraId="649C036B" w14:textId="057CB8D6" w:rsidR="00B366B1" w:rsidRDefault="00B366B1" w:rsidP="00123352">
      <w:pPr>
        <w:spacing w:line="240" w:lineRule="auto"/>
        <w:ind w:left="-720" w:right="-720"/>
        <w:rPr>
          <w:b/>
          <w:bCs/>
          <w:color w:val="000000" w:themeColor="text1"/>
        </w:rPr>
      </w:pPr>
    </w:p>
    <w:p w14:paraId="0CC24B8D" w14:textId="14D90E88" w:rsidR="00E66C88" w:rsidRDefault="00B366B1" w:rsidP="00E66C88">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1312" behindDoc="0" locked="0" layoutInCell="1" allowOverlap="1" wp14:anchorId="2F7CB21D" wp14:editId="66BE4826">
                <wp:simplePos x="0" y="0"/>
                <wp:positionH relativeFrom="column">
                  <wp:posOffset>-1000125</wp:posOffset>
                </wp:positionH>
                <wp:positionV relativeFrom="paragraph">
                  <wp:posOffset>844550</wp:posOffset>
                </wp:positionV>
                <wp:extent cx="1031875" cy="214630"/>
                <wp:effectExtent l="8573" t="0" r="5397" b="5398"/>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05376621" w14:textId="77777777" w:rsidR="00A26CB8" w:rsidRPr="00A26F41" w:rsidRDefault="00A26CB8" w:rsidP="00B366B1">
                            <w:pPr>
                              <w:jc w:val="center"/>
                              <w:rPr>
                                <w:rFonts w:asciiTheme="minorHAnsi" w:hAnsiTheme="minorHAnsi" w:cstheme="minorHAnsi"/>
                                <w:b/>
                                <w:bCs/>
                                <w:sz w:val="16"/>
                                <w:szCs w:val="16"/>
                                <w:rPrChange w:id="540"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541" w:author="Mark Huff" w:date="2020-10-08T10:59:00Z">
                                  <w:rPr>
                                    <w:rFonts w:asciiTheme="majorHAnsi" w:hAnsiTheme="majorHAnsi" w:cstheme="majorHAnsi"/>
                                    <w:b/>
                                    <w:bCs/>
                                    <w:sz w:val="16"/>
                                    <w:szCs w:val="16"/>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CB21D" id="_x0000_s1027" type="#_x0000_t202" style="position:absolute;left:0;text-align:left;margin-left:-78.75pt;margin-top:66.5pt;width:81.25pt;height:16.9pt;rotation:-90;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" stroked="f">
                <v:textbox>
                  <w:txbxContent>
                    <w:p w14:paraId="05376621" w14:textId="77777777" w:rsidR="00A26CB8" w:rsidRPr="00A26F41" w:rsidRDefault="00A26CB8" w:rsidP="00B366B1">
                      <w:pPr>
                        <w:jc w:val="center"/>
                        <w:rPr>
                          <w:rFonts w:asciiTheme="minorHAnsi" w:hAnsiTheme="minorHAnsi" w:cstheme="minorHAnsi"/>
                          <w:b/>
                          <w:bCs/>
                          <w:sz w:val="16"/>
                          <w:szCs w:val="16"/>
                          <w:rPrChange w:id="542"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543" w:author="Mark Huff" w:date="2020-10-08T10:59:00Z">
                            <w:rPr>
                              <w:rFonts w:asciiTheme="majorHAnsi" w:hAnsiTheme="majorHAnsi" w:cstheme="majorHAnsi"/>
                              <w:b/>
                              <w:bCs/>
                              <w:sz w:val="16"/>
                              <w:szCs w:val="16"/>
                            </w:rPr>
                          </w:rPrChange>
                        </w:rPr>
                        <w:t>Mean % JOL/Recall</w:t>
                      </w:r>
                    </w:p>
                  </w:txbxContent>
                </v:textbox>
                <w10:wrap type="square"/>
              </v:shape>
            </w:pict>
          </mc:Fallback>
        </mc:AlternateContent>
      </w:r>
      <w:r w:rsidR="00547EA2">
        <w:rPr>
          <w:b/>
          <w:bCs/>
          <w:noProof/>
          <w:color w:val="000000" w:themeColor="text1"/>
        </w:rPr>
        <w:drawing>
          <wp:inline distT="0" distB="0" distL="0" distR="0" wp14:anchorId="22591B9F" wp14:editId="6B493BA3">
            <wp:extent cx="3355848" cy="2011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r>
        <w:rPr>
          <w:b/>
          <w:bCs/>
        </w:rPr>
        <w:t xml:space="preserve">   </w:t>
      </w:r>
      <w:r w:rsidR="00547EA2">
        <w:rPr>
          <w:b/>
          <w:bCs/>
          <w:noProof/>
          <w:color w:val="000000" w:themeColor="text1"/>
        </w:rPr>
        <w:drawing>
          <wp:inline distT="0" distB="0" distL="0" distR="0" wp14:anchorId="540743E8" wp14:editId="18BCA974">
            <wp:extent cx="3355848" cy="2011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55848" cy="2011680"/>
                    </a:xfrm>
                    <a:prstGeom prst="rect">
                      <a:avLst/>
                    </a:prstGeom>
                    <a:noFill/>
                  </pic:spPr>
                </pic:pic>
              </a:graphicData>
            </a:graphic>
          </wp:inline>
        </w:drawing>
      </w:r>
    </w:p>
    <w:p w14:paraId="000C4F96" w14:textId="44C32C45" w:rsidR="00B366B1" w:rsidRDefault="00B366B1" w:rsidP="00547EA2">
      <w:pPr>
        <w:spacing w:line="240" w:lineRule="auto"/>
        <w:ind w:left="-720" w:right="-720"/>
        <w:rPr>
          <w:b/>
          <w:bCs/>
        </w:rPr>
      </w:pPr>
    </w:p>
    <w:p w14:paraId="3E599E60" w14:textId="1C1AA82C" w:rsidR="008564C3" w:rsidRDefault="00B366B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3360" behindDoc="0" locked="0" layoutInCell="1" allowOverlap="1" wp14:anchorId="54A45CAA" wp14:editId="19EEE36D">
                <wp:simplePos x="0" y="0"/>
                <wp:positionH relativeFrom="column">
                  <wp:posOffset>-1040130</wp:posOffset>
                </wp:positionH>
                <wp:positionV relativeFrom="paragraph">
                  <wp:posOffset>861695</wp:posOffset>
                </wp:positionV>
                <wp:extent cx="1031875" cy="214630"/>
                <wp:effectExtent l="8573" t="0" r="5397" b="5398"/>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31875" cy="214630"/>
                        </a:xfrm>
                        <a:prstGeom prst="rect">
                          <a:avLst/>
                        </a:prstGeom>
                        <a:solidFill>
                          <a:srgbClr val="FFFFFF"/>
                        </a:solidFill>
                        <a:ln w="9525">
                          <a:noFill/>
                          <a:miter lim="800000"/>
                          <a:headEnd/>
                          <a:tailEnd/>
                        </a:ln>
                      </wps:spPr>
                      <wps:txbx>
                        <w:txbxContent>
                          <w:p w14:paraId="4848B4B9" w14:textId="77777777" w:rsidR="00A26CB8" w:rsidRPr="00A26F41" w:rsidRDefault="00A26CB8" w:rsidP="00B366B1">
                            <w:pPr>
                              <w:jc w:val="center"/>
                              <w:rPr>
                                <w:rFonts w:asciiTheme="minorHAnsi" w:hAnsiTheme="minorHAnsi" w:cstheme="minorHAnsi"/>
                                <w:b/>
                                <w:bCs/>
                                <w:sz w:val="16"/>
                                <w:szCs w:val="16"/>
                                <w:rPrChange w:id="544"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545" w:author="Mark Huff" w:date="2020-10-08T10:59:00Z">
                                  <w:rPr>
                                    <w:rFonts w:asciiTheme="majorHAnsi" w:hAnsiTheme="majorHAnsi" w:cstheme="majorHAnsi"/>
                                    <w:b/>
                                    <w:bCs/>
                                    <w:sz w:val="16"/>
                                    <w:szCs w:val="16"/>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45CAA" id="_x0000_s1028" type="#_x0000_t202" style="position:absolute;left:0;text-align:left;margin-left:-81.9pt;margin-top:67.85pt;width:81.25pt;height:16.9pt;rotation:-90;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" stroked="f">
                <v:textbox>
                  <w:txbxContent>
                    <w:p w14:paraId="4848B4B9" w14:textId="77777777" w:rsidR="00A26CB8" w:rsidRPr="00A26F41" w:rsidRDefault="00A26CB8" w:rsidP="00B366B1">
                      <w:pPr>
                        <w:jc w:val="center"/>
                        <w:rPr>
                          <w:rFonts w:asciiTheme="minorHAnsi" w:hAnsiTheme="minorHAnsi" w:cstheme="minorHAnsi"/>
                          <w:b/>
                          <w:bCs/>
                          <w:sz w:val="16"/>
                          <w:szCs w:val="16"/>
                          <w:rPrChange w:id="546"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 w:val="16"/>
                          <w:szCs w:val="16"/>
                          <w:rPrChange w:id="547" w:author="Mark Huff" w:date="2020-10-08T10:59:00Z">
                            <w:rPr>
                              <w:rFonts w:asciiTheme="majorHAnsi" w:hAnsiTheme="majorHAnsi" w:cstheme="majorHAnsi"/>
                              <w:b/>
                              <w:bCs/>
                              <w:sz w:val="16"/>
                              <w:szCs w:val="16"/>
                            </w:rPr>
                          </w:rPrChange>
                        </w:rPr>
                        <w:t>Mean % JOL/Recall</w:t>
                      </w:r>
                    </w:p>
                  </w:txbxContent>
                </v:textbox>
                <w10:wrap type="square"/>
              </v:shape>
            </w:pict>
          </mc:Fallback>
        </mc:AlternateContent>
      </w:r>
      <w:r w:rsidR="00547EA2">
        <w:rPr>
          <w:b/>
          <w:bCs/>
          <w:noProof/>
        </w:rPr>
        <w:drawing>
          <wp:inline distT="0" distB="0" distL="0" distR="0" wp14:anchorId="48FA95E0" wp14:editId="11C83BF3">
            <wp:extent cx="3346449" cy="17240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0">
                      <a:extLst>
                        <a:ext uri="{28A0092B-C50C-407E-A947-70E740481C1C}">
                          <a14:useLocalDpi xmlns:a14="http://schemas.microsoft.com/office/drawing/2010/main" val="0"/>
                        </a:ext>
                      </a:extLst>
                    </a:blip>
                    <a:srcRect t="1" b="13413"/>
                    <a:stretch/>
                  </pic:blipFill>
                  <pic:spPr bwMode="auto">
                    <a:xfrm>
                      <a:off x="0" y="0"/>
                      <a:ext cx="3346706" cy="1724157"/>
                    </a:xfrm>
                    <a:prstGeom prst="rect">
                      <a:avLst/>
                    </a:prstGeom>
                    <a:noFill/>
                    <a:ln>
                      <a:noFill/>
                    </a:ln>
                    <a:extLst>
                      <a:ext uri="{53640926-AAD7-44D8-BBD7-CCE9431645EC}">
                        <a14:shadowObscured xmlns:a14="http://schemas.microsoft.com/office/drawing/2010/main"/>
                      </a:ext>
                    </a:extLst>
                  </pic:spPr>
                </pic:pic>
              </a:graphicData>
            </a:graphic>
          </wp:inline>
        </w:drawing>
      </w:r>
      <w:r>
        <w:rPr>
          <w:b/>
          <w:bCs/>
        </w:rPr>
        <w:t xml:space="preserve">   </w:t>
      </w:r>
      <w:r>
        <w:rPr>
          <w:b/>
          <w:bCs/>
          <w:noProof/>
        </w:rPr>
        <w:drawing>
          <wp:inline distT="0" distB="0" distL="0" distR="0" wp14:anchorId="64BD45C5" wp14:editId="650F3504">
            <wp:extent cx="3346704" cy="180136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1">
                      <a:extLst>
                        <a:ext uri="{28A0092B-C50C-407E-A947-70E740481C1C}">
                          <a14:useLocalDpi xmlns:a14="http://schemas.microsoft.com/office/drawing/2010/main" val="0"/>
                        </a:ext>
                      </a:extLst>
                    </a:blip>
                    <a:srcRect b="10497"/>
                    <a:stretch/>
                  </pic:blipFill>
                  <pic:spPr bwMode="auto">
                    <a:xfrm>
                      <a:off x="0" y="0"/>
                      <a:ext cx="3346704" cy="1801368"/>
                    </a:xfrm>
                    <a:prstGeom prst="rect">
                      <a:avLst/>
                    </a:prstGeom>
                    <a:noFill/>
                    <a:ln>
                      <a:noFill/>
                    </a:ln>
                    <a:extLst>
                      <a:ext uri="{53640926-AAD7-44D8-BBD7-CCE9431645EC}">
                        <a14:shadowObscured xmlns:a14="http://schemas.microsoft.com/office/drawing/2010/main"/>
                      </a:ext>
                    </a:extLst>
                  </pic:spPr>
                </pic:pic>
              </a:graphicData>
            </a:graphic>
          </wp:inline>
        </w:drawing>
      </w:r>
    </w:p>
    <w:p w14:paraId="2502AD20" w14:textId="52D6261A" w:rsidR="008564C3" w:rsidRDefault="00A26F41" w:rsidP="008564C3">
      <w:pPr>
        <w:spacing w:line="240" w:lineRule="auto"/>
        <w:ind w:left="-720" w:right="-720"/>
        <w:rPr>
          <w:b/>
          <w:bCs/>
        </w:rPr>
      </w:pPr>
      <w:r w:rsidRPr="00B366B1">
        <w:rPr>
          <w:b/>
          <w:bCs/>
          <w:noProof/>
          <w:color w:val="000000" w:themeColor="text1"/>
        </w:rPr>
        <mc:AlternateContent>
          <mc:Choice Requires="wps">
            <w:drawing>
              <wp:anchor distT="45720" distB="45720" distL="114300" distR="114300" simplePos="0" relativeHeight="251665408" behindDoc="0" locked="0" layoutInCell="1" allowOverlap="1" wp14:anchorId="58B8CF7D" wp14:editId="2115019F">
                <wp:simplePos x="0" y="0"/>
                <wp:positionH relativeFrom="column">
                  <wp:posOffset>781050</wp:posOffset>
                </wp:positionH>
                <wp:positionV relativeFrom="paragraph">
                  <wp:posOffset>100330</wp:posOffset>
                </wp:positionV>
                <wp:extent cx="1031875" cy="297180"/>
                <wp:effectExtent l="0" t="0" r="0" b="762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7180"/>
                        </a:xfrm>
                        <a:prstGeom prst="rect">
                          <a:avLst/>
                        </a:prstGeom>
                        <a:solidFill>
                          <a:srgbClr val="FFFFFF"/>
                        </a:solidFill>
                        <a:ln w="9525">
                          <a:noFill/>
                          <a:miter lim="800000"/>
                          <a:headEnd/>
                          <a:tailEnd/>
                        </a:ln>
                      </wps:spPr>
                      <wps:txbx>
                        <w:txbxContent>
                          <w:p w14:paraId="64BDB62F" w14:textId="3F3EA629" w:rsidR="00A26CB8" w:rsidRPr="00A26F41" w:rsidRDefault="00A26CB8" w:rsidP="008564C3">
                            <w:pPr>
                              <w:jc w:val="center"/>
                              <w:rPr>
                                <w:rFonts w:asciiTheme="minorHAnsi" w:hAnsiTheme="minorHAnsi" w:cstheme="minorHAnsi"/>
                                <w:b/>
                                <w:bCs/>
                                <w:szCs w:val="24"/>
                                <w:rPrChange w:id="548"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549" w:author="Mark Huff" w:date="2020-10-08T10:59:00Z">
                                  <w:rPr>
                                    <w:rFonts w:asciiTheme="majorHAnsi" w:hAnsiTheme="majorHAnsi" w:cstheme="majorHAnsi"/>
                                    <w:b/>
                                    <w:bCs/>
                                    <w:sz w:val="16"/>
                                    <w:szCs w:val="16"/>
                                  </w:rPr>
                                </w:rPrChange>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B8CF7D" id="_x0000_s1029" type="#_x0000_t202" style="position:absolute;left:0;text-align:left;margin-left:61.5pt;margin-top:7.9pt;width:81.25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" stroked="f">
                <v:textbox>
                  <w:txbxContent>
                    <w:p w14:paraId="64BDB62F" w14:textId="3F3EA629" w:rsidR="00A26CB8" w:rsidRPr="00A26F41" w:rsidRDefault="00A26CB8" w:rsidP="008564C3">
                      <w:pPr>
                        <w:jc w:val="center"/>
                        <w:rPr>
                          <w:rFonts w:asciiTheme="minorHAnsi" w:hAnsiTheme="minorHAnsi" w:cstheme="minorHAnsi"/>
                          <w:b/>
                          <w:bCs/>
                          <w:szCs w:val="24"/>
                          <w:rPrChange w:id="550"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551" w:author="Mark Huff" w:date="2020-10-08T10:59:00Z">
                            <w:rPr>
                              <w:rFonts w:asciiTheme="majorHAnsi" w:hAnsiTheme="majorHAnsi" w:cstheme="majorHAnsi"/>
                              <w:b/>
                              <w:bCs/>
                              <w:sz w:val="16"/>
                              <w:szCs w:val="16"/>
                            </w:rPr>
                          </w:rPrChange>
                        </w:rPr>
                        <w:t>Pair Type</w:t>
                      </w:r>
                    </w:p>
                  </w:txbxContent>
                </v:textbox>
                <w10:wrap type="square"/>
              </v:shape>
            </w:pict>
          </mc:Fallback>
        </mc:AlternateContent>
      </w:r>
      <w:r w:rsidRPr="00B366B1">
        <w:rPr>
          <w:b/>
          <w:bCs/>
          <w:noProof/>
          <w:color w:val="000000" w:themeColor="text1"/>
        </w:rPr>
        <mc:AlternateContent>
          <mc:Choice Requires="wps">
            <w:drawing>
              <wp:anchor distT="45720" distB="45720" distL="114300" distR="114300" simplePos="0" relativeHeight="251667456" behindDoc="0" locked="0" layoutInCell="1" allowOverlap="1" wp14:anchorId="05D96DF4" wp14:editId="7C808D95">
                <wp:simplePos x="0" y="0"/>
                <wp:positionH relativeFrom="column">
                  <wp:posOffset>4221480</wp:posOffset>
                </wp:positionH>
                <wp:positionV relativeFrom="paragraph">
                  <wp:posOffset>88900</wp:posOffset>
                </wp:positionV>
                <wp:extent cx="1031875" cy="312420"/>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312420"/>
                        </a:xfrm>
                        <a:prstGeom prst="rect">
                          <a:avLst/>
                        </a:prstGeom>
                        <a:solidFill>
                          <a:srgbClr val="FFFFFF"/>
                        </a:solidFill>
                        <a:ln w="9525">
                          <a:noFill/>
                          <a:miter lim="800000"/>
                          <a:headEnd/>
                          <a:tailEnd/>
                        </a:ln>
                      </wps:spPr>
                      <wps:txbx>
                        <w:txbxContent>
                          <w:p w14:paraId="02DEE468" w14:textId="77777777" w:rsidR="00A26CB8" w:rsidRPr="00A26F41" w:rsidRDefault="00A26CB8" w:rsidP="008564C3">
                            <w:pPr>
                              <w:jc w:val="center"/>
                              <w:rPr>
                                <w:rFonts w:asciiTheme="minorHAnsi" w:hAnsiTheme="minorHAnsi" w:cstheme="minorHAnsi"/>
                                <w:b/>
                                <w:bCs/>
                                <w:szCs w:val="24"/>
                                <w:rPrChange w:id="552"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553" w:author="Mark Huff" w:date="2020-10-08T10:59:00Z">
                                  <w:rPr>
                                    <w:rFonts w:asciiTheme="majorHAnsi" w:hAnsiTheme="majorHAnsi" w:cstheme="majorHAnsi"/>
                                    <w:b/>
                                    <w:bCs/>
                                    <w:sz w:val="16"/>
                                    <w:szCs w:val="16"/>
                                  </w:rPr>
                                </w:rPrChange>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D96DF4" id="_x0000_s1030" type="#_x0000_t202" style="position:absolute;left:0;text-align:left;margin-left:332.4pt;margin-top:7pt;width:81.25pt;height:2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" stroked="f">
                <v:textbox>
                  <w:txbxContent>
                    <w:p w14:paraId="02DEE468" w14:textId="77777777" w:rsidR="00A26CB8" w:rsidRPr="00A26F41" w:rsidRDefault="00A26CB8" w:rsidP="008564C3">
                      <w:pPr>
                        <w:jc w:val="center"/>
                        <w:rPr>
                          <w:rFonts w:asciiTheme="minorHAnsi" w:hAnsiTheme="minorHAnsi" w:cstheme="minorHAnsi"/>
                          <w:b/>
                          <w:bCs/>
                          <w:szCs w:val="24"/>
                          <w:rPrChange w:id="554" w:author="Mark Huff" w:date="2020-10-08T10:59:00Z">
                            <w:rPr>
                              <w:rFonts w:asciiTheme="majorHAnsi" w:hAnsiTheme="majorHAnsi" w:cstheme="majorHAnsi"/>
                              <w:b/>
                              <w:bCs/>
                              <w:sz w:val="16"/>
                              <w:szCs w:val="16"/>
                            </w:rPr>
                          </w:rPrChange>
                        </w:rPr>
                      </w:pPr>
                      <w:r w:rsidRPr="00A26F41">
                        <w:rPr>
                          <w:rFonts w:asciiTheme="minorHAnsi" w:hAnsiTheme="minorHAnsi" w:cstheme="minorHAnsi"/>
                          <w:b/>
                          <w:bCs/>
                          <w:szCs w:val="24"/>
                          <w:rPrChange w:id="555" w:author="Mark Huff" w:date="2020-10-08T10:59:00Z">
                            <w:rPr>
                              <w:rFonts w:asciiTheme="majorHAnsi" w:hAnsiTheme="majorHAnsi" w:cstheme="majorHAnsi"/>
                              <w:b/>
                              <w:bCs/>
                              <w:sz w:val="16"/>
                              <w:szCs w:val="16"/>
                            </w:rPr>
                          </w:rPrChange>
                        </w:rPr>
                        <w:t>Pair Type</w:t>
                      </w:r>
                    </w:p>
                  </w:txbxContent>
                </v:textbox>
                <w10:wrap type="square"/>
              </v:shape>
            </w:pict>
          </mc:Fallback>
        </mc:AlternateContent>
      </w:r>
    </w:p>
    <w:p w14:paraId="7B2A72AA" w14:textId="4FF5F564" w:rsidR="008564C3" w:rsidRDefault="008564C3" w:rsidP="008564C3">
      <w:pPr>
        <w:spacing w:line="240" w:lineRule="auto"/>
        <w:ind w:left="-720" w:right="-720"/>
        <w:rPr>
          <w:b/>
          <w:bCs/>
        </w:rPr>
      </w:pPr>
    </w:p>
    <w:p w14:paraId="472BFFB4" w14:textId="6EBCAD13" w:rsidR="008564C3" w:rsidRDefault="008564C3" w:rsidP="008564C3">
      <w:pPr>
        <w:spacing w:line="240" w:lineRule="auto"/>
        <w:ind w:left="-720" w:right="-720"/>
        <w:rPr>
          <w:b/>
          <w:bCs/>
        </w:rPr>
      </w:pPr>
    </w:p>
    <w:p w14:paraId="7E183956" w14:textId="7EA2EAA0" w:rsidR="008564C3" w:rsidRPr="007008CA" w:rsidRDefault="008564C3" w:rsidP="008564C3">
      <w:pPr>
        <w:spacing w:line="240" w:lineRule="auto"/>
        <w:ind w:right="-720"/>
      </w:pPr>
      <w:bookmarkStart w:id="556" w:name="_Hlk53229787"/>
      <w:r>
        <w:rPr>
          <w:i/>
          <w:iCs/>
        </w:rPr>
        <w:t xml:space="preserve">Figure </w:t>
      </w:r>
      <w:del w:id="557" w:author="Nick Maxwell" w:date="2020-10-10T13:43:00Z">
        <w:r w:rsidDel="00FB4F9B">
          <w:rPr>
            <w:i/>
            <w:iCs/>
          </w:rPr>
          <w:delText>XX</w:delText>
        </w:r>
      </w:del>
      <w:ins w:id="558" w:author="Nick Maxwell" w:date="2020-10-10T13:43:00Z">
        <w:r w:rsidR="00FB4F9B">
          <w:rPr>
            <w:i/>
            <w:iCs/>
          </w:rPr>
          <w:t>6</w:t>
        </w:r>
      </w:ins>
      <w:r>
        <w:rPr>
          <w:i/>
          <w:iCs/>
        </w:rPr>
        <w:t>.</w:t>
      </w:r>
      <w:r w:rsidR="007008CA">
        <w:t xml:space="preserve"> Mean JOL and recall rates as a function of pair type in the Read (top panels), Item-Specific (middle panels), and Relational (bottom panels) Warning and No Warning groups in Experiment 2. Bars represent 95% confidence </w:t>
      </w:r>
      <w:commentRangeStart w:id="559"/>
      <w:r w:rsidR="007008CA">
        <w:t>intervals</w:t>
      </w:r>
      <w:commentRangeEnd w:id="559"/>
      <w:r w:rsidR="004219A5">
        <w:rPr>
          <w:rStyle w:val="CommentReference"/>
        </w:rPr>
        <w:commentReference w:id="559"/>
      </w:r>
      <w:r w:rsidR="007008CA">
        <w:t>.</w:t>
      </w:r>
    </w:p>
    <w:bookmarkEnd w:id="556"/>
    <w:p w14:paraId="112987EA" w14:textId="11C64497" w:rsidR="00B366B1" w:rsidRDefault="00B366B1">
      <w:pPr>
        <w:rPr>
          <w:b/>
          <w:bCs/>
        </w:rPr>
      </w:pPr>
      <w:r>
        <w:rPr>
          <w:b/>
          <w:bCs/>
        </w:rPr>
        <w:br w:type="page"/>
      </w:r>
    </w:p>
    <w:p w14:paraId="7F593B0D" w14:textId="78174A46" w:rsidR="008564C3" w:rsidRDefault="008564C3" w:rsidP="008564C3">
      <w:pPr>
        <w:spacing w:line="240" w:lineRule="auto"/>
        <w:ind w:right="-720"/>
        <w:rPr>
          <w:b/>
          <w:bCs/>
        </w:rPr>
      </w:pPr>
      <w:r w:rsidRPr="00B366B1">
        <w:rPr>
          <w:b/>
          <w:bCs/>
          <w:noProof/>
          <w:color w:val="000000" w:themeColor="text1"/>
        </w:rPr>
        <w:lastRenderedPageBreak/>
        <mc:AlternateContent>
          <mc:Choice Requires="wps">
            <w:drawing>
              <wp:anchor distT="45720" distB="45720" distL="114300" distR="114300" simplePos="0" relativeHeight="251669504" behindDoc="0" locked="0" layoutInCell="1" allowOverlap="1" wp14:anchorId="36D57FFA" wp14:editId="151C9E26">
                <wp:simplePos x="0" y="0"/>
                <wp:positionH relativeFrom="column">
                  <wp:posOffset>-883920</wp:posOffset>
                </wp:positionH>
                <wp:positionV relativeFrom="page">
                  <wp:posOffset>1929130</wp:posOffset>
                </wp:positionV>
                <wp:extent cx="1570990" cy="294005"/>
                <wp:effectExtent l="0" t="9208" r="953" b="952"/>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72FE2B43" w14:textId="77777777" w:rsidR="00A26CB8" w:rsidRPr="004219A5" w:rsidRDefault="00A26CB8" w:rsidP="008564C3">
                            <w:pPr>
                              <w:jc w:val="center"/>
                              <w:rPr>
                                <w:rFonts w:asciiTheme="minorHAnsi" w:hAnsiTheme="minorHAnsi" w:cstheme="minorHAnsi"/>
                                <w:b/>
                                <w:bCs/>
                                <w:szCs w:val="24"/>
                                <w:rPrChange w:id="560"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561" w:author="Mark Huff" w:date="2020-10-08T11:03:00Z">
                                  <w:rPr>
                                    <w:rFonts w:asciiTheme="majorHAnsi" w:hAnsiTheme="majorHAnsi" w:cstheme="majorHAnsi"/>
                                    <w:b/>
                                    <w:bCs/>
                                    <w:szCs w:val="24"/>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D57FFA" id="_x0000_s1031" type="#_x0000_t202" style="position:absolute;margin-left:-69.6pt;margin-top:151.9pt;width:123.7pt;height:23.15pt;rotation:-90;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" stroked="f">
                <v:textbox>
                  <w:txbxContent>
                    <w:p w14:paraId="72FE2B43" w14:textId="77777777" w:rsidR="00A26CB8" w:rsidRPr="004219A5" w:rsidRDefault="00A26CB8" w:rsidP="008564C3">
                      <w:pPr>
                        <w:jc w:val="center"/>
                        <w:rPr>
                          <w:rFonts w:asciiTheme="minorHAnsi" w:hAnsiTheme="minorHAnsi" w:cstheme="minorHAnsi"/>
                          <w:b/>
                          <w:bCs/>
                          <w:szCs w:val="24"/>
                          <w:rPrChange w:id="562"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563" w:author="Mark Huff" w:date="2020-10-08T11:03:00Z">
                            <w:rPr>
                              <w:rFonts w:asciiTheme="majorHAnsi" w:hAnsiTheme="majorHAnsi" w:cstheme="majorHAnsi"/>
                              <w:b/>
                              <w:bCs/>
                              <w:szCs w:val="24"/>
                            </w:rPr>
                          </w:rPrChange>
                        </w:rPr>
                        <w:t>Mean % JOL/Recall</w:t>
                      </w:r>
                    </w:p>
                  </w:txbxContent>
                </v:textbox>
                <w10:wrap type="square" anchory="page"/>
              </v:shape>
            </w:pict>
          </mc:Fallback>
        </mc:AlternateContent>
      </w:r>
      <w:r w:rsidRPr="00B366B1">
        <w:rPr>
          <w:b/>
          <w:bCs/>
          <w:noProof/>
          <w:color w:val="000000" w:themeColor="text1"/>
        </w:rPr>
        <mc:AlternateContent>
          <mc:Choice Requires="wps">
            <w:drawing>
              <wp:anchor distT="45720" distB="45720" distL="114300" distR="114300" simplePos="0" relativeHeight="251671552" behindDoc="0" locked="0" layoutInCell="1" allowOverlap="1" wp14:anchorId="0EA23BBD" wp14:editId="3FA4A3D1">
                <wp:simplePos x="0" y="0"/>
                <wp:positionH relativeFrom="column">
                  <wp:posOffset>-875665</wp:posOffset>
                </wp:positionH>
                <wp:positionV relativeFrom="page">
                  <wp:posOffset>4522470</wp:posOffset>
                </wp:positionV>
                <wp:extent cx="1570990" cy="294005"/>
                <wp:effectExtent l="0" t="9208" r="953" b="952"/>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B71FBAA" w14:textId="77777777" w:rsidR="00A26CB8" w:rsidRPr="004219A5" w:rsidRDefault="00A26CB8" w:rsidP="008564C3">
                            <w:pPr>
                              <w:jc w:val="center"/>
                              <w:rPr>
                                <w:rFonts w:asciiTheme="minorHAnsi" w:hAnsiTheme="minorHAnsi" w:cstheme="minorHAnsi"/>
                                <w:b/>
                                <w:bCs/>
                                <w:szCs w:val="24"/>
                                <w:rPrChange w:id="564"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565" w:author="Mark Huff" w:date="2020-10-08T11:03:00Z">
                                  <w:rPr>
                                    <w:rFonts w:asciiTheme="majorHAnsi" w:hAnsiTheme="majorHAnsi" w:cstheme="majorHAnsi"/>
                                    <w:b/>
                                    <w:bCs/>
                                    <w:szCs w:val="24"/>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A23BBD" id="_x0000_s1032" type="#_x0000_t202" style="position:absolute;margin-left:-68.95pt;margin-top:356.1pt;width:123.7pt;height:23.15pt;rotation:-90;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" stroked="f">
                <v:textbox>
                  <w:txbxContent>
                    <w:p w14:paraId="3B71FBAA" w14:textId="77777777" w:rsidR="00A26CB8" w:rsidRPr="004219A5" w:rsidRDefault="00A26CB8" w:rsidP="008564C3">
                      <w:pPr>
                        <w:jc w:val="center"/>
                        <w:rPr>
                          <w:rFonts w:asciiTheme="minorHAnsi" w:hAnsiTheme="minorHAnsi" w:cstheme="minorHAnsi"/>
                          <w:b/>
                          <w:bCs/>
                          <w:szCs w:val="24"/>
                          <w:rPrChange w:id="566" w:author="Mark Huff" w:date="2020-10-08T11:03:00Z">
                            <w:rPr>
                              <w:rFonts w:asciiTheme="majorHAnsi" w:hAnsiTheme="majorHAnsi" w:cstheme="majorHAnsi"/>
                              <w:b/>
                              <w:bCs/>
                              <w:szCs w:val="24"/>
                            </w:rPr>
                          </w:rPrChange>
                        </w:rPr>
                      </w:pPr>
                      <w:r w:rsidRPr="004219A5">
                        <w:rPr>
                          <w:rFonts w:asciiTheme="minorHAnsi" w:hAnsiTheme="minorHAnsi" w:cstheme="minorHAnsi"/>
                          <w:b/>
                          <w:bCs/>
                          <w:szCs w:val="24"/>
                          <w:rPrChange w:id="567" w:author="Mark Huff" w:date="2020-10-08T11:03:00Z">
                            <w:rPr>
                              <w:rFonts w:asciiTheme="majorHAnsi" w:hAnsiTheme="majorHAnsi" w:cstheme="majorHAnsi"/>
                              <w:b/>
                              <w:bCs/>
                              <w:szCs w:val="24"/>
                            </w:rPr>
                          </w:rPrChange>
                        </w:rPr>
                        <w:t>Mean % JOL/Recall</w:t>
                      </w:r>
                    </w:p>
                  </w:txbxContent>
                </v:textbox>
                <w10:wrap type="square" anchory="page"/>
              </v:shape>
            </w:pict>
          </mc:Fallback>
        </mc:AlternateContent>
      </w:r>
      <w:del w:id="568" w:author="Mark Huff" w:date="2020-10-08T11:02:00Z">
        <w:r w:rsidRPr="00B366B1" w:rsidDel="004219A5">
          <w:rPr>
            <w:b/>
            <w:bCs/>
            <w:noProof/>
            <w:color w:val="000000" w:themeColor="text1"/>
          </w:rPr>
          <mc:AlternateContent>
            <mc:Choice Requires="wps">
              <w:drawing>
                <wp:anchor distT="45720" distB="45720" distL="114300" distR="114300" simplePos="0" relativeHeight="251677696" behindDoc="0" locked="0" layoutInCell="1" allowOverlap="1" wp14:anchorId="3B63DC7E" wp14:editId="0AB4F67D">
                  <wp:simplePos x="0" y="0"/>
                  <wp:positionH relativeFrom="column">
                    <wp:posOffset>1590675</wp:posOffset>
                  </wp:positionH>
                  <wp:positionV relativeFrom="paragraph">
                    <wp:posOffset>4748530</wp:posOffset>
                  </wp:positionV>
                  <wp:extent cx="1031875" cy="29527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1C956F38" w14:textId="29596C64" w:rsidR="00A26CB8" w:rsidRPr="008564C3" w:rsidRDefault="00A26CB8"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3DC7E" id="_x0000_s1033" type="#_x0000_t202" style="position:absolute;margin-left:125.25pt;margin-top:373.9pt;width:81.25pt;height:23.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" stroked="f">
                  <v:textbox>
                    <w:txbxContent>
                      <w:p w14:paraId="1C956F38" w14:textId="29596C64" w:rsidR="00A26CB8" w:rsidRPr="008564C3" w:rsidRDefault="00A26CB8" w:rsidP="008564C3">
                        <w:pPr>
                          <w:jc w:val="center"/>
                          <w:rPr>
                            <w:rFonts w:asciiTheme="majorHAnsi" w:hAnsiTheme="majorHAnsi" w:cstheme="majorHAnsi"/>
                            <w:b/>
                            <w:bCs/>
                            <w:szCs w:val="24"/>
                          </w:rPr>
                        </w:pPr>
                      </w:p>
                    </w:txbxContent>
                  </v:textbox>
                  <w10:wrap type="square"/>
                </v:shape>
              </w:pict>
            </mc:Fallback>
          </mc:AlternateContent>
        </w:r>
      </w:del>
      <w:r w:rsidRPr="00B366B1">
        <w:rPr>
          <w:b/>
          <w:bCs/>
          <w:noProof/>
          <w:color w:val="000000" w:themeColor="text1"/>
        </w:rPr>
        <mc:AlternateContent>
          <mc:Choice Requires="wps">
            <w:drawing>
              <wp:anchor distT="45720" distB="45720" distL="114300" distR="114300" simplePos="0" relativeHeight="251675648" behindDoc="0" locked="0" layoutInCell="1" allowOverlap="1" wp14:anchorId="21DC2003" wp14:editId="14A6CD3E">
                <wp:simplePos x="0" y="0"/>
                <wp:positionH relativeFrom="column">
                  <wp:posOffset>1590675</wp:posOffset>
                </wp:positionH>
                <wp:positionV relativeFrom="paragraph">
                  <wp:posOffset>2215515</wp:posOffset>
                </wp:positionV>
                <wp:extent cx="1031875" cy="295275"/>
                <wp:effectExtent l="0" t="0" r="0" b="952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307F1A8F" w14:textId="08A34927" w:rsidR="00A26CB8" w:rsidRPr="008564C3" w:rsidRDefault="00A26CB8" w:rsidP="008564C3">
                            <w:pPr>
                              <w:jc w:val="center"/>
                              <w:rPr>
                                <w:rFonts w:asciiTheme="majorHAnsi" w:hAnsiTheme="majorHAnsi" w:cstheme="majorHAnsi"/>
                                <w:b/>
                                <w:bCs/>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DC2003" id="_x0000_s1034" type="#_x0000_t202" style="position:absolute;margin-left:125.25pt;margin-top:174.45pt;width:81.2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" stroked="f">
                <v:textbox>
                  <w:txbxContent>
                    <w:p w14:paraId="307F1A8F" w14:textId="08A34927" w:rsidR="00A26CB8" w:rsidRPr="008564C3" w:rsidRDefault="00A26CB8" w:rsidP="008564C3">
                      <w:pPr>
                        <w:jc w:val="center"/>
                        <w:rPr>
                          <w:rFonts w:asciiTheme="majorHAnsi" w:hAnsiTheme="majorHAnsi" w:cstheme="majorHAnsi"/>
                          <w:b/>
                          <w:bCs/>
                          <w:szCs w:val="24"/>
                        </w:rPr>
                      </w:pPr>
                    </w:p>
                  </w:txbxContent>
                </v:textbox>
                <w10:wrap type="square"/>
              </v:shape>
            </w:pict>
          </mc:Fallback>
        </mc:AlternateContent>
      </w:r>
      <w:r>
        <w:rPr>
          <w:b/>
          <w:bCs/>
          <w:noProof/>
        </w:rPr>
        <w:drawing>
          <wp:inline distT="0" distB="0" distL="0" distR="0" wp14:anchorId="106B4D44" wp14:editId="7F7FE724">
            <wp:extent cx="3886200" cy="213042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a:extLst>
                        <a:ext uri="{28A0092B-C50C-407E-A947-70E740481C1C}">
                          <a14:useLocalDpi xmlns:a14="http://schemas.microsoft.com/office/drawing/2010/main" val="0"/>
                        </a:ext>
                      </a:extLst>
                    </a:blip>
                    <a:srcRect l="1458" b="12153"/>
                    <a:stretch/>
                  </pic:blipFill>
                  <pic:spPr bwMode="auto">
                    <a:xfrm>
                      <a:off x="0" y="0"/>
                      <a:ext cx="3886432" cy="2130552"/>
                    </a:xfrm>
                    <a:prstGeom prst="rect">
                      <a:avLst/>
                    </a:prstGeom>
                    <a:noFill/>
                    <a:ln>
                      <a:noFill/>
                    </a:ln>
                    <a:extLst>
                      <a:ext uri="{53640926-AAD7-44D8-BBD7-CCE9431645EC}">
                        <a14:shadowObscured xmlns:a14="http://schemas.microsoft.com/office/drawing/2010/main"/>
                      </a:ext>
                    </a:extLst>
                  </pic:spPr>
                </pic:pic>
              </a:graphicData>
            </a:graphic>
          </wp:inline>
        </w:drawing>
      </w:r>
      <w:r w:rsidR="00B366B1">
        <w:rPr>
          <w:b/>
          <w:bCs/>
          <w:noProof/>
        </w:rPr>
        <w:drawing>
          <wp:inline distT="0" distB="0" distL="0" distR="0" wp14:anchorId="4611629B" wp14:editId="377FB37C">
            <wp:extent cx="3886200" cy="213055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a:extLst>
                        <a:ext uri="{28A0092B-C50C-407E-A947-70E740481C1C}">
                          <a14:useLocalDpi xmlns:a14="http://schemas.microsoft.com/office/drawing/2010/main" val="0"/>
                        </a:ext>
                      </a:extLst>
                    </a:blip>
                    <a:srcRect l="1687" b="11111"/>
                    <a:stretch/>
                  </pic:blipFill>
                  <pic:spPr bwMode="auto">
                    <a:xfrm>
                      <a:off x="0" y="0"/>
                      <a:ext cx="3886200" cy="2130552"/>
                    </a:xfrm>
                    <a:prstGeom prst="rect">
                      <a:avLst/>
                    </a:prstGeom>
                    <a:noFill/>
                    <a:ln>
                      <a:noFill/>
                    </a:ln>
                    <a:extLst>
                      <a:ext uri="{53640926-AAD7-44D8-BBD7-CCE9431645EC}">
                        <a14:shadowObscured xmlns:a14="http://schemas.microsoft.com/office/drawing/2010/main"/>
                      </a:ext>
                    </a:extLst>
                  </pic:spPr>
                </pic:pic>
              </a:graphicData>
            </a:graphic>
          </wp:inline>
        </w:drawing>
      </w:r>
    </w:p>
    <w:p w14:paraId="2C516CC8" w14:textId="0AA0C2F0" w:rsidR="008564C3" w:rsidRDefault="008564C3" w:rsidP="008564C3">
      <w:pPr>
        <w:spacing w:line="240" w:lineRule="auto"/>
        <w:ind w:right="-720"/>
        <w:rPr>
          <w:b/>
          <w:bCs/>
        </w:rPr>
      </w:pPr>
    </w:p>
    <w:p w14:paraId="085CA78A" w14:textId="769D0AC4" w:rsidR="008564C3" w:rsidRDefault="008564C3" w:rsidP="008564C3">
      <w:pPr>
        <w:spacing w:line="240" w:lineRule="auto"/>
        <w:ind w:right="-720"/>
        <w:rPr>
          <w:b/>
          <w:bCs/>
        </w:rPr>
      </w:pPr>
    </w:p>
    <w:p w14:paraId="383BDD82" w14:textId="3915BF20"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3600" behindDoc="0" locked="0" layoutInCell="1" allowOverlap="1" wp14:anchorId="18044B9C" wp14:editId="5F17E2B5">
                <wp:simplePos x="0" y="0"/>
                <wp:positionH relativeFrom="column">
                  <wp:posOffset>-817245</wp:posOffset>
                </wp:positionH>
                <wp:positionV relativeFrom="page">
                  <wp:posOffset>7056120</wp:posOffset>
                </wp:positionV>
                <wp:extent cx="1570990" cy="294005"/>
                <wp:effectExtent l="0" t="9208" r="953" b="952"/>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570990" cy="294005"/>
                        </a:xfrm>
                        <a:prstGeom prst="rect">
                          <a:avLst/>
                        </a:prstGeom>
                        <a:solidFill>
                          <a:srgbClr val="FFFFFF"/>
                        </a:solidFill>
                        <a:ln w="9525">
                          <a:noFill/>
                          <a:miter lim="800000"/>
                          <a:headEnd/>
                          <a:tailEnd/>
                        </a:ln>
                      </wps:spPr>
                      <wps:txbx>
                        <w:txbxContent>
                          <w:p w14:paraId="370EA6A2" w14:textId="77777777" w:rsidR="00A26CB8" w:rsidRPr="004219A5" w:rsidRDefault="00A26CB8" w:rsidP="008564C3">
                            <w:pPr>
                              <w:jc w:val="center"/>
                              <w:rPr>
                                <w:rFonts w:asciiTheme="minorHAnsi" w:hAnsiTheme="minorHAnsi" w:cstheme="minorHAnsi"/>
                                <w:b/>
                                <w:bCs/>
                                <w:szCs w:val="24"/>
                                <w:rPrChange w:id="569" w:author="Mark Huff" w:date="2020-10-08T11:04:00Z">
                                  <w:rPr>
                                    <w:rFonts w:asciiTheme="majorHAnsi" w:hAnsiTheme="majorHAnsi" w:cstheme="majorHAnsi"/>
                                    <w:b/>
                                    <w:bCs/>
                                    <w:szCs w:val="24"/>
                                  </w:rPr>
                                </w:rPrChange>
                              </w:rPr>
                            </w:pPr>
                            <w:r w:rsidRPr="004219A5">
                              <w:rPr>
                                <w:rFonts w:asciiTheme="minorHAnsi" w:hAnsiTheme="minorHAnsi" w:cstheme="minorHAnsi"/>
                                <w:b/>
                                <w:bCs/>
                                <w:szCs w:val="24"/>
                                <w:rPrChange w:id="570" w:author="Mark Huff" w:date="2020-10-08T11:04:00Z">
                                  <w:rPr>
                                    <w:rFonts w:asciiTheme="majorHAnsi" w:hAnsiTheme="majorHAnsi" w:cstheme="majorHAnsi"/>
                                    <w:b/>
                                    <w:bCs/>
                                    <w:szCs w:val="24"/>
                                  </w:rPr>
                                </w:rPrChange>
                              </w:rPr>
                              <w:t>Mean % JOL/Recall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044B9C" id="_x0000_s1035" type="#_x0000_t202" style="position:absolute;margin-left:-64.35pt;margin-top:555.6pt;width:123.7pt;height:23.15pt;rotation:-90;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" stroked="f">
                <v:textbox>
                  <w:txbxContent>
                    <w:p w14:paraId="370EA6A2" w14:textId="77777777" w:rsidR="00A26CB8" w:rsidRPr="004219A5" w:rsidRDefault="00A26CB8" w:rsidP="008564C3">
                      <w:pPr>
                        <w:jc w:val="center"/>
                        <w:rPr>
                          <w:rFonts w:asciiTheme="minorHAnsi" w:hAnsiTheme="minorHAnsi" w:cstheme="minorHAnsi"/>
                          <w:b/>
                          <w:bCs/>
                          <w:szCs w:val="24"/>
                          <w:rPrChange w:id="571" w:author="Mark Huff" w:date="2020-10-08T11:04:00Z">
                            <w:rPr>
                              <w:rFonts w:asciiTheme="majorHAnsi" w:hAnsiTheme="majorHAnsi" w:cstheme="majorHAnsi"/>
                              <w:b/>
                              <w:bCs/>
                              <w:szCs w:val="24"/>
                            </w:rPr>
                          </w:rPrChange>
                        </w:rPr>
                      </w:pPr>
                      <w:r w:rsidRPr="004219A5">
                        <w:rPr>
                          <w:rFonts w:asciiTheme="minorHAnsi" w:hAnsiTheme="minorHAnsi" w:cstheme="minorHAnsi"/>
                          <w:b/>
                          <w:bCs/>
                          <w:szCs w:val="24"/>
                          <w:rPrChange w:id="572" w:author="Mark Huff" w:date="2020-10-08T11:04:00Z">
                            <w:rPr>
                              <w:rFonts w:asciiTheme="majorHAnsi" w:hAnsiTheme="majorHAnsi" w:cstheme="majorHAnsi"/>
                              <w:b/>
                              <w:bCs/>
                              <w:szCs w:val="24"/>
                            </w:rPr>
                          </w:rPrChange>
                        </w:rPr>
                        <w:t>Mean % JOL/Recall</w:t>
                      </w:r>
                    </w:p>
                  </w:txbxContent>
                </v:textbox>
                <w10:wrap type="square" anchory="page"/>
              </v:shape>
            </w:pict>
          </mc:Fallback>
        </mc:AlternateContent>
      </w:r>
      <w:r>
        <w:rPr>
          <w:b/>
          <w:bCs/>
          <w:noProof/>
        </w:rPr>
        <w:drawing>
          <wp:inline distT="0" distB="0" distL="0" distR="0" wp14:anchorId="59014881" wp14:editId="281CF4A8">
            <wp:extent cx="3886200" cy="213027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4">
                      <a:extLst>
                        <a:ext uri="{28A0092B-C50C-407E-A947-70E740481C1C}">
                          <a14:useLocalDpi xmlns:a14="http://schemas.microsoft.com/office/drawing/2010/main" val="0"/>
                        </a:ext>
                      </a:extLst>
                    </a:blip>
                    <a:srcRect l="1458" b="11459"/>
                    <a:stretch/>
                  </pic:blipFill>
                  <pic:spPr bwMode="auto">
                    <a:xfrm>
                      <a:off x="0" y="0"/>
                      <a:ext cx="3888481" cy="2131528"/>
                    </a:xfrm>
                    <a:prstGeom prst="rect">
                      <a:avLst/>
                    </a:prstGeom>
                    <a:noFill/>
                    <a:ln>
                      <a:noFill/>
                    </a:ln>
                    <a:extLst>
                      <a:ext uri="{53640926-AAD7-44D8-BBD7-CCE9431645EC}">
                        <a14:shadowObscured xmlns:a14="http://schemas.microsoft.com/office/drawing/2010/main"/>
                      </a:ext>
                    </a:extLst>
                  </pic:spPr>
                </pic:pic>
              </a:graphicData>
            </a:graphic>
          </wp:inline>
        </w:drawing>
      </w:r>
    </w:p>
    <w:p w14:paraId="7DC296AC" w14:textId="23769574" w:rsidR="008564C3" w:rsidRDefault="008564C3" w:rsidP="008564C3">
      <w:pPr>
        <w:spacing w:line="240" w:lineRule="auto"/>
        <w:ind w:right="-720"/>
        <w:rPr>
          <w:b/>
          <w:bCs/>
        </w:rPr>
      </w:pPr>
      <w:r w:rsidRPr="00B366B1">
        <w:rPr>
          <w:b/>
          <w:bCs/>
          <w:noProof/>
          <w:color w:val="000000" w:themeColor="text1"/>
        </w:rPr>
        <mc:AlternateContent>
          <mc:Choice Requires="wps">
            <w:drawing>
              <wp:anchor distT="45720" distB="45720" distL="114300" distR="114300" simplePos="0" relativeHeight="251679744" behindDoc="0" locked="0" layoutInCell="1" allowOverlap="1" wp14:anchorId="2F45F6D1" wp14:editId="3BA40D39">
                <wp:simplePos x="0" y="0"/>
                <wp:positionH relativeFrom="column">
                  <wp:posOffset>1590675</wp:posOffset>
                </wp:positionH>
                <wp:positionV relativeFrom="paragraph">
                  <wp:posOffset>64770</wp:posOffset>
                </wp:positionV>
                <wp:extent cx="1031875" cy="295275"/>
                <wp:effectExtent l="0" t="0" r="0" b="9525"/>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1875" cy="295275"/>
                        </a:xfrm>
                        <a:prstGeom prst="rect">
                          <a:avLst/>
                        </a:prstGeom>
                        <a:solidFill>
                          <a:srgbClr val="FFFFFF"/>
                        </a:solidFill>
                        <a:ln w="9525">
                          <a:noFill/>
                          <a:miter lim="800000"/>
                          <a:headEnd/>
                          <a:tailEnd/>
                        </a:ln>
                      </wps:spPr>
                      <wps:txbx>
                        <w:txbxContent>
                          <w:p w14:paraId="49D5EC70" w14:textId="77777777" w:rsidR="00A26CB8" w:rsidRPr="004219A5" w:rsidRDefault="00A26CB8" w:rsidP="008564C3">
                            <w:pPr>
                              <w:jc w:val="center"/>
                              <w:rPr>
                                <w:rFonts w:asciiTheme="minorHAnsi" w:hAnsiTheme="minorHAnsi" w:cstheme="minorHAnsi"/>
                                <w:b/>
                                <w:bCs/>
                                <w:szCs w:val="24"/>
                                <w:rPrChange w:id="573" w:author="Mark Huff" w:date="2020-10-08T11:02:00Z">
                                  <w:rPr>
                                    <w:rFonts w:asciiTheme="majorHAnsi" w:hAnsiTheme="majorHAnsi" w:cstheme="majorHAnsi"/>
                                    <w:b/>
                                    <w:bCs/>
                                    <w:szCs w:val="24"/>
                                  </w:rPr>
                                </w:rPrChange>
                              </w:rPr>
                            </w:pPr>
                            <w:r w:rsidRPr="004219A5">
                              <w:rPr>
                                <w:rFonts w:asciiTheme="minorHAnsi" w:hAnsiTheme="minorHAnsi" w:cstheme="minorHAnsi"/>
                                <w:b/>
                                <w:bCs/>
                                <w:szCs w:val="24"/>
                                <w:rPrChange w:id="574" w:author="Mark Huff" w:date="2020-10-08T11:02:00Z">
                                  <w:rPr>
                                    <w:rFonts w:asciiTheme="majorHAnsi" w:hAnsiTheme="majorHAnsi" w:cstheme="majorHAnsi"/>
                                    <w:b/>
                                    <w:bCs/>
                                    <w:szCs w:val="24"/>
                                  </w:rPr>
                                </w:rPrChange>
                              </w:rPr>
                              <w:t>Pair Type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45F6D1" id="_x0000_s1036" type="#_x0000_t202" style="position:absolute;margin-left:125.25pt;margin-top:5.1pt;width:81.25pt;height:23.2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" stroked="f">
                <v:textbox>
                  <w:txbxContent>
                    <w:p w14:paraId="49D5EC70" w14:textId="77777777" w:rsidR="00A26CB8" w:rsidRPr="004219A5" w:rsidRDefault="00A26CB8" w:rsidP="008564C3">
                      <w:pPr>
                        <w:jc w:val="center"/>
                        <w:rPr>
                          <w:rFonts w:asciiTheme="minorHAnsi" w:hAnsiTheme="minorHAnsi" w:cstheme="minorHAnsi"/>
                          <w:b/>
                          <w:bCs/>
                          <w:szCs w:val="24"/>
                          <w:rPrChange w:id="575" w:author="Mark Huff" w:date="2020-10-08T11:02:00Z">
                            <w:rPr>
                              <w:rFonts w:asciiTheme="majorHAnsi" w:hAnsiTheme="majorHAnsi" w:cstheme="majorHAnsi"/>
                              <w:b/>
                              <w:bCs/>
                              <w:szCs w:val="24"/>
                            </w:rPr>
                          </w:rPrChange>
                        </w:rPr>
                      </w:pPr>
                      <w:r w:rsidRPr="004219A5">
                        <w:rPr>
                          <w:rFonts w:asciiTheme="minorHAnsi" w:hAnsiTheme="minorHAnsi" w:cstheme="minorHAnsi"/>
                          <w:b/>
                          <w:bCs/>
                          <w:szCs w:val="24"/>
                          <w:rPrChange w:id="576" w:author="Mark Huff" w:date="2020-10-08T11:02:00Z">
                            <w:rPr>
                              <w:rFonts w:asciiTheme="majorHAnsi" w:hAnsiTheme="majorHAnsi" w:cstheme="majorHAnsi"/>
                              <w:b/>
                              <w:bCs/>
                              <w:szCs w:val="24"/>
                            </w:rPr>
                          </w:rPrChange>
                        </w:rPr>
                        <w:t>Pair Type</w:t>
                      </w:r>
                    </w:p>
                  </w:txbxContent>
                </v:textbox>
                <w10:wrap type="square"/>
              </v:shape>
            </w:pict>
          </mc:Fallback>
        </mc:AlternateContent>
      </w:r>
    </w:p>
    <w:p w14:paraId="0C0CAFC2" w14:textId="3D7C5F6C" w:rsidR="008564C3" w:rsidRDefault="008564C3" w:rsidP="008564C3">
      <w:pPr>
        <w:spacing w:line="240" w:lineRule="auto"/>
        <w:ind w:right="-720"/>
        <w:rPr>
          <w:b/>
          <w:bCs/>
        </w:rPr>
      </w:pPr>
    </w:p>
    <w:p w14:paraId="2269E8B5" w14:textId="013607AE" w:rsidR="00BA1918" w:rsidRDefault="00BA1918" w:rsidP="008564C3">
      <w:pPr>
        <w:spacing w:line="240" w:lineRule="auto"/>
        <w:ind w:right="-720"/>
        <w:rPr>
          <w:b/>
          <w:bCs/>
        </w:rPr>
      </w:pPr>
    </w:p>
    <w:p w14:paraId="548FC9CA" w14:textId="19CD76D3" w:rsidR="004837F4" w:rsidRDefault="008564C3" w:rsidP="00547EA2">
      <w:pPr>
        <w:spacing w:line="240" w:lineRule="auto"/>
        <w:rPr>
          <w:ins w:id="577" w:author="Nick Maxwell" w:date="2020-10-10T14:16:00Z"/>
        </w:rPr>
      </w:pPr>
      <w:r w:rsidRPr="008564C3">
        <w:rPr>
          <w:i/>
          <w:iCs/>
        </w:rPr>
        <w:t xml:space="preserve">Figure </w:t>
      </w:r>
      <w:del w:id="578" w:author="Nick Maxwell" w:date="2020-10-10T13:43:00Z">
        <w:r w:rsidRPr="008564C3" w:rsidDel="00FB4F9B">
          <w:rPr>
            <w:i/>
            <w:iCs/>
          </w:rPr>
          <w:delText>XX</w:delText>
        </w:r>
      </w:del>
      <w:ins w:id="579" w:author="Nick Maxwell" w:date="2020-10-10T13:43:00Z">
        <w:r w:rsidR="00FB4F9B">
          <w:rPr>
            <w:i/>
            <w:iCs/>
          </w:rPr>
          <w:t>7</w:t>
        </w:r>
      </w:ins>
      <w:r w:rsidRPr="008564C3">
        <w:rPr>
          <w:i/>
          <w:iCs/>
        </w:rPr>
        <w:t>.</w:t>
      </w:r>
      <w:r w:rsidR="007008CA">
        <w:t xml:space="preserve"> Mean JOL and recall rates as a function of pair type</w:t>
      </w:r>
      <w:ins w:id="580" w:author="Mark Huff" w:date="2020-10-08T11:02:00Z">
        <w:r w:rsidR="004219A5">
          <w:t xml:space="preserve"> collapsed across warning for the read, item-specific, and relational groups in Experiment 2.</w:t>
        </w:r>
      </w:ins>
    </w:p>
    <w:p w14:paraId="7A543B70" w14:textId="0C794023" w:rsidR="00E4260E" w:rsidRDefault="00E4260E">
      <w:pPr>
        <w:rPr>
          <w:ins w:id="581" w:author="Nick Maxwell" w:date="2020-10-10T14:16:00Z"/>
        </w:rPr>
      </w:pPr>
      <w:ins w:id="582" w:author="Nick Maxwell" w:date="2020-10-10T14:16:00Z">
        <w:r>
          <w:br w:type="page"/>
        </w:r>
      </w:ins>
    </w:p>
    <w:p w14:paraId="229E295A" w14:textId="0F11E48E" w:rsidR="00E4260E" w:rsidRPr="007008CA" w:rsidRDefault="00E4260E" w:rsidP="00547EA2">
      <w:pPr>
        <w:spacing w:line="240" w:lineRule="auto"/>
      </w:pPr>
      <w:ins w:id="583" w:author="Nick Maxwell" w:date="2020-10-10T14:16:00Z">
        <w:r w:rsidRPr="00E4260E">
          <w:rPr>
            <w:highlight w:val="yellow"/>
            <w:rPrChange w:id="584" w:author="Nick Maxwell" w:date="2020-10-10T14:16:00Z">
              <w:rPr/>
            </w:rPrChange>
          </w:rPr>
          <w:lastRenderedPageBreak/>
          <w:t>[CAL PLOTS FOR EX 2 WILL GO ON THE NEXT FEW PAGES]</w:t>
        </w:r>
      </w:ins>
    </w:p>
    <w:sectPr w:rsidR="00E4260E" w:rsidRPr="007008C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Emily Cates" w:date="2020-10-07T00:08:00Z" w:initials="EC">
    <w:p w14:paraId="5D6E96F4" w14:textId="4EA513CD" w:rsidR="00A26CB8" w:rsidRDefault="00A26CB8">
      <w:pPr>
        <w:pStyle w:val="CommentText"/>
      </w:pPr>
      <w:r>
        <w:rPr>
          <w:rStyle w:val="CommentReference"/>
        </w:rPr>
        <w:annotationRef/>
      </w:r>
      <w:r>
        <w:t xml:space="preserve">I </w:t>
      </w:r>
      <w:proofErr w:type="gramStart"/>
      <w:r>
        <w:t>don’t</w:t>
      </w:r>
      <w:proofErr w:type="gramEnd"/>
      <w:r>
        <w:t xml:space="preserve"> think I have this information. Where did this information get recorded?</w:t>
      </w:r>
    </w:p>
  </w:comment>
  <w:comment w:id="3" w:author="Mark Huff" w:date="2020-10-07T19:15:00Z" w:initials="MH">
    <w:p w14:paraId="7378A591" w14:textId="36587107" w:rsidR="00A26CB8" w:rsidRDefault="00A26CB8">
      <w:pPr>
        <w:pStyle w:val="CommentText"/>
      </w:pPr>
      <w:r>
        <w:rPr>
          <w:rStyle w:val="CommentReference"/>
        </w:rPr>
        <w:annotationRef/>
      </w:r>
      <w:r>
        <w:t>Participants should have filled out a demographics form during your experiment. This should have been entered into an excel sheet. If this is not the case, then this needs to be fished out from the lab and entered in right away.</w:t>
      </w:r>
    </w:p>
  </w:comment>
  <w:comment w:id="4" w:author="Nick Maxwell" w:date="2020-10-08T17:43:00Z" w:initials="NM">
    <w:p w14:paraId="3AE51D96" w14:textId="77777777" w:rsidR="00A26CB8" w:rsidRDefault="00A26CB8">
      <w:pPr>
        <w:pStyle w:val="CommentText"/>
      </w:pPr>
      <w:r>
        <w:rPr>
          <w:rStyle w:val="CommentReference"/>
        </w:rPr>
        <w:annotationRef/>
      </w:r>
      <w:r>
        <w:t xml:space="preserve">I can double check in the lab next week, but </w:t>
      </w:r>
      <w:proofErr w:type="gramStart"/>
      <w:r>
        <w:t>I’m</w:t>
      </w:r>
      <w:proofErr w:type="gramEnd"/>
      <w:r>
        <w:t xml:space="preserve"> not 100% sure we had participants complete demographics for Ex 1 (although I might be confounding this with our Psych Research article).</w:t>
      </w:r>
    </w:p>
    <w:p w14:paraId="3AFEEB35" w14:textId="77777777" w:rsidR="00A26CB8" w:rsidRDefault="00A26CB8">
      <w:pPr>
        <w:pStyle w:val="CommentText"/>
      </w:pPr>
    </w:p>
    <w:p w14:paraId="1FD81D0D" w14:textId="3CE20B20" w:rsidR="00A26CB8" w:rsidRDefault="00A26CB8">
      <w:pPr>
        <w:pStyle w:val="CommentText"/>
      </w:pPr>
      <w:r>
        <w:t xml:space="preserve">We </w:t>
      </w:r>
      <w:proofErr w:type="gramStart"/>
      <w:r>
        <w:t>definitely have</w:t>
      </w:r>
      <w:proofErr w:type="gramEnd"/>
      <w:r>
        <w:t xml:space="preserve"> demographics for Ex 2 though since we did that one on Collector.</w:t>
      </w:r>
    </w:p>
  </w:comment>
  <w:comment w:id="29" w:author="Nick Maxwell" w:date="2020-10-09T14:14:00Z" w:initials="NM">
    <w:p w14:paraId="485AC462" w14:textId="177F674E" w:rsidR="00A26CB8" w:rsidRDefault="00A26CB8">
      <w:pPr>
        <w:pStyle w:val="CommentText"/>
      </w:pPr>
      <w:r>
        <w:rPr>
          <w:rStyle w:val="CommentReference"/>
        </w:rPr>
        <w:annotationRef/>
      </w:r>
      <w:r>
        <w:t xml:space="preserve">As with the intro, </w:t>
      </w:r>
      <w:proofErr w:type="gramStart"/>
      <w:r>
        <w:t>I’m</w:t>
      </w:r>
      <w:proofErr w:type="gramEnd"/>
      <w:r>
        <w:t xml:space="preserve"> highlighting new cites for you to make it easier to add these to the references page.</w:t>
      </w:r>
    </w:p>
  </w:comment>
  <w:comment w:id="94" w:author="Nick Maxwell" w:date="2020-10-09T17:53:00Z" w:initials="NM">
    <w:p w14:paraId="79C1D11E" w14:textId="57FA4A24" w:rsidR="008226DF" w:rsidRDefault="008226DF">
      <w:pPr>
        <w:pStyle w:val="CommentText"/>
      </w:pPr>
      <w:r>
        <w:rPr>
          <w:rStyle w:val="CommentReference"/>
        </w:rPr>
        <w:annotationRef/>
      </w:r>
      <w:r>
        <w:t xml:space="preserve">Mark: I noticed in Ex 2 </w:t>
      </w:r>
      <w:proofErr w:type="gramStart"/>
      <w:r>
        <w:t>you’ve</w:t>
      </w:r>
      <w:proofErr w:type="gramEnd"/>
      <w:r>
        <w:t xml:space="preserve"> included </w:t>
      </w:r>
      <w:proofErr w:type="spellStart"/>
      <w:r>
        <w:t>pbic</w:t>
      </w:r>
      <w:proofErr w:type="spellEnd"/>
      <w:r>
        <w:t xml:space="preserve">. Do want me to go back through Ex 1 and compute those where needed? </w:t>
      </w:r>
      <w:proofErr w:type="gramStart"/>
      <w:r>
        <w:t>Also</w:t>
      </w:r>
      <w:proofErr w:type="gramEnd"/>
      <w:r>
        <w:t xml:space="preserve"> we probably need to add the little paragraph explaining what they are.</w:t>
      </w:r>
    </w:p>
  </w:comment>
  <w:comment w:id="116" w:author="Emily Cates" w:date="2020-09-08T18:15:00Z" w:initials="EC">
    <w:p w14:paraId="6209573E" w14:textId="39CF9E24" w:rsidR="00A26CB8" w:rsidRDefault="00A26CB8">
      <w:pPr>
        <w:pStyle w:val="CommentText"/>
      </w:pPr>
      <w:r>
        <w:rPr>
          <w:rStyle w:val="CommentReference"/>
        </w:rPr>
        <w:annotationRef/>
      </w:r>
      <w:r>
        <w:t>Not sure if we have these calculated yet. Nick?</w:t>
      </w:r>
    </w:p>
  </w:comment>
  <w:comment w:id="117" w:author="Mark Huff" w:date="2020-09-14T10:49:00Z" w:initials="MH">
    <w:p w14:paraId="3EC38116" w14:textId="43AB15E5" w:rsidR="00A26CB8" w:rsidRDefault="00A26CB8">
      <w:pPr>
        <w:pStyle w:val="CommentText"/>
      </w:pPr>
      <w:r>
        <w:rPr>
          <w:rStyle w:val="CommentReference"/>
        </w:rPr>
        <w:annotationRef/>
      </w:r>
      <w:r>
        <w:t xml:space="preserve">Emily, you need to compute these. </w:t>
      </w:r>
      <w:hyperlink r:id="rId1" w:history="1">
        <w:r w:rsidRPr="00F0233F">
          <w:rPr>
            <w:rStyle w:val="Hyperlink"/>
          </w:rPr>
          <w:t>https://lbecker.uccs.edu/</w:t>
        </w:r>
      </w:hyperlink>
      <w:r>
        <w:t xml:space="preserve"> You need your means and standard deviations for the marginal means.</w:t>
      </w:r>
    </w:p>
  </w:comment>
  <w:comment w:id="118" w:author="Emily Cates" w:date="2020-10-06T23:31:00Z" w:initials="EC">
    <w:p w14:paraId="7FD6AEFB" w14:textId="77E9CFB2" w:rsidR="00A26CB8" w:rsidRDefault="00A26CB8">
      <w:pPr>
        <w:pStyle w:val="CommentText"/>
      </w:pPr>
      <w:r>
        <w:rPr>
          <w:rStyle w:val="CommentReference"/>
        </w:rPr>
        <w:annotationRef/>
      </w:r>
      <w:r>
        <w:t xml:space="preserve">I tried calculating these, but I </w:t>
      </w:r>
      <w:proofErr w:type="gramStart"/>
      <w:r>
        <w:t>couldn’t</w:t>
      </w:r>
      <w:proofErr w:type="gramEnd"/>
      <w:r>
        <w:t xml:space="preserve"> figure out how to do it. </w:t>
      </w:r>
      <w:proofErr w:type="gramStart"/>
      <w:r>
        <w:t>I’m</w:t>
      </w:r>
      <w:proofErr w:type="gramEnd"/>
      <w:r>
        <w:t xml:space="preserve"> not sure if I’m just not reading this right, but I couldn’t figure out where the standard deviations were listed. Could we potentially go over just one of these together so I can make sure </w:t>
      </w:r>
      <w:proofErr w:type="gramStart"/>
      <w:r>
        <w:t>I’m</w:t>
      </w:r>
      <w:proofErr w:type="gramEnd"/>
      <w:r>
        <w:t xml:space="preserve"> doing these correctly?</w:t>
      </w:r>
    </w:p>
  </w:comment>
  <w:comment w:id="119" w:author="Mark Huff" w:date="2020-10-07T19:44:00Z" w:initials="MH">
    <w:p w14:paraId="1FD162FC" w14:textId="3C7A6B41" w:rsidR="00A26CB8" w:rsidRDefault="00A26CB8">
      <w:pPr>
        <w:pStyle w:val="CommentText"/>
      </w:pPr>
      <w:r>
        <w:rPr>
          <w:rStyle w:val="CommentReference"/>
        </w:rPr>
        <w:annotationRef/>
      </w:r>
      <w:r>
        <w:t>No problem. I will attach the excel sheet which includes the data for each of the groups. This has the SDs available which can be used to compute Cohen’s d. It really is just plug and chug once you have the means and SDs.</w:t>
      </w:r>
    </w:p>
  </w:comment>
  <w:comment w:id="131" w:author="Mark Huff" w:date="2020-09-14T10:49:00Z" w:initials="MH">
    <w:p w14:paraId="0F0B91A9" w14:textId="17BCBDA1" w:rsidR="00A26CB8" w:rsidRDefault="00A26CB8">
      <w:pPr>
        <w:pStyle w:val="CommentText"/>
      </w:pPr>
      <w:r>
        <w:rPr>
          <w:rStyle w:val="CommentReference"/>
        </w:rPr>
        <w:annotationRef/>
      </w:r>
      <w:r>
        <w:t>Emily, where are your stats at???</w:t>
      </w:r>
    </w:p>
  </w:comment>
  <w:comment w:id="132" w:author="Mark Huff" w:date="2020-10-07T19:45:00Z" w:initials="MH">
    <w:p w14:paraId="3F716093" w14:textId="63DB8F3C" w:rsidR="00A26CB8" w:rsidRDefault="00A26CB8">
      <w:pPr>
        <w:pStyle w:val="CommentText"/>
      </w:pPr>
      <w:r>
        <w:rPr>
          <w:rStyle w:val="CommentReference"/>
        </w:rPr>
        <w:annotationRef/>
      </w:r>
      <w:r>
        <w:t>Nick, can you pop these in for Emily?</w:t>
      </w:r>
    </w:p>
  </w:comment>
  <w:comment w:id="133" w:author="Nick Maxwell" w:date="2020-10-10T13:26:00Z" w:initials="NM">
    <w:p w14:paraId="1098F5F1" w14:textId="5CC52037" w:rsidR="00796067" w:rsidRDefault="00796067">
      <w:pPr>
        <w:pStyle w:val="CommentText"/>
      </w:pPr>
      <w:r>
        <w:rPr>
          <w:rStyle w:val="CommentReference"/>
        </w:rPr>
        <w:annotationRef/>
      </w:r>
      <w:r>
        <w:t>Added in the t values. Emily, you should have everything you need to compute d.</w:t>
      </w:r>
    </w:p>
  </w:comment>
  <w:comment w:id="183" w:author="Mark Huff" w:date="2020-10-07T20:29:00Z" w:initials="MH">
    <w:p w14:paraId="46A7C5AA" w14:textId="33ADF428" w:rsidR="00A26CB8" w:rsidRDefault="00A26CB8">
      <w:pPr>
        <w:pStyle w:val="CommentText"/>
      </w:pPr>
      <w:r>
        <w:rPr>
          <w:rStyle w:val="CommentReference"/>
        </w:rPr>
        <w:annotationRef/>
      </w:r>
      <w:r>
        <w:t>This is a good discussion point as it is rather speculative. It looks like IS/REL encoding is increasing correct recall, but regardless, it is probably improving calibration. The calibration plots will be more informative here regarding calibration (hence their name!), so lets table this to the discussion.</w:t>
      </w:r>
    </w:p>
  </w:comment>
  <w:comment w:id="209" w:author="Mark Huff" w:date="2020-10-08T09:42:00Z" w:initials="MH">
    <w:p w14:paraId="4CA1E2A5" w14:textId="376C5F79" w:rsidR="00A26CB8" w:rsidRDefault="00A26CB8">
      <w:pPr>
        <w:pStyle w:val="CommentText"/>
      </w:pPr>
      <w:r>
        <w:rPr>
          <w:rStyle w:val="CommentReference"/>
        </w:rPr>
        <w:annotationRef/>
      </w:r>
      <w:r>
        <w:t>What about the other pair types? Did symmetrical and forward pairs show similar patterns across encoding groups?</w:t>
      </w:r>
    </w:p>
  </w:comment>
  <w:comment w:id="212" w:author="Emily Cates" w:date="2020-09-08T22:22:00Z" w:initials="EC">
    <w:p w14:paraId="5C58692D" w14:textId="7E49952B" w:rsidR="00A26CB8" w:rsidRDefault="00A26CB8">
      <w:pPr>
        <w:pStyle w:val="CommentText"/>
      </w:pPr>
      <w:r>
        <w:rPr>
          <w:rStyle w:val="CommentReference"/>
        </w:rPr>
        <w:annotationRef/>
      </w:r>
      <w:r>
        <w:t>Need to add calibration plots.</w:t>
      </w:r>
    </w:p>
  </w:comment>
  <w:comment w:id="243" w:author="Nick Maxwell" w:date="2020-10-09T16:37:00Z" w:initials="NM">
    <w:p w14:paraId="4EA1C4C1" w14:textId="4D7F99C9" w:rsidR="00A26CB8" w:rsidRDefault="00A26CB8">
      <w:pPr>
        <w:pStyle w:val="CommentText"/>
      </w:pPr>
      <w:r>
        <w:rPr>
          <w:rStyle w:val="CommentReference"/>
        </w:rPr>
        <w:annotationRef/>
      </w:r>
      <w:r>
        <w:t>I will run these analyses for each of the three sets of calibration plots.</w:t>
      </w:r>
    </w:p>
  </w:comment>
  <w:comment w:id="251" w:author="Mark Huff" w:date="2020-10-08T09:41:00Z" w:initials="MH">
    <w:p w14:paraId="4F441414" w14:textId="77777777" w:rsidR="00A26CB8" w:rsidRDefault="00A26CB8">
      <w:pPr>
        <w:pStyle w:val="CommentText"/>
      </w:pPr>
      <w:r>
        <w:rPr>
          <w:rStyle w:val="CommentReference"/>
        </w:rPr>
        <w:annotationRef/>
      </w:r>
      <w:r>
        <w:t>Need to add a couple of paragraphs of discussion from the experiment here. Discuss the general patterns found when comparing the encoding groups across pair types and the calibration plots. Once we get these calibration plot analyses entered, we can add these in.</w:t>
      </w:r>
    </w:p>
    <w:p w14:paraId="3634BB7D" w14:textId="77777777" w:rsidR="00A26CB8" w:rsidRDefault="00A26CB8">
      <w:pPr>
        <w:pStyle w:val="CommentText"/>
      </w:pPr>
    </w:p>
    <w:p w14:paraId="3DE8DD7D" w14:textId="100AABF6" w:rsidR="00A26CB8" w:rsidRDefault="00A26CB8">
      <w:pPr>
        <w:pStyle w:val="CommentText"/>
      </w:pPr>
      <w:r>
        <w:t xml:space="preserve">Here you will speculate that part of the reason why IS/REL processing improve the calibration between JOLs and recall is because IS/REL improves correct recall rates. </w:t>
      </w:r>
    </w:p>
  </w:comment>
  <w:comment w:id="257" w:author="Mark Huff" w:date="2020-09-28T22:36:00Z" w:initials="MH">
    <w:p w14:paraId="6F81B75D" w14:textId="77777777" w:rsidR="00A26CB8" w:rsidRDefault="00A26CB8">
      <w:pPr>
        <w:pStyle w:val="CommentText"/>
      </w:pPr>
      <w:r>
        <w:rPr>
          <w:rStyle w:val="CommentReference"/>
        </w:rPr>
        <w:annotationRef/>
      </w:r>
      <w:r>
        <w:t>Emily, you will need to add a couple of paragraphs motivating E2 under this Experiment 2 heading. I suggest framing it around warnings and how they can promote accuracy. Dig into the false memory and eyewitness memory literature for a couple of citations showing warnings improve memory accuracy. Then mention that it is possible that warnings could improve meta-memory accuracy.</w:t>
      </w:r>
    </w:p>
    <w:p w14:paraId="4C97672C" w14:textId="77777777" w:rsidR="00A26CB8" w:rsidRDefault="00A26CB8">
      <w:pPr>
        <w:pStyle w:val="CommentText"/>
      </w:pPr>
    </w:p>
    <w:p w14:paraId="4FCB1BDA" w14:textId="49284546" w:rsidR="00A26CB8" w:rsidRDefault="00A26CB8">
      <w:pPr>
        <w:pStyle w:val="CommentText"/>
      </w:pPr>
      <w:r>
        <w:t xml:space="preserve">THEN, take a look at the </w:t>
      </w:r>
      <w:proofErr w:type="spellStart"/>
      <w:r>
        <w:t>Koriat</w:t>
      </w:r>
      <w:proofErr w:type="spellEnd"/>
      <w:r>
        <w:t xml:space="preserve"> and Bjork (2005) paper again. They used a similar manipulation but mention that we propose to cross warnings with our IS/REL encoding groups to see if warnings are more effective under these conditions.</w:t>
      </w:r>
    </w:p>
  </w:comment>
  <w:comment w:id="258" w:author="Emily Cates" w:date="2020-10-07T00:09:00Z" w:initials="EC">
    <w:p w14:paraId="3B6458F2" w14:textId="72055EB3" w:rsidR="00A26CB8" w:rsidRDefault="00A26CB8">
      <w:pPr>
        <w:pStyle w:val="CommentText"/>
      </w:pPr>
      <w:r>
        <w:rPr>
          <w:rStyle w:val="CommentReference"/>
        </w:rPr>
        <w:annotationRef/>
      </w:r>
      <w:r>
        <w:t xml:space="preserve">I left this comment to be able to go back and refer to it later during future revisions. </w:t>
      </w:r>
    </w:p>
  </w:comment>
  <w:comment w:id="314" w:author="Mark Huff" w:date="2020-10-08T10:11:00Z" w:initials="MH">
    <w:p w14:paraId="52237FB9" w14:textId="5159AADF" w:rsidR="00A26CB8" w:rsidRDefault="00A26CB8">
      <w:pPr>
        <w:pStyle w:val="CommentText"/>
      </w:pPr>
      <w:r>
        <w:rPr>
          <w:rStyle w:val="CommentReference"/>
        </w:rPr>
        <w:annotationRef/>
      </w:r>
      <w:r>
        <w:t>Okay, I have gone in to set this up and now you as the honors student need to provide the details. Please provide a BRIEF description of their procedure and their results. Then, I want you do run a literature search and see who else has looked at feedback effects on metacognitive judgments. I bet there have been others and we need to discuss them.</w:t>
      </w:r>
    </w:p>
  </w:comment>
  <w:comment w:id="385" w:author="Emily Cates" w:date="2020-10-07T00:10:00Z" w:initials="EC">
    <w:p w14:paraId="530F0059" w14:textId="312D9352" w:rsidR="00A26CB8" w:rsidRDefault="00A26CB8">
      <w:pPr>
        <w:pStyle w:val="CommentText"/>
      </w:pPr>
      <w:r>
        <w:rPr>
          <w:rStyle w:val="CommentReference"/>
        </w:rPr>
        <w:annotationRef/>
      </w:r>
      <w:r>
        <w:t>For the footnote, is there citations that I can/should give for Prolific and SONA?</w:t>
      </w:r>
    </w:p>
  </w:comment>
  <w:comment w:id="386" w:author="Nick Maxwell" w:date="2020-10-09T14:11:00Z" w:initials="NM">
    <w:p w14:paraId="663BEDAB" w14:textId="5B9E2064" w:rsidR="00A26CB8" w:rsidRDefault="00A26CB8">
      <w:pPr>
        <w:pStyle w:val="CommentText"/>
      </w:pPr>
      <w:r>
        <w:rPr>
          <w:rStyle w:val="CommentReference"/>
        </w:rPr>
        <w:annotationRef/>
      </w:r>
      <w:r>
        <w:t xml:space="preserve">No, you </w:t>
      </w:r>
      <w:proofErr w:type="gramStart"/>
      <w:r>
        <w:t>won’t</w:t>
      </w:r>
      <w:proofErr w:type="gramEnd"/>
      <w:r>
        <w:t xml:space="preserve"> have to explicitly cite those.</w:t>
      </w:r>
    </w:p>
  </w:comment>
  <w:comment w:id="423" w:author="Mark Huff" w:date="2020-10-08T10:20:00Z" w:initials="MH">
    <w:p w14:paraId="5FC40BFB" w14:textId="1AD9CABB" w:rsidR="00A26CB8" w:rsidRDefault="00A26CB8">
      <w:pPr>
        <w:pStyle w:val="CommentText"/>
      </w:pPr>
      <w:r>
        <w:rPr>
          <w:rStyle w:val="CommentReference"/>
        </w:rPr>
        <w:annotationRef/>
      </w:r>
      <w:r>
        <w:t xml:space="preserve">More details are needed here about this warning. What exactly were participants told? In </w:t>
      </w:r>
      <w:proofErr w:type="gramStart"/>
      <w:r>
        <w:t>addition</w:t>
      </w:r>
      <w:proofErr w:type="gramEnd"/>
      <w:r>
        <w:t xml:space="preserve"> we need to be clearer regarding the figure that participants were shown given this is critical for the warning manipulation. Was it Fig 1 from Maxwell &amp; Huff (in press)?</w:t>
      </w:r>
    </w:p>
  </w:comment>
  <w:comment w:id="424" w:author="Nick Maxwell" w:date="2020-10-09T14:11:00Z" w:initials="NM">
    <w:p w14:paraId="5C4D8E25" w14:textId="7DCE2631" w:rsidR="00A26CB8" w:rsidRDefault="00A26CB8">
      <w:pPr>
        <w:pStyle w:val="CommentText"/>
      </w:pPr>
      <w:r>
        <w:rPr>
          <w:rStyle w:val="CommentReference"/>
        </w:rPr>
        <w:annotationRef/>
      </w:r>
      <w:r>
        <w:t xml:space="preserve">It </w:t>
      </w:r>
      <w:proofErr w:type="gramStart"/>
      <w:r>
        <w:t>wasn’t</w:t>
      </w:r>
      <w:proofErr w:type="gramEnd"/>
      <w:r>
        <w:t xml:space="preserve"> exactly Figure 1, but it was one with fake data where the patterns were modeled after it. </w:t>
      </w:r>
    </w:p>
  </w:comment>
  <w:comment w:id="439" w:author="Nick Maxwell" w:date="2020-10-10T13:44:00Z" w:initials="NM">
    <w:p w14:paraId="44BAAE2D" w14:textId="2741DAA0" w:rsidR="00B713C2" w:rsidRDefault="00B713C2">
      <w:pPr>
        <w:pStyle w:val="CommentText"/>
      </w:pPr>
      <w:r>
        <w:rPr>
          <w:rStyle w:val="CommentReference"/>
        </w:rPr>
        <w:annotationRef/>
      </w:r>
      <w:r>
        <w:t>This is the graph that was shown in lab and on collector.</w:t>
      </w:r>
    </w:p>
  </w:comment>
  <w:comment w:id="446" w:author="Nick Maxwell" w:date="2020-10-10T13:46:00Z" w:initials="NM">
    <w:p w14:paraId="27E699BD" w14:textId="5E177753" w:rsidR="00B713C2" w:rsidRDefault="00B713C2">
      <w:pPr>
        <w:pStyle w:val="CommentText"/>
      </w:pPr>
      <w:r>
        <w:rPr>
          <w:rStyle w:val="CommentReference"/>
        </w:rPr>
        <w:annotationRef/>
      </w:r>
      <w:r>
        <w:rPr>
          <w:rStyle w:val="CommentReference"/>
        </w:rPr>
        <w:t xml:space="preserve">I think it would be good to put together an OSF for this project and have the warning instructions available for anyone who wants to </w:t>
      </w:r>
      <w:proofErr w:type="gramStart"/>
      <w:r>
        <w:rPr>
          <w:rStyle w:val="CommentReference"/>
        </w:rPr>
        <w:t>take a look</w:t>
      </w:r>
      <w:proofErr w:type="gramEnd"/>
      <w:r>
        <w:rPr>
          <w:rStyle w:val="CommentReference"/>
        </w:rPr>
        <w:t>.</w:t>
      </w:r>
    </w:p>
  </w:comment>
  <w:comment w:id="457" w:author="Mark Huff" w:date="2020-10-08T10:50:00Z" w:initials="MH">
    <w:p w14:paraId="1E256747" w14:textId="0516FEC6" w:rsidR="00A26CB8" w:rsidRDefault="00A26CB8">
      <w:pPr>
        <w:pStyle w:val="CommentText"/>
      </w:pPr>
      <w:r>
        <w:rPr>
          <w:rStyle w:val="CommentReference"/>
        </w:rPr>
        <w:annotationRef/>
      </w:r>
      <w:r>
        <w:t xml:space="preserve">Nick, was this the case for E1 as well? If so, more details are needed there just like we have in our </w:t>
      </w:r>
      <w:proofErr w:type="gramStart"/>
      <w:r>
        <w:t>in press</w:t>
      </w:r>
      <w:proofErr w:type="gramEnd"/>
      <w:r>
        <w:t xml:space="preserve"> paper.</w:t>
      </w:r>
    </w:p>
  </w:comment>
  <w:comment w:id="458" w:author="Nick Maxwell" w:date="2020-10-09T14:12:00Z" w:initials="NM">
    <w:p w14:paraId="0B3D22A0" w14:textId="03B805E8" w:rsidR="00A26CB8" w:rsidRDefault="00A26CB8">
      <w:pPr>
        <w:pStyle w:val="CommentText"/>
      </w:pPr>
      <w:r>
        <w:rPr>
          <w:rStyle w:val="CommentReference"/>
        </w:rPr>
        <w:annotationRef/>
      </w:r>
      <w:r>
        <w:t xml:space="preserve">I </w:t>
      </w:r>
      <w:proofErr w:type="gramStart"/>
      <w:r>
        <w:t>didn’t</w:t>
      </w:r>
      <w:proofErr w:type="gramEnd"/>
      <w:r>
        <w:t xml:space="preserve"> do all the fancy imputations this go around. UPDATE THIS</w:t>
      </w:r>
    </w:p>
  </w:comment>
  <w:comment w:id="478" w:author="Mark Huff" w:date="2020-09-28T22:41:00Z" w:initials="MH">
    <w:p w14:paraId="5437C73E" w14:textId="77777777" w:rsidR="00A26CB8" w:rsidRDefault="00A26CB8">
      <w:pPr>
        <w:pStyle w:val="CommentText"/>
      </w:pPr>
      <w:r>
        <w:rPr>
          <w:rStyle w:val="CommentReference"/>
        </w:rPr>
        <w:annotationRef/>
      </w:r>
      <w:r>
        <w:t xml:space="preserve">Calibration plots will go after this. We also need to indicate that we failed to replicate the IS benefit for backward pairs that was found in E1. This </w:t>
      </w:r>
      <w:proofErr w:type="gramStart"/>
      <w:r>
        <w:t>isn’t</w:t>
      </w:r>
      <w:proofErr w:type="gramEnd"/>
      <w:r>
        <w:t xml:space="preserve"> a huge deal, but it might be due to the presence of a warning minimizing the backward IS improvement, or the fact that we only analyzed Block 2.</w:t>
      </w:r>
    </w:p>
    <w:p w14:paraId="03E34110" w14:textId="77777777" w:rsidR="00A26CB8" w:rsidRDefault="00A26CB8">
      <w:pPr>
        <w:pStyle w:val="CommentText"/>
      </w:pPr>
    </w:p>
    <w:p w14:paraId="4EC610FC" w14:textId="6F9F01E7" w:rsidR="00A26CB8" w:rsidRDefault="00A26CB8">
      <w:pPr>
        <w:pStyle w:val="CommentText"/>
      </w:pPr>
      <w:r>
        <w:t xml:space="preserve">Nick: We will most certainly get hit for Block effects here. </w:t>
      </w:r>
      <w:proofErr w:type="gramStart"/>
      <w:r>
        <w:t>Lets</w:t>
      </w:r>
      <w:proofErr w:type="gramEnd"/>
      <w:r>
        <w:t xml:space="preserve"> hit these head on. In E1, please see if Block interacts with any of the other factors. If not, please add in a footnote. In E2, please do the same. If we find a block effect, lets analyze Block 1 separately and throw it in either an appendix or supplement. I highly doubt the data patterns will be that different from E1, but we might as well cut off a reviewer criticism.</w:t>
      </w:r>
    </w:p>
  </w:comment>
  <w:comment w:id="479" w:author="Nick Maxwell" w:date="2020-10-09T16:54:00Z" w:initials="NM">
    <w:p w14:paraId="3CF48957" w14:textId="2C16933C" w:rsidR="00A26CB8" w:rsidRDefault="00A26CB8">
      <w:pPr>
        <w:pStyle w:val="CommentText"/>
      </w:pPr>
      <w:r>
        <w:rPr>
          <w:rStyle w:val="CommentReference"/>
        </w:rPr>
        <w:annotationRef/>
      </w:r>
      <w:r>
        <w:t xml:space="preserve">Okay, in Ex 1 block interacts with direction and task (JOL vs Recall). It does not interact with </w:t>
      </w:r>
      <w:r w:rsidR="00236A28">
        <w:t>Task Type</w:t>
      </w:r>
      <w:r>
        <w:t>.</w:t>
      </w:r>
    </w:p>
    <w:p w14:paraId="6673198F" w14:textId="77777777" w:rsidR="00A26CB8" w:rsidRDefault="00A26CB8">
      <w:pPr>
        <w:pStyle w:val="CommentText"/>
      </w:pPr>
    </w:p>
    <w:p w14:paraId="7E3A3DC4" w14:textId="77777777" w:rsidR="00A26CB8" w:rsidRDefault="00A26CB8">
      <w:pPr>
        <w:pStyle w:val="CommentText"/>
      </w:pPr>
      <w:r>
        <w:t>In Ex 2,</w:t>
      </w:r>
      <w:r w:rsidR="007A5A17">
        <w:t xml:space="preserve"> two </w:t>
      </w:r>
      <w:proofErr w:type="gramStart"/>
      <w:r w:rsidR="007A5A17">
        <w:t>three way</w:t>
      </w:r>
      <w:proofErr w:type="gramEnd"/>
      <w:r w:rsidR="007A5A17">
        <w:t xml:space="preserve"> interactions w/ block emerged.</w:t>
      </w:r>
    </w:p>
    <w:p w14:paraId="607AB9AB" w14:textId="77777777" w:rsidR="007A5A17" w:rsidRDefault="007A5A17">
      <w:pPr>
        <w:pStyle w:val="CommentText"/>
      </w:pPr>
    </w:p>
    <w:p w14:paraId="363C9FCD" w14:textId="77777777" w:rsidR="007A5A17" w:rsidRDefault="00893F08" w:rsidP="00893F08">
      <w:pPr>
        <w:pStyle w:val="CommentText"/>
        <w:ind w:left="720" w:firstLine="720"/>
      </w:pPr>
      <w:r>
        <w:t>Task Type x Direction x Block</w:t>
      </w:r>
    </w:p>
    <w:p w14:paraId="666A1434" w14:textId="77777777" w:rsidR="00893F08" w:rsidRDefault="00893F08">
      <w:pPr>
        <w:pStyle w:val="CommentText"/>
      </w:pPr>
    </w:p>
    <w:p w14:paraId="1B642D15" w14:textId="77777777" w:rsidR="00893F08" w:rsidRDefault="00893F08" w:rsidP="00893F08">
      <w:pPr>
        <w:pStyle w:val="CommentText"/>
        <w:ind w:left="720" w:firstLine="720"/>
      </w:pPr>
      <w:r>
        <w:t>Warning x Measure x Block</w:t>
      </w:r>
    </w:p>
    <w:p w14:paraId="5838D5D1" w14:textId="77777777" w:rsidR="00893F08" w:rsidRDefault="00893F08">
      <w:pPr>
        <w:pStyle w:val="CommentText"/>
      </w:pPr>
    </w:p>
    <w:p w14:paraId="489AECA8" w14:textId="3CFB09C9" w:rsidR="00893F08" w:rsidRDefault="00893F08">
      <w:pPr>
        <w:pStyle w:val="CommentText"/>
      </w:pPr>
      <w:proofErr w:type="gramStart"/>
      <w:r>
        <w:t>I’ll</w:t>
      </w:r>
      <w:proofErr w:type="gramEnd"/>
      <w:r>
        <w:t xml:space="preserve"> start putting together a supplement.</w:t>
      </w:r>
    </w:p>
  </w:comment>
  <w:comment w:id="491" w:author="Nick Maxwell" w:date="2020-10-10T14:15:00Z" w:initials="NM">
    <w:p w14:paraId="0116B157" w14:textId="6DB48BB7" w:rsidR="009D3809" w:rsidRDefault="009D3809">
      <w:pPr>
        <w:pStyle w:val="CommentText"/>
      </w:pPr>
      <w:r>
        <w:rPr>
          <w:rStyle w:val="CommentReference"/>
        </w:rPr>
        <w:annotationRef/>
      </w:r>
      <w:r>
        <w:t>The bar chart from Ex 1 will go here.</w:t>
      </w:r>
    </w:p>
  </w:comment>
  <w:comment w:id="559" w:author="Mark Huff" w:date="2020-10-08T11:04:00Z" w:initials="MH">
    <w:p w14:paraId="7F2CE9A2" w14:textId="355B2F41" w:rsidR="00A26CB8" w:rsidRDefault="00A26CB8">
      <w:pPr>
        <w:pStyle w:val="CommentText"/>
      </w:pPr>
      <w:r>
        <w:rPr>
          <w:rStyle w:val="CommentReference"/>
        </w:rPr>
        <w:annotationRef/>
      </w:r>
      <w:r>
        <w:t>Emily, there should have been E1 figures in the previous version I sent you. Did these get deleted? Or did they not show?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D6E96F4" w15:done="0"/>
  <w15:commentEx w15:paraId="7378A591" w15:paraIdParent="5D6E96F4" w15:done="0"/>
  <w15:commentEx w15:paraId="1FD81D0D" w15:paraIdParent="5D6E96F4" w15:done="0"/>
  <w15:commentEx w15:paraId="485AC462" w15:done="0"/>
  <w15:commentEx w15:paraId="79C1D11E" w15:done="0"/>
  <w15:commentEx w15:paraId="6209573E" w15:done="0"/>
  <w15:commentEx w15:paraId="3EC38116" w15:paraIdParent="6209573E" w15:done="0"/>
  <w15:commentEx w15:paraId="7FD6AEFB" w15:paraIdParent="6209573E" w15:done="0"/>
  <w15:commentEx w15:paraId="1FD162FC" w15:paraIdParent="6209573E" w15:done="0"/>
  <w15:commentEx w15:paraId="0F0B91A9" w15:done="0"/>
  <w15:commentEx w15:paraId="3F716093" w15:paraIdParent="0F0B91A9" w15:done="0"/>
  <w15:commentEx w15:paraId="1098F5F1" w15:paraIdParent="0F0B91A9" w15:done="0"/>
  <w15:commentEx w15:paraId="46A7C5AA" w15:done="0"/>
  <w15:commentEx w15:paraId="4CA1E2A5" w15:done="0"/>
  <w15:commentEx w15:paraId="5C58692D" w15:done="0"/>
  <w15:commentEx w15:paraId="4EA1C4C1" w15:done="0"/>
  <w15:commentEx w15:paraId="3DE8DD7D" w15:done="0"/>
  <w15:commentEx w15:paraId="4FCB1BDA" w15:done="0"/>
  <w15:commentEx w15:paraId="3B6458F2" w15:paraIdParent="4FCB1BDA" w15:done="0"/>
  <w15:commentEx w15:paraId="52237FB9" w15:done="0"/>
  <w15:commentEx w15:paraId="530F0059" w15:done="0"/>
  <w15:commentEx w15:paraId="663BEDAB" w15:paraIdParent="530F0059" w15:done="0"/>
  <w15:commentEx w15:paraId="5FC40BFB" w15:done="0"/>
  <w15:commentEx w15:paraId="5C4D8E25" w15:paraIdParent="5FC40BFB" w15:done="0"/>
  <w15:commentEx w15:paraId="44BAAE2D" w15:done="0"/>
  <w15:commentEx w15:paraId="27E699BD" w15:done="0"/>
  <w15:commentEx w15:paraId="1E256747" w15:done="0"/>
  <w15:commentEx w15:paraId="0B3D22A0" w15:paraIdParent="1E256747" w15:done="0"/>
  <w15:commentEx w15:paraId="4EC610FC" w15:done="0"/>
  <w15:commentEx w15:paraId="489AECA8" w15:paraIdParent="4EC610FC" w15:done="0"/>
  <w15:commentEx w15:paraId="0116B157" w15:done="0"/>
  <w15:commentEx w15:paraId="7F2CE9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8924A" w16cex:dateUtc="2020-10-08T00:15:00Z"/>
  <w16cex:commentExtensible w16cex:durableId="2329CE3F" w16cex:dateUtc="2020-10-08T22:43:00Z"/>
  <w16cex:commentExtensible w16cex:durableId="232AEEC0" w16cex:dateUtc="2020-10-09T19:14:00Z"/>
  <w16cex:commentExtensible w16cex:durableId="232B222C" w16cex:dateUtc="2020-10-09T22:53:00Z"/>
  <w16cex:commentExtensible w16cex:durableId="2309C929" w16cex:dateUtc="2020-09-14T15:49:00Z"/>
  <w16cex:commentExtensible w16cex:durableId="2328992A" w16cex:dateUtc="2020-10-08T00:44:00Z"/>
  <w16cex:commentExtensible w16cex:durableId="2309C91F" w16cex:dateUtc="2020-09-14T15:49:00Z"/>
  <w16cex:commentExtensible w16cex:durableId="23289967" w16cex:dateUtc="2020-10-08T00:45:00Z"/>
  <w16cex:commentExtensible w16cex:durableId="232C3505" w16cex:dateUtc="2020-10-10T18:26:00Z"/>
  <w16cex:commentExtensible w16cex:durableId="2328A3B4" w16cex:dateUtc="2020-10-08T01:29:00Z"/>
  <w16cex:commentExtensible w16cex:durableId="23295D7C" w16cex:dateUtc="2020-10-08T14:42:00Z"/>
  <w16cex:commentExtensible w16cex:durableId="232B1054" w16cex:dateUtc="2020-10-09T21:37:00Z"/>
  <w16cex:commentExtensible w16cex:durableId="23295D5A" w16cex:dateUtc="2020-10-08T14:41:00Z"/>
  <w16cex:commentExtensible w16cex:durableId="231CE3F0" w16cex:dateUtc="2020-09-29T03:36:00Z"/>
  <w16cex:commentExtensible w16cex:durableId="23296457" w16cex:dateUtc="2020-10-08T15:11:00Z"/>
  <w16cex:commentExtensible w16cex:durableId="232AEDF8" w16cex:dateUtc="2020-10-09T19:11:00Z"/>
  <w16cex:commentExtensible w16cex:durableId="2329666D" w16cex:dateUtc="2020-10-08T15:20:00Z"/>
  <w16cex:commentExtensible w16cex:durableId="232AEE13" w16cex:dateUtc="2020-10-09T19:11:00Z"/>
  <w16cex:commentExtensible w16cex:durableId="232C395B" w16cex:dateUtc="2020-10-10T18:44:00Z"/>
  <w16cex:commentExtensible w16cex:durableId="232C399E" w16cex:dateUtc="2020-10-10T18:46:00Z"/>
  <w16cex:commentExtensible w16cex:durableId="23296D7A" w16cex:dateUtc="2020-10-08T15:50:00Z"/>
  <w16cex:commentExtensible w16cex:durableId="232AEE49" w16cex:dateUtc="2020-10-09T19:12:00Z"/>
  <w16cex:commentExtensible w16cex:durableId="231CE518" w16cex:dateUtc="2020-09-29T03:41:00Z"/>
  <w16cex:commentExtensible w16cex:durableId="232B145B" w16cex:dateUtc="2020-10-09T21:54:00Z"/>
  <w16cex:commentExtensible w16cex:durableId="232C409D" w16cex:dateUtc="2020-10-10T19:15:00Z"/>
  <w16cex:commentExtensible w16cex:durableId="232970BD" w16cex:dateUtc="2020-10-08T16: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D6E96F4" w16cid:durableId="2327858B"/>
  <w16cid:commentId w16cid:paraId="7378A591" w16cid:durableId="2328924A"/>
  <w16cid:commentId w16cid:paraId="1FD81D0D" w16cid:durableId="2329CE3F"/>
  <w16cid:commentId w16cid:paraId="485AC462" w16cid:durableId="232AEEC0"/>
  <w16cid:commentId w16cid:paraId="79C1D11E" w16cid:durableId="232B222C"/>
  <w16cid:commentId w16cid:paraId="6209573E" w16cid:durableId="230248D4"/>
  <w16cid:commentId w16cid:paraId="3EC38116" w16cid:durableId="2309C929"/>
  <w16cid:commentId w16cid:paraId="7FD6AEFB" w16cid:durableId="23277CB6"/>
  <w16cid:commentId w16cid:paraId="1FD162FC" w16cid:durableId="2328992A"/>
  <w16cid:commentId w16cid:paraId="0F0B91A9" w16cid:durableId="2309C91F"/>
  <w16cid:commentId w16cid:paraId="3F716093" w16cid:durableId="23289967"/>
  <w16cid:commentId w16cid:paraId="1098F5F1" w16cid:durableId="232C3505"/>
  <w16cid:commentId w16cid:paraId="46A7C5AA" w16cid:durableId="2328A3B4"/>
  <w16cid:commentId w16cid:paraId="4CA1E2A5" w16cid:durableId="23295D7C"/>
  <w16cid:commentId w16cid:paraId="5C58692D" w16cid:durableId="23028291"/>
  <w16cid:commentId w16cid:paraId="4EA1C4C1" w16cid:durableId="232B1054"/>
  <w16cid:commentId w16cid:paraId="3DE8DD7D" w16cid:durableId="23295D5A"/>
  <w16cid:commentId w16cid:paraId="4FCB1BDA" w16cid:durableId="231CE3F0"/>
  <w16cid:commentId w16cid:paraId="3B6458F2" w16cid:durableId="232785C8"/>
  <w16cid:commentId w16cid:paraId="52237FB9" w16cid:durableId="23296457"/>
  <w16cid:commentId w16cid:paraId="530F0059" w16cid:durableId="232785EF"/>
  <w16cid:commentId w16cid:paraId="663BEDAB" w16cid:durableId="232AEDF8"/>
  <w16cid:commentId w16cid:paraId="5FC40BFB" w16cid:durableId="2329666D"/>
  <w16cid:commentId w16cid:paraId="5C4D8E25" w16cid:durableId="232AEE13"/>
  <w16cid:commentId w16cid:paraId="44BAAE2D" w16cid:durableId="232C395B"/>
  <w16cid:commentId w16cid:paraId="27E699BD" w16cid:durableId="232C399E"/>
  <w16cid:commentId w16cid:paraId="1E256747" w16cid:durableId="23296D7A"/>
  <w16cid:commentId w16cid:paraId="0B3D22A0" w16cid:durableId="232AEE49"/>
  <w16cid:commentId w16cid:paraId="4EC610FC" w16cid:durableId="231CE518"/>
  <w16cid:commentId w16cid:paraId="489AECA8" w16cid:durableId="232B145B"/>
  <w16cid:commentId w16cid:paraId="0116B157" w16cid:durableId="232C409D"/>
  <w16cid:commentId w16cid:paraId="7F2CE9A2" w16cid:durableId="232970B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AFC2D7" w14:textId="77777777" w:rsidR="00A96830" w:rsidRDefault="00A96830" w:rsidP="00CA5EF6">
      <w:pPr>
        <w:spacing w:line="240" w:lineRule="auto"/>
      </w:pPr>
      <w:r>
        <w:separator/>
      </w:r>
    </w:p>
  </w:endnote>
  <w:endnote w:type="continuationSeparator" w:id="0">
    <w:p w14:paraId="42368F4D" w14:textId="77777777" w:rsidR="00A96830" w:rsidRDefault="00A96830" w:rsidP="00CA5E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A460BC" w14:textId="77777777" w:rsidR="00A96830" w:rsidRDefault="00A96830" w:rsidP="00CA5EF6">
      <w:pPr>
        <w:spacing w:line="240" w:lineRule="auto"/>
      </w:pPr>
      <w:r>
        <w:separator/>
      </w:r>
    </w:p>
  </w:footnote>
  <w:footnote w:type="continuationSeparator" w:id="0">
    <w:p w14:paraId="492BFCA6" w14:textId="77777777" w:rsidR="00A96830" w:rsidRDefault="00A96830" w:rsidP="00CA5EF6">
      <w:pPr>
        <w:spacing w:line="240" w:lineRule="auto"/>
      </w:pPr>
      <w:r>
        <w:continuationSeparator/>
      </w:r>
    </w:p>
  </w:footnote>
  <w:footnote w:id="1">
    <w:p w14:paraId="46868228" w14:textId="1989AD3C" w:rsidR="00A26CB8" w:rsidRPr="00AE29D5" w:rsidRDefault="00A26CB8">
      <w:pPr>
        <w:pStyle w:val="FootnoteText"/>
      </w:pPr>
      <w:r>
        <w:rPr>
          <w:rStyle w:val="FootnoteReference"/>
        </w:rPr>
        <w:footnoteRef/>
      </w:r>
      <w:r w:rsidRPr="00D7555E">
        <w:t xml:space="preserve">Due to COVID-19 restrictions, the participants in Experiment 2 </w:t>
      </w:r>
      <w:del w:id="368" w:author="Mark Huff" w:date="2020-10-08T09:54:00Z">
        <w:r w:rsidRPr="00D7555E" w:rsidDel="00AE29D5">
          <w:delText xml:space="preserve">were either ran individually on an in-lab computer using the </w:delText>
        </w:r>
        <w:r w:rsidRPr="00D7555E" w:rsidDel="00AE29D5">
          <w:rPr>
            <w:i/>
            <w:iCs/>
          </w:rPr>
          <w:delText xml:space="preserve">E-Prime </w:delText>
        </w:r>
        <w:r w:rsidRPr="00D7555E" w:rsidDel="00AE29D5">
          <w:delText xml:space="preserve">3 software (Psychology Software Tools, Pittsburgh, PA), </w:delText>
        </w:r>
      </w:del>
      <w:del w:id="369" w:author="Mark Huff" w:date="2020-10-08T09:48:00Z">
        <w:r w:rsidRPr="00D7555E" w:rsidDel="00291F88">
          <w:delText>collected online through the Prolific platform (</w:delText>
        </w:r>
        <w:r w:rsidRPr="00D7555E" w:rsidDel="00291F88">
          <w:rPr>
            <w:highlight w:val="yellow"/>
          </w:rPr>
          <w:delText>citing?</w:delText>
        </w:r>
        <w:r w:rsidRPr="00D7555E" w:rsidDel="00291F88">
          <w:delText xml:space="preserve">), or </w:delText>
        </w:r>
      </w:del>
      <w:del w:id="370" w:author="Mark Huff" w:date="2020-10-08T09:54:00Z">
        <w:r w:rsidRPr="00D7555E" w:rsidDel="00AE29D5">
          <w:delText>collected online through the university’s SONA program (</w:delText>
        </w:r>
        <w:r w:rsidRPr="00D7555E" w:rsidDel="00AE29D5">
          <w:rPr>
            <w:highlight w:val="yellow"/>
          </w:rPr>
          <w:delText>citing?</w:delText>
        </w:r>
        <w:r w:rsidRPr="00D7555E" w:rsidDel="00AE29D5">
          <w:delText>).</w:delText>
        </w:r>
      </w:del>
      <w:ins w:id="371" w:author="Mark Huff" w:date="2020-10-08T09:54:00Z">
        <w:r>
          <w:t xml:space="preserve">were sampled from both </w:t>
        </w:r>
      </w:ins>
      <w:ins w:id="372" w:author="Mark Huff" w:date="2020-10-08T09:55:00Z">
        <w:r>
          <w:t xml:space="preserve">in-lab and online sources. The participant source was not found to interact with any of the results, </w:t>
        </w:r>
        <w:r>
          <w:rPr>
            <w:i/>
            <w:iCs/>
          </w:rPr>
          <w:t>F</w:t>
        </w:r>
        <w:r>
          <w:t xml:space="preserve"> &lt; 1, </w:t>
        </w:r>
      </w:ins>
      <w:ins w:id="373" w:author="Mark Huff" w:date="2020-10-08T09:56:00Z">
        <w:r>
          <w:t xml:space="preserve">though the vast majority of participants were recruited online. In-lab participants were tested using </w:t>
        </w:r>
        <w:r>
          <w:rPr>
            <w:i/>
            <w:iCs/>
          </w:rPr>
          <w:t>E</w:t>
        </w:r>
        <w:r>
          <w:t>-</w:t>
        </w:r>
        <w:r>
          <w:rPr>
            <w:i/>
            <w:iCs/>
          </w:rPr>
          <w:t>Prime 3</w:t>
        </w:r>
        <w:r>
          <w:t>, and online participants were tested usi</w:t>
        </w:r>
      </w:ins>
      <w:ins w:id="374" w:author="Mark Huff" w:date="2020-10-08T09:57:00Z">
        <w:r>
          <w:t xml:space="preserve">ng </w:t>
        </w:r>
        <w:r>
          <w:rPr>
            <w:i/>
            <w:iCs/>
          </w:rPr>
          <w:t>Collector</w:t>
        </w:r>
        <w:r>
          <w:t xml:space="preserve">, an open-source program for </w:t>
        </w:r>
      </w:ins>
      <w:ins w:id="375" w:author="Mark Huff" w:date="2020-10-08T09:58:00Z">
        <w:r>
          <w:t>data collection on Psychology experiments (</w:t>
        </w:r>
        <w:r w:rsidRPr="00B5261D">
          <w:rPr>
            <w:highlight w:val="cyan"/>
            <w:rPrChange w:id="376" w:author="Nick Maxwell" w:date="2020-10-09T16:50:00Z">
              <w:rPr/>
            </w:rPrChange>
          </w:rPr>
          <w:t>Garcia &amp; Kornell, 2015</w:t>
        </w:r>
        <w:r>
          <w:t xml:space="preserve">). </w:t>
        </w:r>
      </w:ins>
      <w:ins w:id="377" w:author="Mark Huff" w:date="2020-10-08T09:59:00Z">
        <w:r>
          <w:t>All procedural details and instructions were identical in both modalities, the only difference was the presence vs. absence of an experimenter.</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42C63"/>
    <w:multiLevelType w:val="hybridMultilevel"/>
    <w:tmpl w:val="025CE56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CA35442"/>
    <w:multiLevelType w:val="hybridMultilevel"/>
    <w:tmpl w:val="84D67DC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 w15:restartNumberingAfterBreak="0">
    <w:nsid w:val="1F4F481A"/>
    <w:multiLevelType w:val="hybridMultilevel"/>
    <w:tmpl w:val="AF0CDB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7CA7D6F"/>
    <w:multiLevelType w:val="hybridMultilevel"/>
    <w:tmpl w:val="D36C5A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k Huff">
    <w15:presenceInfo w15:providerId="None" w15:userId="Mark Huff"/>
  </w15:person>
  <w15:person w15:author="Emily Cates">
    <w15:presenceInfo w15:providerId="Windows Live" w15:userId="e535f12edee57c33"/>
  </w15:person>
  <w15:person w15:author="Nick Maxwell">
    <w15:presenceInfo w15:providerId="Windows Live" w15:userId="8614ede61265de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5B9"/>
    <w:rsid w:val="00013442"/>
    <w:rsid w:val="00030048"/>
    <w:rsid w:val="00047BBC"/>
    <w:rsid w:val="00055F14"/>
    <w:rsid w:val="00072CFA"/>
    <w:rsid w:val="00077CF8"/>
    <w:rsid w:val="00081084"/>
    <w:rsid w:val="000D5443"/>
    <w:rsid w:val="000E38E6"/>
    <w:rsid w:val="000F416C"/>
    <w:rsid w:val="001000F5"/>
    <w:rsid w:val="00106885"/>
    <w:rsid w:val="00120937"/>
    <w:rsid w:val="00123352"/>
    <w:rsid w:val="00125FB0"/>
    <w:rsid w:val="00133D00"/>
    <w:rsid w:val="001345A4"/>
    <w:rsid w:val="00152183"/>
    <w:rsid w:val="001577D7"/>
    <w:rsid w:val="00171683"/>
    <w:rsid w:val="00173EAC"/>
    <w:rsid w:val="00183455"/>
    <w:rsid w:val="001A425D"/>
    <w:rsid w:val="001D3E87"/>
    <w:rsid w:val="001D54BC"/>
    <w:rsid w:val="00236A28"/>
    <w:rsid w:val="00236A93"/>
    <w:rsid w:val="00251425"/>
    <w:rsid w:val="00272436"/>
    <w:rsid w:val="00275075"/>
    <w:rsid w:val="0028237F"/>
    <w:rsid w:val="00290BE9"/>
    <w:rsid w:val="00291F88"/>
    <w:rsid w:val="002D130C"/>
    <w:rsid w:val="00322F0F"/>
    <w:rsid w:val="00327CA4"/>
    <w:rsid w:val="00330747"/>
    <w:rsid w:val="0037737A"/>
    <w:rsid w:val="00377B00"/>
    <w:rsid w:val="003E112C"/>
    <w:rsid w:val="003E7264"/>
    <w:rsid w:val="00412AA4"/>
    <w:rsid w:val="004219A5"/>
    <w:rsid w:val="0042278A"/>
    <w:rsid w:val="00423EC5"/>
    <w:rsid w:val="004572B4"/>
    <w:rsid w:val="00477292"/>
    <w:rsid w:val="004820B1"/>
    <w:rsid w:val="004837F4"/>
    <w:rsid w:val="004A75AF"/>
    <w:rsid w:val="004D2E13"/>
    <w:rsid w:val="004D2F67"/>
    <w:rsid w:val="004D756A"/>
    <w:rsid w:val="004F34DA"/>
    <w:rsid w:val="00502BC6"/>
    <w:rsid w:val="00525CFA"/>
    <w:rsid w:val="00547EA2"/>
    <w:rsid w:val="00554016"/>
    <w:rsid w:val="00554E47"/>
    <w:rsid w:val="00561789"/>
    <w:rsid w:val="00581D74"/>
    <w:rsid w:val="00585D2D"/>
    <w:rsid w:val="00594076"/>
    <w:rsid w:val="00594AC7"/>
    <w:rsid w:val="005A114C"/>
    <w:rsid w:val="005B72A8"/>
    <w:rsid w:val="005D704E"/>
    <w:rsid w:val="006321B9"/>
    <w:rsid w:val="00640509"/>
    <w:rsid w:val="00655EB3"/>
    <w:rsid w:val="00673E95"/>
    <w:rsid w:val="006D3354"/>
    <w:rsid w:val="006F7879"/>
    <w:rsid w:val="007008CA"/>
    <w:rsid w:val="00702F36"/>
    <w:rsid w:val="00704354"/>
    <w:rsid w:val="0074241A"/>
    <w:rsid w:val="00743D3A"/>
    <w:rsid w:val="007518BC"/>
    <w:rsid w:val="007529DF"/>
    <w:rsid w:val="00756C40"/>
    <w:rsid w:val="00760A3C"/>
    <w:rsid w:val="00796067"/>
    <w:rsid w:val="007A5A17"/>
    <w:rsid w:val="007B2353"/>
    <w:rsid w:val="007B5266"/>
    <w:rsid w:val="007D16D8"/>
    <w:rsid w:val="007E728E"/>
    <w:rsid w:val="00820714"/>
    <w:rsid w:val="008226DF"/>
    <w:rsid w:val="008354C8"/>
    <w:rsid w:val="008564C3"/>
    <w:rsid w:val="00887F98"/>
    <w:rsid w:val="00893F08"/>
    <w:rsid w:val="0089530E"/>
    <w:rsid w:val="008A0222"/>
    <w:rsid w:val="008A5056"/>
    <w:rsid w:val="008C57FC"/>
    <w:rsid w:val="008C6279"/>
    <w:rsid w:val="008D0709"/>
    <w:rsid w:val="008D5640"/>
    <w:rsid w:val="008E41E9"/>
    <w:rsid w:val="00900F0D"/>
    <w:rsid w:val="00911EE2"/>
    <w:rsid w:val="0092567A"/>
    <w:rsid w:val="00935205"/>
    <w:rsid w:val="00961369"/>
    <w:rsid w:val="009663BE"/>
    <w:rsid w:val="009749B6"/>
    <w:rsid w:val="009840E4"/>
    <w:rsid w:val="009D12D9"/>
    <w:rsid w:val="009D3809"/>
    <w:rsid w:val="009E5953"/>
    <w:rsid w:val="00A26CB8"/>
    <w:rsid w:val="00A26F41"/>
    <w:rsid w:val="00A3201F"/>
    <w:rsid w:val="00A50752"/>
    <w:rsid w:val="00A544F8"/>
    <w:rsid w:val="00A565E4"/>
    <w:rsid w:val="00A82AC3"/>
    <w:rsid w:val="00A83809"/>
    <w:rsid w:val="00A94B77"/>
    <w:rsid w:val="00A96830"/>
    <w:rsid w:val="00AA4E79"/>
    <w:rsid w:val="00AB6D88"/>
    <w:rsid w:val="00AE29D5"/>
    <w:rsid w:val="00AE43F1"/>
    <w:rsid w:val="00AF6314"/>
    <w:rsid w:val="00AF6AC5"/>
    <w:rsid w:val="00B1614B"/>
    <w:rsid w:val="00B366B1"/>
    <w:rsid w:val="00B46DB5"/>
    <w:rsid w:val="00B5261D"/>
    <w:rsid w:val="00B545B9"/>
    <w:rsid w:val="00B625F9"/>
    <w:rsid w:val="00B713C2"/>
    <w:rsid w:val="00B9450B"/>
    <w:rsid w:val="00B96769"/>
    <w:rsid w:val="00BA1918"/>
    <w:rsid w:val="00BA535A"/>
    <w:rsid w:val="00BB5C6C"/>
    <w:rsid w:val="00BC2668"/>
    <w:rsid w:val="00BE7E53"/>
    <w:rsid w:val="00C36F4C"/>
    <w:rsid w:val="00C423DD"/>
    <w:rsid w:val="00C67324"/>
    <w:rsid w:val="00C8470C"/>
    <w:rsid w:val="00C90FF6"/>
    <w:rsid w:val="00C97C00"/>
    <w:rsid w:val="00CA5EF6"/>
    <w:rsid w:val="00CC0B2F"/>
    <w:rsid w:val="00CC1462"/>
    <w:rsid w:val="00CE3633"/>
    <w:rsid w:val="00D06C7D"/>
    <w:rsid w:val="00D7555E"/>
    <w:rsid w:val="00D9713C"/>
    <w:rsid w:val="00DD2EC7"/>
    <w:rsid w:val="00DD55E4"/>
    <w:rsid w:val="00DE52DA"/>
    <w:rsid w:val="00DE5AA7"/>
    <w:rsid w:val="00E066C7"/>
    <w:rsid w:val="00E14B73"/>
    <w:rsid w:val="00E416E7"/>
    <w:rsid w:val="00E4260E"/>
    <w:rsid w:val="00E44B95"/>
    <w:rsid w:val="00E575E6"/>
    <w:rsid w:val="00E66149"/>
    <w:rsid w:val="00E66C88"/>
    <w:rsid w:val="00E8249E"/>
    <w:rsid w:val="00E9046C"/>
    <w:rsid w:val="00E926A1"/>
    <w:rsid w:val="00EB43D4"/>
    <w:rsid w:val="00EB7403"/>
    <w:rsid w:val="00EC33F0"/>
    <w:rsid w:val="00ED32E7"/>
    <w:rsid w:val="00EE282D"/>
    <w:rsid w:val="00EF566A"/>
    <w:rsid w:val="00F2791C"/>
    <w:rsid w:val="00F32AEB"/>
    <w:rsid w:val="00F37074"/>
    <w:rsid w:val="00F40B49"/>
    <w:rsid w:val="00F45CEB"/>
    <w:rsid w:val="00F868A0"/>
    <w:rsid w:val="00FB4F9B"/>
    <w:rsid w:val="00FE1EE5"/>
    <w:rsid w:val="00FF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DDF02"/>
  <w15:chartTrackingRefBased/>
  <w15:docId w15:val="{F055744B-77CF-4A8E-8E19-534B7C7DE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C6279"/>
    <w:rPr>
      <w:sz w:val="16"/>
      <w:szCs w:val="16"/>
    </w:rPr>
  </w:style>
  <w:style w:type="paragraph" w:styleId="CommentText">
    <w:name w:val="annotation text"/>
    <w:basedOn w:val="Normal"/>
    <w:link w:val="CommentTextChar"/>
    <w:uiPriority w:val="99"/>
    <w:semiHidden/>
    <w:unhideWhenUsed/>
    <w:rsid w:val="008C6279"/>
    <w:pPr>
      <w:spacing w:line="240" w:lineRule="auto"/>
    </w:pPr>
    <w:rPr>
      <w:sz w:val="20"/>
      <w:szCs w:val="20"/>
    </w:rPr>
  </w:style>
  <w:style w:type="character" w:customStyle="1" w:styleId="CommentTextChar">
    <w:name w:val="Comment Text Char"/>
    <w:basedOn w:val="DefaultParagraphFont"/>
    <w:link w:val="CommentText"/>
    <w:uiPriority w:val="99"/>
    <w:semiHidden/>
    <w:rsid w:val="008C6279"/>
    <w:rPr>
      <w:sz w:val="20"/>
      <w:szCs w:val="20"/>
    </w:rPr>
  </w:style>
  <w:style w:type="paragraph" w:styleId="CommentSubject">
    <w:name w:val="annotation subject"/>
    <w:basedOn w:val="CommentText"/>
    <w:next w:val="CommentText"/>
    <w:link w:val="CommentSubjectChar"/>
    <w:uiPriority w:val="99"/>
    <w:semiHidden/>
    <w:unhideWhenUsed/>
    <w:rsid w:val="008C6279"/>
    <w:rPr>
      <w:b/>
      <w:bCs/>
    </w:rPr>
  </w:style>
  <w:style w:type="character" w:customStyle="1" w:styleId="CommentSubjectChar">
    <w:name w:val="Comment Subject Char"/>
    <w:basedOn w:val="CommentTextChar"/>
    <w:link w:val="CommentSubject"/>
    <w:uiPriority w:val="99"/>
    <w:semiHidden/>
    <w:rsid w:val="008C6279"/>
    <w:rPr>
      <w:b/>
      <w:bCs/>
      <w:sz w:val="20"/>
      <w:szCs w:val="20"/>
    </w:rPr>
  </w:style>
  <w:style w:type="paragraph" w:styleId="BalloonText">
    <w:name w:val="Balloon Text"/>
    <w:basedOn w:val="Normal"/>
    <w:link w:val="BalloonTextChar"/>
    <w:uiPriority w:val="99"/>
    <w:semiHidden/>
    <w:unhideWhenUsed/>
    <w:rsid w:val="008C627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C6279"/>
    <w:rPr>
      <w:rFonts w:ascii="Segoe UI" w:hAnsi="Segoe UI" w:cs="Segoe UI"/>
      <w:sz w:val="18"/>
      <w:szCs w:val="18"/>
    </w:rPr>
  </w:style>
  <w:style w:type="paragraph" w:styleId="ListParagraph">
    <w:name w:val="List Paragraph"/>
    <w:basedOn w:val="Normal"/>
    <w:uiPriority w:val="34"/>
    <w:qFormat/>
    <w:rsid w:val="00F40B49"/>
    <w:pPr>
      <w:ind w:left="720"/>
      <w:contextualSpacing/>
    </w:pPr>
  </w:style>
  <w:style w:type="character" w:styleId="Hyperlink">
    <w:name w:val="Hyperlink"/>
    <w:basedOn w:val="DefaultParagraphFont"/>
    <w:uiPriority w:val="99"/>
    <w:unhideWhenUsed/>
    <w:rsid w:val="004D2E13"/>
    <w:rPr>
      <w:color w:val="0563C1" w:themeColor="hyperlink"/>
      <w:u w:val="single"/>
    </w:rPr>
  </w:style>
  <w:style w:type="character" w:styleId="UnresolvedMention">
    <w:name w:val="Unresolved Mention"/>
    <w:basedOn w:val="DefaultParagraphFont"/>
    <w:uiPriority w:val="99"/>
    <w:semiHidden/>
    <w:unhideWhenUsed/>
    <w:rsid w:val="004D2E13"/>
    <w:rPr>
      <w:color w:val="605E5C"/>
      <w:shd w:val="clear" w:color="auto" w:fill="E1DFDD"/>
    </w:rPr>
  </w:style>
  <w:style w:type="paragraph" w:styleId="FootnoteText">
    <w:name w:val="footnote text"/>
    <w:basedOn w:val="Normal"/>
    <w:link w:val="FootnoteTextChar"/>
    <w:uiPriority w:val="99"/>
    <w:semiHidden/>
    <w:unhideWhenUsed/>
    <w:rsid w:val="00CA5EF6"/>
    <w:pPr>
      <w:spacing w:line="240" w:lineRule="auto"/>
    </w:pPr>
    <w:rPr>
      <w:sz w:val="20"/>
      <w:szCs w:val="20"/>
    </w:rPr>
  </w:style>
  <w:style w:type="character" w:customStyle="1" w:styleId="FootnoteTextChar">
    <w:name w:val="Footnote Text Char"/>
    <w:basedOn w:val="DefaultParagraphFont"/>
    <w:link w:val="FootnoteText"/>
    <w:uiPriority w:val="99"/>
    <w:semiHidden/>
    <w:rsid w:val="00CA5EF6"/>
    <w:rPr>
      <w:sz w:val="20"/>
      <w:szCs w:val="20"/>
    </w:rPr>
  </w:style>
  <w:style w:type="character" w:styleId="FootnoteReference">
    <w:name w:val="footnote reference"/>
    <w:basedOn w:val="DefaultParagraphFont"/>
    <w:uiPriority w:val="99"/>
    <w:semiHidden/>
    <w:unhideWhenUsed/>
    <w:rsid w:val="00CA5EF6"/>
    <w:rPr>
      <w:vertAlign w:val="superscript"/>
    </w:rPr>
  </w:style>
  <w:style w:type="character" w:styleId="FollowedHyperlink">
    <w:name w:val="FollowedHyperlink"/>
    <w:basedOn w:val="DefaultParagraphFont"/>
    <w:uiPriority w:val="99"/>
    <w:semiHidden/>
    <w:unhideWhenUsed/>
    <w:rsid w:val="00E14B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lbecker.uccs.edu/"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2.png"/><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CC2E02-39E5-473D-B7E4-3231C66D8E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2677</TotalTime>
  <Pages>21</Pages>
  <Words>3859</Words>
  <Characters>22002</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Cates</dc:creator>
  <cp:keywords/>
  <dc:description/>
  <cp:lastModifiedBy>Nick Maxwell</cp:lastModifiedBy>
  <cp:revision>30</cp:revision>
  <cp:lastPrinted>2020-09-28T22:10:00Z</cp:lastPrinted>
  <dcterms:created xsi:type="dcterms:W3CDTF">2020-10-08T16:05:00Z</dcterms:created>
  <dcterms:modified xsi:type="dcterms:W3CDTF">2020-10-10T19:16:00Z</dcterms:modified>
</cp:coreProperties>
</file>