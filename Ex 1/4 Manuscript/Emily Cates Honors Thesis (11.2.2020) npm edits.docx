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7777777"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 xml:space="preserve">Specific and Relational Encoding, but not Warnings, 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7777777" w:rsidR="005E5539" w:rsidRDefault="005E5539" w:rsidP="005E5539">
      <w:pPr>
        <w:jc w:val="center"/>
        <w:rPr>
          <w:rFonts w:cs="Times New Roman"/>
          <w:szCs w:val="24"/>
        </w:rPr>
      </w:pPr>
      <w:r>
        <w:rPr>
          <w:rFonts w:cs="Times New Roman"/>
          <w:szCs w:val="24"/>
        </w:rPr>
        <w:t xml:space="preserve">Emily E. Cates, Nicholas P. Maxwell, &amp; Mark J. Huff </w:t>
      </w:r>
      <w:commentRangeStart w:id="0"/>
      <w:commentRangeEnd w:id="0"/>
      <w:r>
        <w:rPr>
          <w:rStyle w:val="CommentReference"/>
        </w:rPr>
        <w:commentReference w:id="0"/>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45FB50FA" w:rsidR="005E5539" w:rsidRDefault="005E5539" w:rsidP="005E5539">
      <w:pPr>
        <w:jc w:val="center"/>
        <w:rPr>
          <w:rFonts w:cs="Times New Roman"/>
          <w:szCs w:val="24"/>
        </w:rPr>
      </w:pPr>
    </w:p>
    <w:p w14:paraId="555E6B13" w14:textId="144B59EA" w:rsidR="005E5539" w:rsidRDefault="005E5539" w:rsidP="005E5539">
      <w:pPr>
        <w:rPr>
          <w:rFonts w:cs="Times New Roman"/>
          <w:szCs w:val="24"/>
        </w:rPr>
      </w:pPr>
    </w:p>
    <w:p w14:paraId="29C51A3C" w14:textId="098C3A6E"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153F6277" w14:textId="57E9E00F" w:rsidR="005E5539" w:rsidRPr="008030A9" w:rsidRDefault="005E5539" w:rsidP="008030A9">
      <w:pPr>
        <w:ind w:firstLine="720"/>
        <w:rPr>
          <w:rFonts w:cs="Times New Roman"/>
          <w:szCs w:val="24"/>
        </w:rPr>
      </w:pPr>
      <w:r w:rsidRPr="008030A9">
        <w:rPr>
          <w:rFonts w:cs="Times New Roman"/>
          <w:szCs w:val="24"/>
        </w:rPr>
        <w:t>Correspondence concerning this article can be addressed to Mark. J. Huff, School of Psychology, The University of Southern Mississippi, 118 College Dr. #5025, Hattiesburg, MS 39406, United States. Study materials and analyzed data are available via OSF (</w:t>
      </w:r>
      <w:commentRangeStart w:id="1"/>
      <w:r w:rsidRPr="008030A9">
        <w:rPr>
          <w:rFonts w:cs="Times New Roman"/>
          <w:szCs w:val="24"/>
        </w:rPr>
        <w:t>osf.io/k73r4</w:t>
      </w:r>
      <w:commentRangeEnd w:id="1"/>
      <w:r>
        <w:rPr>
          <w:rStyle w:val="CommentReference"/>
        </w:rPr>
        <w:commentReference w:id="1"/>
      </w:r>
      <w:r w:rsidRPr="008030A9">
        <w:rPr>
          <w:rFonts w:cs="Times New Roman"/>
          <w:szCs w:val="24"/>
        </w:rPr>
        <w:t>).</w:t>
      </w:r>
      <w:r>
        <w:rPr>
          <w:rFonts w:cs="Times New Roman"/>
          <w:szCs w:val="24"/>
        </w:rPr>
        <w:t xml:space="preserve"> This study was completed as part of the Honors Thesis requirements for EEC.</w:t>
      </w:r>
    </w:p>
    <w:p w14:paraId="41512238" w14:textId="3BB11A51" w:rsidR="005E5539" w:rsidRPr="005E5539" w:rsidRDefault="005E5539" w:rsidP="008030A9">
      <w:pPr>
        <w:rPr>
          <w:rFonts w:cs="Times New Roman"/>
          <w:szCs w:val="24"/>
        </w:rPr>
      </w:pPr>
      <w:r w:rsidRPr="008030A9">
        <w:rPr>
          <w:rFonts w:cs="Times New Roman"/>
          <w:szCs w:val="24"/>
        </w:rPr>
        <w:t>Email: mark.huff@usm.edu</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72F15934"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an important part of the learning process. </w:t>
      </w:r>
      <w:r w:rsidR="00304D51">
        <w:rPr>
          <w:rFonts w:cs="Times New Roman"/>
          <w:szCs w:val="24"/>
        </w:rPr>
        <w:t xml:space="preserve">One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through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remembering a target word in a cue-target word pair when only presented with a cue word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E5539">
        <w:rPr>
          <w:rFonts w:cs="Times New Roman"/>
        </w:rPr>
        <w:t>has been shown to affect</w:t>
      </w:r>
      <w:r w:rsidR="005C178E" w:rsidRPr="004E314E">
        <w:rPr>
          <w:rFonts w:cs="Times New Roman"/>
        </w:rPr>
        <w:t xml:space="preserve"> the accuracy of JOLs</w:t>
      </w:r>
      <w:r w:rsidR="00304D51">
        <w:rPr>
          <w:rFonts w:cs="Times New Roman"/>
        </w:rPr>
        <w:t xml:space="preserve">. </w:t>
      </w:r>
      <w:r w:rsidR="00D36154">
        <w:rPr>
          <w:rFonts w:cs="Times New Roman"/>
        </w:rPr>
        <w:t>Unlike forward pairs</w:t>
      </w:r>
      <w:r>
        <w:rPr>
          <w:rFonts w:cs="Times New Roman"/>
        </w:rPr>
        <w:t xml:space="preserve"> (e.g., credit-card)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pattern can be reduced when participants use an item-specific or relational encoding strategy relative to reading (Experiment 1), and whether these encoding tasks are aided by warning participants about the illusion (Experiment 2).</w:t>
      </w:r>
      <w:r w:rsidR="0075219B">
        <w:rPr>
          <w:rFonts w:cs="Times New Roman"/>
        </w:rPr>
        <w:t xml:space="preserve"> </w:t>
      </w:r>
      <w:r w:rsidR="00980872">
        <w:rPr>
          <w:rFonts w:cs="Times New Roman"/>
        </w:rPr>
        <w:t>Across experiments</w:t>
      </w:r>
      <w:r w:rsidR="0075219B">
        <w:rPr>
          <w:rFonts w:cs="Times New Roman"/>
        </w:rPr>
        <w:t xml:space="preserve">,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were found to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 however, warnings did not improve JOL estimations. Thus, the method of encoding, but not warnings, can facilitate JOL accuracy for backward and unrelated pairs</w:t>
      </w:r>
      <w:r w:rsidR="0075219B">
        <w:rPr>
          <w:rFonts w:cs="Times New Roman"/>
        </w:rPr>
        <w:t>.</w:t>
      </w:r>
      <w:r w:rsidR="00D36154">
        <w:rPr>
          <w:rFonts w:cs="Times New Roman"/>
        </w:rPr>
        <w:t xml:space="preserve"> </w:t>
      </w:r>
    </w:p>
    <w:p w14:paraId="6D844933" w14:textId="77777777" w:rsidR="00E7156F" w:rsidRDefault="00E7156F" w:rsidP="00E7156F">
      <w:pPr>
        <w:rPr>
          <w:rFonts w:cs="Times New Roman"/>
          <w:szCs w:val="24"/>
        </w:rPr>
      </w:pPr>
    </w:p>
    <w:p w14:paraId="1F3FB92A" w14:textId="72482B1C" w:rsidR="00E7156F" w:rsidRDefault="00E7156F" w:rsidP="00E7156F">
      <w:pPr>
        <w:rPr>
          <w:rFonts w:cs="Times New Roman"/>
          <w:szCs w:val="24"/>
        </w:rPr>
      </w:pPr>
      <w:r>
        <w:rPr>
          <w:rFonts w:cs="Times New Roman"/>
          <w:szCs w:val="24"/>
        </w:rPr>
        <w:t xml:space="preserve">Word count: </w:t>
      </w:r>
      <w:r w:rsidR="00980872">
        <w:rPr>
          <w:rFonts w:cs="Times New Roman"/>
          <w:szCs w:val="24"/>
        </w:rPr>
        <w:t>201</w:t>
      </w:r>
    </w:p>
    <w:p w14:paraId="0A3A8750" w14:textId="0F56343A"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 Warnings</w:t>
      </w:r>
    </w:p>
    <w:p w14:paraId="43D6447F" w14:textId="17A25612" w:rsidR="003165EF" w:rsidRDefault="003165EF" w:rsidP="00E7156F">
      <w:pPr>
        <w:rPr>
          <w:rFonts w:cs="Times New Roman"/>
          <w:szCs w:val="24"/>
        </w:rPr>
      </w:pPr>
      <w:r>
        <w:rPr>
          <w:rFonts w:cs="Times New Roman"/>
          <w:szCs w:val="24"/>
        </w:rPr>
        <w:br w:type="page"/>
      </w:r>
    </w:p>
    <w:p w14:paraId="7C7F9132" w14:textId="77777777" w:rsidR="00980872" w:rsidRDefault="00980872" w:rsidP="00980872">
      <w:pPr>
        <w:jc w:val="center"/>
        <w:rPr>
          <w:rFonts w:cs="Times New Roman"/>
          <w:szCs w:val="24"/>
        </w:rPr>
      </w:pPr>
      <w:bookmarkStart w:id="2" w:name="_Hlk54441562"/>
      <w:r w:rsidRPr="00E7156F">
        <w:rPr>
          <w:rFonts w:cs="Times New Roman"/>
          <w:szCs w:val="24"/>
        </w:rPr>
        <w:lastRenderedPageBreak/>
        <w:t>It</w:t>
      </w:r>
      <w:r>
        <w:rPr>
          <w:rFonts w:cs="Times New Roman"/>
          <w:szCs w:val="24"/>
        </w:rPr>
        <w:t>em-</w:t>
      </w:r>
      <w:r w:rsidRPr="00E7156F">
        <w:rPr>
          <w:rFonts w:cs="Times New Roman"/>
          <w:szCs w:val="24"/>
        </w:rPr>
        <w:t xml:space="preserve">Specific and Relational Encoding, but not Warnings, 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2"/>
    <w:p w14:paraId="722A562A" w14:textId="57778D18"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is paramount for improving </w:t>
      </w:r>
      <w:r>
        <w:rPr>
          <w:rFonts w:cs="Times New Roman"/>
          <w:szCs w:val="24"/>
        </w:rPr>
        <w:t>retention</w:t>
      </w:r>
      <w:r w:rsidR="00841566">
        <w:rPr>
          <w:rFonts w:cs="Times New Roman"/>
          <w:szCs w:val="24"/>
        </w:rPr>
        <w:t xml:space="preserve"> when studying information. </w:t>
      </w:r>
      <w:r w:rsidR="00841566" w:rsidRPr="001C4EFE">
        <w:rPr>
          <w:rFonts w:cs="Times New Roman"/>
          <w:szCs w:val="24"/>
        </w:rPr>
        <w:t xml:space="preserve">Effective monitoring allows individuals to adjust their encoding strategies to maximize later retention </w:t>
      </w:r>
      <w:r w:rsidR="00841566" w:rsidRPr="00633395">
        <w:rPr>
          <w:rFonts w:cs="Times New Roman"/>
          <w:szCs w:val="24"/>
        </w:rPr>
        <w:t>(Nelson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learning process. A common method used to gauge metamemory knowledge is the Judgment of Learning (JOL) task. In </w:t>
      </w:r>
      <w:r w:rsidR="00C26F5A">
        <w:rPr>
          <w:rFonts w:cs="Times New Roman"/>
          <w:szCs w:val="24"/>
        </w:rPr>
        <w:t xml:space="preserve">a </w:t>
      </w:r>
      <w:r w:rsidR="00841566">
        <w:rPr>
          <w:rFonts w:cs="Times New Roman"/>
          <w:szCs w:val="24"/>
        </w:rPr>
        <w:t xml:space="preserve">standard JOL task, individuals study a set of cue-target word pairs and are asked to estimate the likelihood that they will be able to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memory 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85197E">
        <w:rPr>
          <w:rFonts w:cs="Times New Roman"/>
          <w:szCs w:val="24"/>
        </w:rPr>
        <w:t>Hanczakowski, Zawadzka, Pasek, &amp; Higham, 2013), however</w:t>
      </w:r>
      <w:r w:rsidR="00841566">
        <w:rPr>
          <w:rFonts w:cs="Times New Roman"/>
          <w:szCs w:val="24"/>
        </w:rPr>
        <w:t xml:space="preserve">, JOLs are </w:t>
      </w:r>
      <w:r w:rsidR="00D0109A">
        <w:rPr>
          <w:rFonts w:cs="Times New Roman"/>
          <w:szCs w:val="24"/>
        </w:rPr>
        <w:t xml:space="preserve">often </w:t>
      </w:r>
      <w:r w:rsidR="00841566">
        <w:rPr>
          <w:rFonts w:cs="Times New Roman"/>
          <w:szCs w:val="24"/>
        </w:rPr>
        <w:t xml:space="preserve">elicited using a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allows for </w:t>
      </w:r>
      <w:r w:rsidR="00C26F5A">
        <w:rPr>
          <w:rFonts w:cs="Times New Roman"/>
          <w:szCs w:val="24"/>
        </w:rPr>
        <w:t xml:space="preserve">a straightforward </w:t>
      </w:r>
      <w:r w:rsidR="00841566">
        <w:rPr>
          <w:rFonts w:cs="Times New Roman"/>
          <w:szCs w:val="24"/>
        </w:rPr>
        <w:t xml:space="preserve">comparison between predicted target recall (via JOLs) and the </w:t>
      </w:r>
      <w:r w:rsidR="00C26F5A">
        <w:rPr>
          <w:rFonts w:cs="Times New Roman"/>
          <w:szCs w:val="24"/>
        </w:rPr>
        <w:t xml:space="preserve">percentage </w:t>
      </w:r>
      <w:r w:rsidR="00841566">
        <w:rPr>
          <w:rFonts w:cs="Times New Roman"/>
          <w:szCs w:val="24"/>
        </w:rPr>
        <w:t>of targets that are correctly recalled at test.</w:t>
      </w:r>
    </w:p>
    <w:p w14:paraId="5D387AB3" w14:textId="6CA0447D" w:rsidR="00841566" w:rsidRDefault="00841566" w:rsidP="00841566">
      <w:pPr>
        <w:ind w:firstLine="720"/>
        <w:rPr>
          <w:rFonts w:cs="Times New Roman"/>
          <w:szCs w:val="24"/>
        </w:rPr>
      </w:pPr>
      <w:r>
        <w:rPr>
          <w:rFonts w:cs="Times New Roman"/>
          <w:szCs w:val="24"/>
        </w:rPr>
        <w:t xml:space="preserve">Although JOL ratings can be </w:t>
      </w:r>
      <w:r w:rsidR="00C26F5A">
        <w:rPr>
          <w:rFonts w:cs="Times New Roman"/>
          <w:szCs w:val="24"/>
        </w:rPr>
        <w:t xml:space="preserve">highly </w:t>
      </w:r>
      <w:r>
        <w:rPr>
          <w:rFonts w:cs="Times New Roman"/>
          <w:szCs w:val="24"/>
        </w:rPr>
        <w:t>predictive</w:t>
      </w:r>
      <w:r w:rsidR="00C26F5A">
        <w:rPr>
          <w:rFonts w:cs="Times New Roman"/>
          <w:szCs w:val="24"/>
        </w:rPr>
        <w:t xml:space="preserve"> of later recall</w:t>
      </w:r>
      <w:r>
        <w:rPr>
          <w:rFonts w:cs="Times New Roman"/>
          <w:szCs w:val="24"/>
        </w:rPr>
        <w:t xml:space="preserve"> (i.e., well-calibrated), </w:t>
      </w:r>
      <w:r w:rsidR="00C26F5A">
        <w:rPr>
          <w:rFonts w:cs="Times New Roman"/>
          <w:szCs w:val="24"/>
        </w:rPr>
        <w:t xml:space="preserve">several </w:t>
      </w:r>
      <w:r>
        <w:rPr>
          <w:rFonts w:cs="Times New Roman"/>
          <w:szCs w:val="24"/>
        </w:rPr>
        <w:t>factors can affect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8979B1">
        <w:rPr>
          <w:rFonts w:cs="Times New Roman"/>
          <w:szCs w:val="24"/>
        </w:rPr>
        <w:t>Koriat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the cue-target study pairs </w:t>
      </w:r>
      <w:r w:rsidRPr="00633395">
        <w:rPr>
          <w:rFonts w:cs="Times New Roman"/>
          <w:szCs w:val="24"/>
        </w:rPr>
        <w:t xml:space="preserve">(Koriat &amp; Bjork, </w:t>
      </w:r>
      <w:r w:rsidRPr="0085197E">
        <w:rPr>
          <w:rFonts w:cs="Times New Roman"/>
          <w:szCs w:val="24"/>
        </w:rPr>
        <w:t>2005; Maxwell &amp; Huff, in press). The</w:t>
      </w:r>
      <w:r>
        <w:rPr>
          <w:rFonts w:cs="Times New Roman"/>
          <w:szCs w:val="24"/>
        </w:rPr>
        <w:t xml:space="preserve"> present study further examines factors that affect the accuracy of JOLs by </w:t>
      </w:r>
      <w:r>
        <w:rPr>
          <w:rFonts w:cs="Times New Roman"/>
          <w:szCs w:val="24"/>
        </w:rPr>
        <w:lastRenderedPageBreak/>
        <w:t xml:space="preserve">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5AC7FF2A" w14:textId="0AFAFE5C" w:rsidR="00841566" w:rsidRDefault="00841566" w:rsidP="00841566">
      <w:pPr>
        <w:ind w:firstLine="720"/>
        <w:rPr>
          <w:rFonts w:cs="Times New Roman"/>
          <w:szCs w:val="24"/>
        </w:rPr>
      </w:pPr>
      <w:commentRangeStart w:id="3"/>
      <w:commentRangeStart w:id="4"/>
      <w:r>
        <w:rPr>
          <w:rFonts w:cs="Times New Roman"/>
          <w:szCs w:val="24"/>
        </w:rPr>
        <w:t xml:space="preserve">Interest in the relationship between memory predictions and accuracy is not </w:t>
      </w:r>
      <w:r w:rsidR="00C26F5A">
        <w:rPr>
          <w:rFonts w:cs="Times New Roman"/>
          <w:szCs w:val="24"/>
        </w:rPr>
        <w:t>new</w:t>
      </w:r>
      <w:r>
        <w:rPr>
          <w:rFonts w:cs="Times New Roman"/>
          <w:szCs w:val="24"/>
        </w:rPr>
        <w:t xml:space="preserve">. In an early example, </w:t>
      </w:r>
      <w:r w:rsidRPr="00633395">
        <w:rPr>
          <w:rFonts w:cs="Times New Roman"/>
          <w:szCs w:val="24"/>
        </w:rPr>
        <w:t>Arbuckle and Cuddy (1969)</w:t>
      </w:r>
      <w:r>
        <w:rPr>
          <w:rFonts w:cs="Times New Roman"/>
          <w:szCs w:val="24"/>
        </w:rPr>
        <w:t xml:space="preserve"> asked participants to study</w:t>
      </w:r>
      <w:r w:rsidR="007D6BCD">
        <w:rPr>
          <w:rFonts w:cs="Times New Roman"/>
          <w:szCs w:val="24"/>
        </w:rPr>
        <w:t xml:space="preserve"> </w:t>
      </w:r>
      <w:r w:rsidR="002316BF">
        <w:rPr>
          <w:rFonts w:cs="Times New Roman"/>
          <w:szCs w:val="24"/>
        </w:rPr>
        <w:t>paired</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 xml:space="preserve">(e.g. A-73) </w:t>
      </w:r>
      <w:r>
        <w:rPr>
          <w:rFonts w:cs="Times New Roman"/>
          <w:szCs w:val="24"/>
        </w:rPr>
        <w:t>and report 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Overall, </w:t>
      </w:r>
      <w:r w:rsidR="007D6BCD">
        <w:rPr>
          <w:rFonts w:cs="Times New Roman"/>
          <w:szCs w:val="24"/>
        </w:rPr>
        <w:t>Arbuckle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w:t>
      </w:r>
      <w:r w:rsidR="00535981">
        <w:rPr>
          <w:rFonts w:cs="Times New Roman"/>
          <w:szCs w:val="24"/>
        </w:rPr>
        <w:t>’</w:t>
      </w:r>
      <w:r>
        <w:rPr>
          <w:rFonts w:cs="Times New Roman"/>
          <w:szCs w:val="24"/>
        </w:rPr>
        <w:t xml:space="preserve"> predictions and subsequent recall. </w:t>
      </w:r>
      <w:commentRangeEnd w:id="3"/>
      <w:r w:rsidR="00D0109A">
        <w:rPr>
          <w:rStyle w:val="CommentReference"/>
        </w:rPr>
        <w:commentReference w:id="3"/>
      </w:r>
      <w:commentRangeEnd w:id="4"/>
      <w:r w:rsidR="004903E1">
        <w:rPr>
          <w:rStyle w:val="CommentReference"/>
        </w:rPr>
        <w:commentReference w:id="4"/>
      </w:r>
    </w:p>
    <w:p w14:paraId="4594DBCE" w14:textId="48CD0973" w:rsidR="00841566" w:rsidRDefault="00841566" w:rsidP="00841566">
      <w:pPr>
        <w:ind w:firstLine="720"/>
        <w:rPr>
          <w:rFonts w:cs="Times New Roman"/>
          <w:szCs w:val="24"/>
        </w:rPr>
      </w:pPr>
      <w:r>
        <w:rPr>
          <w:rFonts w:cs="Times New Roman"/>
          <w:szCs w:val="24"/>
        </w:rPr>
        <w:t xml:space="preserve">More recently, Koriat and Bjork (2005) </w:t>
      </w:r>
      <w:r w:rsidR="00D0109A">
        <w:rPr>
          <w:rFonts w:cs="Times New Roman"/>
          <w:szCs w:val="24"/>
        </w:rPr>
        <w:t xml:space="preserve">have </w:t>
      </w:r>
      <w:r w:rsidR="007D6BCD">
        <w:rPr>
          <w:rFonts w:cs="Times New Roman"/>
          <w:szCs w:val="24"/>
        </w:rPr>
        <w:t>shown that the associative relationship between the cue</w:t>
      </w:r>
      <w:r w:rsidR="00DD11B9">
        <w:rPr>
          <w:rFonts w:cs="Times New Roman"/>
          <w:szCs w:val="24"/>
        </w:rPr>
        <w:t>-</w:t>
      </w:r>
      <w:r w:rsidR="007D6BCD">
        <w:rPr>
          <w:rFonts w:cs="Times New Roman"/>
          <w:szCs w:val="24"/>
        </w:rPr>
        <w:t>target</w:t>
      </w:r>
      <w:r w:rsidR="0033305A">
        <w:rPr>
          <w:rFonts w:cs="Times New Roman"/>
          <w:szCs w:val="24"/>
        </w:rPr>
        <w:t xml:space="preserve"> pairs</w:t>
      </w:r>
      <w:r w:rsidR="007D6BCD">
        <w:rPr>
          <w:rFonts w:cs="Times New Roman"/>
          <w:szCs w:val="24"/>
        </w:rPr>
        <w:t xml:space="preserve">, such as the direction and the strength of the relationship, can affect JOL accuracy. </w:t>
      </w:r>
      <w:r>
        <w:rPr>
          <w:rFonts w:cs="Times New Roman"/>
          <w:szCs w:val="24"/>
        </w:rPr>
        <w:t xml:space="preserve">Specifically, the authors delineated between types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rooted in the likelihood that the cue word will elicit the target word at test. </w:t>
      </w:r>
      <w:r w:rsidRPr="004903E1">
        <w:rPr>
          <w:rFonts w:cs="Times New Roman"/>
          <w:szCs w:val="24"/>
        </w:rPr>
        <w:t>A priori</w:t>
      </w:r>
      <w:r>
        <w:rPr>
          <w:rFonts w:cs="Times New Roman"/>
          <w:szCs w:val="24"/>
        </w:rPr>
        <w:t>/forward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8979B1">
        <w:rPr>
          <w:rFonts w:cs="Times New Roman"/>
          <w:szCs w:val="24"/>
        </w:rPr>
        <w:t>De Deyne, Navarro, Perfors, Brysbaert, &amp; Storms, 2019</w:t>
      </w:r>
      <w:r>
        <w:rPr>
          <w:rFonts w:cs="Times New Roman"/>
          <w:szCs w:val="24"/>
        </w:rPr>
        <w:t xml:space="preserve">). These norms are generated via free association tasks in which participants are </w:t>
      </w:r>
      <w:r>
        <w:rPr>
          <w:rFonts w:cs="Times New Roman"/>
          <w:szCs w:val="24"/>
        </w:rPr>
        <w:lastRenderedPageBreak/>
        <w:t>provided with a</w:t>
      </w:r>
      <w:r w:rsidR="007D6BCD">
        <w:rPr>
          <w:rFonts w:cs="Times New Roman"/>
          <w:szCs w:val="24"/>
        </w:rPr>
        <w:t xml:space="preserve"> single</w:t>
      </w:r>
      <w:r>
        <w:rPr>
          <w:rFonts w:cs="Times New Roman"/>
          <w:szCs w:val="24"/>
        </w:rPr>
        <w:t xml:space="preserve"> cue word and are asked to respond with the first target word that comes to mind. These norms can then be used to compute the probability of responding to word A with word B (i.e., forward associative strength,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in which the pair order has been flipped (i.e., backward pairs, card-credit</w:t>
      </w:r>
      <w:r w:rsidR="00A7585B">
        <w:rPr>
          <w:rFonts w:cs="Times New Roman"/>
          <w:szCs w:val="24"/>
        </w:rPr>
        <w:t>, baby-stork</w:t>
      </w:r>
      <w:r>
        <w:rPr>
          <w:rFonts w:cs="Times New Roman"/>
          <w:szCs w:val="24"/>
        </w:rPr>
        <w:t xml:space="preserve">). Similar to </w:t>
      </w:r>
      <w:r w:rsidRPr="004903E1">
        <w:rPr>
          <w:rFonts w:cs="Times New Roman"/>
          <w:szCs w:val="24"/>
        </w:rPr>
        <w:t>a priori</w:t>
      </w:r>
      <w:r>
        <w:rPr>
          <w:rFonts w:cs="Times New Roman"/>
          <w:szCs w:val="24"/>
        </w:rPr>
        <w:t xml:space="preserve"> pairs, free association norms can be useful for indexing the backward associative strength (BAS) between pairs (i.e., the probability of responding to word B with word A in an A-B item pairs; see </w:t>
      </w:r>
      <w:r w:rsidRPr="008979B1">
        <w:rPr>
          <w:rFonts w:cs="Times New Roman"/>
          <w:szCs w:val="24"/>
        </w:rPr>
        <w:t>Nelson, McEvoy, &amp; Dennis, 2000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F9BC7A2"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Koriat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w:t>
      </w:r>
      <w:r w:rsidR="00D0109A" w:rsidRPr="004903E1">
        <w:rPr>
          <w:rFonts w:cs="Times New Roman"/>
          <w:szCs w:val="24"/>
        </w:rPr>
        <w:t xml:space="preserve"> the</w:t>
      </w:r>
      <w:r w:rsidRPr="004903E1">
        <w:rPr>
          <w:rFonts w:cs="Times New Roman"/>
          <w:szCs w:val="24"/>
        </w:rPr>
        <w:t xml:space="preserve">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indicating that participants were overpredicting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directly converge upon the target word.</w:t>
      </w:r>
      <w:r>
        <w:rPr>
          <w:rFonts w:cs="Times New Roman"/>
          <w:szCs w:val="24"/>
        </w:rPr>
        <w:t xml:space="preserve"> Thus, although participants predict that backward pairs </w:t>
      </w:r>
      <w:r w:rsidR="00A7585B">
        <w:rPr>
          <w:rFonts w:cs="Times New Roman"/>
          <w:szCs w:val="24"/>
        </w:rPr>
        <w:t xml:space="preserve">are </w:t>
      </w:r>
      <w:r>
        <w:rPr>
          <w:rFonts w:cs="Times New Roman"/>
          <w:szCs w:val="24"/>
        </w:rPr>
        <w:t>highly likely to be recalled, recall accuracy is typically much lower than predicted.</w:t>
      </w:r>
    </w:p>
    <w:p w14:paraId="615DE6BF" w14:textId="20EF42AB"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Castel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the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 xml:space="preserve">to learn </w:t>
      </w:r>
      <w:r>
        <w:rPr>
          <w:rFonts w:cs="Times New Roman"/>
          <w:szCs w:val="24"/>
        </w:rPr>
        <w:t>relative</w:t>
      </w:r>
      <w:r w:rsidRPr="00DD2AA4">
        <w:rPr>
          <w:rFonts w:cs="Times New Roman"/>
          <w:szCs w:val="24"/>
        </w:rPr>
        <w:t xml:space="preserve"> to</w:t>
      </w:r>
      <w:r w:rsidR="00360E10">
        <w:rPr>
          <w:rFonts w:cs="Times New Roman"/>
          <w:szCs w:val="24"/>
        </w:rPr>
        <w:t xml:space="preserve"> both</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03A23B42" w14:textId="0FD49F72" w:rsidR="000A6463"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w:t>
      </w:r>
      <w:r w:rsidR="004814F2">
        <w:rPr>
          <w:rFonts w:cs="Times New Roman"/>
          <w:szCs w:val="24"/>
        </w:rPr>
        <w:t>,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360E10">
        <w:rPr>
          <w:rFonts w:cs="Times New Roman"/>
          <w:szCs w:val="24"/>
        </w:rPr>
        <w:t>are equivalent in both directions</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 xml:space="preserve">forward and backward pairs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 but has a weaker association in the backward direction, fish-tuna</w:t>
      </w:r>
      <w:r>
        <w:rPr>
          <w:rFonts w:cs="Times New Roman"/>
          <w:szCs w:val="24"/>
        </w:rPr>
        <w:t xml:space="preserve"> </w:t>
      </w:r>
      <w:r w:rsidRPr="00A31D86">
        <w:rPr>
          <w:rFonts w:cs="Times New Roman"/>
          <w:szCs w:val="24"/>
        </w:rPr>
        <w:t xml:space="preserve">Across four experiments, </w:t>
      </w:r>
      <w:r w:rsidR="000A6463" w:rsidRPr="00A31D86">
        <w:rPr>
          <w:rFonts w:cs="Times New Roman"/>
          <w:szCs w:val="24"/>
        </w:rPr>
        <w:t xml:space="preserve">Maxwell and Huff </w:t>
      </w:r>
      <w:r w:rsidR="00D138DF">
        <w:rPr>
          <w:rFonts w:cs="Times New Roman"/>
          <w:szCs w:val="24"/>
        </w:rPr>
        <w:t xml:space="preserve">(in press) </w:t>
      </w:r>
      <w:r w:rsidR="000A6463" w:rsidRPr="00A31D86">
        <w:rPr>
          <w:rFonts w:cs="Times New Roman"/>
          <w:szCs w:val="24"/>
        </w:rPr>
        <w:t xml:space="preserve">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shown to extend to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Pr>
          <w:rFonts w:cs="Times New Roman"/>
          <w:szCs w:val="24"/>
        </w:rPr>
        <w:t>Maxwell and Huff (in press)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the symmetrical pairs even though only the forward association would be beneficial at test.</w:t>
      </w:r>
      <w:r w:rsidR="00431082">
        <w:rPr>
          <w:rFonts w:cs="Times New Roman"/>
          <w:szCs w:val="24"/>
        </w:rPr>
        <w:t xml:space="preserve"> These findings indicate that 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6A6A116A" w14:textId="0755E7D4" w:rsidR="00841566" w:rsidRDefault="000A6463" w:rsidP="00841566">
      <w:pPr>
        <w:ind w:firstLine="720"/>
        <w:rPr>
          <w:rFonts w:cs="Times New Roman"/>
          <w:szCs w:val="24"/>
        </w:rPr>
      </w:pPr>
      <w:r>
        <w:rPr>
          <w:rFonts w:cs="Times New Roman"/>
          <w:szCs w:val="24"/>
        </w:rPr>
        <w:lastRenderedPageBreak/>
        <w:t xml:space="preserve">An additional contribution </w:t>
      </w:r>
      <w:r w:rsidR="003165EF">
        <w:rPr>
          <w:rFonts w:cs="Times New Roman"/>
          <w:szCs w:val="24"/>
        </w:rPr>
        <w:t>of Maxwell</w:t>
      </w:r>
      <w:r w:rsidR="00841566">
        <w:rPr>
          <w:rFonts w:cs="Times New Roman"/>
          <w:szCs w:val="24"/>
        </w:rPr>
        <w:t xml:space="preserve"> and Huff</w:t>
      </w:r>
      <w:r>
        <w:rPr>
          <w:rFonts w:cs="Times New Roman"/>
          <w:szCs w:val="24"/>
        </w:rPr>
        <w:t>’s (in press) study was they incorporated sets of</w:t>
      </w:r>
      <w:r w:rsidR="00841566">
        <w:rPr>
          <w:rFonts w:cs="Times New Roman"/>
          <w:szCs w:val="24"/>
        </w:rPr>
        <w:t xml:space="preserve"> calibration plots in which JOL ratings</w:t>
      </w:r>
      <w:r>
        <w:rPr>
          <w:rFonts w:cs="Times New Roman"/>
          <w:szCs w:val="24"/>
        </w:rPr>
        <w:t xml:space="preserve"> for pairs were rounded to each 10% interval, and then</w:t>
      </w:r>
      <w:r w:rsidR="00841566">
        <w:rPr>
          <w:rFonts w:cs="Times New Roman"/>
          <w:szCs w:val="24"/>
        </w:rPr>
        <w:t xml:space="preserve"> were plotted against their corresponding recall accuracy </w:t>
      </w:r>
      <w:r w:rsidR="0043331E">
        <w:rPr>
          <w:rFonts w:cs="Times New Roman"/>
          <w:szCs w:val="24"/>
        </w:rPr>
        <w:t>(</w:t>
      </w:r>
      <w:r>
        <w:rPr>
          <w:rFonts w:cs="Times New Roman"/>
          <w:szCs w:val="24"/>
        </w:rPr>
        <w:t xml:space="preserve">see </w:t>
      </w:r>
      <w:r w:rsidR="00841566" w:rsidRPr="00633395">
        <w:rPr>
          <w:rFonts w:cs="Times New Roman"/>
          <w:szCs w:val="24"/>
        </w:rPr>
        <w:t>Nelson &amp; Dunlosky, 1991</w:t>
      </w:r>
      <w:r w:rsidR="00841566" w:rsidRPr="001C4EFE">
        <w:rPr>
          <w:rFonts w:cs="Times New Roman"/>
          <w:szCs w:val="24"/>
        </w:rPr>
        <w:t>)</w:t>
      </w:r>
      <w:r>
        <w:rPr>
          <w:rFonts w:cs="Times New Roman"/>
          <w:szCs w:val="24"/>
        </w:rPr>
        <w:t xml:space="preserve">. </w:t>
      </w:r>
      <w:r w:rsidRPr="00E3649B">
        <w:rPr>
          <w:rFonts w:cs="Times New Roman"/>
          <w:szCs w:val="24"/>
        </w:rPr>
        <w:t xml:space="preserve">Calibration plots are useful because they provide qualitative information regarding specific JOL ratings </w:t>
      </w:r>
      <w:r w:rsidR="00244359" w:rsidRPr="00E3649B">
        <w:rPr>
          <w:rFonts w:cs="Times New Roman"/>
          <w:szCs w:val="24"/>
        </w:rPr>
        <w:t>where</w:t>
      </w:r>
      <w:r w:rsidRPr="00E3649B">
        <w:rPr>
          <w:rFonts w:cs="Times New Roman"/>
          <w:szCs w:val="24"/>
        </w:rPr>
        <w:t xml:space="preserve"> participants are well-calibrated (i.e., pairs given a 40% JOL rating should be correctly recalled 40% of the time, pairs with a 60% ratings are recall</w:t>
      </w:r>
      <w:r w:rsidR="00E3649B" w:rsidRPr="00E3649B">
        <w:rPr>
          <w:rFonts w:cs="Times New Roman"/>
          <w:szCs w:val="24"/>
        </w:rPr>
        <w:t>ed</w:t>
      </w:r>
      <w:r w:rsidRPr="00E3649B">
        <w:rPr>
          <w:rFonts w:cs="Times New Roman"/>
          <w:szCs w:val="24"/>
        </w:rPr>
        <w:t xml:space="preserve"> 60% of the time, etc.), compared to those ratings that are not.</w:t>
      </w:r>
      <w:r>
        <w:rPr>
          <w:rFonts w:cs="Times New Roman"/>
          <w:szCs w:val="24"/>
        </w:rPr>
        <w:t xml:space="preserve"> Across experiments, Maxwell and Huff found that forward and symmetrical pairs were generally well</w:t>
      </w:r>
      <w:r w:rsidR="004814F2">
        <w:rPr>
          <w:rFonts w:cs="Times New Roman"/>
          <w:szCs w:val="24"/>
        </w:rPr>
        <w:t>-</w:t>
      </w:r>
      <w:r>
        <w:rPr>
          <w:rFonts w:cs="Times New Roman"/>
          <w:szCs w:val="24"/>
        </w:rPr>
        <w:t xml:space="preserve">calibrated </w:t>
      </w:r>
      <w:r w:rsidR="0045594F">
        <w:rPr>
          <w:rFonts w:cs="Times New Roman"/>
          <w:szCs w:val="24"/>
        </w:rPr>
        <w:t>at</w:t>
      </w:r>
      <w:r>
        <w:rPr>
          <w:rFonts w:cs="Times New Roman"/>
          <w:szCs w:val="24"/>
        </w:rPr>
        <w:t xml:space="preserve"> JOL ratings</w:t>
      </w:r>
      <w:r w:rsidR="0045594F">
        <w:rPr>
          <w:rFonts w:cs="Times New Roman"/>
          <w:szCs w:val="24"/>
        </w:rPr>
        <w:t xml:space="preserve"> below 80%</w:t>
      </w:r>
      <w:r w:rsidR="004814F2">
        <w:rPr>
          <w:rFonts w:cs="Times New Roman"/>
          <w:szCs w:val="24"/>
        </w:rPr>
        <w:t xml:space="preserve">, but for backward and unrelated pairs, </w:t>
      </w:r>
      <w:r w:rsidR="0045594F">
        <w:rPr>
          <w:rFonts w:cs="Times New Roman"/>
          <w:szCs w:val="24"/>
        </w:rPr>
        <w:t xml:space="preserve">an illusion of competence pattern emerged </w:t>
      </w:r>
      <w:r w:rsidR="004814F2">
        <w:rPr>
          <w:rFonts w:cs="Times New Roman"/>
          <w:szCs w:val="24"/>
        </w:rPr>
        <w:t xml:space="preserve">at JOL ratings </w:t>
      </w:r>
      <w:r w:rsidR="0045594F">
        <w:rPr>
          <w:rFonts w:cs="Times New Roman"/>
          <w:szCs w:val="24"/>
        </w:rPr>
        <w:t xml:space="preserve">greater than </w:t>
      </w:r>
      <w:r w:rsidR="004814F2">
        <w:rPr>
          <w:rFonts w:cs="Times New Roman"/>
          <w:szCs w:val="24"/>
        </w:rPr>
        <w:t xml:space="preserve">30%. Thus, </w:t>
      </w:r>
      <w:r w:rsidR="00C8052E">
        <w:rPr>
          <w:rFonts w:cs="Times New Roman"/>
          <w:szCs w:val="24"/>
        </w:rPr>
        <w:t xml:space="preserve">the calibration plots revealed that an illusion of competence pattern emerged for all pair types, however this pattern was only found at the highest JOLs for forward and symmetrical pairs </w:t>
      </w:r>
      <w:r w:rsidR="003165EF">
        <w:rPr>
          <w:rFonts w:cs="Times New Roman"/>
          <w:szCs w:val="24"/>
        </w:rPr>
        <w:t>but</w:t>
      </w:r>
      <w:r w:rsidR="00C8052E">
        <w:rPr>
          <w:rFonts w:cs="Times New Roman"/>
          <w:szCs w:val="24"/>
        </w:rPr>
        <w:t xml:space="preserve"> occurred at much lower JOL ratings</w:t>
      </w:r>
      <w:r w:rsidR="00E3649B">
        <w:rPr>
          <w:rFonts w:cs="Times New Roman"/>
          <w:szCs w:val="24"/>
        </w:rPr>
        <w:t xml:space="preserve"> for backward and unrelated pairs</w:t>
      </w:r>
      <w:r w:rsidR="00C8052E">
        <w:rPr>
          <w:rFonts w:cs="Times New Roman"/>
          <w:szCs w:val="24"/>
        </w:rPr>
        <w:t>.</w:t>
      </w:r>
    </w:p>
    <w:p w14:paraId="022AFC28" w14:textId="6DBE3217"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diffusely across all pair types</w:t>
      </w:r>
      <w:r w:rsidR="0045594F">
        <w:rPr>
          <w:rFonts w:cs="Times New Roman"/>
          <w:szCs w:val="24"/>
        </w:rPr>
        <w:t xml:space="preserve"> depending upon the JOL rating</w:t>
      </w:r>
      <w:r w:rsidR="00C8052E">
        <w:rPr>
          <w:rFonts w:cs="Times New Roman"/>
          <w:szCs w:val="24"/>
        </w:rPr>
        <w:t>, 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the accuracy of JOLs on subsequent</w:t>
      </w:r>
      <w:r w:rsidR="0043331E">
        <w:rPr>
          <w:rFonts w:cs="Times New Roman"/>
          <w:szCs w:val="24"/>
        </w:rPr>
        <w:t xml:space="preserve"> recall</w:t>
      </w:r>
      <w:r w:rsidR="00C8052E">
        <w:rPr>
          <w:rFonts w:cs="Times New Roman"/>
          <w:szCs w:val="24"/>
        </w:rPr>
        <w:t xml:space="preserve"> and thereby reduce the illusion of competence. One such method, tested in Experiment 1, is by having participants engage in different types of encoding strategies that may help or hinder the processing of the relationship between the cue-target pair, a discussion with which we now turn. </w:t>
      </w:r>
    </w:p>
    <w:p w14:paraId="46184C8B" w14:textId="0A146A95"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77777777"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w:t>
      </w:r>
      <w:r w:rsidRPr="00201236">
        <w:rPr>
          <w:rFonts w:cs="Times New Roman"/>
          <w:szCs w:val="24"/>
        </w:rPr>
        <w:lastRenderedPageBreak/>
        <w:t>“shallow” ta</w:t>
      </w:r>
      <w:r w:rsidRPr="0002326F">
        <w:rPr>
          <w:rFonts w:cs="Times New Roman"/>
          <w:szCs w:val="24"/>
        </w:rPr>
        <w:t>sks (</w:t>
      </w:r>
      <w:r w:rsidRPr="0085197E">
        <w:rPr>
          <w:rFonts w:cs="Times New Roman"/>
          <w:szCs w:val="24"/>
        </w:rPr>
        <w:t>Craik &amp; Lockhart, 1972; Craik,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8979B1">
        <w:rPr>
          <w:rFonts w:cs="Times New Roman"/>
          <w:szCs w:val="24"/>
        </w:rPr>
        <w:t>Slamecka &amp; Graf, 1978), production (MacLeod, Gopie, Hourihan, Neary, &amp; Ozubko, 2010), and survival processing (Nairne, Thompson, &amp; Pandeirada, 2007</w:t>
      </w:r>
      <w:r>
        <w:rPr>
          <w:rFonts w:cs="Times New Roman"/>
          <w:szCs w:val="24"/>
        </w:rPr>
        <w:t>), however deep tasks can be bifurcated further based on a task</w:t>
      </w:r>
      <w:r w:rsidR="00C8052E">
        <w:rPr>
          <w:rFonts w:cs="Times New Roman"/>
          <w:szCs w:val="24"/>
        </w:rPr>
        <w:t>’</w:t>
      </w:r>
      <w:r>
        <w:rPr>
          <w:rFonts w:cs="Times New Roman"/>
          <w:szCs w:val="24"/>
        </w:rPr>
        <w:t xml:space="preserve">s propensity to encourage the processing of item-specific or relational features. </w:t>
      </w:r>
    </w:p>
    <w:p w14:paraId="25DD6013" w14:textId="7FDEA3CD"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(Einstein &amp; Hunt, 198</w:t>
      </w:r>
      <w:r w:rsidR="008A13C7">
        <w:rPr>
          <w:rFonts w:cs="Times New Roman"/>
          <w:szCs w:val="24"/>
        </w:rPr>
        <w:t>0;</w:t>
      </w:r>
      <w:r w:rsidR="008A13C7" w:rsidRPr="008A13C7">
        <w:rPr>
          <w:rFonts w:cs="Times New Roman"/>
          <w:szCs w:val="24"/>
        </w:rPr>
        <w:t xml:space="preserve"> </w:t>
      </w:r>
      <w:r w:rsidR="008A13C7" w:rsidRPr="0085197E">
        <w:rPr>
          <w:rFonts w:cs="Times New Roman"/>
          <w:szCs w:val="24"/>
        </w:rPr>
        <w:t>Hunt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through 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2D262A">
        <w:rPr>
          <w:rFonts w:cs="Times New Roman"/>
          <w:szCs w:val="24"/>
        </w:rPr>
        <w:t xml:space="preserve">Thus, item-specific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 turtles have shells, etc.), while a relational task 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information encoded</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commentRangeStart w:id="5"/>
      <w:commentRangeStart w:id="6"/>
      <w:r w:rsidR="00BB5623">
        <w:rPr>
          <w:rFonts w:cs="Times New Roman"/>
          <w:szCs w:val="24"/>
        </w:rPr>
        <w:t xml:space="preserve">McCurdy, Sklenar, Frankenstein, and </w:t>
      </w:r>
      <w:proofErr w:type="spellStart"/>
      <w:r w:rsidR="00BB5623">
        <w:rPr>
          <w:rFonts w:cs="Times New Roman"/>
          <w:szCs w:val="24"/>
        </w:rPr>
        <w:t>Leshikar</w:t>
      </w:r>
      <w:proofErr w:type="spellEnd"/>
      <w:r w:rsidR="00BB5623">
        <w:rPr>
          <w:rFonts w:cs="Times New Roman"/>
          <w:szCs w:val="24"/>
        </w:rPr>
        <w:t xml:space="preserve"> (2020)</w:t>
      </w:r>
      <w:commentRangeEnd w:id="5"/>
      <w:r w:rsidR="002D262A">
        <w:rPr>
          <w:rStyle w:val="CommentReference"/>
        </w:rPr>
        <w:commentReference w:id="5"/>
      </w:r>
      <w:commentRangeEnd w:id="6"/>
      <w:r w:rsidR="004903E1">
        <w:rPr>
          <w:rStyle w:val="CommentReference"/>
        </w:rPr>
        <w:commentReference w:id="6"/>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 </w:t>
      </w:r>
      <w:r w:rsidR="002D262A">
        <w:rPr>
          <w:rFonts w:cs="Times New Roman"/>
          <w:szCs w:val="24"/>
        </w:rPr>
        <w:t xml:space="preserve">generating a target word in the presence of a cue)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2D262A">
        <w:rPr>
          <w:rFonts w:cs="Times New Roman"/>
          <w:szCs w:val="24"/>
        </w:rPr>
        <w:t xml:space="preserve"> Separately, Huff and Bodner (2014) found that item-specific tasks were more likely to improve recall and recognition when </w:t>
      </w:r>
      <w:r w:rsidR="0022266F">
        <w:rPr>
          <w:rFonts w:cs="Times New Roman"/>
          <w:szCs w:val="24"/>
        </w:rPr>
        <w:t xml:space="preserve">study items were strongly related, but not when study items were weakly related. Similarly, relational tasks were more likely to improve recall and recognition when study items were weakly than strongly related </w:t>
      </w:r>
      <w:r w:rsidR="0022266F">
        <w:rPr>
          <w:rFonts w:cs="Times New Roman"/>
          <w:szCs w:val="24"/>
        </w:rPr>
        <w:lastRenderedPageBreak/>
        <w:t>(argued to be evidence for encoding variability of processing). Thus, although item-specific and relational processing tasks are generally classified as “deep” tasks according to the levels-of-processing framework, their relative memory benefits are affected by the association between study materials.</w:t>
      </w:r>
    </w:p>
    <w:p w14:paraId="237F0C3D" w14:textId="66DCB0E6"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Pr>
          <w:rFonts w:cs="Times New Roman"/>
          <w:szCs w:val="24"/>
        </w:rPr>
        <w:t xml:space="preserve">, the present study tested whether these encoding strategies can </w:t>
      </w:r>
      <w:r w:rsidR="00CB7A0D">
        <w:rPr>
          <w:rFonts w:cs="Times New Roman"/>
          <w:szCs w:val="24"/>
        </w:rPr>
        <w:t>improve the calibration between JOLs and later recall, especially on backward and unrelated pairs in which the illusion of competence is robust (Castel et al., 2007; Koriat &amp; Bjork, 2005; Maxwell &amp; Huff, in press; Soderstrom,</w:t>
      </w:r>
      <w:r w:rsidR="00C33681">
        <w:rPr>
          <w:rFonts w:cs="Times New Roman"/>
          <w:szCs w:val="24"/>
        </w:rPr>
        <w:t xml:space="preserve"> Clark, Halamish, &amp; Bjork,</w:t>
      </w:r>
      <w:r w:rsidR="00CB7A0D">
        <w:rPr>
          <w:rFonts w:cs="Times New Roman"/>
          <w:szCs w:val="24"/>
        </w:rPr>
        <w:t xml:space="preserve"> 2015). </w:t>
      </w:r>
      <w:r>
        <w:rPr>
          <w:rFonts w:cs="Times New Roman"/>
          <w:szCs w:val="24"/>
        </w:rPr>
        <w:t xml:space="preserve">Specifically, Experiment 1 compares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either encode 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read-only control task across forward, backward, symmetrical, and unrelated pair types. </w:t>
      </w:r>
      <w:r w:rsidR="00F144FD">
        <w:rPr>
          <w:rFonts w:cs="Times New Roman"/>
          <w:szCs w:val="24"/>
        </w:rPr>
        <w:t>In</w:t>
      </w:r>
      <w:r>
        <w:rPr>
          <w:rFonts w:cs="Times New Roman"/>
          <w:szCs w:val="24"/>
        </w:rPr>
        <w:t xml:space="preserve"> Experiment 2</w:t>
      </w:r>
      <w:r w:rsidR="00F144FD">
        <w:rPr>
          <w:rFonts w:cs="Times New Roman"/>
          <w:szCs w:val="24"/>
        </w:rPr>
        <w:t>, we then examined whether</w:t>
      </w:r>
      <w:r>
        <w:rPr>
          <w:rFonts w:cs="Times New Roman"/>
          <w:szCs w:val="24"/>
        </w:rPr>
        <w:t xml:space="preserve"> tests whether combining </w:t>
      </w:r>
      <w:r w:rsidR="00F144FD">
        <w:rPr>
          <w:rFonts w:cs="Times New Roman"/>
          <w:szCs w:val="24"/>
        </w:rPr>
        <w:t xml:space="preserve">item-specific and relational tasks </w:t>
      </w:r>
      <w:r>
        <w:rPr>
          <w:rFonts w:cs="Times New Roman"/>
          <w:szCs w:val="24"/>
        </w:rPr>
        <w:t xml:space="preserve">with an explicit warning about the </w:t>
      </w:r>
      <w:r w:rsidR="00F144FD">
        <w:rPr>
          <w:rFonts w:cs="Times New Roman"/>
          <w:szCs w:val="24"/>
        </w:rPr>
        <w:t xml:space="preserve">illusion of competence could </w:t>
      </w:r>
      <w:r>
        <w:rPr>
          <w:rFonts w:cs="Times New Roman"/>
          <w:szCs w:val="24"/>
        </w:rPr>
        <w:t>further reduce the illusion of competence</w:t>
      </w:r>
      <w:r w:rsidR="00F144FD">
        <w:rPr>
          <w:rFonts w:cs="Times New Roman"/>
          <w:szCs w:val="24"/>
        </w:rPr>
        <w:t xml:space="preserve"> and improve JOL calibration</w:t>
      </w:r>
      <w:r>
        <w:rPr>
          <w:rFonts w:cs="Times New Roman"/>
          <w:szCs w:val="24"/>
        </w:rPr>
        <w:t xml:space="preserve">. Finally, </w:t>
      </w:r>
      <w:r w:rsidR="0022266F">
        <w:rPr>
          <w:rFonts w:cs="Times New Roman"/>
          <w:szCs w:val="24"/>
        </w:rPr>
        <w:t xml:space="preserve">in </w:t>
      </w:r>
      <w:r>
        <w:rPr>
          <w:rFonts w:cs="Times New Roman"/>
          <w:szCs w:val="24"/>
        </w:rPr>
        <w:t xml:space="preserve">both experiments, we follow analyses used by Maxwell </w:t>
      </w:r>
      <w:r w:rsidR="009C4A54">
        <w:rPr>
          <w:rFonts w:cs="Times New Roman"/>
          <w:szCs w:val="24"/>
        </w:rPr>
        <w:t xml:space="preserve">and </w:t>
      </w:r>
      <w:r>
        <w:rPr>
          <w:rFonts w:cs="Times New Roman"/>
          <w:szCs w:val="24"/>
        </w:rPr>
        <w:t xml:space="preserve">Huff (in press) by plotting participants JOL ratings against their recall rates using a series of calibration plots to </w:t>
      </w:r>
      <w:r w:rsidR="009C4A54">
        <w:rPr>
          <w:rFonts w:cs="Times New Roman"/>
          <w:szCs w:val="24"/>
        </w:rPr>
        <w:t xml:space="preserve">examine specific JOL ratings where </w:t>
      </w:r>
      <w:r>
        <w:rPr>
          <w:rFonts w:cs="Times New Roman"/>
          <w:szCs w:val="24"/>
        </w:rPr>
        <w:t xml:space="preserve">participants </w:t>
      </w:r>
      <w:r w:rsidR="009C4A54">
        <w:rPr>
          <w:rFonts w:cs="Times New Roman"/>
          <w:szCs w:val="24"/>
        </w:rPr>
        <w:t xml:space="preserve">may </w:t>
      </w:r>
      <w:r>
        <w:rPr>
          <w:rFonts w:cs="Times New Roman"/>
          <w:szCs w:val="24"/>
        </w:rPr>
        <w:t xml:space="preserve">over/under predict subsequent recall. </w:t>
      </w:r>
    </w:p>
    <w:p w14:paraId="5C054145" w14:textId="676143CE" w:rsidR="00841566" w:rsidRDefault="00841566" w:rsidP="00841566">
      <w:pPr>
        <w:jc w:val="center"/>
        <w:rPr>
          <w:rFonts w:cs="Times New Roman"/>
          <w:b/>
          <w:bCs/>
          <w:szCs w:val="24"/>
        </w:rPr>
      </w:pPr>
      <w:r w:rsidRPr="003E2549">
        <w:rPr>
          <w:rFonts w:cs="Times New Roman"/>
          <w:b/>
          <w:bCs/>
          <w:szCs w:val="24"/>
        </w:rPr>
        <w:t xml:space="preserve">Experiment 1: Item-Specific </w:t>
      </w:r>
      <w:r w:rsidR="009B1936">
        <w:rPr>
          <w:rFonts w:cs="Times New Roman"/>
          <w:b/>
          <w:bCs/>
          <w:szCs w:val="24"/>
        </w:rPr>
        <w:t>Versus</w:t>
      </w:r>
      <w:r w:rsidR="009B1936" w:rsidRPr="003E2549">
        <w:rPr>
          <w:rFonts w:cs="Times New Roman"/>
          <w:b/>
          <w:bCs/>
          <w:szCs w:val="24"/>
        </w:rPr>
        <w:t xml:space="preserve"> </w:t>
      </w:r>
      <w:r w:rsidRPr="003E2549">
        <w:rPr>
          <w:rFonts w:cs="Times New Roman"/>
          <w:b/>
          <w:bCs/>
          <w:szCs w:val="24"/>
        </w:rPr>
        <w:t>Relational Encoding</w:t>
      </w:r>
      <w:r w:rsidR="00A522CA">
        <w:rPr>
          <w:rFonts w:cs="Times New Roman"/>
          <w:b/>
          <w:bCs/>
          <w:szCs w:val="24"/>
        </w:rPr>
        <w:t xml:space="preserve"> Instructions</w:t>
      </w:r>
    </w:p>
    <w:p w14:paraId="50A5EE59" w14:textId="2F1FAC90" w:rsidR="00841566" w:rsidRDefault="00841566" w:rsidP="00841566">
      <w:pPr>
        <w:ind w:firstLine="720"/>
        <w:rPr>
          <w:rFonts w:cs="Times New Roman"/>
          <w:szCs w:val="24"/>
        </w:rPr>
      </w:pPr>
      <w:r>
        <w:rPr>
          <w:rFonts w:cs="Times New Roman"/>
          <w:szCs w:val="24"/>
        </w:rPr>
        <w:t xml:space="preserve">The goals of Experiment 1 were twofold. First, this experiment sought to replicate the illusion of competence for backward, symmetrical, and unrelated pairs for participants completing the silent reading task. Next, </w:t>
      </w:r>
      <w:r w:rsidR="00C1522D">
        <w:rPr>
          <w:rFonts w:cs="Times New Roman"/>
          <w:szCs w:val="24"/>
        </w:rPr>
        <w:t xml:space="preserve">we </w:t>
      </w:r>
      <w:r>
        <w:rPr>
          <w:rFonts w:cs="Times New Roman"/>
          <w:szCs w:val="24"/>
        </w:rPr>
        <w:t xml:space="preserve">tested whether </w:t>
      </w:r>
      <w:r w:rsidR="00C1522D">
        <w:rPr>
          <w:rFonts w:cs="Times New Roman"/>
          <w:szCs w:val="24"/>
        </w:rPr>
        <w:t xml:space="preserve">item-specific/relational </w:t>
      </w:r>
      <w:r>
        <w:rPr>
          <w:rFonts w:cs="Times New Roman"/>
          <w:szCs w:val="24"/>
        </w:rPr>
        <w:t xml:space="preserve">encoding </w:t>
      </w:r>
      <w:r w:rsidR="00C1522D">
        <w:rPr>
          <w:rFonts w:cs="Times New Roman"/>
          <w:szCs w:val="24"/>
        </w:rPr>
        <w:t xml:space="preserve">tasks </w:t>
      </w:r>
      <w:r w:rsidRPr="0085197E">
        <w:rPr>
          <w:rFonts w:cs="Times New Roman"/>
          <w:szCs w:val="24"/>
        </w:rPr>
        <w:t>could</w:t>
      </w:r>
      <w:r>
        <w:rPr>
          <w:rFonts w:cs="Times New Roman"/>
          <w:szCs w:val="24"/>
        </w:rPr>
        <w:t xml:space="preserve"> reduce the illusion of competence by either lowering JOL ratings, increasing correct </w:t>
      </w:r>
      <w:r>
        <w:rPr>
          <w:rFonts w:cs="Times New Roman"/>
          <w:szCs w:val="24"/>
        </w:rPr>
        <w:lastRenderedPageBreak/>
        <w:t xml:space="preserve">recall, or both. </w:t>
      </w:r>
      <w:commentRangeStart w:id="7"/>
      <w:commentRangeStart w:id="8"/>
      <w:r>
        <w:rPr>
          <w:rFonts w:cs="Times New Roman"/>
          <w:szCs w:val="24"/>
        </w:rPr>
        <w:t xml:space="preserve">Overall, it was expected that having participants engage in </w:t>
      </w:r>
      <w:r w:rsidR="00C1522D">
        <w:rPr>
          <w:rFonts w:cs="Times New Roman"/>
          <w:szCs w:val="24"/>
        </w:rPr>
        <w:t>item-specific/relational</w:t>
      </w:r>
      <w:r>
        <w:rPr>
          <w:rFonts w:cs="Times New Roman"/>
          <w:szCs w:val="24"/>
        </w:rPr>
        <w:t xml:space="preserve"> </w:t>
      </w:r>
      <w:r w:rsidR="00C1522D">
        <w:rPr>
          <w:rFonts w:cs="Times New Roman"/>
          <w:szCs w:val="24"/>
        </w:rPr>
        <w:t xml:space="preserve">encoding </w:t>
      </w:r>
      <w:r>
        <w:rPr>
          <w:rFonts w:cs="Times New Roman"/>
          <w:szCs w:val="24"/>
        </w:rPr>
        <w:t xml:space="preserve">tasks would reduce the illusion of competence by improving correct recall relative to the control group. Additionally, because relational encoding encourages participants to </w:t>
      </w:r>
      <w:r w:rsidR="00F144FD">
        <w:rPr>
          <w:rFonts w:cs="Times New Roman"/>
          <w:szCs w:val="24"/>
        </w:rPr>
        <w:t xml:space="preserve">generate </w:t>
      </w:r>
      <w:r>
        <w:rPr>
          <w:rFonts w:cs="Times New Roman"/>
          <w:szCs w:val="24"/>
        </w:rPr>
        <w:t>an association</w:t>
      </w:r>
      <w:r w:rsidR="00F144FD">
        <w:rPr>
          <w:rFonts w:cs="Times New Roman"/>
          <w:szCs w:val="24"/>
        </w:rPr>
        <w:t xml:space="preserve"> between </w:t>
      </w:r>
      <w:r w:rsidR="00C1522D">
        <w:rPr>
          <w:rFonts w:cs="Times New Roman"/>
          <w:szCs w:val="24"/>
        </w:rPr>
        <w:t>cue-</w:t>
      </w:r>
      <w:r w:rsidR="00F144FD">
        <w:rPr>
          <w:rFonts w:cs="Times New Roman"/>
          <w:szCs w:val="24"/>
        </w:rPr>
        <w:t>target pairs,</w:t>
      </w:r>
      <w:r>
        <w:rPr>
          <w:rFonts w:cs="Times New Roman"/>
          <w:szCs w:val="24"/>
        </w:rPr>
        <w:t xml:space="preserve"> it was expected that this encoding manipulation would be beneficial</w:t>
      </w:r>
      <w:r w:rsidR="00F144FD">
        <w:rPr>
          <w:rFonts w:cs="Times New Roman"/>
          <w:szCs w:val="24"/>
        </w:rPr>
        <w:t xml:space="preserve"> across pairs given only the cue-word is available at test, but </w:t>
      </w:r>
      <w:r w:rsidR="00C1522D">
        <w:rPr>
          <w:rFonts w:cs="Times New Roman"/>
          <w:szCs w:val="24"/>
        </w:rPr>
        <w:t xml:space="preserve">particularly </w:t>
      </w:r>
      <w:r w:rsidR="00F144FD">
        <w:rPr>
          <w:rFonts w:cs="Times New Roman"/>
          <w:szCs w:val="24"/>
        </w:rPr>
        <w:t xml:space="preserve">beneficial for backward and unrelated pairs where the cue is less effective at </w:t>
      </w:r>
      <w:r w:rsidR="00C1522D">
        <w:rPr>
          <w:rFonts w:cs="Times New Roman"/>
          <w:szCs w:val="24"/>
        </w:rPr>
        <w:t xml:space="preserve">prompting </w:t>
      </w:r>
      <w:r w:rsidR="00F144FD">
        <w:rPr>
          <w:rFonts w:cs="Times New Roman"/>
          <w:szCs w:val="24"/>
        </w:rPr>
        <w:t>target retrieval.</w:t>
      </w:r>
      <w:r>
        <w:rPr>
          <w:rFonts w:cs="Times New Roman"/>
          <w:szCs w:val="24"/>
        </w:rPr>
        <w:t xml:space="preserve"> Finally, because item-specific</w:t>
      </w:r>
      <w:r w:rsidR="009B1936">
        <w:rPr>
          <w:rFonts w:cs="Times New Roman"/>
          <w:szCs w:val="24"/>
        </w:rPr>
        <w:t xml:space="preserve"> (vs. relational)</w:t>
      </w:r>
      <w:r>
        <w:rPr>
          <w:rFonts w:cs="Times New Roman"/>
          <w:szCs w:val="24"/>
        </w:rPr>
        <w:t xml:space="preserve"> processing has been shown to be more beneficial to memory</w:t>
      </w:r>
      <w:r w:rsidR="009B1936">
        <w:rPr>
          <w:rFonts w:cs="Times New Roman"/>
          <w:szCs w:val="24"/>
        </w:rPr>
        <w:t xml:space="preserve"> </w:t>
      </w:r>
      <w:r>
        <w:rPr>
          <w:rFonts w:cs="Times New Roman"/>
          <w:szCs w:val="24"/>
        </w:rPr>
        <w:t xml:space="preserve">when pairs are </w:t>
      </w:r>
      <w:r w:rsidRPr="0085197E">
        <w:rPr>
          <w:rFonts w:cs="Times New Roman"/>
          <w:szCs w:val="24"/>
        </w:rPr>
        <w:t>related (Huff &amp; Bodner, 2014), it</w:t>
      </w:r>
      <w:r>
        <w:rPr>
          <w:rFonts w:cs="Times New Roman"/>
          <w:szCs w:val="24"/>
        </w:rPr>
        <w:t xml:space="preserve"> was expected that this encoding strategy would be most beneficial for </w:t>
      </w:r>
      <w:r w:rsidR="009B1936">
        <w:rPr>
          <w:rFonts w:cs="Times New Roman"/>
          <w:szCs w:val="24"/>
        </w:rPr>
        <w:t xml:space="preserve">improving JOL calibration and </w:t>
      </w:r>
      <w:r>
        <w:rPr>
          <w:rFonts w:cs="Times New Roman"/>
          <w:szCs w:val="24"/>
        </w:rPr>
        <w:t>reducing the illusion of competence for backward and symmetrical pairs.</w:t>
      </w:r>
      <w:r w:rsidR="009B1936">
        <w:rPr>
          <w:rFonts w:cs="Times New Roman"/>
          <w:szCs w:val="24"/>
        </w:rPr>
        <w:t xml:space="preserve"> </w:t>
      </w:r>
      <w:commentRangeEnd w:id="7"/>
      <w:r w:rsidR="003B4B71">
        <w:rPr>
          <w:rStyle w:val="CommentReference"/>
        </w:rPr>
        <w:commentReference w:id="7"/>
      </w:r>
      <w:commentRangeEnd w:id="8"/>
      <w:r w:rsidR="00DA15EB">
        <w:rPr>
          <w:rStyle w:val="CommentReference"/>
        </w:rPr>
        <w:commentReference w:id="8"/>
      </w:r>
      <w:r w:rsidR="009B1936">
        <w:rPr>
          <w:rFonts w:cs="Times New Roman"/>
          <w:szCs w:val="24"/>
        </w:rPr>
        <w:t xml:space="preserve">Thus, the qualitative differences in item-specific and relational encoding were expected to produce differential benefits on </w:t>
      </w:r>
      <w:r w:rsidR="00A522CA">
        <w:rPr>
          <w:rFonts w:cs="Times New Roman"/>
          <w:szCs w:val="24"/>
        </w:rPr>
        <w:t xml:space="preserve">improving JOL calibration depending on the pair type that was studied. </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47A618A5"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13616E" w:rsidRPr="003E7264">
        <w:rPr>
          <w:rFonts w:eastAsia="Arial" w:cs="Times New Roman"/>
          <w:szCs w:val="24"/>
        </w:rPr>
        <w:t xml:space="preserve">. A sensitivity analysis 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CB1276">
        <w:rPr>
          <w:rFonts w:eastAsia="Arial" w:cs="Times New Roman"/>
          <w:szCs w:val="24"/>
        </w:rPr>
        <w:t>Faul, Erdfelder, Lang, &amp; Buchner, 2007) indicated</w:t>
      </w:r>
      <w:r w:rsidR="0013616E" w:rsidRPr="003E7264">
        <w:rPr>
          <w:rFonts w:eastAsia="Arial" w:cs="Times New Roman"/>
          <w:szCs w:val="24"/>
        </w:rPr>
        <w:t xml:space="preserve"> that </w:t>
      </w:r>
      <w:r w:rsidR="0013616E">
        <w:rPr>
          <w:rFonts w:eastAsia="Arial" w:cs="Times New Roman"/>
          <w:szCs w:val="24"/>
        </w:rPr>
        <w:t>the</w:t>
      </w:r>
      <w:r w:rsidR="0013616E" w:rsidRPr="003E7264">
        <w:rPr>
          <w:rFonts w:eastAsia="Arial" w:cs="Times New Roman"/>
          <w:szCs w:val="24"/>
        </w:rPr>
        <w:t xml:space="preserve"> sample had sufficient power (.80) to detect a small</w:t>
      </w:r>
      <w:r w:rsidR="0013616E">
        <w:rPr>
          <w:rFonts w:eastAsia="Arial" w:cs="Times New Roman"/>
          <w:szCs w:val="24"/>
        </w:rPr>
        <w:t>-to-medium</w:t>
      </w:r>
      <w:r w:rsidR="0013616E" w:rsidRPr="003E7264">
        <w:rPr>
          <w:rFonts w:eastAsia="Arial" w:cs="Times New Roman"/>
          <w:szCs w:val="24"/>
        </w:rPr>
        <w:t xml:space="preserve"> effect size (Cohen’s </w:t>
      </w:r>
      <w:r w:rsidR="0013616E">
        <w:rPr>
          <w:rFonts w:eastAsia="Arial" w:cs="Times New Roman"/>
          <w:i/>
          <w:iCs/>
          <w:szCs w:val="24"/>
        </w:rPr>
        <w:t>d</w:t>
      </w:r>
      <w:r w:rsidR="0013616E" w:rsidRPr="003E7264">
        <w:rPr>
          <w:rFonts w:eastAsia="Arial" w:cs="Times New Roman"/>
          <w:szCs w:val="24"/>
        </w:rPr>
        <w:t xml:space="preserve"> = 0.27) or larger.</w:t>
      </w:r>
    </w:p>
    <w:p w14:paraId="00AF82C0" w14:textId="77777777" w:rsidR="00B545B9" w:rsidRDefault="00B545B9" w:rsidP="00B545B9">
      <w:pPr>
        <w:rPr>
          <w:b/>
          <w:bCs/>
        </w:rPr>
      </w:pPr>
      <w:r>
        <w:rPr>
          <w:b/>
          <w:bCs/>
        </w:rPr>
        <w:t>Materials</w:t>
      </w:r>
    </w:p>
    <w:p w14:paraId="44E77BA1" w14:textId="6FA2CF1F" w:rsidR="00BA1918" w:rsidRDefault="00B545B9">
      <w:r>
        <w:rPr>
          <w:b/>
          <w:bCs/>
        </w:rPr>
        <w:lastRenderedPageBreak/>
        <w:tab/>
      </w:r>
      <w:r w:rsidR="003B4B71">
        <w:t>Stimuli included</w:t>
      </w:r>
      <w:r w:rsidR="00CC0B2F">
        <w:t xml:space="preserve"> </w:t>
      </w:r>
      <w:r w:rsidR="00594AC7">
        <w:t>180</w:t>
      </w:r>
      <w:r w:rsidR="00A50752">
        <w:t xml:space="preserve"> associative word pairs </w:t>
      </w:r>
      <w:r w:rsidR="003B4B71">
        <w:t xml:space="preserve">initially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 xml:space="preserve">unrelated pairs (e.g.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A95B3E5"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(Brysbaert &amp; New, 2009),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1C4EFE">
        <w:rPr>
          <w:rFonts w:eastAsia="Arial" w:cs="Times New Roman"/>
          <w:szCs w:val="24"/>
        </w:rPr>
        <w:t>Balota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 xml:space="preserve">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p>
    <w:p w14:paraId="3B24B8E9" w14:textId="5FD923FD" w:rsidR="00BC2668" w:rsidRDefault="00BC2668">
      <w:r>
        <w:lastRenderedPageBreak/>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had replaced the target word. The order of the test was</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11F81E7D" w:rsidR="00760A3C" w:rsidRDefault="006F7879" w:rsidP="004D2F67">
      <w:pPr>
        <w:ind w:firstLine="720"/>
      </w:pPr>
      <w:r>
        <w:t xml:space="preserve">The experimental procedure followed </w:t>
      </w:r>
      <w:r w:rsidR="00A42E41">
        <w:t>of the general procedure used by</w:t>
      </w:r>
      <w:r w:rsidR="00760A3C">
        <w:t xml:space="preserve"> Maxwell and Huff (</w:t>
      </w:r>
      <w:r>
        <w:t>in press</w:t>
      </w:r>
      <w:r w:rsidR="00760A3C">
        <w:t xml:space="preserve">). </w:t>
      </w:r>
      <w:r w:rsidR="00554E47">
        <w:t xml:space="preserve">All </w:t>
      </w:r>
      <w:r w:rsidR="0042278A">
        <w:t xml:space="preserve">participants </w:t>
      </w:r>
      <w:bookmarkStart w:id="9"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9"/>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to help reduce anchoring on the ends of the scale.</w:t>
      </w:r>
      <w:r w:rsidR="004F34DA">
        <w:t xml:space="preserve"> </w:t>
      </w:r>
    </w:p>
    <w:p w14:paraId="19617609" w14:textId="3D060BFF"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xml:space="preserve">, participants were instructed to study the word pairs by thinking about how the words in each pair were </w:t>
      </w:r>
      <w:r w:rsidR="004F34DA">
        <w:lastRenderedPageBreak/>
        <w:t>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 xml:space="preserve">how cats are mammals, but turtles are reptiles. Participants only saw one type of </w:t>
      </w:r>
      <w:r w:rsidR="007B0492">
        <w:t xml:space="preserve">task </w:t>
      </w:r>
      <w:r w:rsidR="004D2F67">
        <w:t xml:space="preserve">instruction. </w:t>
      </w:r>
      <w:r w:rsidR="007D16D8">
        <w:t xml:space="preserve">After the </w:t>
      </w:r>
      <w:r w:rsidR="007B0492">
        <w:t xml:space="preserve">encoding </w:t>
      </w:r>
      <w:r w:rsidR="007D16D8">
        <w:t xml:space="preserve">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0D5CCF66"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B26C6E3" w:rsidR="003E7264" w:rsidRPr="00F00238" w:rsidRDefault="006F7879" w:rsidP="003E7264">
      <w:pPr>
        <w:spacing w:after="160"/>
        <w:ind w:firstLine="720"/>
        <w:contextualSpacing/>
        <w:rPr>
          <w:rFonts w:eastAsia="Arial" w:cs="Times New Roman"/>
          <w:szCs w:val="24"/>
        </w:rPr>
      </w:pPr>
      <w:commentRangeStart w:id="10"/>
      <w:commentRangeStart w:id="11"/>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commentRangeEnd w:id="10"/>
      <w:r w:rsidR="00AC108F">
        <w:rPr>
          <w:rStyle w:val="CommentReference"/>
        </w:rPr>
        <w:commentReference w:id="10"/>
      </w:r>
      <w:commentRangeEnd w:id="11"/>
      <w:r w:rsidR="004903E1">
        <w:rPr>
          <w:rStyle w:val="CommentReference"/>
        </w:rPr>
        <w:commentReference w:id="11"/>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AC21E6">
        <w:rPr>
          <w:rFonts w:eastAsia="Arial" w:cs="Times New Roman"/>
          <w:szCs w:val="24"/>
        </w:rPr>
        <w:t xml:space="preserve">All analyses were collapsed across block (see the supplemental section for analyses split by block).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non-significant comparisons reported, we further analyzed the strength of the evidence supporting the null hypothesis using a Bayesian estimate (Masson, 2011; Wagenmakers, 2007). In this analysis, a model that assumes an effect is </w:t>
      </w:r>
      <w:r w:rsidR="00F00238">
        <w:rPr>
          <w:rFonts w:eastAsia="Arial" w:cs="Times New Roman"/>
          <w:szCs w:val="24"/>
        </w:rPr>
        <w:lastRenderedPageBreak/>
        <w:t xml:space="preserve">compared to a model that assumes a null effect and 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with standard null-hypothesis-significance testing.</w:t>
      </w:r>
    </w:p>
    <w:p w14:paraId="5388B805" w14:textId="3DCFB180" w:rsidR="008A5056" w:rsidRDefault="00C110AE" w:rsidP="003E7264">
      <w:pPr>
        <w:spacing w:after="160"/>
        <w:ind w:firstLine="720"/>
        <w:contextualSpacing/>
        <w:rPr>
          <w:rFonts w:eastAsia="Arial" w:cs="Times New Roman"/>
          <w:szCs w:val="24"/>
        </w:rPr>
      </w:pPr>
      <w:bookmarkStart w:id="12" w:name="_Hlk50496322"/>
      <w:r>
        <w:rPr>
          <w:rFonts w:eastAsia="Arial" w:cs="Times New Roman"/>
          <w:szCs w:val="24"/>
        </w:rPr>
        <w:t xml:space="preserve">Mean JOL and recall rates as a function of pair type are reported in Figure 1. </w:t>
      </w:r>
      <w:r w:rsidR="003E7264" w:rsidRPr="003E7264">
        <w:rPr>
          <w:rFonts w:eastAsia="Arial" w:cs="Times New Roman"/>
          <w:szCs w:val="24"/>
        </w:rPr>
        <w:t xml:space="preserve">A 2 </w:t>
      </w:r>
      <w:bookmarkStart w:id="13" w:name="_Hlk11862896"/>
      <w:r w:rsidR="003E7264" w:rsidRPr="003E7264">
        <w:rPr>
          <w:rFonts w:eastAsia="Arial" w:cs="Times New Roman"/>
          <w:szCs w:val="24"/>
        </w:rPr>
        <w:t>(Measure: JOL vs. Recall) ×</w:t>
      </w:r>
      <w:r w:rsidR="003E7264">
        <w:rPr>
          <w:rFonts w:eastAsia="Arial" w:cs="Times New Roman"/>
          <w:szCs w:val="24"/>
        </w:rPr>
        <w:t xml:space="preserve"> 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13"/>
      <w:r w:rsidR="009749B6">
        <w:rPr>
          <w:rFonts w:eastAsia="Arial" w:cs="Times New Roman"/>
          <w:szCs w:val="24"/>
        </w:rPr>
        <w:t>mixed</w:t>
      </w:r>
      <w:r w:rsidR="003E7264" w:rsidRPr="003E7264">
        <w:rPr>
          <w:rFonts w:eastAsia="Arial" w:cs="Times New Roman"/>
          <w:szCs w:val="24"/>
        </w:rPr>
        <w:t xml:space="preserve"> ANOVA </w:t>
      </w:r>
      <w:r w:rsidR="003B4B71">
        <w:rPr>
          <w:rFonts w:eastAsia="Arial" w:cs="Times New Roman"/>
          <w:szCs w:val="24"/>
        </w:rPr>
        <w:t>evaluated</w:t>
      </w:r>
      <w:r w:rsidR="00B06A82">
        <w:rPr>
          <w:rFonts w:eastAsia="Arial" w:cs="Times New Roman"/>
          <w:szCs w:val="24"/>
        </w:rPr>
        <w:t xml:space="preserve"> </w:t>
      </w:r>
      <w:r w:rsidR="003E7264" w:rsidRPr="003E7264">
        <w:rPr>
          <w:rFonts w:eastAsia="Arial" w:cs="Times New Roman"/>
          <w:szCs w:val="24"/>
        </w:rPr>
        <w:t>differences between mean JOL ratings and recall rates across the four pair types</w:t>
      </w:r>
      <w:r w:rsidR="001000F5">
        <w:rPr>
          <w:rFonts w:eastAsia="Arial" w:cs="Times New Roman"/>
          <w:szCs w:val="24"/>
        </w:rPr>
        <w:t xml:space="preserve"> </w:t>
      </w:r>
      <w:r w:rsidR="00F00238">
        <w:rPr>
          <w:rFonts w:eastAsia="Arial" w:cs="Times New Roman"/>
          <w:szCs w:val="24"/>
        </w:rPr>
        <w:t>across</w:t>
      </w:r>
      <w:r w:rsidR="001000F5">
        <w:rPr>
          <w:rFonts w:eastAsia="Arial" w:cs="Times New Roman"/>
          <w:szCs w:val="24"/>
        </w:rPr>
        <w:t xml:space="preserve"> the three encoding </w:t>
      </w:r>
      <w:r w:rsidR="00F00238">
        <w:rPr>
          <w:rFonts w:eastAsia="Arial" w:cs="Times New Roman"/>
          <w:szCs w:val="24"/>
        </w:rPr>
        <w:t>groups</w:t>
      </w:r>
      <w:r w:rsidR="003E7264" w:rsidRPr="003E7264">
        <w:rPr>
          <w:rFonts w:eastAsia="Arial" w:cs="Times New Roman"/>
          <w:szCs w:val="24"/>
        </w:rPr>
        <w:t>.</w:t>
      </w:r>
      <w:bookmarkEnd w:id="12"/>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003E7264" w:rsidRPr="003E7264">
        <w:rPr>
          <w:rFonts w:eastAsia="Arial" w:cs="Times New Roman"/>
          <w:szCs w:val="24"/>
        </w:rPr>
        <w:t xml:space="preserve">, </w:t>
      </w:r>
      <w:r w:rsidR="004D2E13">
        <w:rPr>
          <w:rFonts w:eastAsia="Arial" w:cs="Times New Roman"/>
          <w:szCs w:val="24"/>
        </w:rPr>
        <w:t>such that overall</w:t>
      </w:r>
      <w:r w:rsidR="003E7264" w:rsidRPr="003E7264">
        <w:rPr>
          <w:rFonts w:eastAsia="Arial" w:cs="Times New Roman"/>
          <w:szCs w:val="24"/>
        </w:rPr>
        <w:t>, JOL ratings exceeded later recall rates (</w:t>
      </w:r>
      <w:bookmarkStart w:id="14" w:name="_Hlk11070471"/>
      <w:r w:rsidR="00EF566A">
        <w:rPr>
          <w:rFonts w:eastAsia="Arial" w:cs="Times New Roman"/>
          <w:szCs w:val="24"/>
        </w:rPr>
        <w:t>62.66</w:t>
      </w:r>
      <w:r w:rsidR="003E7264" w:rsidRPr="003E7264">
        <w:rPr>
          <w:rFonts w:eastAsia="Arial" w:cs="Times New Roman"/>
          <w:szCs w:val="24"/>
        </w:rPr>
        <w:t xml:space="preserve"> </w:t>
      </w:r>
      <w:bookmarkEnd w:id="14"/>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003E7264"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w:t>
      </w:r>
      <w:r w:rsidR="001000F5" w:rsidRPr="0085197E">
        <w:rPr>
          <w:rFonts w:eastAsia="Arial" w:cs="Times New Roman"/>
          <w:szCs w:val="24"/>
        </w:rPr>
        <w:t>06</w:t>
      </w:r>
      <w:r w:rsidR="008A5056" w:rsidRPr="0085197E">
        <w:rPr>
          <w:rFonts w:eastAsia="Arial" w:cs="Times New Roman"/>
          <w:szCs w:val="24"/>
        </w:rPr>
        <w:t xml:space="preserve">, </w:t>
      </w:r>
      <w:r w:rsidR="008A5056" w:rsidRPr="0085197E">
        <w:rPr>
          <w:rFonts w:eastAsia="Arial" w:cs="Times New Roman"/>
          <w:i/>
          <w:iCs/>
          <w:szCs w:val="24"/>
        </w:rPr>
        <w:t>d</w:t>
      </w:r>
      <w:r w:rsidR="008A5056" w:rsidRPr="0085197E">
        <w:rPr>
          <w:rFonts w:eastAsia="Arial" w:cs="Times New Roman"/>
          <w:szCs w:val="24"/>
        </w:rPr>
        <w:t xml:space="preserve"> = </w:t>
      </w:r>
      <w:r w:rsidR="00963D24">
        <w:rPr>
          <w:rFonts w:eastAsia="Arial" w:cs="Times New Roman"/>
          <w:szCs w:val="24"/>
        </w:rPr>
        <w:t>0</w:t>
      </w:r>
      <w:r w:rsidR="006A55AA" w:rsidRPr="0085197E">
        <w:rPr>
          <w:rFonts w:eastAsia="Arial" w:cs="Times New Roman"/>
          <w:szCs w:val="24"/>
        </w:rPr>
        <w:t>.60</w:t>
      </w:r>
      <w:r w:rsidR="003E7264" w:rsidRPr="0085197E">
        <w:rPr>
          <w:rFonts w:eastAsia="Arial" w:cs="Times New Roman"/>
          <w:szCs w:val="24"/>
        </w:rPr>
        <w:t>.</w:t>
      </w:r>
      <w:r w:rsidR="003E7264"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w:t>
      </w:r>
      <w:r w:rsidR="00EF566A" w:rsidRPr="00F36A3D">
        <w:rPr>
          <w:rFonts w:eastAsia="Arial" w:cs="Times New Roman"/>
          <w:szCs w:val="24"/>
          <w:vertAlign w:val="subscript"/>
        </w:rPr>
        <w:t>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8354C8">
        <w:rPr>
          <w:rFonts w:eastAsia="Arial" w:cs="Times New Roman"/>
          <w:i/>
          <w:iCs/>
          <w:szCs w:val="24"/>
        </w:rPr>
        <w:t>t</w:t>
      </w:r>
      <w:r w:rsidR="00171683" w:rsidRPr="00171683">
        <w:rPr>
          <w:rFonts w:eastAsia="Arial" w:cs="Times New Roman"/>
          <w:szCs w:val="24"/>
        </w:rPr>
        <w:t xml:space="preserve">s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963D24">
        <w:rPr>
          <w:rFonts w:eastAsia="Arial" w:cs="Times New Roman"/>
          <w:szCs w:val="24"/>
        </w:rPr>
        <w:t>0</w:t>
      </w:r>
      <w:r w:rsidR="00414443">
        <w:rPr>
          <w:rFonts w:eastAsia="Arial" w:cs="Times New Roman"/>
          <w:szCs w:val="24"/>
        </w:rPr>
        <w:t>.78</w:t>
      </w:r>
      <w:r w:rsidR="00171683" w:rsidRPr="00171683">
        <w:rPr>
          <w:rFonts w:eastAsia="Arial" w:cs="Times New Roman"/>
          <w:szCs w:val="24"/>
        </w:rPr>
        <w:t xml:space="preserve">, </w:t>
      </w:r>
      <w:r w:rsidR="003B4B71">
        <w:rPr>
          <w:rFonts w:eastAsia="Arial" w:cs="Times New Roman"/>
          <w:szCs w:val="24"/>
        </w:rPr>
        <w:t>except for</w:t>
      </w:r>
      <w:r w:rsidR="00171683">
        <w:rPr>
          <w:rFonts w:eastAsia="Arial" w:cs="Times New Roman"/>
          <w:szCs w:val="24"/>
        </w:rPr>
        <w:t xml:space="preserve">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t>
      </w:r>
      <w:r w:rsidR="003B4B71">
        <w:rPr>
          <w:rFonts w:eastAsia="Arial" w:cs="Times New Roman"/>
          <w:szCs w:val="24"/>
        </w:rPr>
        <w:t>were equivalent</w:t>
      </w:r>
      <w:r w:rsidR="00171683">
        <w:rPr>
          <w:rFonts w:eastAsia="Arial" w:cs="Times New Roman"/>
          <w:szCs w:val="24"/>
        </w:rPr>
        <w:t xml:space="preserve">, </w:t>
      </w:r>
      <w:r w:rsidR="00171683">
        <w:rPr>
          <w:rFonts w:eastAsia="Arial" w:cs="Times New Roman"/>
          <w:i/>
          <w:iCs/>
          <w:szCs w:val="24"/>
        </w:rPr>
        <w:t>t</w:t>
      </w:r>
      <w:r w:rsidR="004D2E13">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9840E4">
        <w:rPr>
          <w:rFonts w:eastAsia="Arial" w:cs="Times New Roman"/>
          <w:szCs w:val="24"/>
        </w:rPr>
        <w:t>0.58</w:t>
      </w:r>
      <w:r w:rsidR="003E7264" w:rsidRPr="003E7264">
        <w:rPr>
          <w:rFonts w:eastAsia="Arial" w:cs="Times New Roman"/>
          <w:szCs w:val="24"/>
        </w:rPr>
        <w:t xml:space="preserve">, </w:t>
      </w:r>
      <w:bookmarkStart w:id="15"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59.60</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5"/>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3E7264">
        <w:rPr>
          <w:rFonts w:eastAsia="Arial" w:cs="Times New Roman"/>
          <w:i/>
          <w:szCs w:val="24"/>
        </w:rPr>
        <w:t>t</w:t>
      </w:r>
      <w:r w:rsidR="003E7264" w:rsidRPr="003E7264">
        <w:rPr>
          <w:rFonts w:eastAsia="Arial" w:cs="Times New Roman"/>
          <w:szCs w:val="24"/>
        </w:rPr>
        <w:t xml:space="preserve">s </w:t>
      </w:r>
      <w:bookmarkStart w:id="16" w:name="_Hlk9617943"/>
      <w:r w:rsidR="003E7264" w:rsidRPr="003E7264">
        <w:rPr>
          <w:rFonts w:ascii="Cambria Math" w:eastAsia="Arial" w:hAnsi="Cambria Math" w:cs="Times New Roman"/>
          <w:szCs w:val="24"/>
        </w:rPr>
        <w:t>≥</w:t>
      </w:r>
      <w:bookmarkEnd w:id="16"/>
      <w:r w:rsidR="003E7264" w:rsidRPr="003E7264">
        <w:rPr>
          <w:rFonts w:eastAsia="Arial" w:cs="Times New Roman"/>
          <w:szCs w:val="24"/>
        </w:rPr>
        <w:t xml:space="preserve"> </w:t>
      </w:r>
      <w:r w:rsidR="00A436C3">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7" w:name="_Hlk9618293"/>
      <w:r w:rsidR="003E7264" w:rsidRPr="003E7264">
        <w:rPr>
          <w:rFonts w:eastAsia="Arial" w:cs="Times New Roman"/>
          <w:szCs w:val="24"/>
        </w:rPr>
        <w:t>≥</w:t>
      </w:r>
      <w:bookmarkEnd w:id="17"/>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635B2">
        <w:rPr>
          <w:rFonts w:eastAsia="Arial" w:cs="Times New Roman"/>
          <w:szCs w:val="24"/>
          <w:vertAlign w:val="subscript"/>
        </w:rPr>
        <w:t>p</w:t>
      </w:r>
      <w:r w:rsidR="00E8249E" w:rsidRPr="008635B2">
        <w:rPr>
          <w:rFonts w:eastAsia="Arial" w:cs="Times New Roman"/>
          <w:szCs w:val="24"/>
          <w:vertAlign w:val="superscript"/>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lastRenderedPageBreak/>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18"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18"/>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0240C9A7"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 xml:space="preserve">, </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DA2E83">
        <w:rPr>
          <w:rFonts w:eastAsia="Arial" w:cs="Times New Roman"/>
          <w:szCs w:val="24"/>
        </w:rPr>
        <w:t xml:space="preserve">found </w:t>
      </w:r>
      <w:r>
        <w:rPr>
          <w:rFonts w:eastAsia="Arial" w:cs="Times New Roman"/>
          <w:szCs w:val="24"/>
        </w:rPr>
        <w:t>across</w:t>
      </w:r>
      <w:r w:rsidR="005D704E">
        <w:rPr>
          <w:rFonts w:eastAsia="Arial" w:cs="Times New Roman"/>
          <w:szCs w:val="24"/>
        </w:rPr>
        <w:t xml:space="preserve">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r w:rsidR="001C444D" w:rsidRPr="0085197E">
        <w:rPr>
          <w:rFonts w:eastAsia="Arial" w:cs="Times New Roman"/>
          <w:szCs w:val="24"/>
        </w:rPr>
        <w:t>2.19</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A82AC3" w:rsidRPr="008354C8">
        <w:rPr>
          <w:rFonts w:eastAsia="Arial" w:cs="Times New Roman"/>
          <w:szCs w:val="24"/>
        </w:rPr>
        <w:t>.</w:t>
      </w:r>
      <w:r w:rsidR="001D3E87" w:rsidRPr="008354C8">
        <w:rPr>
          <w:rFonts w:eastAsia="Arial" w:cs="Times New Roman"/>
          <w:szCs w:val="24"/>
        </w:rPr>
        <w:t xml:space="preserve"> </w:t>
      </w:r>
    </w:p>
    <w:p w14:paraId="7D4A0FD3" w14:textId="4F2ACB8C"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t xml:space="preserve">Next, for forward pairs, </w:t>
      </w:r>
      <w:r w:rsidR="00DA2E83">
        <w:rPr>
          <w:rFonts w:eastAsia="Arial" w:cs="Times New Roman"/>
          <w:szCs w:val="24"/>
        </w:rPr>
        <w:t>an</w:t>
      </w:r>
      <w:r w:rsidR="008635B2">
        <w:rPr>
          <w:rFonts w:eastAsia="Arial" w:cs="Times New Roman"/>
          <w:szCs w:val="24"/>
        </w:rPr>
        <w:t xml:space="preserve"> </w:t>
      </w:r>
      <w:r w:rsidR="00C20CC0">
        <w:rPr>
          <w:rFonts w:eastAsia="Arial" w:cs="Times New Roman"/>
          <w:szCs w:val="24"/>
        </w:rPr>
        <w:t xml:space="preserve">illusion of competence </w:t>
      </w:r>
      <w:r w:rsidR="00DA2E83">
        <w:rPr>
          <w:rFonts w:eastAsia="Arial" w:cs="Times New Roman"/>
          <w:szCs w:val="24"/>
        </w:rPr>
        <w:t xml:space="preserve">pattern was not found for </w:t>
      </w:r>
      <w:r w:rsidR="00C20CC0">
        <w:rPr>
          <w:rFonts w:eastAsia="Arial" w:cs="Times New Roman"/>
          <w:szCs w:val="24"/>
        </w:rPr>
        <w:t>any of the three encoding groups</w:t>
      </w:r>
      <w:r w:rsidR="00DA2E83">
        <w:rPr>
          <w:rFonts w:eastAsia="Arial" w:cs="Times New Roman"/>
          <w:szCs w:val="24"/>
        </w:rPr>
        <w:t xml:space="preserve"> with JOLs matching later recall for both the read group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DA2E83">
        <w:rPr>
          <w:rFonts w:eastAsia="Arial" w:cs="Times New Roman"/>
          <w:szCs w:val="24"/>
        </w:rPr>
        <w:t>)</w:t>
      </w:r>
      <w:r w:rsidR="000822AE" w:rsidRPr="008354C8">
        <w:rPr>
          <w:rFonts w:eastAsia="Arial" w:cs="Times New Roman"/>
          <w:szCs w:val="24"/>
        </w:rPr>
        <w:t>,</w:t>
      </w:r>
      <w:r w:rsidR="00C20CC0">
        <w:rPr>
          <w:rFonts w:eastAsia="Arial" w:cs="Times New Roman"/>
          <w:szCs w:val="24"/>
        </w:rPr>
        <w:t xml:space="preserve"> </w:t>
      </w:r>
      <w:commentRangeStart w:id="19"/>
      <w:commentRangeStart w:id="20"/>
      <w:r w:rsidR="00C20CC0" w:rsidRPr="0085197E">
        <w:rPr>
          <w:rFonts w:eastAsia="Arial" w:cs="Times New Roman"/>
          <w:i/>
          <w:iCs/>
          <w:szCs w:val="24"/>
        </w:rPr>
        <w:t>t</w:t>
      </w:r>
      <w:r w:rsidR="00AC21E6">
        <w:rPr>
          <w:rFonts w:eastAsia="Arial" w:cs="Times New Roman"/>
          <w:szCs w:val="24"/>
        </w:rPr>
        <w:t>(</w:t>
      </w:r>
      <w:r w:rsidR="00680AC3">
        <w:rPr>
          <w:rFonts w:eastAsia="Arial" w:cs="Times New Roman"/>
          <w:szCs w:val="24"/>
        </w:rPr>
        <w:t>27</w:t>
      </w:r>
      <w:r w:rsidR="00AC21E6">
        <w:rPr>
          <w:rFonts w:eastAsia="Arial" w:cs="Times New Roman"/>
          <w:szCs w:val="24"/>
        </w:rPr>
        <w:t>)</w:t>
      </w:r>
      <w:r w:rsidR="00C20CC0">
        <w:rPr>
          <w:rFonts w:eastAsia="Arial" w:cs="Times New Roman"/>
          <w:szCs w:val="24"/>
        </w:rPr>
        <w:t xml:space="preserve"> = </w:t>
      </w:r>
      <w:r w:rsidR="001C3DDD">
        <w:rPr>
          <w:rFonts w:eastAsia="Arial" w:cs="Times New Roman"/>
          <w:szCs w:val="24"/>
        </w:rPr>
        <w:t>1.32</w:t>
      </w:r>
      <w:r w:rsidR="00AC21E6">
        <w:rPr>
          <w:rFonts w:eastAsia="Arial" w:cs="Times New Roman"/>
          <w:szCs w:val="24"/>
        </w:rPr>
        <w:t xml:space="preserve">, </w:t>
      </w:r>
      <w:bookmarkStart w:id="21" w:name="_Hlk54533966"/>
      <w:r w:rsidR="00AC21E6">
        <w:rPr>
          <w:rFonts w:eastAsia="Arial" w:cs="Times New Roman"/>
          <w:i/>
          <w:iCs/>
          <w:szCs w:val="24"/>
        </w:rPr>
        <w:t xml:space="preserve">SEM </w:t>
      </w:r>
      <w:r w:rsidR="00AC21E6">
        <w:rPr>
          <w:rFonts w:eastAsia="Arial" w:cs="Times New Roman"/>
          <w:szCs w:val="24"/>
        </w:rPr>
        <w:t xml:space="preserve">= </w:t>
      </w:r>
      <w:r w:rsidR="00680AC3">
        <w:rPr>
          <w:rFonts w:eastAsia="Arial" w:cs="Times New Roman"/>
          <w:szCs w:val="24"/>
        </w:rPr>
        <w:t>3.42</w:t>
      </w:r>
      <w:r w:rsidR="00AC21E6">
        <w:rPr>
          <w:rFonts w:eastAsia="Arial" w:cs="Times New Roman"/>
          <w:szCs w:val="24"/>
        </w:rPr>
        <w:t xml:space="preserve">, </w:t>
      </w:r>
      <w:r w:rsidR="00AC21E6">
        <w:rPr>
          <w:rFonts w:eastAsia="Arial" w:cs="Times New Roman"/>
          <w:i/>
          <w:iCs/>
          <w:szCs w:val="24"/>
        </w:rPr>
        <w:t>p</w:t>
      </w:r>
      <w:r w:rsidR="00AC21E6">
        <w:rPr>
          <w:rFonts w:eastAsia="Arial" w:cs="Times New Roman"/>
          <w:szCs w:val="24"/>
        </w:rPr>
        <w:t xml:space="preserve"> = </w:t>
      </w:r>
      <w:bookmarkEnd w:id="21"/>
      <w:r w:rsidR="00680AC3">
        <w:rPr>
          <w:rFonts w:eastAsia="Arial" w:cs="Times New Roman"/>
          <w:szCs w:val="24"/>
        </w:rPr>
        <w:t>.19</w:t>
      </w:r>
      <w:r w:rsidR="00AC21E6">
        <w:rPr>
          <w:rFonts w:eastAsia="Arial" w:cs="Times New Roman"/>
          <w:szCs w:val="24"/>
        </w:rPr>
        <w:t>,</w:t>
      </w:r>
      <w:r w:rsidR="00DA2E83">
        <w:rPr>
          <w:rFonts w:eastAsia="Arial" w:cs="Times New Roman"/>
          <w:szCs w:val="24"/>
        </w:rPr>
        <w:t xml:space="preserve"> </w:t>
      </w:r>
      <w:r w:rsidR="00DA2E83" w:rsidRPr="00DA2E8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.69</w:t>
      </w:r>
      <w:r w:rsidR="00C20CC0">
        <w:rPr>
          <w:rFonts w:eastAsia="Arial" w:cs="Times New Roman"/>
          <w:szCs w:val="24"/>
        </w:rPr>
        <w:t>)</w:t>
      </w:r>
      <w:r w:rsidR="00DA2E83">
        <w:rPr>
          <w:rFonts w:eastAsia="Arial" w:cs="Times New Roman"/>
          <w:szCs w:val="24"/>
        </w:rPr>
        <w:t xml:space="preserve">, and </w:t>
      </w:r>
      <w:r w:rsidR="000822AE" w:rsidRPr="008354C8">
        <w:rPr>
          <w:rFonts w:eastAsia="Arial" w:cs="Times New Roman"/>
          <w:szCs w:val="24"/>
        </w:rPr>
        <w:t xml:space="preserve">the </w:t>
      </w:r>
      <w:r w:rsidR="00DA2E83">
        <w:rPr>
          <w:rFonts w:eastAsia="Arial" w:cs="Times New Roman"/>
          <w:szCs w:val="24"/>
        </w:rPr>
        <w:t>relational</w:t>
      </w:r>
      <w:r w:rsidR="000822AE" w:rsidRPr="008354C8">
        <w:rPr>
          <w:rFonts w:eastAsia="Arial" w:cs="Times New Roman"/>
          <w:szCs w:val="24"/>
        </w:rPr>
        <w:t xml:space="preserve"> </w:t>
      </w:r>
      <w:r w:rsidR="000822AE">
        <w:rPr>
          <w:rFonts w:eastAsia="Arial" w:cs="Times New Roman"/>
          <w:szCs w:val="24"/>
        </w:rPr>
        <w:t>group</w:t>
      </w:r>
      <w:r w:rsidR="00680AC3">
        <w:rPr>
          <w:rFonts w:eastAsia="Arial" w:cs="Times New Roman"/>
          <w:szCs w:val="24"/>
        </w:rPr>
        <w:t xml:space="preserve"> </w:t>
      </w:r>
      <w:r w:rsidR="00DA2E83" w:rsidRPr="008354C8">
        <w:rPr>
          <w:rFonts w:eastAsia="Arial" w:cs="Times New Roman"/>
          <w:szCs w:val="24"/>
        </w:rPr>
        <w:t>(</w:t>
      </w:r>
      <w:r w:rsidR="00DA2E83">
        <w:rPr>
          <w:rFonts w:eastAsia="Arial" w:cs="Times New Roman"/>
          <w:szCs w:val="24"/>
        </w:rPr>
        <w:t>72.96</w:t>
      </w:r>
      <w:r w:rsidR="00DA2E83" w:rsidRPr="008354C8">
        <w:rPr>
          <w:rFonts w:eastAsia="Arial" w:cs="Times New Roman"/>
          <w:szCs w:val="24"/>
        </w:rPr>
        <w:t xml:space="preserve"> vs </w:t>
      </w:r>
      <w:r w:rsidR="00DA2E83">
        <w:rPr>
          <w:rFonts w:eastAsia="Arial" w:cs="Times New Roman"/>
          <w:szCs w:val="24"/>
        </w:rPr>
        <w:t>77.22</w:t>
      </w:r>
      <w:r w:rsidR="00DA2E83" w:rsidRPr="001D3E87">
        <w:rPr>
          <w:rFonts w:eastAsia="Arial" w:cs="Times New Roman"/>
          <w:szCs w:val="24"/>
        </w:rPr>
        <w:t xml:space="preserve">, </w:t>
      </w:r>
      <w:r w:rsidR="00DA2E83" w:rsidRPr="008354C8">
        <w:rPr>
          <w:rFonts w:eastAsia="Arial" w:cs="Times New Roman"/>
          <w:i/>
          <w:iCs/>
          <w:szCs w:val="24"/>
        </w:rPr>
        <w:t>t</w:t>
      </w:r>
      <w:r w:rsidR="00680AC3" w:rsidRPr="00680AC3">
        <w:rPr>
          <w:rFonts w:eastAsia="Arial" w:cs="Times New Roman"/>
          <w:szCs w:val="24"/>
        </w:rPr>
        <w:t>(</w:t>
      </w:r>
      <w:r w:rsidR="00680AC3">
        <w:rPr>
          <w:rFonts w:eastAsia="Arial" w:cs="Times New Roman"/>
          <w:szCs w:val="24"/>
        </w:rPr>
        <w:t>30</w:t>
      </w:r>
      <w:r w:rsidR="00680AC3" w:rsidRPr="00680AC3">
        <w:rPr>
          <w:rFonts w:eastAsia="Arial" w:cs="Times New Roman"/>
          <w:szCs w:val="24"/>
        </w:rPr>
        <w:t>)</w:t>
      </w:r>
      <w:r w:rsidR="00DA2E83">
        <w:rPr>
          <w:rFonts w:eastAsia="Arial" w:cs="Times New Roman"/>
          <w:szCs w:val="24"/>
        </w:rPr>
        <w:t xml:space="preserve"> </w:t>
      </w:r>
      <w:r w:rsidR="00DA2E83" w:rsidRPr="001D3E87">
        <w:rPr>
          <w:rFonts w:eastAsia="Arial" w:cs="Times New Roman"/>
          <w:szCs w:val="24"/>
        </w:rPr>
        <w:t xml:space="preserve">= </w:t>
      </w:r>
      <w:r w:rsidR="00DA2E83">
        <w:rPr>
          <w:rFonts w:eastAsia="Arial" w:cs="Times New Roman"/>
          <w:szCs w:val="24"/>
        </w:rPr>
        <w:t>1.15,</w:t>
      </w:r>
      <w:r w:rsidR="00680AC3">
        <w:rPr>
          <w:rFonts w:eastAsia="Arial" w:cs="Times New Roman"/>
          <w:szCs w:val="24"/>
        </w:rPr>
        <w:t xml:space="preserve"> </w:t>
      </w:r>
      <w:r w:rsidR="00680AC3">
        <w:rPr>
          <w:rFonts w:eastAsia="Arial" w:cs="Times New Roman"/>
          <w:i/>
          <w:iCs/>
          <w:szCs w:val="24"/>
        </w:rPr>
        <w:t xml:space="preserve">SEM </w:t>
      </w:r>
      <w:r w:rsidR="00680AC3">
        <w:rPr>
          <w:rFonts w:eastAsia="Arial" w:cs="Times New Roman"/>
          <w:szCs w:val="24"/>
        </w:rPr>
        <w:t xml:space="preserve">= 3.86, </w:t>
      </w:r>
      <w:r w:rsidR="00680AC3">
        <w:rPr>
          <w:rFonts w:eastAsia="Arial" w:cs="Times New Roman"/>
          <w:i/>
          <w:iCs/>
          <w:szCs w:val="24"/>
        </w:rPr>
        <w:t>p</w:t>
      </w:r>
      <w:r w:rsidR="00680AC3">
        <w:rPr>
          <w:rFonts w:eastAsia="Arial" w:cs="Times New Roman"/>
          <w:szCs w:val="24"/>
        </w:rPr>
        <w:t xml:space="preserve"> = .26,</w:t>
      </w:r>
      <w:r w:rsidR="00680AC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.74</w:t>
      </w:r>
      <w:r w:rsidR="00DA2E83" w:rsidRPr="001D3E87">
        <w:rPr>
          <w:rFonts w:eastAsia="Arial" w:cs="Times New Roman"/>
          <w:szCs w:val="24"/>
        </w:rPr>
        <w:t>)</w:t>
      </w:r>
      <w:r w:rsidR="00DA2E83">
        <w:rPr>
          <w:rFonts w:eastAsia="Arial" w:cs="Times New Roman"/>
          <w:szCs w:val="24"/>
        </w:rPr>
        <w:t xml:space="preserve">. </w:t>
      </w:r>
      <w:commentRangeEnd w:id="19"/>
      <w:r w:rsidR="003B4B71">
        <w:rPr>
          <w:rStyle w:val="CommentReference"/>
        </w:rPr>
        <w:commentReference w:id="19"/>
      </w:r>
      <w:commentRangeEnd w:id="20"/>
      <w:r w:rsidR="004903E1">
        <w:rPr>
          <w:rStyle w:val="CommentReference"/>
        </w:rPr>
        <w:commentReference w:id="20"/>
      </w:r>
      <w:r w:rsidR="00DA2E83">
        <w:rPr>
          <w:rFonts w:eastAsia="Arial" w:cs="Times New Roman"/>
          <w:szCs w:val="24"/>
        </w:rPr>
        <w:t xml:space="preserve">For the item-specific group, however, JOLs were </w:t>
      </w:r>
      <w:proofErr w:type="gramStart"/>
      <w:r w:rsidR="00DA2E83">
        <w:rPr>
          <w:rFonts w:eastAsia="Arial" w:cs="Times New Roman"/>
          <w:szCs w:val="24"/>
        </w:rPr>
        <w:t>actually lower</w:t>
      </w:r>
      <w:proofErr w:type="gramEnd"/>
      <w:r w:rsidR="00DA2E83">
        <w:rPr>
          <w:rFonts w:eastAsia="Arial" w:cs="Times New Roman"/>
          <w:szCs w:val="24"/>
        </w:rPr>
        <w:t xml:space="preserve"> than later recall rates</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w:t>
      </w:r>
      <w:r w:rsidR="003B4B71">
        <w:rPr>
          <w:rFonts w:eastAsia="Arial" w:cs="Times New Roman"/>
          <w:szCs w:val="24"/>
        </w:rPr>
        <w:t>.</w:t>
      </w:r>
      <w:r w:rsidR="000822AE" w:rsidRPr="008354C8">
        <w:rPr>
          <w:rFonts w:eastAsia="Arial" w:cs="Times New Roman"/>
          <w:szCs w:val="24"/>
        </w:rPr>
        <w:t xml:space="preserve"> </w:t>
      </w:r>
      <w:r w:rsidR="00FC148C">
        <w:rPr>
          <w:rFonts w:eastAsia="Arial" w:cs="Times New Roman"/>
          <w:szCs w:val="24"/>
        </w:rPr>
        <w:t>78.85</w:t>
      </w:r>
      <w:r w:rsidR="00DA2E83">
        <w:rPr>
          <w:rFonts w:eastAsia="Arial" w:cs="Times New Roman"/>
          <w:szCs w:val="24"/>
        </w:rPr>
        <w:t>)</w:t>
      </w:r>
      <w:r w:rsidR="000822AE" w:rsidRPr="001D3E87">
        <w:rPr>
          <w:rFonts w:eastAsia="Arial" w:cs="Times New Roman"/>
          <w:szCs w:val="24"/>
        </w:rPr>
        <w:t xml:space="preserve">, </w:t>
      </w:r>
      <w:r w:rsidR="000822AE" w:rsidRPr="008354C8">
        <w:rPr>
          <w:rFonts w:eastAsia="Arial" w:cs="Times New Roman"/>
          <w:i/>
          <w:iCs/>
          <w:szCs w:val="24"/>
        </w:rPr>
        <w:t>t</w:t>
      </w:r>
      <w:r w:rsidR="000822AE" w:rsidRPr="001D3E87">
        <w:rPr>
          <w:rFonts w:eastAsia="Arial" w:cs="Times New Roman"/>
          <w:szCs w:val="24"/>
        </w:rPr>
        <w:t>(</w:t>
      </w:r>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DA2E83">
        <w:rPr>
          <w:rFonts w:eastAsia="Arial" w:cs="Times New Roman"/>
          <w:szCs w:val="24"/>
        </w:rPr>
        <w:t>,</w:t>
      </w:r>
      <w:r w:rsidR="000822AE" w:rsidRPr="008354C8">
        <w:rPr>
          <w:rFonts w:eastAsia="Arial" w:cs="Times New Roman"/>
          <w:szCs w:val="24"/>
        </w:rPr>
        <w:t xml:space="preserve"> </w:t>
      </w:r>
      <w:r w:rsidR="00DA2E83">
        <w:rPr>
          <w:rFonts w:eastAsia="Arial" w:cs="Times New Roman"/>
          <w:szCs w:val="24"/>
        </w:rPr>
        <w:t>revealing a situation in which JOLs can underestimate later recall.</w:t>
      </w:r>
    </w:p>
    <w:p w14:paraId="0EDEE469" w14:textId="2CDF63A5"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 xml:space="preserve">was moderated by encoding manipulation. </w:t>
      </w:r>
      <w:r w:rsidR="00DA2E83">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003B4B71">
        <w:rPr>
          <w:rFonts w:eastAsia="Arial" w:cs="Times New Roman"/>
          <w:szCs w:val="24"/>
        </w:rPr>
        <w:t>)</w:t>
      </w:r>
      <w:r w:rsidRPr="008354C8">
        <w:rPr>
          <w:rFonts w:eastAsia="Arial" w:cs="Times New Roman"/>
          <w:szCs w:val="24"/>
        </w:rPr>
        <w:t xml:space="preserve">, </w:t>
      </w:r>
      <w:r w:rsidRPr="008354C8">
        <w:rPr>
          <w:rFonts w:eastAsia="Arial" w:cs="Times New Roman"/>
          <w:i/>
          <w:iCs/>
          <w:szCs w:val="24"/>
        </w:rPr>
        <w:t>t</w:t>
      </w:r>
      <w:r w:rsidRPr="008354C8">
        <w:rPr>
          <w:rFonts w:eastAsia="Arial" w:cs="Times New Roman"/>
          <w:szCs w:val="24"/>
        </w:rPr>
        <w:t>(</w:t>
      </w:r>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00C110AE">
        <w:rPr>
          <w:rFonts w:eastAsia="Arial" w:cs="Times New Roman"/>
          <w:szCs w:val="24"/>
        </w:rPr>
        <w:t>;</w:t>
      </w:r>
      <w:r w:rsidRPr="008354C8">
        <w:rPr>
          <w:rFonts w:eastAsia="Arial" w:cs="Times New Roman"/>
          <w:szCs w:val="24"/>
        </w:rPr>
        <w:t xml:space="preserve"> </w:t>
      </w:r>
      <w:r w:rsidR="003B4B71">
        <w:rPr>
          <w:rFonts w:eastAsia="Arial" w:cs="Times New Roman"/>
          <w:szCs w:val="24"/>
        </w:rPr>
        <w:t>h</w:t>
      </w:r>
      <w:r w:rsidR="00BA416C">
        <w:rPr>
          <w:rFonts w:eastAsia="Arial" w:cs="Times New Roman"/>
          <w:szCs w:val="24"/>
        </w:rPr>
        <w:t>owever</w:t>
      </w:r>
      <w:r w:rsidR="008A4CEB">
        <w:rPr>
          <w:rFonts w:eastAsia="Arial" w:cs="Times New Roman"/>
          <w:szCs w:val="24"/>
        </w:rPr>
        <w:t>, f</w:t>
      </w:r>
      <w:r w:rsidRPr="008354C8">
        <w:rPr>
          <w:rFonts w:eastAsia="Arial" w:cs="Times New Roman"/>
          <w:szCs w:val="24"/>
        </w:rPr>
        <w:t xml:space="preserve">or </w:t>
      </w:r>
      <w:r w:rsidR="00C110AE">
        <w:rPr>
          <w:rFonts w:eastAsia="Arial" w:cs="Times New Roman"/>
          <w:szCs w:val="24"/>
        </w:rPr>
        <w:t xml:space="preserve">both </w:t>
      </w:r>
      <w:r w:rsidRPr="008354C8">
        <w:rPr>
          <w:rFonts w:eastAsia="Arial" w:cs="Times New Roman"/>
          <w:szCs w:val="24"/>
        </w:rPr>
        <w:t xml:space="preserve">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pecific</w:t>
      </w:r>
      <w:r w:rsidR="00C110AE">
        <w:rPr>
          <w:rFonts w:eastAsia="Arial" w:cs="Times New Roman"/>
          <w:szCs w:val="24"/>
        </w:rPr>
        <w:t xml:space="preserve"> and relational</w:t>
      </w:r>
      <w:r w:rsidRPr="008354C8">
        <w:rPr>
          <w:rFonts w:eastAsia="Arial" w:cs="Times New Roman"/>
          <w:szCs w:val="24"/>
        </w:rPr>
        <w:t xml:space="preserve"> </w:t>
      </w:r>
      <w:r>
        <w:rPr>
          <w:rFonts w:eastAsia="Arial" w:cs="Times New Roman"/>
          <w:szCs w:val="24"/>
        </w:rPr>
        <w:t>group</w:t>
      </w:r>
      <w:r w:rsidR="00C110AE">
        <w:rPr>
          <w:rFonts w:eastAsia="Arial" w:cs="Times New Roman"/>
          <w:szCs w:val="24"/>
        </w:rPr>
        <w:t>s</w:t>
      </w:r>
      <w:r w:rsidRPr="008354C8">
        <w:rPr>
          <w:rFonts w:eastAsia="Arial" w:cs="Times New Roman"/>
          <w:szCs w:val="24"/>
        </w:rPr>
        <w:t xml:space="preserve">, </w:t>
      </w:r>
      <w:r w:rsidR="00BA416C">
        <w:rPr>
          <w:rFonts w:eastAsia="Arial" w:cs="Times New Roman"/>
          <w:szCs w:val="24"/>
        </w:rPr>
        <w:t xml:space="preserve">the illusion of competence did not emerge as JOLs </w:t>
      </w:r>
      <w:r w:rsidR="00C110AE">
        <w:rPr>
          <w:rFonts w:eastAsia="Arial" w:cs="Times New Roman"/>
          <w:szCs w:val="24"/>
        </w:rPr>
        <w:t xml:space="preserve">were equivalent to subsequent recall rates </w:t>
      </w:r>
      <w:r w:rsidRPr="008354C8">
        <w:rPr>
          <w:rFonts w:eastAsia="Arial" w:cs="Times New Roman"/>
          <w:szCs w:val="24"/>
        </w:rPr>
        <w:t>(</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00C110AE">
        <w:rPr>
          <w:rFonts w:eastAsia="Arial" w:cs="Times New Roman"/>
          <w:szCs w:val="24"/>
        </w:rPr>
        <w:t>)</w:t>
      </w:r>
      <w:r w:rsidRPr="001D3E87">
        <w:rPr>
          <w:rFonts w:eastAsia="Arial" w:cs="Times New Roman"/>
          <w:szCs w:val="24"/>
        </w:rPr>
        <w:t xml:space="preserve">, </w:t>
      </w:r>
      <w:bookmarkStart w:id="22" w:name="_Hlk54534777"/>
      <w:r w:rsidRPr="008354C8">
        <w:rPr>
          <w:rFonts w:eastAsia="Arial" w:cs="Times New Roman"/>
          <w:i/>
          <w:iCs/>
          <w:szCs w:val="24"/>
        </w:rPr>
        <w:t>t</w:t>
      </w:r>
      <w:r w:rsidR="00023F75">
        <w:rPr>
          <w:rFonts w:eastAsia="Arial" w:cs="Times New Roman"/>
          <w:szCs w:val="24"/>
        </w:rPr>
        <w:t>(</w:t>
      </w:r>
      <w:r w:rsidR="008F21F2">
        <w:rPr>
          <w:rFonts w:eastAsia="Arial" w:cs="Times New Roman"/>
          <w:szCs w:val="24"/>
        </w:rPr>
        <w:t>28</w:t>
      </w:r>
      <w:r w:rsidR="00023F75">
        <w:rPr>
          <w:rFonts w:eastAsia="Arial" w:cs="Times New Roman"/>
          <w:szCs w:val="24"/>
        </w:rPr>
        <w: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00C110AE">
        <w:rPr>
          <w:rFonts w:eastAsia="Arial" w:cs="Times New Roman"/>
          <w:szCs w:val="24"/>
        </w:rPr>
        <w:t xml:space="preserve">, </w:t>
      </w:r>
      <w:r w:rsidR="00023F75">
        <w:rPr>
          <w:rFonts w:eastAsia="Arial" w:cs="Times New Roman"/>
          <w:i/>
          <w:iCs/>
          <w:szCs w:val="24"/>
        </w:rPr>
        <w:t xml:space="preserve">SEM </w:t>
      </w:r>
      <w:r w:rsidR="00023F75">
        <w:rPr>
          <w:rFonts w:eastAsia="Arial" w:cs="Times New Roman"/>
          <w:szCs w:val="24"/>
        </w:rPr>
        <w:t xml:space="preserve">= </w:t>
      </w:r>
      <w:r w:rsidR="008F21F2">
        <w:rPr>
          <w:rFonts w:eastAsia="Arial" w:cs="Times New Roman"/>
          <w:szCs w:val="24"/>
        </w:rPr>
        <w:t>4.90</w:t>
      </w:r>
      <w:r w:rsidR="00023F75">
        <w:rPr>
          <w:rFonts w:eastAsia="Arial" w:cs="Times New Roman"/>
          <w:szCs w:val="24"/>
        </w:rPr>
        <w:t xml:space="preserve">, </w:t>
      </w:r>
      <w:r w:rsidR="00023F75">
        <w:rPr>
          <w:rFonts w:eastAsia="Arial" w:cs="Times New Roman"/>
          <w:i/>
          <w:iCs/>
          <w:szCs w:val="24"/>
        </w:rPr>
        <w:t xml:space="preserve">p </w:t>
      </w:r>
      <w:r w:rsidR="00023F75">
        <w:rPr>
          <w:rFonts w:eastAsia="Arial" w:cs="Times New Roman"/>
          <w:szCs w:val="24"/>
        </w:rPr>
        <w:t xml:space="preserve">= </w:t>
      </w:r>
      <w:r w:rsidR="008F21F2">
        <w:rPr>
          <w:rFonts w:eastAsia="Arial" w:cs="Times New Roman"/>
          <w:szCs w:val="24"/>
        </w:rPr>
        <w:t>.17</w:t>
      </w:r>
      <w:r w:rsidR="00023F75">
        <w:rPr>
          <w:rFonts w:eastAsia="Arial" w:cs="Times New Roman"/>
          <w:szCs w:val="24"/>
        </w:rPr>
        <w:t xml:space="preserve">, </w:t>
      </w:r>
      <w:r w:rsidR="00C110AE" w:rsidRPr="00F36A3D">
        <w:rPr>
          <w:rFonts w:eastAsia="Arial" w:cs="Times New Roman"/>
          <w:i/>
          <w:iCs/>
          <w:szCs w:val="24"/>
        </w:rPr>
        <w:t>p</w:t>
      </w:r>
      <w:r w:rsidR="00C110AE" w:rsidRPr="00023F75">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8F21F2">
        <w:rPr>
          <w:rFonts w:eastAsia="Arial" w:cs="Times New Roman"/>
          <w:szCs w:val="24"/>
        </w:rPr>
        <w:t>.</w:t>
      </w:r>
      <w:bookmarkEnd w:id="22"/>
      <w:r w:rsidR="008F21F2">
        <w:rPr>
          <w:rFonts w:eastAsia="Arial" w:cs="Times New Roman"/>
          <w:szCs w:val="24"/>
        </w:rPr>
        <w:t>66</w:t>
      </w:r>
      <w:r w:rsidR="00C110AE">
        <w:rPr>
          <w:rFonts w:eastAsia="Arial" w:cs="Times New Roman"/>
          <w:szCs w:val="24"/>
        </w:rPr>
        <w:t xml:space="preserve">, and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00C110AE">
        <w:rPr>
          <w:rFonts w:eastAsia="Arial" w:cs="Times New Roman"/>
          <w:szCs w:val="24"/>
        </w:rPr>
        <w:t>)</w:t>
      </w:r>
      <w:r w:rsidRPr="001D3E87">
        <w:rPr>
          <w:rFonts w:eastAsia="Arial" w:cs="Times New Roman"/>
          <w:szCs w:val="24"/>
        </w:rPr>
        <w:t xml:space="preserve">, </w:t>
      </w:r>
      <w:r w:rsidR="008F21F2" w:rsidRPr="008354C8">
        <w:rPr>
          <w:rFonts w:eastAsia="Arial" w:cs="Times New Roman"/>
          <w:i/>
          <w:iCs/>
          <w:szCs w:val="24"/>
        </w:rPr>
        <w:t>t</w:t>
      </w:r>
      <w:r w:rsidR="008F21F2">
        <w:rPr>
          <w:rFonts w:eastAsia="Arial" w:cs="Times New Roman"/>
          <w:szCs w:val="24"/>
        </w:rPr>
        <w:t xml:space="preserve"> &lt; 1, </w:t>
      </w:r>
      <w:r w:rsidR="008F21F2">
        <w:rPr>
          <w:rFonts w:eastAsia="Arial" w:cs="Times New Roman"/>
          <w:i/>
          <w:iCs/>
          <w:szCs w:val="24"/>
        </w:rPr>
        <w:t xml:space="preserve">SEM </w:t>
      </w:r>
      <w:r w:rsidR="008F21F2">
        <w:rPr>
          <w:rFonts w:eastAsia="Arial" w:cs="Times New Roman"/>
          <w:szCs w:val="24"/>
        </w:rPr>
        <w:t xml:space="preserve">= 3.46, </w:t>
      </w:r>
      <w:r w:rsidR="008F21F2">
        <w:rPr>
          <w:rFonts w:eastAsia="Arial" w:cs="Times New Roman"/>
          <w:i/>
          <w:iCs/>
          <w:szCs w:val="24"/>
        </w:rPr>
        <w:t xml:space="preserve">p </w:t>
      </w:r>
      <w:r w:rsidR="008F21F2">
        <w:rPr>
          <w:rFonts w:eastAsia="Arial" w:cs="Times New Roman"/>
          <w:szCs w:val="24"/>
        </w:rPr>
        <w:t xml:space="preserve">= .67, </w:t>
      </w:r>
      <w:r w:rsidR="008F21F2" w:rsidRPr="00F36A3D">
        <w:rPr>
          <w:rFonts w:eastAsia="Arial" w:cs="Times New Roman"/>
          <w:i/>
          <w:iCs/>
          <w:szCs w:val="24"/>
        </w:rPr>
        <w:t>p</w:t>
      </w:r>
      <w:r w:rsidR="008F21F2" w:rsidRPr="00023F75">
        <w:rPr>
          <w:rFonts w:eastAsia="Arial" w:cs="Times New Roman"/>
          <w:szCs w:val="24"/>
          <w:vertAlign w:val="subscript"/>
        </w:rPr>
        <w:t>BIC</w:t>
      </w:r>
      <w:r w:rsidR="008F21F2">
        <w:rPr>
          <w:rFonts w:eastAsia="Arial" w:cs="Times New Roman"/>
          <w:szCs w:val="24"/>
          <w:vertAlign w:val="subscript"/>
        </w:rPr>
        <w:t xml:space="preserve"> </w:t>
      </w:r>
      <w:r w:rsidR="008F21F2">
        <w:rPr>
          <w:rFonts w:eastAsia="Arial" w:cs="Times New Roman"/>
          <w:szCs w:val="24"/>
        </w:rPr>
        <w:t>= .83</w:t>
      </w:r>
      <w:r w:rsidR="00C110AE">
        <w:rPr>
          <w:rFonts w:eastAsia="Arial" w:cs="Times New Roman"/>
          <w:szCs w:val="24"/>
        </w:rPr>
        <w:t>, respectively</w:t>
      </w:r>
      <w:r w:rsidRPr="008354C8">
        <w:rPr>
          <w:rFonts w:eastAsia="Arial" w:cs="Times New Roman"/>
          <w:szCs w:val="24"/>
        </w:rPr>
        <w:t xml:space="preserve">. </w:t>
      </w:r>
    </w:p>
    <w:p w14:paraId="7902DAF3" w14:textId="728EBD2D" w:rsidR="009749B6" w:rsidRDefault="001D3E87" w:rsidP="00E66C88">
      <w:pPr>
        <w:spacing w:after="160"/>
        <w:ind w:firstLine="720"/>
        <w:contextualSpacing/>
        <w:rPr>
          <w:rFonts w:eastAsia="Arial" w:cs="Times New Roman"/>
          <w:szCs w:val="24"/>
        </w:rPr>
      </w:pPr>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C110AE">
        <w:rPr>
          <w:rFonts w:eastAsia="Arial" w:cs="Times New Roman"/>
          <w:szCs w:val="24"/>
        </w:rPr>
        <w:t>)</w:t>
      </w:r>
      <w:r w:rsidR="00F2791C">
        <w:rPr>
          <w:rFonts w:eastAsia="Arial" w:cs="Times New Roman"/>
          <w:szCs w:val="24"/>
        </w:rPr>
        <w:t xml:space="preserve">, </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00F2791C">
        <w:rPr>
          <w:rFonts w:eastAsia="Arial" w:cs="Times New Roman"/>
          <w:szCs w:val="24"/>
        </w:rPr>
        <w:t>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lastRenderedPageBreak/>
        <w:t>14.35</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00C110AE">
        <w:rPr>
          <w:rFonts w:eastAsia="Arial" w:cs="Times New Roman"/>
          <w:szCs w:val="24"/>
        </w:rPr>
        <w:t>, as JOLs exceeded later recall</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00C110AE">
        <w:rPr>
          <w:rFonts w:eastAsia="Arial" w:cs="Times New Roman"/>
          <w:szCs w:val="24"/>
        </w:rPr>
        <w:t>)</w:t>
      </w:r>
      <w:r w:rsidRPr="001D3E87">
        <w:rPr>
          <w:rFonts w:eastAsia="Arial" w:cs="Times New Roman"/>
          <w:szCs w:val="24"/>
        </w:rPr>
        <w:t>,</w:t>
      </w:r>
      <w:r w:rsidRPr="008354C8">
        <w:rPr>
          <w:rFonts w:eastAsia="Arial" w:cs="Times New Roman"/>
          <w:i/>
          <w:iCs/>
          <w:szCs w:val="24"/>
        </w:rPr>
        <w:t xml:space="preserve"> t</w:t>
      </w:r>
      <w:r w:rsidR="00F36A3D">
        <w:rPr>
          <w:rFonts w:eastAsia="Arial" w:cs="Times New Roman"/>
          <w:szCs w:val="24"/>
        </w:rPr>
        <w:t>(30)</w:t>
      </w:r>
      <w:r w:rsidR="00887F98">
        <w:rPr>
          <w:rFonts w:eastAsia="Arial" w:cs="Times New Roman"/>
          <w:szCs w:val="24"/>
        </w:rPr>
        <w:t xml:space="preserve"> &lt; 1</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p>
    <w:p w14:paraId="2A7DE36B" w14:textId="5951E0E1" w:rsidR="00C110AE" w:rsidRPr="00E66C88" w:rsidRDefault="00C110AE" w:rsidP="00E66C88">
      <w:pPr>
        <w:spacing w:after="160"/>
        <w:ind w:firstLine="720"/>
        <w:contextualSpacing/>
        <w:rPr>
          <w:rFonts w:eastAsia="Arial" w:cs="Times New Roman"/>
          <w:szCs w:val="24"/>
          <w:highlight w:val="yellow"/>
        </w:rPr>
      </w:pPr>
      <w:r>
        <w:rPr>
          <w:rFonts w:eastAsia="Arial" w:cs="Times New Roman"/>
          <w:szCs w:val="24"/>
        </w:rPr>
        <w:t>Taken together, item-specific and relational processing tasks were both found to reduce and/or eliminate the illusion of competence pattern, but these reductions depended upon the type of pair type studied. Item-specific encodin</w:t>
      </w:r>
      <w:r w:rsidR="003D30CF">
        <w:rPr>
          <w:rFonts w:eastAsia="Arial" w:cs="Times New Roman"/>
          <w:szCs w:val="24"/>
        </w:rPr>
        <w:t xml:space="preserve">g was most successful at reducing the illusion of competence when participants studied backward associates. </w:t>
      </w:r>
      <w:r>
        <w:rPr>
          <w:rFonts w:eastAsia="Arial" w:cs="Times New Roman"/>
          <w:szCs w:val="24"/>
        </w:rPr>
        <w:t>Relational encoding</w:t>
      </w:r>
      <w:r w:rsidR="003D30CF">
        <w:rPr>
          <w:rFonts w:eastAsia="Arial" w:cs="Times New Roman"/>
          <w:szCs w:val="24"/>
        </w:rPr>
        <w:t>, however, was most beneficial for reducing the illusion of competence for unrelated item pairs.</w:t>
      </w:r>
    </w:p>
    <w:p w14:paraId="36CCA179" w14:textId="52589BEE"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We next assessed the correspondence between JOLs provided at study and correct recall for each of the pair types using a series of calibration plots</w:t>
      </w:r>
      <w:r w:rsidR="00C110AE">
        <w:rPr>
          <w:rFonts w:eastAsia="Arial" w:cs="Times New Roman"/>
          <w:szCs w:val="24"/>
        </w:rPr>
        <w:t xml:space="preserve"> (cf. Maxwell and Huff, in press)</w:t>
      </w:r>
      <w:r w:rsidRPr="003E7264">
        <w:rPr>
          <w:rFonts w:eastAsia="Arial" w:cs="Times New Roman"/>
          <w:szCs w:val="24"/>
        </w:rPr>
        <w:t xml:space="preserve">.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66824774"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C110AE">
        <w:rPr>
          <w:rFonts w:eastAsia="Arial" w:cs="Times New Roman"/>
          <w:szCs w:val="24"/>
        </w:rPr>
        <w:t xml:space="preserve"> </w:t>
      </w:r>
      <w:r w:rsidR="005433DE" w:rsidRPr="00633395">
        <w:rPr>
          <w:rFonts w:eastAsia="Arial" w:cs="Times New Roman"/>
          <w:szCs w:val="24"/>
        </w:rPr>
        <w:t>2</w:t>
      </w:r>
      <w:r w:rsidR="0013616E">
        <w:rPr>
          <w:rFonts w:eastAsia="Arial" w:cs="Times New Roman"/>
          <w:szCs w:val="24"/>
        </w:rPr>
        <w:t xml:space="preserve"> as a function of encoding group</w:t>
      </w:r>
      <w:r w:rsidR="00EB43D4">
        <w:rPr>
          <w:rFonts w:eastAsia="Arial" w:cs="Times New Roman"/>
          <w:szCs w:val="24"/>
        </w:rPr>
        <w:t>.</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(e.g., </w:t>
      </w:r>
      <w:r w:rsidR="0013616E">
        <w:rPr>
          <w:rFonts w:eastAsia="Arial" w:cs="Times New Roman"/>
          <w:szCs w:val="24"/>
        </w:rPr>
        <w:t xml:space="preserve">a </w:t>
      </w:r>
      <w:r w:rsidRPr="003E7264">
        <w:rPr>
          <w:rFonts w:eastAsia="Arial" w:cs="Times New Roman"/>
          <w:szCs w:val="24"/>
        </w:rPr>
        <w:t xml:space="preserve">30% JOL and </w:t>
      </w:r>
      <w:r w:rsidR="0013616E">
        <w:rPr>
          <w:rFonts w:eastAsia="Arial" w:cs="Times New Roman"/>
          <w:szCs w:val="24"/>
        </w:rPr>
        <w:t xml:space="preserve">a </w:t>
      </w:r>
      <w:r w:rsidRPr="003E7264">
        <w:rPr>
          <w:rFonts w:eastAsia="Arial" w:cs="Times New Roman"/>
          <w:szCs w:val="24"/>
        </w:rPr>
        <w:t>30% correct recall</w:t>
      </w:r>
      <w:r w:rsidR="0013616E">
        <w:rPr>
          <w:rFonts w:eastAsia="Arial" w:cs="Times New Roman"/>
          <w:szCs w:val="24"/>
        </w:rPr>
        <w:t xml:space="preserve"> rate would be perfectly calibrated</w:t>
      </w:r>
      <w:r w:rsidRPr="003E7264">
        <w:rPr>
          <w:rFonts w:eastAsia="Arial" w:cs="Times New Roman"/>
          <w:szCs w:val="24"/>
        </w:rPr>
        <w:t xml:space="preserve">). </w:t>
      </w:r>
      <w:r w:rsidR="00FB4F9B">
        <w:rPr>
          <w:rFonts w:eastAsia="Arial" w:cs="Times New Roman"/>
          <w:szCs w:val="24"/>
        </w:rPr>
        <w:t>Using these plots, o</w:t>
      </w:r>
      <w:r w:rsidRPr="003E7264">
        <w:rPr>
          <w:rFonts w:eastAsia="Arial" w:cs="Times New Roman"/>
          <w:szCs w:val="24"/>
        </w:rPr>
        <w:t>verestimations</w:t>
      </w:r>
      <w:r w:rsidR="0013616E">
        <w:rPr>
          <w:rFonts w:eastAsia="Arial" w:cs="Times New Roman"/>
          <w:szCs w:val="24"/>
        </w:rPr>
        <w:t xml:space="preserve"> reflected</w:t>
      </w:r>
      <w:r w:rsidRPr="003E7264">
        <w:rPr>
          <w:rFonts w:eastAsia="Arial" w:cs="Times New Roman"/>
          <w:szCs w:val="24"/>
        </w:rPr>
        <w:t xml:space="preserve"> data points </w:t>
      </w:r>
      <w:r w:rsidR="00FB4F9B">
        <w:rPr>
          <w:rFonts w:eastAsia="Arial" w:cs="Times New Roman"/>
          <w:szCs w:val="24"/>
        </w:rPr>
        <w:t>falling</w:t>
      </w:r>
      <w:r w:rsidRPr="003E7264">
        <w:rPr>
          <w:rFonts w:eastAsia="Arial" w:cs="Times New Roman"/>
          <w:szCs w:val="24"/>
        </w:rPr>
        <w:t xml:space="preserve"> below the calibration line</w:t>
      </w:r>
      <w:r w:rsidR="0013616E">
        <w:rPr>
          <w:rFonts w:eastAsia="Arial" w:cs="Times New Roman"/>
          <w:szCs w:val="24"/>
        </w:rPr>
        <w:t xml:space="preserve"> whereas underestimations reflected data points falling above the calibration lines</w:t>
      </w:r>
      <w:r w:rsidR="00FB4F9B">
        <w:rPr>
          <w:rFonts w:eastAsia="Arial" w:cs="Times New Roman"/>
          <w:szCs w:val="24"/>
        </w:rPr>
        <w:t>.</w:t>
      </w:r>
    </w:p>
    <w:p w14:paraId="26AE91EB" w14:textId="109D66A4" w:rsidR="00F3435E" w:rsidRDefault="00F3435E" w:rsidP="00013442">
      <w:pPr>
        <w:spacing w:after="160"/>
        <w:ind w:firstLine="720"/>
        <w:contextualSpacing/>
        <w:rPr>
          <w:rFonts w:eastAsia="Arial" w:cs="Times New Roman"/>
          <w:szCs w:val="24"/>
        </w:rPr>
      </w:pPr>
      <w:bookmarkStart w:id="23" w:name="_Hlk53317233"/>
      <w:r>
        <w:rPr>
          <w:rFonts w:eastAsia="Arial" w:cs="Times New Roman"/>
          <w:szCs w:val="24"/>
        </w:rPr>
        <w:lastRenderedPageBreak/>
        <w:t xml:space="preserve">Calibration plots were initially analyzed using a 3 (Encoding Group: Item-Specific vs. Relational vs Read) </w:t>
      </w:r>
      <w:r w:rsidRPr="003E7264">
        <w:rPr>
          <w:rFonts w:eastAsia="Arial" w:cs="Times New Roman"/>
          <w:szCs w:val="24"/>
        </w:rPr>
        <w:t>× 4 (Pair Type: Forward vs. Backward vs. Symmetrical vs. Unrelated)</w:t>
      </w:r>
      <w:r>
        <w:rPr>
          <w:rFonts w:eastAsia="Arial" w:cs="Times New Roman"/>
          <w:szCs w:val="24"/>
        </w:rPr>
        <w:t xml:space="preserve"> × 11 (JOL increment) mixed ANOVA, </w:t>
      </w:r>
      <w:commentRangeStart w:id="24"/>
      <w:commentRangeStart w:id="25"/>
      <w:r w:rsidR="00A35CB2">
        <w:rPr>
          <w:rFonts w:eastAsia="Arial" w:cs="Times New Roman"/>
          <w:szCs w:val="24"/>
        </w:rPr>
        <w:t xml:space="preserve">however, the </w:t>
      </w:r>
      <w:r w:rsidR="006C03C2">
        <w:rPr>
          <w:rFonts w:eastAsia="Arial" w:cs="Times New Roman"/>
          <w:szCs w:val="24"/>
        </w:rPr>
        <w:t>3</w:t>
      </w:r>
      <w:r>
        <w:rPr>
          <w:rFonts w:eastAsia="Arial" w:cs="Times New Roman"/>
          <w:szCs w:val="24"/>
        </w:rPr>
        <w:t>-way interaction</w:t>
      </w:r>
      <w:r w:rsidR="00A35CB2">
        <w:rPr>
          <w:rFonts w:eastAsia="Arial" w:cs="Times New Roman"/>
          <w:szCs w:val="24"/>
        </w:rPr>
        <w:t xml:space="preserve"> was non-significant</w:t>
      </w:r>
      <w:r w:rsidR="00A35CB2" w:rsidRPr="003E7264">
        <w:rPr>
          <w:rFonts w:eastAsia="Arial" w:cs="Times New Roman"/>
          <w:szCs w:val="24"/>
        </w:rPr>
        <w:t xml:space="preserve">, </w:t>
      </w:r>
      <w:r w:rsidR="00A35CB2" w:rsidRPr="003E7264">
        <w:rPr>
          <w:rFonts w:eastAsia="Arial" w:cs="Times New Roman"/>
          <w:i/>
          <w:szCs w:val="24"/>
        </w:rPr>
        <w:t>F</w:t>
      </w:r>
      <w:r w:rsidR="00A35CB2" w:rsidRPr="003E7264">
        <w:rPr>
          <w:rFonts w:eastAsia="Arial" w:cs="Times New Roman"/>
          <w:szCs w:val="24"/>
        </w:rPr>
        <w:t>(</w:t>
      </w:r>
      <w:r w:rsidR="00A35CB2">
        <w:rPr>
          <w:rFonts w:eastAsia="Arial" w:cs="Times New Roman"/>
          <w:szCs w:val="24"/>
        </w:rPr>
        <w:t>60</w:t>
      </w:r>
      <w:r w:rsidR="00A35CB2" w:rsidRPr="003E7264">
        <w:rPr>
          <w:rFonts w:eastAsia="Arial" w:cs="Times New Roman"/>
          <w:szCs w:val="24"/>
        </w:rPr>
        <w:t xml:space="preserve">, </w:t>
      </w:r>
      <w:r w:rsidR="00A35CB2">
        <w:rPr>
          <w:rFonts w:eastAsia="Arial" w:cs="Times New Roman"/>
          <w:szCs w:val="24"/>
        </w:rPr>
        <w:t>2520</w:t>
      </w:r>
      <w:r w:rsidR="00A35CB2" w:rsidRPr="003E7264">
        <w:rPr>
          <w:rFonts w:eastAsia="Arial" w:cs="Times New Roman"/>
          <w:szCs w:val="24"/>
        </w:rPr>
        <w:t xml:space="preserve">) = </w:t>
      </w:r>
      <w:r w:rsidR="00A35CB2">
        <w:rPr>
          <w:rFonts w:eastAsia="Arial" w:cs="Times New Roman"/>
          <w:szCs w:val="24"/>
        </w:rPr>
        <w:t>.81</w:t>
      </w:r>
      <w:r w:rsidR="00A35CB2" w:rsidRPr="003E7264">
        <w:rPr>
          <w:rFonts w:eastAsia="Arial" w:cs="Times New Roman"/>
          <w:szCs w:val="24"/>
        </w:rPr>
        <w:t xml:space="preserve">, </w:t>
      </w:r>
      <w:r w:rsidR="00A35CB2" w:rsidRPr="003E7264">
        <w:rPr>
          <w:rFonts w:eastAsia="Arial" w:cs="Times New Roman"/>
          <w:i/>
          <w:iCs/>
          <w:szCs w:val="24"/>
        </w:rPr>
        <w:t>MSE</w:t>
      </w:r>
      <w:r w:rsidR="00A35CB2" w:rsidRPr="003E7264">
        <w:rPr>
          <w:rFonts w:eastAsia="Arial" w:cs="Times New Roman"/>
          <w:szCs w:val="24"/>
        </w:rPr>
        <w:t xml:space="preserve"> = </w:t>
      </w:r>
      <w:r w:rsidR="00A35CB2">
        <w:rPr>
          <w:rFonts w:eastAsia="Arial" w:cs="Times New Roman"/>
          <w:szCs w:val="24"/>
        </w:rPr>
        <w:t>919.81</w:t>
      </w:r>
      <w:r w:rsidR="00A35CB2" w:rsidRPr="003E7264">
        <w:rPr>
          <w:rFonts w:eastAsia="Arial" w:cs="Times New Roman"/>
          <w:szCs w:val="24"/>
        </w:rPr>
        <w:t xml:space="preserve">, </w:t>
      </w:r>
      <w:r w:rsidR="00A35CB2">
        <w:rPr>
          <w:rFonts w:eastAsia="Arial" w:cs="Times New Roman"/>
          <w:i/>
          <w:iCs/>
          <w:szCs w:val="24"/>
        </w:rPr>
        <w:t>p</w:t>
      </w:r>
      <w:r w:rsidR="00A35CB2" w:rsidRPr="003E7264">
        <w:rPr>
          <w:rFonts w:eastAsia="Arial" w:cs="Times New Roman"/>
          <w:szCs w:val="24"/>
        </w:rPr>
        <w:t xml:space="preserve"> = .</w:t>
      </w:r>
      <w:r w:rsidR="00A35CB2">
        <w:rPr>
          <w:rFonts w:eastAsia="Arial" w:cs="Times New Roman"/>
          <w:szCs w:val="24"/>
        </w:rPr>
        <w:t xml:space="preserve">86, </w:t>
      </w:r>
      <w:r w:rsidR="00A35CB2" w:rsidRPr="00A35CB2">
        <w:rPr>
          <w:rFonts w:eastAsia="Arial" w:cs="Times New Roman"/>
          <w:i/>
          <w:iCs/>
          <w:szCs w:val="24"/>
        </w:rPr>
        <w:t>p</w:t>
      </w:r>
      <w:r w:rsidR="00A35CB2">
        <w:rPr>
          <w:rFonts w:eastAsia="Arial" w:cs="Times New Roman"/>
          <w:i/>
          <w:iCs/>
          <w:szCs w:val="24"/>
          <w:vertAlign w:val="subscript"/>
        </w:rPr>
        <w:t>BIC</w:t>
      </w:r>
      <w:r w:rsidR="003B4B71">
        <w:rPr>
          <w:rFonts w:eastAsia="Arial" w:cs="Times New Roman"/>
          <w:i/>
          <w:iCs/>
          <w:szCs w:val="24"/>
          <w:vertAlign w:val="subscript"/>
        </w:rPr>
        <w:t xml:space="preserve"> </w:t>
      </w:r>
      <w:r w:rsidR="00A35CB2">
        <w:rPr>
          <w:rFonts w:eastAsia="Arial" w:cs="Times New Roman"/>
          <w:i/>
          <w:iCs/>
          <w:szCs w:val="24"/>
          <w:vertAlign w:val="subscript"/>
        </w:rPr>
        <w:t xml:space="preserve"> </w:t>
      </w:r>
      <w:r w:rsidR="003B4B71">
        <w:rPr>
          <w:rFonts w:eastAsia="Arial" w:cs="Times New Roman"/>
          <w:szCs w:val="24"/>
        </w:rPr>
        <w:t>&gt; .99</w:t>
      </w:r>
      <w:r>
        <w:rPr>
          <w:rFonts w:eastAsia="Arial" w:cs="Times New Roman"/>
          <w:szCs w:val="24"/>
        </w:rPr>
        <w:t xml:space="preserve">. </w:t>
      </w:r>
      <w:commentRangeEnd w:id="24"/>
      <w:r w:rsidR="003B4B71">
        <w:rPr>
          <w:rStyle w:val="CommentReference"/>
        </w:rPr>
        <w:commentReference w:id="24"/>
      </w:r>
      <w:commentRangeEnd w:id="25"/>
      <w:r w:rsidR="004903E1">
        <w:rPr>
          <w:rStyle w:val="CommentReference"/>
        </w:rPr>
        <w:commentReference w:id="25"/>
      </w:r>
      <w:r w:rsidR="00A35CB2">
        <w:rPr>
          <w:rFonts w:eastAsia="Arial" w:cs="Times New Roman"/>
          <w:szCs w:val="24"/>
        </w:rPr>
        <w:t>We</w:t>
      </w:r>
      <w:r>
        <w:rPr>
          <w:rFonts w:eastAsia="Arial" w:cs="Times New Roman"/>
          <w:szCs w:val="24"/>
        </w:rPr>
        <w:t xml:space="preserve">, </w:t>
      </w:r>
      <w:r w:rsidR="00A35CB2">
        <w:rPr>
          <w:rFonts w:eastAsia="Arial" w:cs="Times New Roman"/>
          <w:szCs w:val="24"/>
        </w:rPr>
        <w:t xml:space="preserve">next </w:t>
      </w:r>
      <w:r>
        <w:rPr>
          <w:rFonts w:eastAsia="Arial" w:cs="Times New Roman"/>
          <w:szCs w:val="24"/>
        </w:rPr>
        <w:t>analyzed calibration plots separately for each of the encoding groups.</w:t>
      </w:r>
    </w:p>
    <w:p w14:paraId="0E678972" w14:textId="37125E9D" w:rsidR="00594076" w:rsidRDefault="00F3435E" w:rsidP="00013442">
      <w:pPr>
        <w:spacing w:after="160"/>
        <w:ind w:firstLine="720"/>
        <w:contextualSpacing/>
        <w:rPr>
          <w:rFonts w:eastAsia="Arial" w:cs="Times New Roman"/>
          <w:szCs w:val="24"/>
        </w:rPr>
      </w:pPr>
      <w:r w:rsidRPr="003E7264">
        <w:rPr>
          <w:rFonts w:eastAsia="Arial" w:cs="Times New Roman"/>
          <w:szCs w:val="24"/>
        </w:rPr>
        <w:t xml:space="preserve"> </w:t>
      </w:r>
      <w:r w:rsidR="00FB4F9B">
        <w:rPr>
          <w:rFonts w:eastAsia="Arial" w:cs="Times New Roman"/>
          <w:szCs w:val="24"/>
        </w:rPr>
        <w:t xml:space="preserve">Starting with the </w:t>
      </w:r>
      <w:r>
        <w:rPr>
          <w:rFonts w:eastAsia="Arial" w:cs="Times New Roman"/>
          <w:szCs w:val="24"/>
        </w:rPr>
        <w:t>read</w:t>
      </w:r>
      <w:r w:rsidR="00FB4F9B">
        <w:rPr>
          <w:rFonts w:eastAsia="Arial" w:cs="Times New Roman"/>
          <w:szCs w:val="24"/>
        </w:rPr>
        <w:t xml:space="preserve"> group,</w:t>
      </w:r>
      <w:r w:rsidR="003E7264" w:rsidRPr="003E7264">
        <w:rPr>
          <w:rFonts w:eastAsia="Arial" w:cs="Times New Roman"/>
          <w:szCs w:val="24"/>
        </w:rPr>
        <w:t xml:space="preserve"> </w:t>
      </w:r>
      <w:r w:rsidR="00FB4F9B">
        <w:rPr>
          <w:rFonts w:eastAsia="Arial" w:cs="Times New Roman"/>
          <w:szCs w:val="24"/>
        </w:rPr>
        <w:t>f</w:t>
      </w:r>
      <w:r w:rsidR="00FB4F9B" w:rsidRPr="003E7264">
        <w:rPr>
          <w:rFonts w:eastAsia="Arial" w:cs="Times New Roman"/>
          <w:szCs w:val="24"/>
        </w:rPr>
        <w:t xml:space="preserve">or </w:t>
      </w:r>
      <w:r w:rsidR="003E7264" w:rsidRPr="003E7264">
        <w:rPr>
          <w:rFonts w:eastAsia="Arial" w:cs="Times New Roman"/>
          <w:szCs w:val="24"/>
        </w:rPr>
        <w:t>unrelated pairs, JOL</w:t>
      </w:r>
      <w:r>
        <w:rPr>
          <w:rFonts w:eastAsia="Arial" w:cs="Times New Roman"/>
          <w:szCs w:val="24"/>
        </w:rPr>
        <w:t>s were found to overestimate later recall</w:t>
      </w:r>
      <w:r w:rsidR="003E7264" w:rsidRPr="003E7264">
        <w:rPr>
          <w:rFonts w:eastAsia="Arial" w:cs="Times New Roman"/>
          <w:szCs w:val="24"/>
        </w:rPr>
        <w:t xml:space="preserve"> </w:t>
      </w:r>
      <w:r w:rsidR="0024601F">
        <w:rPr>
          <w:rFonts w:eastAsia="Arial" w:cs="Times New Roman"/>
          <w:szCs w:val="24"/>
        </w:rPr>
        <w:t xml:space="preserve">at </w:t>
      </w:r>
      <w:r w:rsidR="003E7264" w:rsidRPr="003E7264">
        <w:rPr>
          <w:rFonts w:eastAsia="Arial" w:cs="Times New Roman"/>
          <w:szCs w:val="24"/>
        </w:rPr>
        <w:t xml:space="preserve">all JOL </w:t>
      </w:r>
      <w:r>
        <w:rPr>
          <w:rFonts w:eastAsia="Arial" w:cs="Times New Roman"/>
          <w:szCs w:val="24"/>
        </w:rPr>
        <w:t>increments</w:t>
      </w:r>
      <w:r w:rsidRPr="003E7264">
        <w:rPr>
          <w:rFonts w:eastAsia="Arial" w:cs="Times New Roman"/>
          <w:szCs w:val="24"/>
        </w:rPr>
        <w:t xml:space="preserve"> </w:t>
      </w:r>
      <w:r w:rsidR="003E7264" w:rsidRPr="003E7264">
        <w:rPr>
          <w:rFonts w:eastAsia="Arial" w:cs="Times New Roman"/>
          <w:szCs w:val="24"/>
        </w:rPr>
        <w:t xml:space="preserve">(JOLs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w:t>
      </w:r>
      <w:r w:rsidR="006C03C2">
        <w:rPr>
          <w:rFonts w:eastAsia="Arial" w:cs="Times New Roman"/>
          <w:szCs w:val="24"/>
        </w:rPr>
        <w:t xml:space="preserve">Using a </w:t>
      </w:r>
      <w:r w:rsidR="006C03C2" w:rsidRPr="003E7264">
        <w:rPr>
          <w:rFonts w:eastAsia="Arial" w:cs="Times New Roman"/>
          <w:szCs w:val="24"/>
        </w:rPr>
        <w:t>4 (Pair Type: Forward vs. Backward vs. Symmetrical vs. Unrelated)</w:t>
      </w:r>
      <w:r w:rsidR="006C03C2">
        <w:rPr>
          <w:rFonts w:eastAsia="Arial" w:cs="Times New Roman"/>
          <w:szCs w:val="24"/>
        </w:rPr>
        <w:t xml:space="preserve"> × 11 (JOL increment) mixed ANOVA,</w:t>
      </w:r>
      <w:r w:rsidR="006C03C2" w:rsidRPr="003E7264">
        <w:rPr>
          <w:rFonts w:eastAsia="Arial" w:cs="Times New Roman"/>
          <w:szCs w:val="24"/>
        </w:rPr>
        <w:t xml:space="preserve"> </w:t>
      </w:r>
      <w:r w:rsidR="006C03C2">
        <w:rPr>
          <w:rFonts w:eastAsia="Arial" w:cs="Times New Roman"/>
          <w:szCs w:val="24"/>
        </w:rPr>
        <w:t>t</w:t>
      </w:r>
      <w:r w:rsidR="003E7264" w:rsidRPr="003E7264">
        <w:rPr>
          <w:rFonts w:eastAsia="Arial" w:cs="Times New Roman"/>
          <w:szCs w:val="24"/>
        </w:rPr>
        <w:t xml:space="preserve">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26"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26"/>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24E65A00"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the item-specific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Finally, 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417658D" w:rsidR="009841D3" w:rsidRDefault="00594076">
      <w:pPr>
        <w:spacing w:after="160"/>
        <w:ind w:firstLine="720"/>
        <w:contextualSpacing/>
        <w:rPr>
          <w:rFonts w:eastAsia="Arial" w:cs="Times New Roman"/>
          <w:szCs w:val="24"/>
        </w:rPr>
      </w:pPr>
      <w:r>
        <w:rPr>
          <w:rFonts w:eastAsia="Arial" w:cs="Times New Roman"/>
          <w:szCs w:val="24"/>
        </w:rPr>
        <w:t>Finally, for the relational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w:t>
      </w:r>
      <w:r w:rsidR="00FA1736">
        <w:rPr>
          <w:rFonts w:eastAsia="Arial" w:cs="Times New Roman"/>
          <w:szCs w:val="24"/>
        </w:rPr>
        <w:lastRenderedPageBreak/>
        <w:t xml:space="preserve">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p w14:paraId="23E9F1F1" w14:textId="7EC11F48" w:rsidR="008565C4" w:rsidRDefault="00F3435E" w:rsidP="008565C4">
      <w:pPr>
        <w:spacing w:after="160"/>
        <w:ind w:firstLine="720"/>
        <w:contextualSpacing/>
        <w:rPr>
          <w:rFonts w:eastAsia="Arial" w:cs="Times New Roman"/>
          <w:szCs w:val="24"/>
        </w:rPr>
      </w:pPr>
      <w:bookmarkStart w:id="27" w:name="_Hlk54621272"/>
      <w:r>
        <w:rPr>
          <w:rFonts w:eastAsia="Arial" w:cs="Times New Roman"/>
          <w:szCs w:val="24"/>
        </w:rPr>
        <w:t xml:space="preserve">Collectively, the calibration plots reveal important qualitative differences regarding specific JOL increments in which item-specific and relational encoding tasks </w:t>
      </w:r>
      <w:r w:rsidR="00AD1824">
        <w:rPr>
          <w:rFonts w:eastAsia="Arial" w:cs="Times New Roman"/>
          <w:szCs w:val="24"/>
        </w:rPr>
        <w:t xml:space="preserve">start to reduce the illusion of competence pattern. For forward and symmetrical pairs, where illusions of competence are generally not found, all encoding groups showed similar calibration patterns. </w:t>
      </w:r>
      <w:commentRangeStart w:id="28"/>
      <w:r w:rsidR="00AD1824">
        <w:rPr>
          <w:rFonts w:eastAsia="Arial" w:cs="Times New Roman"/>
          <w:szCs w:val="24"/>
        </w:rPr>
        <w:t xml:space="preserve">However, for unrelated and backward pairs, the illusion of competence pattern emerged at higher JOL increments relative to the read group. </w:t>
      </w:r>
      <w:commentRangeEnd w:id="28"/>
      <w:r w:rsidR="00DC0733">
        <w:rPr>
          <w:rStyle w:val="CommentReference"/>
        </w:rPr>
        <w:commentReference w:id="28"/>
      </w:r>
      <w:r w:rsidR="00AD1824">
        <w:rPr>
          <w:rFonts w:eastAsia="Arial" w:cs="Times New Roman"/>
          <w:szCs w:val="24"/>
        </w:rPr>
        <w:t>In particular, item-specific encoding was most effective at increasing the JOL increment in which the illusion of competence pattern was detected for backward pairs (&gt; 80%), whereas relational encoding was most effective at increas</w:t>
      </w:r>
      <w:r w:rsidR="00262E4B">
        <w:rPr>
          <w:rFonts w:eastAsia="Arial" w:cs="Times New Roman"/>
          <w:szCs w:val="24"/>
        </w:rPr>
        <w:t>ing</w:t>
      </w:r>
      <w:r w:rsidR="00AD1824">
        <w:rPr>
          <w:rFonts w:eastAsia="Arial" w:cs="Times New Roman"/>
          <w:szCs w:val="24"/>
        </w:rPr>
        <w:t xml:space="preserve"> the JOL increment for unrelated pairs (&gt; 50%), again demonstrating </w:t>
      </w:r>
      <w:r w:rsidR="00262E4B">
        <w:rPr>
          <w:rFonts w:eastAsia="Arial" w:cs="Times New Roman"/>
          <w:szCs w:val="24"/>
        </w:rPr>
        <w:t>the</w:t>
      </w:r>
      <w:r w:rsidR="00AD1824">
        <w:rPr>
          <w:rFonts w:eastAsia="Arial" w:cs="Times New Roman"/>
          <w:szCs w:val="24"/>
        </w:rPr>
        <w:t xml:space="preserve"> differential benefits</w:t>
      </w:r>
      <w:r w:rsidR="00262E4B">
        <w:rPr>
          <w:rFonts w:eastAsia="Arial" w:cs="Times New Roman"/>
          <w:szCs w:val="24"/>
        </w:rPr>
        <w:t xml:space="preserve"> of item-specific and relational encoding at improving JOL accuracy.</w:t>
      </w:r>
    </w:p>
    <w:bookmarkEnd w:id="23"/>
    <w:bookmarkEnd w:id="27"/>
    <w:p w14:paraId="18580DC2" w14:textId="55F6512D" w:rsidR="00291F88" w:rsidRDefault="00291F88" w:rsidP="00291F88">
      <w:pPr>
        <w:spacing w:after="160"/>
        <w:contextualSpacing/>
        <w:jc w:val="center"/>
        <w:rPr>
          <w:rFonts w:eastAsia="Arial" w:cs="Times New Roman"/>
          <w:b/>
          <w:bCs/>
          <w:szCs w:val="24"/>
        </w:rPr>
      </w:pPr>
      <w:r>
        <w:rPr>
          <w:rFonts w:eastAsia="Arial" w:cs="Times New Roman"/>
          <w:b/>
          <w:bCs/>
          <w:szCs w:val="24"/>
        </w:rPr>
        <w:t>Discussion</w:t>
      </w:r>
    </w:p>
    <w:p w14:paraId="65EE7239" w14:textId="5C8099CA" w:rsidR="00C26110" w:rsidRDefault="00291F88" w:rsidP="00DC0733">
      <w:pPr>
        <w:spacing w:after="160"/>
        <w:contextualSpacing/>
        <w:rPr>
          <w:rFonts w:eastAsia="Arial" w:cs="Times New Roman"/>
          <w:szCs w:val="24"/>
        </w:rPr>
      </w:pPr>
      <w:r>
        <w:rPr>
          <w:rFonts w:eastAsia="Arial" w:cs="Times New Roman"/>
          <w:szCs w:val="24"/>
        </w:rPr>
        <w:tab/>
      </w:r>
      <w:r w:rsidR="00A66CEA">
        <w:rPr>
          <w:rFonts w:eastAsia="Arial" w:cs="Times New Roman"/>
          <w:szCs w:val="24"/>
        </w:rPr>
        <w:t xml:space="preserve">The </w:t>
      </w:r>
      <w:r w:rsidR="005D79FE">
        <w:rPr>
          <w:rFonts w:eastAsia="Arial" w:cs="Times New Roman"/>
          <w:szCs w:val="24"/>
        </w:rPr>
        <w:t>goal</w:t>
      </w:r>
      <w:r w:rsidR="00A66CEA">
        <w:rPr>
          <w:rFonts w:eastAsia="Arial" w:cs="Times New Roman"/>
          <w:szCs w:val="24"/>
        </w:rPr>
        <w:t xml:space="preserve"> of </w:t>
      </w:r>
      <w:r w:rsidR="005D79FE">
        <w:rPr>
          <w:rFonts w:eastAsia="Arial" w:cs="Times New Roman"/>
          <w:szCs w:val="24"/>
        </w:rPr>
        <w:t>Experiment 1</w:t>
      </w:r>
      <w:r w:rsidR="00A66CEA">
        <w:rPr>
          <w:rFonts w:eastAsia="Arial" w:cs="Times New Roman"/>
          <w:szCs w:val="24"/>
        </w:rPr>
        <w:t xml:space="preserve"> was to examine whether item-specific and relational encoding strategies would reduce the illusion of competence found with</w:t>
      </w:r>
      <w:r w:rsidR="00B06A82">
        <w:rPr>
          <w:rFonts w:eastAsia="Arial" w:cs="Times New Roman"/>
          <w:szCs w:val="24"/>
        </w:rPr>
        <w:t xml:space="preserve"> JOLs in the backward, unrelated, and symmetrical pairs. </w:t>
      </w:r>
      <w:r w:rsidR="005D79FE">
        <w:rPr>
          <w:rFonts w:eastAsia="Arial" w:cs="Times New Roman"/>
          <w:szCs w:val="24"/>
        </w:rPr>
        <w:t xml:space="preserve">Overall, </w:t>
      </w:r>
      <w:r w:rsidR="00DC0733">
        <w:rPr>
          <w:rFonts w:eastAsia="Arial" w:cs="Times New Roman"/>
          <w:szCs w:val="24"/>
        </w:rPr>
        <w:t xml:space="preserve">an </w:t>
      </w:r>
      <w:r w:rsidR="005D79FE">
        <w:rPr>
          <w:rFonts w:eastAsia="Arial" w:cs="Times New Roman"/>
          <w:szCs w:val="24"/>
        </w:rPr>
        <w:t xml:space="preserve">illusion of competence </w:t>
      </w:r>
      <w:r w:rsidR="00DC0733">
        <w:rPr>
          <w:rFonts w:eastAsia="Arial" w:cs="Times New Roman"/>
          <w:szCs w:val="24"/>
        </w:rPr>
        <w:t xml:space="preserve">pattern was found </w:t>
      </w:r>
      <w:r w:rsidR="005D79FE">
        <w:rPr>
          <w:rFonts w:eastAsia="Arial" w:cs="Times New Roman"/>
          <w:szCs w:val="24"/>
        </w:rPr>
        <w:t>such that JOLs generally exceeded that of later recall</w:t>
      </w:r>
      <w:r w:rsidR="00DC0733">
        <w:rPr>
          <w:rFonts w:eastAsia="Arial" w:cs="Times New Roman"/>
          <w:szCs w:val="24"/>
        </w:rPr>
        <w:t>; though this pattern</w:t>
      </w:r>
      <w:r w:rsidR="005D79FE">
        <w:rPr>
          <w:rFonts w:eastAsia="Arial" w:cs="Times New Roman"/>
          <w:szCs w:val="24"/>
        </w:rPr>
        <w:t xml:space="preserve"> was moderated by pair direction and encoding group. </w:t>
      </w:r>
      <w:r w:rsidR="00CB3BB5">
        <w:rPr>
          <w:rFonts w:eastAsia="Arial" w:cs="Times New Roman"/>
          <w:szCs w:val="24"/>
        </w:rPr>
        <w:t>Consistent with our predictions, participants who engaged in the item-specific and relational encoding strategies showed a reduction in the illusion of competence through improved correct recall rates relative to the read group</w:t>
      </w:r>
      <w:r w:rsidR="00B411A0">
        <w:rPr>
          <w:rFonts w:eastAsia="Arial" w:cs="Times New Roman"/>
          <w:szCs w:val="24"/>
        </w:rPr>
        <w:t>; t</w:t>
      </w:r>
      <w:r w:rsidR="00CB3BB5">
        <w:rPr>
          <w:rFonts w:eastAsia="Arial" w:cs="Times New Roman"/>
          <w:szCs w:val="24"/>
        </w:rPr>
        <w:t xml:space="preserve">he only exception to this prediction </w:t>
      </w:r>
      <w:r w:rsidR="00B411A0">
        <w:rPr>
          <w:rFonts w:eastAsia="Arial" w:cs="Times New Roman"/>
          <w:szCs w:val="24"/>
        </w:rPr>
        <w:lastRenderedPageBreak/>
        <w:t xml:space="preserve">being that </w:t>
      </w:r>
      <w:r w:rsidR="00957F3F">
        <w:rPr>
          <w:rFonts w:eastAsia="Arial" w:cs="Times New Roman"/>
          <w:szCs w:val="24"/>
        </w:rPr>
        <w:t xml:space="preserve">participants in </w:t>
      </w:r>
      <w:r w:rsidR="00CB3BB5">
        <w:rPr>
          <w:rFonts w:eastAsia="Arial" w:cs="Times New Roman"/>
          <w:szCs w:val="24"/>
        </w:rPr>
        <w:t xml:space="preserve">the item-specific group did not show an improvement </w:t>
      </w:r>
      <w:r w:rsidR="00957F3F">
        <w:rPr>
          <w:rFonts w:eastAsia="Arial" w:cs="Times New Roman"/>
          <w:szCs w:val="24"/>
        </w:rPr>
        <w:t xml:space="preserve">in correct recall rates for the unrelated word pairs. </w:t>
      </w:r>
      <w:r w:rsidR="005D79FE">
        <w:rPr>
          <w:rFonts w:eastAsia="Arial" w:cs="Times New Roman"/>
          <w:szCs w:val="24"/>
        </w:rPr>
        <w:t xml:space="preserve">Starting with </w:t>
      </w:r>
      <w:r w:rsidR="00005D52">
        <w:rPr>
          <w:rFonts w:eastAsia="Arial" w:cs="Times New Roman"/>
          <w:szCs w:val="24"/>
        </w:rPr>
        <w:t xml:space="preserve">backward pairs, a </w:t>
      </w:r>
      <w:r w:rsidR="00DC0733">
        <w:rPr>
          <w:rFonts w:eastAsia="Arial" w:cs="Times New Roman"/>
          <w:szCs w:val="24"/>
        </w:rPr>
        <w:t xml:space="preserve">robust </w:t>
      </w:r>
      <w:r w:rsidR="00005D52">
        <w:rPr>
          <w:rFonts w:eastAsia="Arial" w:cs="Times New Roman"/>
          <w:szCs w:val="24"/>
        </w:rPr>
        <w:t xml:space="preserve">illusion of competence </w:t>
      </w:r>
      <w:r w:rsidR="00957F3F">
        <w:rPr>
          <w:rFonts w:eastAsia="Arial" w:cs="Times New Roman"/>
          <w:szCs w:val="24"/>
        </w:rPr>
        <w:t xml:space="preserve">was </w:t>
      </w:r>
      <w:r w:rsidR="00005D52">
        <w:rPr>
          <w:rFonts w:eastAsia="Arial" w:cs="Times New Roman"/>
          <w:szCs w:val="24"/>
        </w:rPr>
        <w:t>found in the read group</w:t>
      </w:r>
      <w:r w:rsidR="00DC0733">
        <w:rPr>
          <w:rFonts w:eastAsia="Arial" w:cs="Times New Roman"/>
          <w:szCs w:val="24"/>
        </w:rPr>
        <w:t>, however the illusion of competence was diminished following item-specific and relational encoding with the former task being the most effective</w:t>
      </w:r>
      <w:r w:rsidR="00005D52">
        <w:rPr>
          <w:rFonts w:eastAsia="Arial" w:cs="Times New Roman"/>
          <w:szCs w:val="24"/>
        </w:rPr>
        <w:t xml:space="preserve">. </w:t>
      </w:r>
      <w:r w:rsidR="00B411A0">
        <w:rPr>
          <w:rFonts w:eastAsia="Arial" w:cs="Times New Roman"/>
          <w:szCs w:val="24"/>
        </w:rPr>
        <w:t xml:space="preserve">These results were consistent with our predictions that item-specific encoding would be most beneficial in reducing the illusion of competence for backward and symmetrical pairs, with backward pairs showing the highest benefit. </w:t>
      </w:r>
      <w:r w:rsidR="00005D52">
        <w:rPr>
          <w:rFonts w:eastAsia="Arial" w:cs="Times New Roman"/>
          <w:szCs w:val="24"/>
        </w:rPr>
        <w:t>For forward</w:t>
      </w:r>
      <w:r w:rsidR="0063607D">
        <w:rPr>
          <w:rFonts w:eastAsia="Arial" w:cs="Times New Roman"/>
          <w:szCs w:val="24"/>
        </w:rPr>
        <w:t xml:space="preserve"> </w:t>
      </w:r>
      <w:r w:rsidR="00005D52">
        <w:rPr>
          <w:rFonts w:eastAsia="Arial" w:cs="Times New Roman"/>
          <w:szCs w:val="24"/>
        </w:rPr>
        <w:t xml:space="preserve">pairs, </w:t>
      </w:r>
      <w:r w:rsidR="0063607D">
        <w:rPr>
          <w:rFonts w:eastAsia="Arial" w:cs="Times New Roman"/>
          <w:szCs w:val="24"/>
        </w:rPr>
        <w:t xml:space="preserve">no illusion of competence </w:t>
      </w:r>
      <w:r w:rsidR="00DC0733">
        <w:rPr>
          <w:rFonts w:eastAsia="Arial" w:cs="Times New Roman"/>
          <w:szCs w:val="24"/>
        </w:rPr>
        <w:t xml:space="preserve">was </w:t>
      </w:r>
      <w:r w:rsidR="0063607D">
        <w:rPr>
          <w:rFonts w:eastAsia="Arial" w:cs="Times New Roman"/>
          <w:szCs w:val="24"/>
        </w:rPr>
        <w:t xml:space="preserve">found in </w:t>
      </w:r>
      <w:r w:rsidR="0060363A">
        <w:rPr>
          <w:rFonts w:eastAsia="Arial" w:cs="Times New Roman"/>
          <w:szCs w:val="24"/>
        </w:rPr>
        <w:t xml:space="preserve">any of the encoding </w:t>
      </w:r>
      <w:r w:rsidR="0063607D">
        <w:rPr>
          <w:rFonts w:eastAsia="Arial" w:cs="Times New Roman"/>
          <w:szCs w:val="24"/>
        </w:rPr>
        <w:t>groups</w:t>
      </w:r>
      <w:r w:rsidR="00DC0733">
        <w:rPr>
          <w:rFonts w:eastAsia="Arial" w:cs="Times New Roman"/>
          <w:szCs w:val="24"/>
        </w:rPr>
        <w:t>—patterns that</w:t>
      </w:r>
      <w:r w:rsidR="005D79FE">
        <w:rPr>
          <w:rFonts w:eastAsia="Arial" w:cs="Times New Roman"/>
          <w:szCs w:val="24"/>
        </w:rPr>
        <w:t xml:space="preserve"> replicate previous work (e.g., Koriat &amp; Bjork, 2005; Maxwell &amp; Huff, in press)</w:t>
      </w:r>
      <w:r w:rsidR="00DC0733">
        <w:rPr>
          <w:rFonts w:eastAsia="Arial" w:cs="Times New Roman"/>
          <w:szCs w:val="24"/>
        </w:rPr>
        <w:t>.</w:t>
      </w:r>
      <w:r w:rsidR="005D79FE">
        <w:rPr>
          <w:rFonts w:eastAsia="Arial" w:cs="Times New Roman"/>
          <w:szCs w:val="24"/>
        </w:rPr>
        <w:t xml:space="preserve"> </w:t>
      </w:r>
      <w:r w:rsidR="00DC0733">
        <w:rPr>
          <w:rFonts w:eastAsia="Arial" w:cs="Times New Roman"/>
          <w:szCs w:val="24"/>
        </w:rPr>
        <w:t>F</w:t>
      </w:r>
      <w:r w:rsidR="00E87082">
        <w:rPr>
          <w:rFonts w:eastAsia="Arial" w:cs="Times New Roman"/>
          <w:szCs w:val="24"/>
        </w:rPr>
        <w:t xml:space="preserve">or symmetrical pairs, </w:t>
      </w:r>
      <w:r w:rsidR="005D79FE">
        <w:rPr>
          <w:rFonts w:eastAsia="Arial" w:cs="Times New Roman"/>
          <w:szCs w:val="24"/>
        </w:rPr>
        <w:t>an</w:t>
      </w:r>
      <w:r w:rsidR="00E87082">
        <w:rPr>
          <w:rFonts w:eastAsia="Arial" w:cs="Times New Roman"/>
          <w:szCs w:val="24"/>
        </w:rPr>
        <w:t xml:space="preserve"> illusion of competence </w:t>
      </w:r>
      <w:r w:rsidR="005D79FE">
        <w:rPr>
          <w:rFonts w:eastAsia="Arial" w:cs="Times New Roman"/>
          <w:szCs w:val="24"/>
        </w:rPr>
        <w:t xml:space="preserve">was </w:t>
      </w:r>
      <w:r w:rsidR="00E87082">
        <w:rPr>
          <w:rFonts w:eastAsia="Arial" w:cs="Times New Roman"/>
          <w:szCs w:val="24"/>
        </w:rPr>
        <w:t>found in the read group, but</w:t>
      </w:r>
      <w:r w:rsidR="00DC0733">
        <w:rPr>
          <w:rFonts w:eastAsia="Arial" w:cs="Times New Roman"/>
          <w:szCs w:val="24"/>
        </w:rPr>
        <w:t xml:space="preserve"> this pattern was eliminated in the</w:t>
      </w:r>
      <w:r w:rsidR="00E87082">
        <w:rPr>
          <w:rFonts w:eastAsia="Arial" w:cs="Times New Roman"/>
          <w:szCs w:val="24"/>
        </w:rPr>
        <w:t xml:space="preserve"> item-specific </w:t>
      </w:r>
      <w:r w:rsidR="00DC0733">
        <w:rPr>
          <w:rFonts w:eastAsia="Arial" w:cs="Times New Roman"/>
          <w:szCs w:val="24"/>
        </w:rPr>
        <w:t xml:space="preserve">and </w:t>
      </w:r>
      <w:r w:rsidR="00E87082">
        <w:rPr>
          <w:rFonts w:eastAsia="Arial" w:cs="Times New Roman"/>
          <w:szCs w:val="24"/>
        </w:rPr>
        <w:t xml:space="preserve">relational </w:t>
      </w:r>
      <w:r w:rsidR="00DC0733">
        <w:rPr>
          <w:rFonts w:eastAsia="Arial" w:cs="Times New Roman"/>
          <w:szCs w:val="24"/>
        </w:rPr>
        <w:t xml:space="preserve">groups. </w:t>
      </w:r>
      <w:r w:rsidR="00456EF1">
        <w:rPr>
          <w:rFonts w:eastAsia="Arial" w:cs="Times New Roman"/>
          <w:szCs w:val="24"/>
        </w:rPr>
        <w:t>F</w:t>
      </w:r>
      <w:r w:rsidR="001A233D">
        <w:rPr>
          <w:rFonts w:eastAsia="Arial" w:cs="Times New Roman"/>
          <w:szCs w:val="24"/>
        </w:rPr>
        <w:t>inally, f</w:t>
      </w:r>
      <w:r w:rsidR="00456EF1">
        <w:rPr>
          <w:rFonts w:eastAsia="Arial" w:cs="Times New Roman"/>
          <w:szCs w:val="24"/>
        </w:rPr>
        <w:t>or the unrelated pairs, there was an illusion of competence found in both the read and item-specific groups</w:t>
      </w:r>
      <w:r w:rsidR="00DC0733">
        <w:rPr>
          <w:rFonts w:eastAsia="Arial" w:cs="Times New Roman"/>
          <w:szCs w:val="24"/>
        </w:rPr>
        <w:t xml:space="preserve">, but the illusion was </w:t>
      </w:r>
      <w:r w:rsidR="00456EF1">
        <w:rPr>
          <w:rFonts w:eastAsia="Arial" w:cs="Times New Roman"/>
          <w:szCs w:val="24"/>
        </w:rPr>
        <w:t xml:space="preserve">eliminated for the relational group. This shows that there is a unique benefit </w:t>
      </w:r>
      <w:r w:rsidR="00C26110">
        <w:rPr>
          <w:rFonts w:eastAsia="Arial" w:cs="Times New Roman"/>
          <w:szCs w:val="24"/>
        </w:rPr>
        <w:t xml:space="preserve">that relational encoding provides to improve </w:t>
      </w:r>
      <w:r w:rsidR="00456EF1">
        <w:rPr>
          <w:rFonts w:eastAsia="Arial" w:cs="Times New Roman"/>
          <w:szCs w:val="24"/>
        </w:rPr>
        <w:t>recall rate</w:t>
      </w:r>
      <w:r w:rsidR="00C26110">
        <w:rPr>
          <w:rFonts w:eastAsia="Arial" w:cs="Times New Roman"/>
          <w:szCs w:val="24"/>
        </w:rPr>
        <w:t>s, and this could be due to the relational encoding forcing participants to create a</w:t>
      </w:r>
      <w:r w:rsidR="001A233D">
        <w:rPr>
          <w:rFonts w:eastAsia="Arial" w:cs="Times New Roman"/>
          <w:szCs w:val="24"/>
        </w:rPr>
        <w:t xml:space="preserve">n </w:t>
      </w:r>
      <w:r w:rsidR="00C26110">
        <w:rPr>
          <w:rFonts w:eastAsia="Arial" w:cs="Times New Roman"/>
          <w:szCs w:val="24"/>
        </w:rPr>
        <w:t xml:space="preserve">association for the unrelated cue-target </w:t>
      </w:r>
      <w:commentRangeStart w:id="29"/>
      <w:commentRangeStart w:id="30"/>
      <w:r w:rsidR="00C26110">
        <w:rPr>
          <w:rFonts w:eastAsia="Arial" w:cs="Times New Roman"/>
          <w:szCs w:val="24"/>
        </w:rPr>
        <w:t>pair</w:t>
      </w:r>
      <w:commentRangeEnd w:id="29"/>
      <w:r w:rsidR="00DC0733">
        <w:rPr>
          <w:rStyle w:val="CommentReference"/>
        </w:rPr>
        <w:commentReference w:id="29"/>
      </w:r>
      <w:commentRangeEnd w:id="30"/>
      <w:r w:rsidR="00B411A0">
        <w:rPr>
          <w:rStyle w:val="CommentReference"/>
        </w:rPr>
        <w:commentReference w:id="30"/>
      </w:r>
      <w:r w:rsidR="00C26110">
        <w:rPr>
          <w:rFonts w:eastAsia="Arial" w:cs="Times New Roman"/>
          <w:szCs w:val="24"/>
        </w:rPr>
        <w:t>.</w:t>
      </w:r>
      <w:r w:rsidR="00957F3F">
        <w:rPr>
          <w:rFonts w:eastAsia="Arial" w:cs="Times New Roman"/>
          <w:szCs w:val="24"/>
        </w:rPr>
        <w:t xml:space="preserve"> These results were </w:t>
      </w:r>
      <w:r w:rsidR="00B411A0">
        <w:rPr>
          <w:rFonts w:eastAsia="Arial" w:cs="Times New Roman"/>
          <w:szCs w:val="24"/>
        </w:rPr>
        <w:t>consistent</w:t>
      </w:r>
      <w:r w:rsidR="00957F3F">
        <w:rPr>
          <w:rFonts w:eastAsia="Arial" w:cs="Times New Roman"/>
          <w:szCs w:val="24"/>
        </w:rPr>
        <w:t xml:space="preserve"> with </w:t>
      </w:r>
      <w:r w:rsidR="00B411A0">
        <w:rPr>
          <w:rFonts w:eastAsia="Arial" w:cs="Times New Roman"/>
          <w:szCs w:val="24"/>
        </w:rPr>
        <w:t xml:space="preserve">our predictions that relational encoding would benefit across pair types, especially for backward and unrelated pairs, with unrelated pairs showing the highest benefit. </w:t>
      </w:r>
    </w:p>
    <w:p w14:paraId="3B1364F5" w14:textId="075B8BFC" w:rsidR="00C6211D" w:rsidRDefault="00C26110" w:rsidP="00C6211D">
      <w:pPr>
        <w:spacing w:after="160"/>
        <w:contextualSpacing/>
        <w:rPr>
          <w:rFonts w:eastAsia="Arial" w:cs="Times New Roman"/>
          <w:szCs w:val="24"/>
        </w:rPr>
      </w:pPr>
      <w:r>
        <w:rPr>
          <w:rFonts w:eastAsia="Arial" w:cs="Times New Roman"/>
          <w:szCs w:val="24"/>
        </w:rPr>
        <w:tab/>
      </w:r>
      <w:r w:rsidR="00DC0733">
        <w:rPr>
          <w:rFonts w:eastAsia="Arial" w:cs="Times New Roman"/>
          <w:szCs w:val="24"/>
        </w:rPr>
        <w:t>C</w:t>
      </w:r>
      <w:r w:rsidR="006D1BCA">
        <w:rPr>
          <w:rFonts w:eastAsia="Arial" w:cs="Times New Roman"/>
          <w:szCs w:val="24"/>
        </w:rPr>
        <w:t>alibration plots were</w:t>
      </w:r>
      <w:r w:rsidR="00DC0733">
        <w:rPr>
          <w:rFonts w:eastAsia="Arial" w:cs="Times New Roman"/>
          <w:szCs w:val="24"/>
        </w:rPr>
        <w:t xml:space="preserve"> then</w:t>
      </w:r>
      <w:r w:rsidR="006D1BCA">
        <w:rPr>
          <w:rFonts w:eastAsia="Arial" w:cs="Times New Roman"/>
          <w:szCs w:val="24"/>
        </w:rPr>
        <w:t xml:space="preserve"> </w:t>
      </w:r>
      <w:r w:rsidR="001A233D">
        <w:rPr>
          <w:rFonts w:eastAsia="Arial" w:cs="Times New Roman"/>
          <w:szCs w:val="24"/>
        </w:rPr>
        <w:t>computed</w:t>
      </w:r>
      <w:r w:rsidR="006D1BCA">
        <w:rPr>
          <w:rFonts w:eastAsia="Arial" w:cs="Times New Roman"/>
          <w:szCs w:val="24"/>
        </w:rPr>
        <w:t xml:space="preserve"> to </w:t>
      </w:r>
      <w:r w:rsidR="00A16E7E">
        <w:rPr>
          <w:rFonts w:eastAsia="Arial" w:cs="Times New Roman"/>
          <w:szCs w:val="24"/>
        </w:rPr>
        <w:t>further explore the</w:t>
      </w:r>
      <w:r w:rsidR="001A233D">
        <w:rPr>
          <w:rFonts w:eastAsia="Arial" w:cs="Times New Roman"/>
          <w:szCs w:val="24"/>
        </w:rPr>
        <w:t xml:space="preserve"> correspondence between JOLs and recall </w:t>
      </w:r>
      <w:r w:rsidR="00DC0733">
        <w:rPr>
          <w:rFonts w:eastAsia="Arial" w:cs="Times New Roman"/>
          <w:szCs w:val="24"/>
        </w:rPr>
        <w:t>across pair types and encoding groups.</w:t>
      </w:r>
      <w:r w:rsidR="006D1BCA">
        <w:rPr>
          <w:rFonts w:eastAsia="Arial" w:cs="Times New Roman"/>
          <w:szCs w:val="24"/>
        </w:rPr>
        <w:t xml:space="preserve"> </w:t>
      </w:r>
      <w:r w:rsidR="001A233D">
        <w:rPr>
          <w:rFonts w:eastAsia="Arial" w:cs="Times New Roman"/>
          <w:szCs w:val="24"/>
        </w:rPr>
        <w:t xml:space="preserve">Across </w:t>
      </w:r>
      <w:r w:rsidR="00DC0733">
        <w:rPr>
          <w:rFonts w:eastAsia="Arial" w:cs="Times New Roman"/>
          <w:szCs w:val="24"/>
        </w:rPr>
        <w:t xml:space="preserve">encoding </w:t>
      </w:r>
      <w:r w:rsidR="009D4927">
        <w:rPr>
          <w:rFonts w:eastAsia="Arial" w:cs="Times New Roman"/>
          <w:szCs w:val="24"/>
        </w:rPr>
        <w:t xml:space="preserve">groups, participants were </w:t>
      </w:r>
      <w:r w:rsidR="00DF2990">
        <w:rPr>
          <w:rFonts w:eastAsia="Arial" w:cs="Times New Roman"/>
          <w:szCs w:val="24"/>
        </w:rPr>
        <w:t>generally</w:t>
      </w:r>
      <w:r w:rsidR="009D4927">
        <w:rPr>
          <w:rFonts w:eastAsia="Arial" w:cs="Times New Roman"/>
          <w:szCs w:val="24"/>
        </w:rPr>
        <w:t xml:space="preserve"> </w:t>
      </w:r>
      <w:r w:rsidR="00DC0733">
        <w:rPr>
          <w:rFonts w:eastAsia="Arial" w:cs="Times New Roman"/>
          <w:szCs w:val="24"/>
        </w:rPr>
        <w:t>well-</w:t>
      </w:r>
      <w:r w:rsidR="009D4927">
        <w:rPr>
          <w:rFonts w:eastAsia="Arial" w:cs="Times New Roman"/>
          <w:szCs w:val="24"/>
        </w:rPr>
        <w:t>calibrated for t</w:t>
      </w:r>
      <w:r w:rsidR="004F2C08">
        <w:rPr>
          <w:rFonts w:eastAsia="Arial" w:cs="Times New Roman"/>
          <w:szCs w:val="24"/>
        </w:rPr>
        <w:t>he forward and symmetrical</w:t>
      </w:r>
      <w:r w:rsidR="009D4927">
        <w:rPr>
          <w:rFonts w:eastAsia="Arial" w:cs="Times New Roman"/>
          <w:szCs w:val="24"/>
        </w:rPr>
        <w:t xml:space="preserve"> pair types. </w:t>
      </w:r>
      <w:r w:rsidR="00B4421A">
        <w:rPr>
          <w:rFonts w:eastAsia="Arial" w:cs="Times New Roman"/>
          <w:szCs w:val="24"/>
        </w:rPr>
        <w:t>For the read group</w:t>
      </w:r>
      <w:r w:rsidR="009D4927">
        <w:rPr>
          <w:rFonts w:eastAsia="Arial" w:cs="Times New Roman"/>
          <w:szCs w:val="24"/>
        </w:rPr>
        <w:t>,</w:t>
      </w:r>
      <w:r w:rsidR="00B4421A">
        <w:rPr>
          <w:rFonts w:eastAsia="Arial" w:cs="Times New Roman"/>
          <w:szCs w:val="24"/>
        </w:rPr>
        <w:t xml:space="preserve"> participants </w:t>
      </w:r>
      <w:r w:rsidR="00DC0733">
        <w:rPr>
          <w:rFonts w:eastAsia="Arial" w:cs="Times New Roman"/>
          <w:szCs w:val="24"/>
        </w:rPr>
        <w:t xml:space="preserve">overpredicted </w:t>
      </w:r>
      <w:r w:rsidR="009D4927">
        <w:rPr>
          <w:rFonts w:eastAsia="Arial" w:cs="Times New Roman"/>
          <w:szCs w:val="24"/>
        </w:rPr>
        <w:t xml:space="preserve">unrelated pairs at all JOL increments and </w:t>
      </w:r>
      <w:r w:rsidR="00DC0733">
        <w:rPr>
          <w:rFonts w:eastAsia="Arial" w:cs="Times New Roman"/>
          <w:szCs w:val="24"/>
        </w:rPr>
        <w:t xml:space="preserve">overpredicted </w:t>
      </w:r>
      <w:r w:rsidR="009D4927">
        <w:rPr>
          <w:rFonts w:eastAsia="Arial" w:cs="Times New Roman"/>
          <w:szCs w:val="24"/>
        </w:rPr>
        <w:t xml:space="preserve">backward pairs </w:t>
      </w:r>
      <w:r w:rsidR="00DC0733">
        <w:rPr>
          <w:rFonts w:eastAsia="Arial" w:cs="Times New Roman"/>
          <w:szCs w:val="24"/>
        </w:rPr>
        <w:t>at JOL ratings greater than 50%</w:t>
      </w:r>
      <w:r w:rsidR="009D4927">
        <w:rPr>
          <w:rFonts w:eastAsia="Arial" w:cs="Times New Roman"/>
          <w:szCs w:val="24"/>
        </w:rPr>
        <w:t xml:space="preserve">. </w:t>
      </w:r>
      <w:r w:rsidR="00581D63">
        <w:rPr>
          <w:rFonts w:eastAsia="Arial" w:cs="Times New Roman"/>
          <w:szCs w:val="24"/>
        </w:rPr>
        <w:t xml:space="preserve">This </w:t>
      </w:r>
      <w:r w:rsidR="00DC0733">
        <w:rPr>
          <w:rFonts w:eastAsia="Arial" w:cs="Times New Roman"/>
          <w:szCs w:val="24"/>
        </w:rPr>
        <w:t>pattern indicates that</w:t>
      </w:r>
      <w:r w:rsidR="00581D63">
        <w:rPr>
          <w:rFonts w:eastAsia="Arial" w:cs="Times New Roman"/>
          <w:szCs w:val="24"/>
        </w:rPr>
        <w:t xml:space="preserve"> the read group </w:t>
      </w:r>
      <w:r w:rsidR="00DC0733">
        <w:rPr>
          <w:rFonts w:eastAsia="Arial" w:cs="Times New Roman"/>
          <w:szCs w:val="24"/>
        </w:rPr>
        <w:t xml:space="preserve">was unable to accurately predict later recall for pairs that did not readily converge upon the target. </w:t>
      </w:r>
      <w:r w:rsidR="009D4927">
        <w:rPr>
          <w:rFonts w:eastAsia="Arial" w:cs="Times New Roman"/>
          <w:szCs w:val="24"/>
        </w:rPr>
        <w:t>For the item-</w:t>
      </w:r>
      <w:r w:rsidR="009D4927">
        <w:rPr>
          <w:rFonts w:eastAsia="Arial" w:cs="Times New Roman"/>
          <w:szCs w:val="24"/>
        </w:rPr>
        <w:lastRenderedPageBreak/>
        <w:t xml:space="preserve">specific group, participants </w:t>
      </w:r>
      <w:r w:rsidR="00DC0733">
        <w:rPr>
          <w:rFonts w:eastAsia="Arial" w:cs="Times New Roman"/>
          <w:szCs w:val="24"/>
        </w:rPr>
        <w:t xml:space="preserve">similarly overpredicted </w:t>
      </w:r>
      <w:r w:rsidR="009D4927">
        <w:rPr>
          <w:rFonts w:eastAsia="Arial" w:cs="Times New Roman"/>
          <w:szCs w:val="24"/>
        </w:rPr>
        <w:t>unrelated pairs at almost all JOL increments</w:t>
      </w:r>
      <w:r w:rsidR="00DC0733">
        <w:rPr>
          <w:rFonts w:eastAsia="Arial" w:cs="Times New Roman"/>
          <w:szCs w:val="24"/>
        </w:rPr>
        <w:t>, but</w:t>
      </w:r>
      <w:r w:rsidR="00C6211D">
        <w:rPr>
          <w:rFonts w:eastAsia="Arial" w:cs="Times New Roman"/>
          <w:szCs w:val="24"/>
        </w:rPr>
        <w:t>, unlike the read group,</w:t>
      </w:r>
      <w:r w:rsidR="00DC0733">
        <w:rPr>
          <w:rFonts w:eastAsia="Arial" w:cs="Times New Roman"/>
          <w:szCs w:val="24"/>
        </w:rPr>
        <w:t xml:space="preserve"> only overpredicted backward pairs at JOL increments </w:t>
      </w:r>
      <w:r w:rsidR="00C6211D">
        <w:rPr>
          <w:rFonts w:eastAsia="Arial" w:cs="Times New Roman"/>
          <w:szCs w:val="24"/>
        </w:rPr>
        <w:t>of 80% and greater</w:t>
      </w:r>
      <w:r w:rsidR="00581D63">
        <w:rPr>
          <w:rFonts w:eastAsia="Arial" w:cs="Times New Roman"/>
          <w:szCs w:val="24"/>
        </w:rPr>
        <w:t xml:space="preserve">. </w:t>
      </w:r>
      <w:r w:rsidR="00C6211D">
        <w:rPr>
          <w:rFonts w:eastAsia="Arial" w:cs="Times New Roman"/>
          <w:szCs w:val="24"/>
        </w:rPr>
        <w:t>In the relational group however, JOLs only overpredicted later recall on increments greater than 50% and, like the item-specific group, only overpredicted recall at JOLs at increments greater than 80% on backward pairs. Collectively then, these patterns indicate that there were significant improvements in JOL calibration for both item-specific and relational groups relative to reading with the relation group showing a particular improvement on unrelated pairs given lower JOL ratings.</w:t>
      </w:r>
    </w:p>
    <w:p w14:paraId="644A5B03" w14:textId="1EDF6B0B" w:rsidR="00581D63" w:rsidRDefault="00C6211D" w:rsidP="00FD61BB">
      <w:pPr>
        <w:spacing w:after="160"/>
        <w:contextualSpacing/>
        <w:rPr>
          <w:rFonts w:eastAsia="Arial" w:cs="Times New Roman"/>
          <w:szCs w:val="24"/>
        </w:rPr>
      </w:pPr>
      <w:r>
        <w:rPr>
          <w:rFonts w:eastAsia="Arial" w:cs="Times New Roman"/>
          <w:szCs w:val="24"/>
        </w:rPr>
        <w:tab/>
        <w:t xml:space="preserve">The improved calibration found for item-specific and relational tasks was likely due to both tasks increasing correct recall (vs. adjusting JOL ratings) relative to reading, given both tasks are classified as deep processing tasks. Indeed, overall JOL rates across the three encoding groups were stable </w:t>
      </w:r>
      <w:commentRangeStart w:id="31"/>
      <w:commentRangeStart w:id="32"/>
      <w:r w:rsidR="004903E1">
        <w:rPr>
          <w:rFonts w:eastAsia="Arial" w:cs="Times New Roman"/>
          <w:szCs w:val="24"/>
        </w:rPr>
        <w:t>(</w:t>
      </w:r>
      <w:r w:rsidR="004903E1" w:rsidRPr="003E7264">
        <w:rPr>
          <w:rFonts w:eastAsia="Arial" w:cs="Times New Roman"/>
          <w:i/>
          <w:iCs/>
          <w:szCs w:val="24"/>
        </w:rPr>
        <w:t>F</w:t>
      </w:r>
      <w:r w:rsidR="004903E1" w:rsidRPr="003E7264">
        <w:rPr>
          <w:rFonts w:eastAsia="Arial" w:cs="Times New Roman"/>
          <w:szCs w:val="24"/>
        </w:rPr>
        <w:t>(</w:t>
      </w:r>
      <w:r w:rsidR="004903E1">
        <w:rPr>
          <w:rFonts w:eastAsia="Arial" w:cs="Times New Roman"/>
          <w:szCs w:val="24"/>
        </w:rPr>
        <w:t>2</w:t>
      </w:r>
      <w:r w:rsidR="004903E1" w:rsidRPr="003E7264">
        <w:rPr>
          <w:rFonts w:eastAsia="Arial" w:cs="Times New Roman"/>
          <w:szCs w:val="24"/>
        </w:rPr>
        <w:t xml:space="preserve">, </w:t>
      </w:r>
      <w:r w:rsidR="004903E1">
        <w:rPr>
          <w:rFonts w:eastAsia="Arial" w:cs="Times New Roman"/>
          <w:szCs w:val="24"/>
        </w:rPr>
        <w:t>85)</w:t>
      </w:r>
      <w:r w:rsidR="004903E1" w:rsidRPr="003E7264">
        <w:rPr>
          <w:rFonts w:eastAsia="Arial" w:cs="Times New Roman"/>
          <w:szCs w:val="24"/>
        </w:rPr>
        <w:t xml:space="preserve"> </w:t>
      </w:r>
      <w:r w:rsidR="004903E1">
        <w:rPr>
          <w:rFonts w:eastAsia="Arial" w:cs="Times New Roman"/>
          <w:szCs w:val="24"/>
        </w:rPr>
        <w:t>&lt;</w:t>
      </w:r>
      <w:r w:rsidR="004903E1" w:rsidRPr="003E7264">
        <w:rPr>
          <w:rFonts w:eastAsia="Arial" w:cs="Times New Roman"/>
          <w:szCs w:val="24"/>
        </w:rPr>
        <w:t xml:space="preserve"> </w:t>
      </w:r>
      <w:r w:rsidR="004903E1">
        <w:rPr>
          <w:rFonts w:eastAsia="Arial" w:cs="Times New Roman"/>
          <w:szCs w:val="24"/>
        </w:rPr>
        <w:t>1</w:t>
      </w:r>
      <w:r w:rsidR="004903E1" w:rsidRPr="003E7264">
        <w:rPr>
          <w:rFonts w:eastAsia="Arial" w:cs="Times New Roman"/>
          <w:szCs w:val="24"/>
        </w:rPr>
        <w:t xml:space="preserve">, </w:t>
      </w:r>
      <w:r w:rsidR="004903E1" w:rsidRPr="003E7264">
        <w:rPr>
          <w:rFonts w:eastAsia="Arial" w:cs="Times New Roman"/>
          <w:i/>
          <w:iCs/>
          <w:szCs w:val="24"/>
        </w:rPr>
        <w:t>MSE</w:t>
      </w:r>
      <w:r w:rsidR="004903E1" w:rsidRPr="003E7264">
        <w:rPr>
          <w:rFonts w:eastAsia="Arial" w:cs="Times New Roman"/>
          <w:szCs w:val="24"/>
        </w:rPr>
        <w:t xml:space="preserve"> = </w:t>
      </w:r>
      <w:r w:rsidR="004903E1">
        <w:rPr>
          <w:rFonts w:eastAsia="Arial" w:cs="Times New Roman"/>
          <w:szCs w:val="24"/>
        </w:rPr>
        <w:t>147.50</w:t>
      </w:r>
      <w:r w:rsidR="004903E1" w:rsidRPr="003E7264">
        <w:rPr>
          <w:rFonts w:eastAsia="Arial" w:cs="Times New Roman"/>
          <w:szCs w:val="24"/>
        </w:rPr>
        <w:t xml:space="preserve">, </w:t>
      </w:r>
      <w:r w:rsidR="004903E1">
        <w:rPr>
          <w:rFonts w:eastAsia="Arial" w:cs="Times New Roman"/>
          <w:i/>
          <w:iCs/>
          <w:szCs w:val="24"/>
        </w:rPr>
        <w:t>p</w:t>
      </w:r>
      <w:r w:rsidR="004903E1" w:rsidRPr="003E7264">
        <w:rPr>
          <w:rFonts w:eastAsia="Arial" w:cs="Times New Roman"/>
          <w:szCs w:val="24"/>
        </w:rPr>
        <w:t xml:space="preserve"> = </w:t>
      </w:r>
      <w:r w:rsidR="004903E1">
        <w:rPr>
          <w:rFonts w:eastAsia="Arial" w:cs="Times New Roman"/>
          <w:szCs w:val="24"/>
        </w:rPr>
        <w:t xml:space="preserve">.59, </w:t>
      </w:r>
      <w:r w:rsidR="004903E1">
        <w:rPr>
          <w:rFonts w:eastAsia="Arial" w:cs="Times New Roman"/>
          <w:i/>
          <w:iCs/>
          <w:szCs w:val="24"/>
        </w:rPr>
        <w:t>p</w:t>
      </w:r>
      <w:r w:rsidR="004903E1" w:rsidRPr="00822421">
        <w:rPr>
          <w:rFonts w:eastAsia="Arial" w:cs="Times New Roman"/>
          <w:szCs w:val="24"/>
          <w:vertAlign w:val="subscript"/>
        </w:rPr>
        <w:t>BIC</w:t>
      </w:r>
      <w:r w:rsidR="004903E1">
        <w:rPr>
          <w:rFonts w:eastAsia="Arial" w:cs="Times New Roman"/>
          <w:szCs w:val="24"/>
          <w:vertAlign w:val="subscript"/>
        </w:rPr>
        <w:t xml:space="preserve"> </w:t>
      </w:r>
      <w:r w:rsidR="004903E1">
        <w:rPr>
          <w:rFonts w:eastAsia="Arial" w:cs="Times New Roman"/>
          <w:szCs w:val="24"/>
        </w:rPr>
        <w:t>= .98), though recall rates were greater in the item-specific (</w:t>
      </w:r>
      <w:r w:rsidR="004903E1">
        <w:rPr>
          <w:rFonts w:eastAsia="Arial" w:cs="Times New Roman"/>
          <w:i/>
          <w:iCs/>
          <w:szCs w:val="24"/>
        </w:rPr>
        <w:t>M</w:t>
      </w:r>
      <w:r w:rsidR="004903E1">
        <w:rPr>
          <w:rFonts w:eastAsia="Arial" w:cs="Times New Roman"/>
          <w:szCs w:val="24"/>
        </w:rPr>
        <w:t xml:space="preserve"> = 57.62) and relational groups (</w:t>
      </w:r>
      <w:r w:rsidR="004903E1">
        <w:rPr>
          <w:rFonts w:eastAsia="Arial" w:cs="Times New Roman"/>
          <w:i/>
          <w:iCs/>
          <w:szCs w:val="24"/>
        </w:rPr>
        <w:t>M</w:t>
      </w:r>
      <w:r w:rsidR="004903E1">
        <w:rPr>
          <w:rFonts w:eastAsia="Arial" w:cs="Times New Roman"/>
          <w:szCs w:val="24"/>
        </w:rPr>
        <w:t xml:space="preserve"> = 58.67), relative to the read group (</w:t>
      </w:r>
      <w:r w:rsidR="004903E1">
        <w:rPr>
          <w:rFonts w:eastAsia="Arial" w:cs="Times New Roman"/>
          <w:i/>
          <w:iCs/>
          <w:szCs w:val="24"/>
        </w:rPr>
        <w:t>M</w:t>
      </w:r>
      <w:r w:rsidR="004903E1">
        <w:rPr>
          <w:rFonts w:eastAsia="Arial" w:cs="Times New Roman"/>
          <w:szCs w:val="24"/>
        </w:rPr>
        <w:t xml:space="preserve"> = 45.68; </w:t>
      </w:r>
      <w:proofErr w:type="spellStart"/>
      <w:r w:rsidR="004903E1">
        <w:rPr>
          <w:rFonts w:eastAsia="Arial" w:cs="Times New Roman"/>
          <w:i/>
          <w:iCs/>
          <w:szCs w:val="24"/>
        </w:rPr>
        <w:t>t</w:t>
      </w:r>
      <w:r w:rsidR="004903E1">
        <w:rPr>
          <w:rFonts w:eastAsia="Arial" w:cs="Times New Roman"/>
          <w:szCs w:val="24"/>
        </w:rPr>
        <w:t>s</w:t>
      </w:r>
      <w:proofErr w:type="spellEnd"/>
      <w:r w:rsidR="004903E1">
        <w:rPr>
          <w:rFonts w:eastAsia="Arial" w:cs="Times New Roman"/>
          <w:szCs w:val="24"/>
        </w:rPr>
        <w:t xml:space="preserve"> ≥ 3.18, </w:t>
      </w:r>
      <w:r w:rsidR="004903E1">
        <w:rPr>
          <w:rFonts w:eastAsia="Arial" w:cs="Times New Roman"/>
          <w:i/>
          <w:iCs/>
          <w:szCs w:val="24"/>
        </w:rPr>
        <w:t>d</w:t>
      </w:r>
      <w:r w:rsidR="004903E1">
        <w:rPr>
          <w:rFonts w:eastAsia="Arial" w:cs="Times New Roman"/>
          <w:szCs w:val="24"/>
        </w:rPr>
        <w:t>s ≥ 0.57)</w:t>
      </w:r>
      <w:commentRangeEnd w:id="31"/>
      <w:r w:rsidR="004903E1">
        <w:rPr>
          <w:rStyle w:val="CommentReference"/>
        </w:rPr>
        <w:commentReference w:id="31"/>
      </w:r>
      <w:commentRangeEnd w:id="32"/>
      <w:r w:rsidR="004903E1">
        <w:rPr>
          <w:rStyle w:val="CommentReference"/>
        </w:rPr>
        <w:commentReference w:id="32"/>
      </w:r>
      <w:r w:rsidR="004903E1">
        <w:rPr>
          <w:rFonts w:eastAsia="Arial" w:cs="Times New Roman"/>
          <w:szCs w:val="24"/>
        </w:rPr>
        <w:t>.</w:t>
      </w:r>
      <w:r w:rsidR="00FD61BB">
        <w:rPr>
          <w:rFonts w:eastAsia="Arial" w:cs="Times New Roman"/>
          <w:szCs w:val="24"/>
        </w:rPr>
        <w:t xml:space="preserve"> Because JOL rates remained relatively stable, an important question is whether JOL calibration can be improved further if participants can successfully adjust their JOL ratings in response to deceptive word pairs (i.e., backward and unrelated pairs) that produce illusion of competence patterns. In Experiment 2, we evaluated whether participants are able to titrate their JOLs in response to an explicit warning while also using item-specific and relational encoding tasks to boost correct </w:t>
      </w:r>
      <w:commentRangeStart w:id="33"/>
      <w:commentRangeStart w:id="34"/>
      <w:r w:rsidR="00FD61BB">
        <w:rPr>
          <w:rFonts w:eastAsia="Arial" w:cs="Times New Roman"/>
          <w:szCs w:val="24"/>
        </w:rPr>
        <w:t>recall</w:t>
      </w:r>
      <w:commentRangeEnd w:id="33"/>
      <w:r w:rsidR="00FD61BB">
        <w:rPr>
          <w:rStyle w:val="CommentReference"/>
        </w:rPr>
        <w:commentReference w:id="33"/>
      </w:r>
      <w:commentRangeEnd w:id="34"/>
      <w:r w:rsidR="00B411A0">
        <w:rPr>
          <w:rStyle w:val="CommentReference"/>
        </w:rPr>
        <w:commentReference w:id="34"/>
      </w:r>
      <w:r w:rsidR="00FD61BB">
        <w:rPr>
          <w:rFonts w:eastAsia="Arial" w:cs="Times New Roman"/>
          <w:szCs w:val="24"/>
        </w:rPr>
        <w:t>.</w:t>
      </w:r>
    </w:p>
    <w:p w14:paraId="334C3100" w14:textId="57181E22"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r w:rsidR="00A95485">
        <w:rPr>
          <w:rFonts w:eastAsia="Arial" w:cs="Times New Roman"/>
          <w:b/>
          <w:bCs/>
          <w:szCs w:val="24"/>
        </w:rPr>
        <w:t>2</w:t>
      </w:r>
      <w:r w:rsidR="00AC108F">
        <w:rPr>
          <w:rFonts w:eastAsia="Arial" w:cs="Times New Roman"/>
          <w:b/>
          <w:bCs/>
          <w:szCs w:val="24"/>
        </w:rPr>
        <w:t xml:space="preserve">: </w:t>
      </w:r>
      <w:r w:rsidR="00AC108F" w:rsidRPr="003E2549">
        <w:rPr>
          <w:rFonts w:cs="Times New Roman"/>
          <w:b/>
          <w:bCs/>
          <w:szCs w:val="24"/>
        </w:rPr>
        <w:t xml:space="preserve">Item-Specific </w:t>
      </w:r>
      <w:r w:rsidR="00AC108F">
        <w:rPr>
          <w:rFonts w:cs="Times New Roman"/>
          <w:b/>
          <w:bCs/>
          <w:szCs w:val="24"/>
        </w:rPr>
        <w:t>Versus</w:t>
      </w:r>
      <w:r w:rsidR="00AC108F" w:rsidRPr="003E2549">
        <w:rPr>
          <w:rFonts w:cs="Times New Roman"/>
          <w:b/>
          <w:bCs/>
          <w:szCs w:val="24"/>
        </w:rPr>
        <w:t xml:space="preserve"> Relational Encoding</w:t>
      </w:r>
      <w:r w:rsidR="00AC108F">
        <w:rPr>
          <w:rFonts w:cs="Times New Roman"/>
          <w:b/>
          <w:bCs/>
          <w:szCs w:val="24"/>
        </w:rPr>
        <w:t xml:space="preserve"> with Warnings</w:t>
      </w:r>
    </w:p>
    <w:p w14:paraId="0FF5F65A" w14:textId="3856331A" w:rsidR="0092567A" w:rsidRDefault="00D7555E" w:rsidP="00AE1B0D">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w:t>
      </w:r>
      <w:r w:rsidR="00FD61BB">
        <w:rPr>
          <w:rFonts w:eastAsia="Arial" w:cs="Times New Roman"/>
          <w:szCs w:val="24"/>
        </w:rPr>
        <w:t xml:space="preserve">an </w:t>
      </w:r>
      <w:r w:rsidR="00FD61BB">
        <w:rPr>
          <w:rFonts w:eastAsia="Arial" w:cs="Times New Roman"/>
          <w:szCs w:val="24"/>
        </w:rPr>
        <w:lastRenderedPageBreak/>
        <w:t>explicit warning regarding the illusion of competence</w:t>
      </w:r>
      <w:r w:rsidR="00AE29D5">
        <w:rPr>
          <w:rFonts w:eastAsia="Arial" w:cs="Times New Roman"/>
          <w:szCs w:val="24"/>
        </w:rPr>
        <w:t>.</w:t>
      </w:r>
      <w:r w:rsidR="00565C8B">
        <w:rPr>
          <w:rFonts w:eastAsia="Arial" w:cs="Times New Roman"/>
          <w:szCs w:val="24"/>
        </w:rPr>
        <w:t xml:space="preserve"> </w:t>
      </w:r>
      <w:r w:rsidR="00322F0F">
        <w:rPr>
          <w:rFonts w:eastAsia="Arial" w:cs="Times New Roman"/>
          <w:szCs w:val="24"/>
        </w:rPr>
        <w:t xml:space="preserve">In the literature, there are several demonstrations that participants are able to adjust their memory responses in the presence of experimenter-provided </w:t>
      </w:r>
      <w:r w:rsidR="00FD61BB">
        <w:rPr>
          <w:rFonts w:eastAsia="Arial" w:cs="Times New Roman"/>
          <w:szCs w:val="24"/>
        </w:rPr>
        <w:t>warnings</w:t>
      </w:r>
      <w:r w:rsidR="00322F0F">
        <w:rPr>
          <w:rFonts w:eastAsia="Arial" w:cs="Times New Roman"/>
          <w:szCs w:val="24"/>
        </w:rPr>
        <w:t xml:space="preserve">. For example, in the false memory literature, participants are often able to reduce their suggestibility when </w:t>
      </w:r>
      <w:r w:rsidR="00FD61BB">
        <w:rPr>
          <w:rFonts w:eastAsia="Arial" w:cs="Times New Roman"/>
          <w:szCs w:val="24"/>
        </w:rPr>
        <w:t xml:space="preserve">warned about possible exposure </w:t>
      </w:r>
      <w:r w:rsidR="00322F0F">
        <w:rPr>
          <w:rFonts w:eastAsia="Arial" w:cs="Times New Roman"/>
          <w:szCs w:val="24"/>
        </w:rPr>
        <w:t>to misleading details (e.g</w:t>
      </w:r>
      <w:r w:rsidR="00322F0F" w:rsidRPr="008979B1">
        <w:rPr>
          <w:rFonts w:eastAsia="Arial" w:cs="Times New Roman"/>
          <w:szCs w:val="24"/>
        </w:rPr>
        <w:t>., Chambers &amp; Zaragoza, 2001; Eakin</w:t>
      </w:r>
      <w:r w:rsidR="0092567A" w:rsidRPr="008979B1">
        <w:rPr>
          <w:rFonts w:eastAsia="Arial" w:cs="Times New Roman"/>
          <w:szCs w:val="24"/>
        </w:rPr>
        <w:t>, Schreiber, &amp; Sergent-Marshall, 2003</w:t>
      </w:r>
      <w:r w:rsidR="00FD61BB">
        <w:rPr>
          <w:rFonts w:eastAsia="Arial" w:cs="Times New Roman"/>
          <w:szCs w:val="24"/>
        </w:rPr>
        <w:t xml:space="preserve"> Karanian, Rabb, Wulff, Torrance, Thomas, and Race, 2020</w:t>
      </w:r>
      <w:r w:rsidR="0092567A" w:rsidRPr="008979B1">
        <w:rPr>
          <w:rFonts w:eastAsia="Arial" w:cs="Times New Roman"/>
          <w:szCs w:val="24"/>
        </w:rPr>
        <w:t>;</w:t>
      </w:r>
      <w:r w:rsidR="00322F0F" w:rsidRPr="008979B1">
        <w:rPr>
          <w:rFonts w:eastAsia="Arial" w:cs="Times New Roman"/>
          <w:szCs w:val="24"/>
        </w:rPr>
        <w:t xml:space="preserve"> see 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Moreover, in the highly potent Deese/Roediger-McDermott (DRM) paradigm, the false memory illusion can similarly be reduce</w:t>
      </w:r>
      <w:r w:rsidR="00492BFE">
        <w:rPr>
          <w:rFonts w:eastAsia="Arial" w:cs="Times New Roman"/>
          <w:szCs w:val="24"/>
        </w:rPr>
        <w:t>d</w:t>
      </w:r>
      <w:r w:rsidR="00322F0F">
        <w:rPr>
          <w:rFonts w:eastAsia="Arial" w:cs="Times New Roman"/>
          <w:szCs w:val="24"/>
        </w:rPr>
        <w:t xml:space="preserve"> (though not eliminated) when participants are warned about the critical lure, especially when the warning is presented prior to study (</w:t>
      </w:r>
      <w:r w:rsidR="0092567A" w:rsidRPr="008979B1">
        <w:rPr>
          <w:rFonts w:eastAsia="Arial" w:cs="Times New Roman"/>
          <w:szCs w:val="24"/>
        </w:rPr>
        <w:t>Gallo, Roediger, &amp; McDermott, 2001; McCabe &amp; Smith, 2002</w:t>
      </w:r>
      <w:r w:rsidR="0092567A">
        <w:rPr>
          <w:rFonts w:eastAsia="Arial" w:cs="Times New Roman"/>
          <w:szCs w:val="24"/>
        </w:rPr>
        <w:t xml:space="preserve">; see </w:t>
      </w:r>
      <w:r w:rsidR="0092567A" w:rsidRPr="008979B1">
        <w:rPr>
          <w:rFonts w:eastAsia="Arial" w:cs="Times New Roman"/>
          <w:szCs w:val="24"/>
        </w:rPr>
        <w:t xml:space="preserve">Gallo, 2006 </w:t>
      </w:r>
      <w:r w:rsidR="0092567A">
        <w:rPr>
          <w:rFonts w:eastAsia="Arial" w:cs="Times New Roman"/>
          <w:szCs w:val="24"/>
        </w:rPr>
        <w:t>for review</w:t>
      </w:r>
      <w:r w:rsidR="00322F0F">
        <w:rPr>
          <w:rFonts w:eastAsia="Arial" w:cs="Times New Roman"/>
          <w:szCs w:val="24"/>
        </w:rPr>
        <w:t xml:space="preserve">). </w:t>
      </w:r>
      <w:commentRangeStart w:id="35"/>
      <w:commentRangeStart w:id="36"/>
      <w:commentRangeEnd w:id="35"/>
      <w:r w:rsidR="00FD61BB">
        <w:rPr>
          <w:rStyle w:val="CommentReference"/>
        </w:rPr>
        <w:commentReference w:id="35"/>
      </w:r>
      <w:commentRangeEnd w:id="36"/>
      <w:r w:rsidR="00132CCE">
        <w:rPr>
          <w:rStyle w:val="CommentReference"/>
        </w:rPr>
        <w:commentReference w:id="36"/>
      </w:r>
    </w:p>
    <w:p w14:paraId="16EDBD3E" w14:textId="3FBEDA8C" w:rsidR="002D130C" w:rsidRDefault="0092567A">
      <w:pPr>
        <w:spacing w:after="160"/>
        <w:ind w:firstLine="720"/>
        <w:contextualSpacing/>
        <w:rPr>
          <w:rFonts w:eastAsia="Arial" w:cs="Times New Roman"/>
          <w:szCs w:val="24"/>
        </w:rPr>
      </w:pPr>
      <w:r>
        <w:rPr>
          <w:rFonts w:eastAsia="Arial" w:cs="Times New Roman"/>
          <w:szCs w:val="24"/>
        </w:rPr>
        <w:t>Unlike the false memory literature, fewer studies that have examined the effects of feedback/warnings on metamemory judgments. In one exception, Koriat and Bjork (200</w:t>
      </w:r>
      <w:r w:rsidR="007E5F6C">
        <w:rPr>
          <w:rFonts w:eastAsia="Arial" w:cs="Times New Roman"/>
          <w:szCs w:val="24"/>
        </w:rPr>
        <w:t>6</w:t>
      </w:r>
      <w:r>
        <w:rPr>
          <w:rFonts w:eastAsia="Arial" w:cs="Times New Roman"/>
          <w:szCs w:val="24"/>
        </w:rPr>
        <w:t>)</w:t>
      </w:r>
      <w:r w:rsidR="003C5D8D">
        <w:rPr>
          <w:rFonts w:eastAsia="Arial" w:cs="Times New Roman"/>
          <w:szCs w:val="24"/>
        </w:rPr>
        <w:t xml:space="preserve"> e</w:t>
      </w:r>
      <w:r w:rsidR="007E5F6C">
        <w:rPr>
          <w:rFonts w:eastAsia="Arial" w:cs="Times New Roman"/>
          <w:szCs w:val="24"/>
        </w:rPr>
        <w:t xml:space="preserve">xamined </w:t>
      </w:r>
      <w:r w:rsidR="001836E9">
        <w:rPr>
          <w:rFonts w:eastAsia="Arial" w:cs="Times New Roman"/>
          <w:szCs w:val="24"/>
        </w:rPr>
        <w:t xml:space="preserve">the effects of using a debiasing procedure </w:t>
      </w:r>
      <w:r w:rsidR="00814CF9">
        <w:rPr>
          <w:rFonts w:eastAsia="Arial" w:cs="Times New Roman"/>
          <w:szCs w:val="24"/>
        </w:rPr>
        <w:t xml:space="preserve">to reduce the illusion of competence found </w:t>
      </w:r>
      <w:r w:rsidR="00D45CD3">
        <w:rPr>
          <w:rFonts w:eastAsia="Arial" w:cs="Times New Roman"/>
          <w:szCs w:val="24"/>
        </w:rPr>
        <w:t xml:space="preserve">for backward pairs. In </w:t>
      </w:r>
      <w:r w:rsidR="00FD61BB">
        <w:rPr>
          <w:rFonts w:eastAsia="Arial" w:cs="Times New Roman"/>
          <w:szCs w:val="24"/>
        </w:rPr>
        <w:t xml:space="preserve">their </w:t>
      </w:r>
      <w:r w:rsidR="00D45CD3">
        <w:rPr>
          <w:rFonts w:eastAsia="Arial" w:cs="Times New Roman"/>
          <w:szCs w:val="24"/>
        </w:rPr>
        <w:t xml:space="preserve">study, all participants completed </w:t>
      </w:r>
      <w:r w:rsidR="00FD61BB">
        <w:rPr>
          <w:rFonts w:eastAsia="Arial" w:cs="Times New Roman"/>
          <w:szCs w:val="24"/>
        </w:rPr>
        <w:t xml:space="preserve">an initial </w:t>
      </w:r>
      <w:r w:rsidR="00D45CD3">
        <w:rPr>
          <w:rFonts w:eastAsia="Arial" w:cs="Times New Roman"/>
          <w:szCs w:val="24"/>
        </w:rPr>
        <w:t>study-test block in which JOL</w:t>
      </w:r>
      <w:r w:rsidR="00FD61BB">
        <w:rPr>
          <w:rFonts w:eastAsia="Arial" w:cs="Times New Roman"/>
          <w:szCs w:val="24"/>
        </w:rPr>
        <w:t>s were provided</w:t>
      </w:r>
      <w:r w:rsidR="00D45CD3">
        <w:rPr>
          <w:rFonts w:eastAsia="Arial" w:cs="Times New Roman"/>
          <w:szCs w:val="24"/>
        </w:rPr>
        <w:t xml:space="preserve"> for </w:t>
      </w:r>
      <w:r w:rsidR="00F142E2">
        <w:rPr>
          <w:rFonts w:eastAsia="Arial" w:cs="Times New Roman"/>
          <w:szCs w:val="24"/>
        </w:rPr>
        <w:t>forward, backward, and unrelated</w:t>
      </w:r>
      <w:r w:rsidR="00D45CD3">
        <w:rPr>
          <w:rFonts w:eastAsia="Arial" w:cs="Times New Roman"/>
          <w:szCs w:val="24"/>
        </w:rPr>
        <w:t xml:space="preserve"> </w:t>
      </w:r>
      <w:r w:rsidR="00F142E2">
        <w:rPr>
          <w:rFonts w:eastAsia="Arial" w:cs="Times New Roman"/>
          <w:szCs w:val="24"/>
        </w:rPr>
        <w:t xml:space="preserve">cue-target pairs. </w:t>
      </w:r>
      <w:r w:rsidR="00FD61BB">
        <w:rPr>
          <w:rFonts w:eastAsia="Arial" w:cs="Times New Roman"/>
          <w:szCs w:val="24"/>
        </w:rPr>
        <w:t xml:space="preserve">Prior to </w:t>
      </w:r>
      <w:r w:rsidR="00F142E2">
        <w:rPr>
          <w:rFonts w:eastAsia="Arial" w:cs="Times New Roman"/>
          <w:szCs w:val="24"/>
        </w:rPr>
        <w:t xml:space="preserve">completing </w:t>
      </w:r>
      <w:r w:rsidR="00FD61BB">
        <w:rPr>
          <w:rFonts w:eastAsia="Arial" w:cs="Times New Roman"/>
          <w:szCs w:val="24"/>
        </w:rPr>
        <w:t xml:space="preserve">a </w:t>
      </w:r>
      <w:r w:rsidR="00F142E2">
        <w:rPr>
          <w:rFonts w:eastAsia="Arial" w:cs="Times New Roman"/>
          <w:szCs w:val="24"/>
        </w:rPr>
        <w:t>second study</w:t>
      </w:r>
      <w:r w:rsidR="00FD61BB">
        <w:rPr>
          <w:rFonts w:eastAsia="Arial" w:cs="Times New Roman"/>
          <w:szCs w:val="24"/>
        </w:rPr>
        <w:t>/</w:t>
      </w:r>
      <w:r w:rsidR="00F142E2">
        <w:rPr>
          <w:rFonts w:eastAsia="Arial" w:cs="Times New Roman"/>
          <w:szCs w:val="24"/>
        </w:rPr>
        <w:t>test block, participants were split into either a theory-based or mnemonic-based group (Koriat &amp; Bjork, 2006). The theory</w:t>
      </w:r>
      <w:r w:rsidR="00A109E6">
        <w:rPr>
          <w:rFonts w:eastAsia="Arial" w:cs="Times New Roman"/>
          <w:szCs w:val="24"/>
        </w:rPr>
        <w:t>-</w:t>
      </w:r>
      <w:r w:rsidR="00F142E2">
        <w:rPr>
          <w:rFonts w:eastAsia="Arial" w:cs="Times New Roman"/>
          <w:szCs w:val="24"/>
        </w:rPr>
        <w:t xml:space="preserve">based group </w:t>
      </w:r>
      <w:r w:rsidR="00A109E6">
        <w:rPr>
          <w:rFonts w:eastAsia="Arial" w:cs="Times New Roman"/>
          <w:szCs w:val="24"/>
        </w:rPr>
        <w:t xml:space="preserve">was asked to evaluate a series of cue-target word pairs and </w:t>
      </w:r>
      <w:r w:rsidR="00FD61BB">
        <w:rPr>
          <w:rFonts w:eastAsia="Arial" w:cs="Times New Roman"/>
          <w:szCs w:val="24"/>
        </w:rPr>
        <w:t>report the likelihood that</w:t>
      </w:r>
      <w:r w:rsidR="00A109E6">
        <w:rPr>
          <w:rFonts w:eastAsia="Arial" w:cs="Times New Roman"/>
          <w:szCs w:val="24"/>
        </w:rPr>
        <w:t xml:space="preserve"> an</w:t>
      </w:r>
      <w:r w:rsidR="00FD61BB">
        <w:rPr>
          <w:rFonts w:eastAsia="Arial" w:cs="Times New Roman"/>
          <w:szCs w:val="24"/>
        </w:rPr>
        <w:t>other participant</w:t>
      </w:r>
      <w:r w:rsidR="00A109E6">
        <w:rPr>
          <w:rFonts w:eastAsia="Arial" w:cs="Times New Roman"/>
          <w:szCs w:val="24"/>
        </w:rPr>
        <w:t xml:space="preserve"> </w:t>
      </w:r>
      <w:r w:rsidR="00FD61BB">
        <w:rPr>
          <w:rFonts w:eastAsia="Arial" w:cs="Times New Roman"/>
          <w:szCs w:val="24"/>
        </w:rPr>
        <w:t>recall</w:t>
      </w:r>
      <w:r w:rsidR="00A109E6">
        <w:rPr>
          <w:rFonts w:eastAsia="Arial" w:cs="Times New Roman"/>
          <w:szCs w:val="24"/>
        </w:rPr>
        <w:t xml:space="preserve"> target word when presented with the cue. The experimenter then showed the participants the true percentages, pointed out cue-target pairs that showed an illusion of competence, and explained to them that participants often overestimate their JOLs for these pairs because they perceive the pairs to have a stronger association than is actually present.</w:t>
      </w:r>
      <w:r w:rsidR="00FD61BB">
        <w:rPr>
          <w:rFonts w:eastAsia="Arial" w:cs="Times New Roman"/>
          <w:szCs w:val="24"/>
        </w:rPr>
        <w:t xml:space="preserve"> Thus, the theory-based group received an experience-based warning regarding the illusion of competence </w:t>
      </w:r>
      <w:r w:rsidR="00792DDE">
        <w:rPr>
          <w:rFonts w:eastAsia="Arial" w:cs="Times New Roman"/>
          <w:szCs w:val="24"/>
        </w:rPr>
        <w:t>and</w:t>
      </w:r>
      <w:r w:rsidR="00FD61BB">
        <w:rPr>
          <w:rFonts w:eastAsia="Arial" w:cs="Times New Roman"/>
          <w:szCs w:val="24"/>
        </w:rPr>
        <w:t xml:space="preserve"> the specific pair types that </w:t>
      </w:r>
      <w:r w:rsidR="00FD61BB">
        <w:rPr>
          <w:rFonts w:eastAsia="Arial" w:cs="Times New Roman"/>
          <w:szCs w:val="24"/>
        </w:rPr>
        <w:lastRenderedPageBreak/>
        <w:t>were most susceptible to overestimations.</w:t>
      </w:r>
      <w:r w:rsidR="008E6DF6">
        <w:rPr>
          <w:rFonts w:eastAsia="Arial" w:cs="Times New Roman"/>
          <w:szCs w:val="24"/>
        </w:rPr>
        <w:t xml:space="preserve"> In contrast, </w:t>
      </w:r>
      <w:r w:rsidR="00A109E6">
        <w:rPr>
          <w:rFonts w:eastAsia="Arial" w:cs="Times New Roman"/>
          <w:szCs w:val="24"/>
        </w:rPr>
        <w:t xml:space="preserve"> </w:t>
      </w:r>
      <w:r w:rsidR="008E6DF6">
        <w:rPr>
          <w:rFonts w:eastAsia="Arial" w:cs="Times New Roman"/>
          <w:szCs w:val="24"/>
        </w:rPr>
        <w:t>t</w:t>
      </w:r>
      <w:r w:rsidR="00A109E6">
        <w:rPr>
          <w:rFonts w:eastAsia="Arial" w:cs="Times New Roman"/>
          <w:szCs w:val="24"/>
        </w:rPr>
        <w:t>he mnemonic-based group completed filler tasks</w:t>
      </w:r>
      <w:r w:rsidR="008E6DF6">
        <w:rPr>
          <w:rFonts w:eastAsia="Arial" w:cs="Times New Roman"/>
          <w:szCs w:val="24"/>
        </w:rPr>
        <w:t xml:space="preserve"> and were not informed of the illusion of competence. On the second study/test bock, theory-based participants showed a reduction in the illusion of competence relative to the mnemonic based group, indicating that participants could adjust their JOLs in response to </w:t>
      </w:r>
    </w:p>
    <w:p w14:paraId="400855DC" w14:textId="170C8CE7" w:rsidR="0092567A" w:rsidRDefault="00C024B1" w:rsidP="0092567A">
      <w:pPr>
        <w:spacing w:after="160"/>
        <w:ind w:firstLine="720"/>
        <w:contextualSpacing/>
        <w:rPr>
          <w:rFonts w:eastAsia="Arial" w:cs="Times New Roman"/>
          <w:szCs w:val="24"/>
        </w:rPr>
      </w:pPr>
      <w:r>
        <w:rPr>
          <w:rFonts w:eastAsia="Arial" w:cs="Times New Roman"/>
          <w:szCs w:val="24"/>
        </w:rPr>
        <w:t>Given the warning benefits reported by Koriat and Bjork (2006), t</w:t>
      </w:r>
      <w:r w:rsidR="0092567A">
        <w:rPr>
          <w:rFonts w:eastAsia="Arial" w:cs="Times New Roman"/>
          <w:szCs w:val="24"/>
        </w:rPr>
        <w:t>he purpose of Experiment 2 was to examine whether JOL accuracy could be</w:t>
      </w:r>
      <w:r>
        <w:rPr>
          <w:rFonts w:eastAsia="Arial" w:cs="Times New Roman"/>
          <w:szCs w:val="24"/>
        </w:rPr>
        <w:t xml:space="preserve"> further</w:t>
      </w:r>
      <w:r w:rsidR="0092567A">
        <w:rPr>
          <w:rFonts w:eastAsia="Arial" w:cs="Times New Roman"/>
          <w:szCs w:val="24"/>
        </w:rPr>
        <w:t xml:space="preserve"> improved if participants were warned about the deceptive nature of word pairs</w:t>
      </w:r>
      <w:r>
        <w:rPr>
          <w:rFonts w:eastAsia="Arial" w:cs="Times New Roman"/>
          <w:szCs w:val="24"/>
        </w:rPr>
        <w:t xml:space="preserve"> </w:t>
      </w:r>
      <w:r w:rsidR="0092567A">
        <w:rPr>
          <w:rFonts w:eastAsia="Arial" w:cs="Times New Roman"/>
          <w:szCs w:val="24"/>
        </w:rPr>
        <w:t>prior to study</w:t>
      </w:r>
      <w:r w:rsidR="00245D5A">
        <w:rPr>
          <w:rFonts w:eastAsia="Arial" w:cs="Times New Roman"/>
          <w:szCs w:val="24"/>
        </w:rPr>
        <w:t xml:space="preserve"> relative to a no-warning group</w:t>
      </w:r>
      <w:r w:rsidR="0092567A">
        <w:rPr>
          <w:rFonts w:eastAsia="Arial" w:cs="Times New Roman"/>
          <w:szCs w:val="24"/>
        </w:rPr>
        <w:t xml:space="preserve">. Like Experiment 1, </w:t>
      </w:r>
      <w:r w:rsidR="00377B00">
        <w:rPr>
          <w:rFonts w:eastAsia="Arial" w:cs="Times New Roman"/>
          <w:szCs w:val="24"/>
        </w:rPr>
        <w:t>2 blocks containing separate lists of cue-target pairs were studied and immediately tested</w:t>
      </w:r>
      <w:r w:rsidR="0092567A">
        <w:rPr>
          <w:rFonts w:eastAsia="Arial" w:cs="Times New Roman"/>
          <w:szCs w:val="24"/>
        </w:rPr>
        <w:t xml:space="preserve">. </w:t>
      </w:r>
      <w:r>
        <w:rPr>
          <w:rFonts w:eastAsia="Arial" w:cs="Times New Roman"/>
          <w:szCs w:val="24"/>
        </w:rPr>
        <w:t xml:space="preserve">Modeling Koriat and Bjork’s procedure, after block 1, </w:t>
      </w:r>
      <w:r w:rsidR="0092567A">
        <w:rPr>
          <w:rFonts w:eastAsia="Arial" w:cs="Times New Roman"/>
          <w:szCs w:val="24"/>
        </w:rPr>
        <w:t xml:space="preserve">participants in the warning group were </w:t>
      </w:r>
      <w:r w:rsidR="00077CF8">
        <w:rPr>
          <w:rFonts w:eastAsia="Arial" w:cs="Times New Roman"/>
          <w:szCs w:val="24"/>
        </w:rPr>
        <w:t xml:space="preserve">explicitly informed about the illusion of competence </w:t>
      </w:r>
      <w:r>
        <w:rPr>
          <w:rFonts w:eastAsia="Arial" w:cs="Times New Roman"/>
          <w:szCs w:val="24"/>
        </w:rPr>
        <w:t xml:space="preserve">with deceptive pairs. </w:t>
      </w:r>
      <w:r w:rsidR="00077CF8">
        <w:rPr>
          <w:rFonts w:eastAsia="Arial" w:cs="Times New Roman"/>
          <w:szCs w:val="24"/>
        </w:rPr>
        <w:t xml:space="preserve">To enhance </w:t>
      </w:r>
      <w:r w:rsidR="004A54D6">
        <w:rPr>
          <w:rFonts w:eastAsia="Arial" w:cs="Times New Roman"/>
          <w:szCs w:val="24"/>
        </w:rPr>
        <w:t xml:space="preserve">warning </w:t>
      </w:r>
      <w:r w:rsidR="00077CF8">
        <w:rPr>
          <w:rFonts w:eastAsia="Arial" w:cs="Times New Roman"/>
          <w:szCs w:val="24"/>
        </w:rPr>
        <w:t>effectiveness, we also showed participants a figure (taken from Maxwell &amp; Huff, in press) which depicted the illusion of competence pattern, a procedure that was adopted from Koriat and Bjork (</w:t>
      </w:r>
      <w:r>
        <w:rPr>
          <w:rFonts w:eastAsia="Arial" w:cs="Times New Roman"/>
          <w:szCs w:val="24"/>
        </w:rPr>
        <w:t>2006</w:t>
      </w:r>
      <w:r w:rsidR="00077CF8">
        <w:rPr>
          <w:rFonts w:eastAsia="Arial" w:cs="Times New Roman"/>
          <w:szCs w:val="24"/>
        </w:rPr>
        <w:t xml:space="preserve">). Immediately following the warning , participants then studied the second </w:t>
      </w:r>
      <w:r w:rsidR="00245D5A">
        <w:rPr>
          <w:rFonts w:eastAsia="Arial" w:cs="Times New Roman"/>
          <w:szCs w:val="24"/>
        </w:rPr>
        <w:t xml:space="preserve">block </w:t>
      </w:r>
      <w:r w:rsidR="00077CF8">
        <w:rPr>
          <w:rFonts w:eastAsia="Arial" w:cs="Times New Roman"/>
          <w:szCs w:val="24"/>
        </w:rPr>
        <w:t xml:space="preserve">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and 3) if warnings were accompanied by</w:t>
      </w:r>
      <w:r w:rsidR="00245D5A">
        <w:rPr>
          <w:rFonts w:eastAsia="Arial" w:cs="Times New Roman"/>
          <w:szCs w:val="24"/>
        </w:rPr>
        <w:t xml:space="preserve"> </w:t>
      </w:r>
      <w:r w:rsidR="005011F6">
        <w:rPr>
          <w:rFonts w:eastAsia="Arial" w:cs="Times New Roman"/>
          <w:szCs w:val="24"/>
        </w:rPr>
        <w:t xml:space="preserve">empirical </w:t>
      </w:r>
      <w:r w:rsidR="00245D5A">
        <w:rPr>
          <w:rFonts w:eastAsia="Arial" w:cs="Times New Roman"/>
          <w:szCs w:val="24"/>
        </w:rPr>
        <w:t>data</w:t>
      </w:r>
      <w:r w:rsidR="00377B00">
        <w:rPr>
          <w:rFonts w:eastAsia="Arial" w:cs="Times New Roman"/>
          <w:szCs w:val="24"/>
        </w:rPr>
        <w:t xml:space="preserve"> depicting the illusion of competence</w:t>
      </w:r>
      <w:r w:rsidR="005011F6">
        <w:rPr>
          <w:rFonts w:eastAsia="Arial" w:cs="Times New Roman"/>
          <w:szCs w:val="24"/>
        </w:rPr>
        <w:t xml:space="preserve"> pattern</w:t>
      </w:r>
      <w:r w:rsidR="00377B00">
        <w:rPr>
          <w:rFonts w:eastAsia="Arial" w:cs="Times New Roman"/>
          <w:szCs w:val="24"/>
        </w:rPr>
        <w:t xml:space="preserve">. </w:t>
      </w:r>
    </w:p>
    <w:p w14:paraId="74F533D5" w14:textId="6A7F4D0A"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w:t>
      </w:r>
      <w:r w:rsidR="00245D5A">
        <w:rPr>
          <w:rFonts w:eastAsia="Arial" w:cs="Times New Roman"/>
          <w:szCs w:val="24"/>
        </w:rPr>
        <w:t>maximize</w:t>
      </w:r>
      <w:r>
        <w:rPr>
          <w:rFonts w:eastAsia="Arial" w:cs="Times New Roman"/>
          <w:szCs w:val="24"/>
        </w:rPr>
        <w:t xml:space="preserve"> JOL calibration, the effects of warning (vs. no warning) were also crossed with the read, item-specific, and relational encoding instructions </w:t>
      </w:r>
      <w:r w:rsidR="00245D5A">
        <w:rPr>
          <w:rFonts w:eastAsia="Arial" w:cs="Times New Roman"/>
          <w:szCs w:val="24"/>
        </w:rPr>
        <w:t xml:space="preserve">as </w:t>
      </w:r>
      <w:r>
        <w:rPr>
          <w:rFonts w:eastAsia="Arial" w:cs="Times New Roman"/>
          <w:szCs w:val="24"/>
        </w:rPr>
        <w:t xml:space="preserve">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could be enhanced further with warnings that may </w:t>
      </w:r>
      <w:r w:rsidR="00AC108F">
        <w:rPr>
          <w:rFonts w:eastAsia="Arial" w:cs="Times New Roman"/>
          <w:szCs w:val="24"/>
        </w:rPr>
        <w:t xml:space="preserve">moderate </w:t>
      </w:r>
      <w:r w:rsidR="00AA4E79">
        <w:rPr>
          <w:rFonts w:eastAsia="Arial" w:cs="Times New Roman"/>
          <w:szCs w:val="24"/>
        </w:rPr>
        <w:t xml:space="preserve">JOL ratings.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lastRenderedPageBreak/>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09FAADE"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o</w:t>
      </w:r>
      <w:r w:rsidR="00963D24">
        <w:rPr>
          <w:rFonts w:eastAsia="Arial" w:cs="Times New Roman"/>
          <w:szCs w:val="24"/>
        </w:rPr>
        <w:t>-</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o</w:t>
      </w:r>
      <w:r w:rsidR="00963D24">
        <w:rPr>
          <w:rFonts w:eastAsia="Arial" w:cs="Times New Roman"/>
          <w:szCs w:val="24"/>
        </w:rPr>
        <w:t>-</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o</w:t>
      </w:r>
      <w:r w:rsidR="00963D24">
        <w:rPr>
          <w:rFonts w:eastAsia="Arial" w:cs="Times New Roman"/>
          <w:szCs w:val="24"/>
        </w:rPr>
        <w:t>-</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7423202B"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t>
      </w:r>
      <w:r w:rsidR="00B53EDE">
        <w:rPr>
          <w:rFonts w:eastAsia="Arial" w:cs="Times New Roman"/>
          <w:szCs w:val="24"/>
        </w:rPr>
        <w:t>with one exception</w:t>
      </w:r>
      <w:r>
        <w:rPr>
          <w:rFonts w:eastAsia="Arial" w:cs="Times New Roman"/>
          <w:szCs w:val="24"/>
        </w:rPr>
        <w:t xml:space="preserve">. </w:t>
      </w:r>
      <w:r w:rsidR="00B53EDE">
        <w:rPr>
          <w:rFonts w:eastAsia="Arial" w:cs="Times New Roman"/>
          <w:szCs w:val="24"/>
        </w:rPr>
        <w:t>Specifically, participants in the Warning groups were provide</w:t>
      </w:r>
      <w:r w:rsidR="00262E4B">
        <w:rPr>
          <w:rFonts w:eastAsia="Arial" w:cs="Times New Roman"/>
          <w:szCs w:val="24"/>
        </w:rPr>
        <w:t>d</w:t>
      </w:r>
      <w:r w:rsidR="00B53EDE">
        <w:rPr>
          <w:rFonts w:eastAsia="Arial" w:cs="Times New Roman"/>
          <w:szCs w:val="24"/>
        </w:rPr>
        <w:t xml:space="preserve"> with information regarding the illusion of competence immediately prior to the start of the second study block. Specifically, participants were informed that JOL ratings could overpredict later recall</w:t>
      </w:r>
      <w:r w:rsidR="00262E4B">
        <w:rPr>
          <w:rFonts w:eastAsia="Arial" w:cs="Times New Roman"/>
          <w:szCs w:val="24"/>
        </w:rPr>
        <w:t>,</w:t>
      </w:r>
      <w:r w:rsidR="00B53EDE">
        <w:rPr>
          <w:rFonts w:eastAsia="Arial" w:cs="Times New Roman"/>
          <w:szCs w:val="24"/>
        </w:rPr>
        <w:t xml:space="preserve"> and this pattern was more likely to occur for backward pairs than other pair types. To ensure participants understood the illusion of competence pattern, they were provided with examples of backward, </w:t>
      </w:r>
      <w:r w:rsidR="00B53EDE">
        <w:rPr>
          <w:rFonts w:eastAsia="Arial" w:cs="Times New Roman"/>
          <w:szCs w:val="24"/>
        </w:rPr>
        <w:lastRenderedPageBreak/>
        <w:t xml:space="preserve">forward, symmetrical, and unrelated pair types, and were also shown a data figure (taken from Maxwell and Huff, in press) which plotted JOLs against later recall for each of the four pair types (see Figure </w:t>
      </w:r>
      <w:r w:rsidR="00262E4B">
        <w:rPr>
          <w:rFonts w:eastAsia="Arial" w:cs="Times New Roman"/>
          <w:szCs w:val="24"/>
        </w:rPr>
        <w:t>3</w:t>
      </w:r>
      <w:r w:rsidR="00B53EDE">
        <w:rPr>
          <w:rFonts w:eastAsia="Arial" w:cs="Times New Roman"/>
          <w:szCs w:val="24"/>
        </w:rPr>
        <w:t xml:space="preserve">). </w:t>
      </w:r>
      <w:r w:rsidR="00262E4B">
        <w:rPr>
          <w:rFonts w:eastAsia="Arial" w:cs="Times New Roman"/>
          <w:szCs w:val="24"/>
        </w:rPr>
        <w:t xml:space="preserve">Verbatim </w:t>
      </w:r>
      <w:r w:rsidR="00B53EDE">
        <w:rPr>
          <w:rFonts w:eastAsia="Arial" w:cs="Times New Roman"/>
          <w:szCs w:val="24"/>
        </w:rPr>
        <w:t xml:space="preserve">warning instructions for the </w:t>
      </w:r>
      <w:r w:rsidR="00326E1E">
        <w:rPr>
          <w:rFonts w:eastAsia="Arial" w:cs="Times New Roman"/>
          <w:szCs w:val="24"/>
        </w:rPr>
        <w:t>w</w:t>
      </w:r>
      <w:r w:rsidR="00B53EDE">
        <w:rPr>
          <w:rFonts w:eastAsia="Arial" w:cs="Times New Roman"/>
          <w:szCs w:val="24"/>
        </w:rPr>
        <w:t xml:space="preserve">arning groups are available at </w:t>
      </w:r>
      <w:r w:rsidR="00CA71FE" w:rsidRPr="00CA71FE">
        <w:rPr>
          <w:rFonts w:eastAsia="Arial" w:cs="Times New Roman"/>
          <w:szCs w:val="24"/>
        </w:rPr>
        <w:t>https://osf.io/x9n4f/</w:t>
      </w:r>
      <w:r w:rsidR="00B53EDE">
        <w:rPr>
          <w:rFonts w:eastAsia="Arial" w:cs="Times New Roman"/>
          <w:szCs w:val="24"/>
        </w:rPr>
        <w:t xml:space="preserve">. All other procedural details from Experiment 1, including the use of read, item-specific, and relational instructions, and JOL instructions remained the same.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21B634B7" w14:textId="77777777" w:rsidR="00CF086E" w:rsidRDefault="00E575E6" w:rsidP="00E14B73">
      <w:pPr>
        <w:spacing w:after="160"/>
        <w:contextualSpacing/>
        <w:rPr>
          <w:rFonts w:eastAsia="Arial" w:cs="Times New Roman"/>
          <w:szCs w:val="24"/>
        </w:rPr>
      </w:pPr>
      <w:r>
        <w:rPr>
          <w:rFonts w:eastAsia="Arial" w:cs="Times New Roman"/>
          <w:szCs w:val="24"/>
        </w:rPr>
        <w:tab/>
      </w:r>
      <w:commentRangeStart w:id="37"/>
      <w:commentRangeStart w:id="38"/>
      <w:r>
        <w:rPr>
          <w:rFonts w:eastAsia="Arial" w:cs="Times New Roman"/>
          <w:szCs w:val="24"/>
        </w:rPr>
        <w:t>Data were initial screened for missing responses and outliers as in Experiment 1</w:t>
      </w:r>
      <w:r w:rsidR="00B5261D">
        <w:rPr>
          <w:rFonts w:eastAsia="Arial" w:cs="Times New Roman"/>
          <w:szCs w:val="24"/>
        </w:rPr>
        <w:t>.</w:t>
      </w:r>
      <w:commentRangeEnd w:id="37"/>
      <w:r w:rsidR="00AC108F">
        <w:rPr>
          <w:rStyle w:val="CommentReference"/>
        </w:rPr>
        <w:commentReference w:id="37"/>
      </w:r>
      <w:commentRangeEnd w:id="38"/>
      <w:r w:rsidR="008136FE">
        <w:rPr>
          <w:rStyle w:val="CommentReference"/>
        </w:rPr>
        <w:commentReference w:id="38"/>
      </w:r>
      <w:r w:rsidR="00B5261D">
        <w:rPr>
          <w:rFonts w:eastAsia="Arial" w:cs="Times New Roman"/>
          <w:szCs w:val="24"/>
        </w:rPr>
        <w:t xml:space="preserve"> </w:t>
      </w:r>
      <w:r>
        <w:rPr>
          <w:rFonts w:eastAsia="Arial" w:cs="Times New Roman"/>
          <w:szCs w:val="24"/>
        </w:rPr>
        <w:t xml:space="preserve">In the following analyses, because the warning manipulation </w:t>
      </w:r>
      <w:r w:rsidR="00963D24">
        <w:rPr>
          <w:rFonts w:eastAsia="Arial" w:cs="Times New Roman"/>
          <w:szCs w:val="24"/>
        </w:rPr>
        <w:t>was only applied to the</w:t>
      </w:r>
      <w:r>
        <w:rPr>
          <w:rFonts w:eastAsia="Arial" w:cs="Times New Roman"/>
          <w:szCs w:val="24"/>
        </w:rPr>
        <w:t xml:space="preserve"> second block, </w:t>
      </w:r>
      <w:r w:rsidR="00B53EDE">
        <w:rPr>
          <w:rFonts w:eastAsia="Arial" w:cs="Times New Roman"/>
          <w:szCs w:val="24"/>
        </w:rPr>
        <w:t>JOL and recall analyses only used participant data on the second block</w:t>
      </w:r>
      <w:r w:rsidR="00963D24">
        <w:rPr>
          <w:rFonts w:eastAsia="Arial" w:cs="Times New Roman"/>
          <w:szCs w:val="24"/>
        </w:rPr>
        <w:t xml:space="preserve"> in both the warning and no-warning groups</w:t>
      </w:r>
      <w:r w:rsidR="00B53EDE">
        <w:rPr>
          <w:rFonts w:eastAsia="Arial" w:cs="Times New Roman"/>
          <w:szCs w:val="24"/>
        </w:rPr>
        <w:t xml:space="preserve">. </w:t>
      </w:r>
      <w:r w:rsidR="008136FE">
        <w:rPr>
          <w:rFonts w:eastAsia="Arial" w:cs="Times New Roman"/>
          <w:szCs w:val="24"/>
        </w:rPr>
        <w:t xml:space="preserve">For completeness, analyses for both blocks are included in the Supplemental Materials (available at: </w:t>
      </w:r>
      <w:r w:rsidR="008136FE" w:rsidRPr="008136FE">
        <w:rPr>
          <w:rFonts w:eastAsia="Arial" w:cs="Times New Roman"/>
          <w:szCs w:val="24"/>
        </w:rPr>
        <w:t>https://osf.io/cgse6/</w:t>
      </w:r>
      <w:r w:rsidR="008136FE">
        <w:rPr>
          <w:rFonts w:eastAsia="Arial" w:cs="Times New Roman"/>
          <w:szCs w:val="24"/>
        </w:rPr>
        <w:t xml:space="preserve">), and the data patterns largely follow those found in block </w:t>
      </w:r>
      <w:commentRangeStart w:id="39"/>
      <w:commentRangeStart w:id="40"/>
      <w:commentRangeStart w:id="41"/>
      <w:r w:rsidR="008136FE">
        <w:rPr>
          <w:rFonts w:eastAsia="Arial" w:cs="Times New Roman"/>
          <w:szCs w:val="24"/>
        </w:rPr>
        <w:t>2</w:t>
      </w:r>
      <w:commentRangeEnd w:id="39"/>
      <w:r w:rsidR="008136FE">
        <w:rPr>
          <w:rStyle w:val="CommentReference"/>
        </w:rPr>
        <w:commentReference w:id="39"/>
      </w:r>
      <w:commentRangeEnd w:id="40"/>
      <w:r w:rsidR="008136FE">
        <w:rPr>
          <w:rStyle w:val="CommentReference"/>
        </w:rPr>
        <w:commentReference w:id="40"/>
      </w:r>
      <w:commentRangeEnd w:id="41"/>
      <w:r w:rsidR="008136FE">
        <w:rPr>
          <w:rStyle w:val="CommentReference"/>
        </w:rPr>
        <w:commentReference w:id="41"/>
      </w:r>
      <w:r w:rsidR="008136FE">
        <w:rPr>
          <w:rFonts w:eastAsia="Arial" w:cs="Times New Roman"/>
          <w:szCs w:val="24"/>
        </w:rPr>
        <w:t>.</w:t>
      </w:r>
    </w:p>
    <w:p w14:paraId="71DD3304" w14:textId="5CB2A1F5" w:rsidR="00E575E6" w:rsidRPr="00900F0D" w:rsidRDefault="00E575E6" w:rsidP="00CF086E">
      <w:pPr>
        <w:spacing w:after="160"/>
        <w:ind w:firstLine="720"/>
        <w:contextualSpacing/>
        <w:rPr>
          <w:rFonts w:eastAsia="Arial" w:cs="Times New Roman"/>
          <w:szCs w:val="24"/>
        </w:rPr>
      </w:pPr>
      <w:r>
        <w:rPr>
          <w:rFonts w:eastAsia="Arial" w:cs="Times New Roman"/>
          <w:szCs w:val="24"/>
        </w:rPr>
        <w:t>In the</w:t>
      </w:r>
      <w:r w:rsidR="00CF086E">
        <w:rPr>
          <w:rFonts w:eastAsia="Arial" w:cs="Times New Roman"/>
          <w:szCs w:val="24"/>
        </w:rPr>
        <w:t xml:space="preserve"> following</w:t>
      </w:r>
      <w:r>
        <w:rPr>
          <w:rFonts w:eastAsia="Arial" w:cs="Times New Roman"/>
          <w:szCs w:val="24"/>
        </w:rPr>
        <w:t xml:space="preserve"> analyses</w:t>
      </w:r>
      <w:r w:rsidR="00326E1E">
        <w:rPr>
          <w:rFonts w:eastAsia="Arial" w:cs="Times New Roman"/>
          <w:szCs w:val="24"/>
        </w:rPr>
        <w:t>,</w:t>
      </w:r>
      <w:r>
        <w:rPr>
          <w:rFonts w:eastAsia="Arial" w:cs="Times New Roman"/>
          <w:szCs w:val="24"/>
        </w:rPr>
        <w:t xml:space="preserve"> we first examined the effects of </w:t>
      </w:r>
      <w:r w:rsidR="00326E1E">
        <w:rPr>
          <w:rFonts w:eastAsia="Arial" w:cs="Times New Roman"/>
          <w:szCs w:val="24"/>
        </w:rPr>
        <w:t xml:space="preserve">warning </w:t>
      </w:r>
      <w:r>
        <w:rPr>
          <w:rFonts w:eastAsia="Arial" w:cs="Times New Roman"/>
          <w:szCs w:val="24"/>
        </w:rPr>
        <w:t xml:space="preserve">on JOLs and recall rates. </w:t>
      </w:r>
      <w:r w:rsidR="00AC108F">
        <w:rPr>
          <w:rFonts w:eastAsia="Arial" w:cs="Times New Roman"/>
          <w:szCs w:val="24"/>
        </w:rPr>
        <w:t>No</w:t>
      </w:r>
      <w:r w:rsidR="00477292">
        <w:rPr>
          <w:rFonts w:eastAsia="Arial" w:cs="Times New Roman"/>
          <w:szCs w:val="24"/>
        </w:rPr>
        <w:t xml:space="preserve">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326E1E">
        <w:rPr>
          <w:rFonts w:eastAsia="Arial" w:cs="Times New Roman"/>
          <w:szCs w:val="24"/>
        </w:rPr>
        <w:t>4</w:t>
      </w:r>
      <w:r w:rsidR="00477292">
        <w:rPr>
          <w:rFonts w:eastAsia="Arial" w:cs="Times New Roman"/>
          <w:szCs w:val="24"/>
        </w:rPr>
        <w:t>)</w:t>
      </w:r>
      <w:r w:rsidR="00900F0D">
        <w:rPr>
          <w:rFonts w:eastAsia="Arial" w:cs="Times New Roman"/>
          <w:szCs w:val="24"/>
        </w:rPr>
        <w:t xml:space="preserve">, but for concision, </w:t>
      </w:r>
      <w:r w:rsidR="00AC108F">
        <w:rPr>
          <w:rFonts w:eastAsia="Arial" w:cs="Times New Roman"/>
          <w:szCs w:val="24"/>
        </w:rPr>
        <w:t xml:space="preserve">the analyses below </w:t>
      </w:r>
      <w:r w:rsidR="00900F0D">
        <w:rPr>
          <w:rFonts w:eastAsia="Arial" w:cs="Times New Roman"/>
          <w:szCs w:val="24"/>
        </w:rPr>
        <w:t>do not include warning as a factor.</w:t>
      </w:r>
    </w:p>
    <w:p w14:paraId="2E33AC8D" w14:textId="5F67FD6B" w:rsidR="00F40B49" w:rsidRDefault="00326E1E" w:rsidP="00704354">
      <w:pPr>
        <w:spacing w:after="160"/>
        <w:ind w:firstLine="720"/>
        <w:contextualSpacing/>
        <w:rPr>
          <w:rFonts w:eastAsia="Arial" w:cs="Times New Roman"/>
          <w:szCs w:val="24"/>
        </w:rPr>
      </w:pPr>
      <w:r>
        <w:rPr>
          <w:rFonts w:eastAsia="Arial" w:cs="Times New Roman"/>
          <w:szCs w:val="24"/>
        </w:rPr>
        <w:t>Mean JOL ratings and recall rates as a function of encoding task and pair type are reported in Figure 5.</w:t>
      </w:r>
      <w:r w:rsidR="00013442">
        <w:rPr>
          <w:rFonts w:eastAsia="Arial" w:cs="Times New Roman"/>
          <w:szCs w:val="24"/>
        </w:rPr>
        <w:t xml:space="preserve"> </w:t>
      </w:r>
      <w:r w:rsidR="00013442" w:rsidRPr="003E7264">
        <w:rPr>
          <w:rFonts w:eastAsia="Arial" w:cs="Times New Roman"/>
          <w:szCs w:val="24"/>
        </w:rPr>
        <w:t xml:space="preserve">A </w:t>
      </w:r>
      <w:r w:rsidR="00013442">
        <w:rPr>
          <w:rFonts w:eastAsia="Arial" w:cs="Times New Roman"/>
          <w:szCs w:val="24"/>
        </w:rPr>
        <w:t>3</w:t>
      </w:r>
      <w:r w:rsidR="00013442" w:rsidRPr="003E7264">
        <w:rPr>
          <w:rFonts w:eastAsia="Arial" w:cs="Times New Roman"/>
          <w:szCs w:val="24"/>
        </w:rPr>
        <w:t xml:space="preserve"> </w:t>
      </w:r>
      <w:r w:rsidR="00013442">
        <w:rPr>
          <w:rFonts w:eastAsia="Arial" w:cs="Times New Roman"/>
          <w:szCs w:val="24"/>
        </w:rPr>
        <w:t>(</w:t>
      </w:r>
      <w:r w:rsidR="00133D00">
        <w:rPr>
          <w:rFonts w:eastAsia="Arial" w:cs="Times New Roman"/>
          <w:szCs w:val="24"/>
        </w:rPr>
        <w:t>Task Type</w:t>
      </w:r>
      <w:r w:rsidR="00013442">
        <w:rPr>
          <w:rFonts w:eastAsia="Arial" w:cs="Times New Roman"/>
          <w:szCs w:val="24"/>
        </w:rPr>
        <w:t xml:space="preserve">: </w:t>
      </w:r>
      <w:r w:rsidR="00900F0D">
        <w:rPr>
          <w:rFonts w:eastAsia="Arial" w:cs="Times New Roman"/>
          <w:szCs w:val="24"/>
        </w:rPr>
        <w:t xml:space="preserve">Read vs. </w:t>
      </w:r>
      <w:r w:rsidR="00013442">
        <w:rPr>
          <w:rFonts w:eastAsia="Arial" w:cs="Times New Roman"/>
          <w:szCs w:val="24"/>
        </w:rPr>
        <w:t>Item-Specific vs. Relational)</w:t>
      </w:r>
      <w:r w:rsidR="00013442" w:rsidRPr="003E7264">
        <w:rPr>
          <w:rFonts w:eastAsia="Arial" w:cs="Times New Roman"/>
          <w:szCs w:val="24"/>
        </w:rPr>
        <w:t xml:space="preserve"> × </w:t>
      </w:r>
      <w:r w:rsidR="00013442">
        <w:rPr>
          <w:rFonts w:eastAsia="Arial" w:cs="Times New Roman"/>
          <w:szCs w:val="24"/>
        </w:rPr>
        <w:t xml:space="preserve">2 </w:t>
      </w:r>
      <w:r w:rsidR="00013442" w:rsidRPr="003E7264">
        <w:rPr>
          <w:rFonts w:eastAsia="Arial" w:cs="Times New Roman"/>
          <w:szCs w:val="24"/>
        </w:rPr>
        <w:t>(Measure: JOL vs. Recall) ×</w:t>
      </w:r>
      <w:r w:rsidR="00013442">
        <w:rPr>
          <w:rFonts w:eastAsia="Arial" w:cs="Times New Roman"/>
          <w:szCs w:val="24"/>
        </w:rPr>
        <w:t xml:space="preserve"> </w:t>
      </w:r>
      <w:r w:rsidR="00013442" w:rsidRPr="003E7264">
        <w:rPr>
          <w:rFonts w:eastAsia="Arial" w:cs="Times New Roman"/>
          <w:szCs w:val="24"/>
        </w:rPr>
        <w:t xml:space="preserve">4 (Pair Type: Forward vs. Backward vs. Symmetrical vs. Unrelated) </w:t>
      </w:r>
      <w:r w:rsidR="00013442">
        <w:rPr>
          <w:rFonts w:eastAsia="Arial" w:cs="Times New Roman"/>
          <w:szCs w:val="24"/>
        </w:rPr>
        <w:t xml:space="preserve">mixed </w:t>
      </w:r>
      <w:r w:rsidR="00013442" w:rsidRPr="003E7264">
        <w:rPr>
          <w:rFonts w:eastAsia="Arial" w:cs="Times New Roman"/>
          <w:szCs w:val="24"/>
        </w:rPr>
        <w:t xml:space="preserve">ANOVA </w:t>
      </w:r>
      <w:r w:rsidR="00AC108F">
        <w:rPr>
          <w:rFonts w:eastAsia="Arial" w:cs="Times New Roman"/>
          <w:szCs w:val="24"/>
        </w:rPr>
        <w:t>yielded an</w:t>
      </w:r>
      <w:r w:rsidR="00900F0D">
        <w:rPr>
          <w:rFonts w:eastAsia="Arial" w:cs="Times New Roman"/>
          <w:szCs w:val="24"/>
        </w:rPr>
        <w:t xml:space="preserve"> effect of measure,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 xml:space="preserve">which JOL/recall rates were lower in the read </w:t>
      </w:r>
      <w:r w:rsidR="00900F0D">
        <w:rPr>
          <w:rFonts w:eastAsia="Arial" w:cs="Times New Roman"/>
          <w:szCs w:val="24"/>
        </w:rPr>
        <w:lastRenderedPageBreak/>
        <w:t>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C108F">
        <w:rPr>
          <w:rFonts w:eastAsia="Arial" w:cs="Times New Roman"/>
          <w:szCs w:val="24"/>
        </w:rPr>
        <w:t xml:space="preserve">between </w:t>
      </w:r>
      <w:r w:rsidR="00A26F41">
        <w:rPr>
          <w:rFonts w:eastAsia="Arial" w:cs="Times New Roman"/>
          <w:szCs w:val="24"/>
        </w:rPr>
        <w:t>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0B190FCE" w:rsidR="00E066C7" w:rsidRDefault="00AC108F" w:rsidP="00704354">
      <w:pPr>
        <w:spacing w:after="160"/>
        <w:ind w:firstLine="720"/>
        <w:contextualSpacing/>
        <w:rPr>
          <w:rFonts w:eastAsia="Arial" w:cs="Times New Roman"/>
          <w:szCs w:val="24"/>
        </w:rPr>
      </w:pPr>
      <w:r>
        <w:rPr>
          <w:rFonts w:eastAsia="Arial" w:cs="Times New Roman"/>
          <w:szCs w:val="24"/>
        </w:rPr>
        <w:t>A</w:t>
      </w:r>
      <w:r w:rsidR="00585D2D">
        <w:rPr>
          <w:rFonts w:eastAsia="Arial" w:cs="Times New Roman"/>
          <w:szCs w:val="24"/>
        </w:rPr>
        <w:t xml:space="preserve"> measure × pair type interaction</w:t>
      </w:r>
      <w:r>
        <w:rPr>
          <w:rFonts w:eastAsia="Arial" w:cs="Times New Roman"/>
          <w:szCs w:val="24"/>
        </w:rPr>
        <w:t xml:space="preserve"> was also found, </w:t>
      </w:r>
      <w:r w:rsidR="00585D2D">
        <w:rPr>
          <w:rFonts w:eastAsia="Arial" w:cs="Times New Roman"/>
          <w:i/>
          <w:iCs/>
          <w:szCs w:val="24"/>
        </w:rPr>
        <w:t>F</w:t>
      </w:r>
      <w:r w:rsidR="00585D2D">
        <w:rPr>
          <w:rFonts w:eastAsia="Arial" w:cs="Times New Roman"/>
          <w:szCs w:val="24"/>
        </w:rPr>
        <w:t xml:space="preserve">(3, 639) = 134.27, </w:t>
      </w:r>
      <w:r w:rsidR="00585D2D">
        <w:rPr>
          <w:rFonts w:eastAsia="Arial" w:cs="Times New Roman"/>
          <w:i/>
          <w:iCs/>
          <w:szCs w:val="24"/>
        </w:rPr>
        <w:t>MSE</w:t>
      </w:r>
      <w:r w:rsidR="00585D2D">
        <w:rPr>
          <w:rFonts w:eastAsia="Arial" w:cs="Times New Roman"/>
          <w:szCs w:val="24"/>
        </w:rPr>
        <w:t xml:space="preserve"> = 112.44, </w:t>
      </w:r>
      <w:r w:rsidR="00585D2D" w:rsidRPr="001C03EF">
        <w:rPr>
          <w:rFonts w:eastAsia="Arial" w:cs="Times New Roman"/>
          <w:i/>
          <w:iCs/>
          <w:szCs w:val="24"/>
        </w:rPr>
        <w:t>η</w:t>
      </w:r>
      <w:r w:rsidR="00585D2D" w:rsidRPr="001C03EF">
        <w:rPr>
          <w:rFonts w:eastAsia="Arial" w:cs="Times New Roman"/>
          <w:szCs w:val="24"/>
          <w:vertAlign w:val="subscript"/>
        </w:rPr>
        <w:t>p</w:t>
      </w:r>
      <w:r w:rsidR="00585D2D" w:rsidRPr="001C03EF">
        <w:rPr>
          <w:rFonts w:eastAsia="Arial" w:cs="Times New Roman"/>
          <w:szCs w:val="24"/>
          <w:vertAlign w:val="superscript"/>
        </w:rPr>
        <w:t>2</w:t>
      </w:r>
      <w:r w:rsidR="00585D2D">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w:t>
      </w:r>
      <w:r>
        <w:rPr>
          <w:rFonts w:eastAsia="Arial" w:cs="Times New Roman"/>
          <w:szCs w:val="24"/>
        </w:rPr>
        <w:t>, and like Experiment 1</w:t>
      </w:r>
      <w:r w:rsidR="007529DF">
        <w:rPr>
          <w:rFonts w:eastAsia="Arial" w:cs="Times New Roman"/>
          <w:szCs w:val="24"/>
        </w:rPr>
        <w:t xml:space="preserve">,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Pr>
          <w:rFonts w:eastAsia="Arial" w:cs="Times New Roman"/>
          <w:szCs w:val="24"/>
        </w:rPr>
        <w:t xml:space="preserve"> as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326E1E">
        <w:rPr>
          <w:rFonts w:eastAsia="Arial" w:cs="Times New Roman"/>
          <w:szCs w:val="24"/>
        </w:rPr>
        <w:t>s</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w:t>
      </w:r>
      <w:r w:rsidR="006A2793">
        <w:rPr>
          <w:rFonts w:eastAsia="Arial" w:cs="Times New Roman"/>
          <w:szCs w:val="24"/>
        </w:rPr>
        <w:t xml:space="preserve">encoding </w:t>
      </w:r>
      <w:r w:rsidR="007008CA">
        <w:rPr>
          <w:rFonts w:eastAsia="Arial" w:cs="Times New Roman"/>
          <w:szCs w:val="24"/>
        </w:rPr>
        <w:t xml:space="preserve">eliminated the illusion of competence, but only for unrelated pairs. </w:t>
      </w:r>
    </w:p>
    <w:p w14:paraId="1A0C7DDE" w14:textId="77777777" w:rsidR="000F470D" w:rsidRDefault="000F470D" w:rsidP="000F470D">
      <w:pPr>
        <w:spacing w:after="160"/>
        <w:ind w:firstLine="720"/>
        <w:contextualSpacing/>
        <w:rPr>
          <w:rFonts w:eastAsia="Arial" w:cs="Times New Roman"/>
          <w:szCs w:val="24"/>
        </w:rPr>
      </w:pPr>
      <w:commentRangeStart w:id="42"/>
      <w:commentRangeStart w:id="43"/>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Pr>
          <w:rFonts w:eastAsia="Arial" w:cs="Times New Roman"/>
          <w:szCs w:val="24"/>
        </w:rPr>
        <w:t xml:space="preserve"> (</w:t>
      </w:r>
      <w:commentRangeStart w:id="44"/>
      <w:r>
        <w:rPr>
          <w:rFonts w:eastAsia="Arial" w:cs="Times New Roman"/>
          <w:szCs w:val="24"/>
        </w:rPr>
        <w:t>Figures 6-8</w:t>
      </w:r>
      <w:commentRangeEnd w:id="44"/>
      <w:r>
        <w:rPr>
          <w:rStyle w:val="CommentReference"/>
        </w:rPr>
        <w:commentReference w:id="44"/>
      </w:r>
      <w:r>
        <w:rPr>
          <w:rFonts w:eastAsia="Arial" w:cs="Times New Roman"/>
          <w:szCs w:val="24"/>
        </w:rPr>
        <w:t xml:space="preserve">). </w:t>
      </w:r>
      <w:bookmarkStart w:id="45" w:name="_Hlk53319739"/>
      <w:commentRangeEnd w:id="42"/>
      <w:r>
        <w:rPr>
          <w:rStyle w:val="CommentReference"/>
        </w:rPr>
        <w:lastRenderedPageBreak/>
        <w:commentReference w:id="42"/>
      </w:r>
      <w:commentRangeEnd w:id="43"/>
      <w:r>
        <w:rPr>
          <w:rStyle w:val="CommentReference"/>
        </w:rPr>
        <w:commentReference w:id="43"/>
      </w:r>
      <w:r>
        <w:rPr>
          <w:rFonts w:eastAsia="Arial" w:cs="Times New Roman"/>
          <w:szCs w:val="24"/>
        </w:rPr>
        <w:t xml:space="preserve">Consistent with our first experiment, calibration plots were initially analyzed using a 3 (Encoding Group: Item-Specific vs. Relational vs Read) </w:t>
      </w:r>
      <w:r w:rsidRPr="003E7264">
        <w:rPr>
          <w:rFonts w:eastAsia="Arial" w:cs="Times New Roman"/>
          <w:szCs w:val="24"/>
        </w:rPr>
        <w:t>× 4 (Pair Type: Forward vs. Backward vs. Symmetrical vs. Unrelated)</w:t>
      </w:r>
      <w:r>
        <w:rPr>
          <w:rFonts w:eastAsia="Arial" w:cs="Times New Roman"/>
          <w:szCs w:val="24"/>
        </w:rPr>
        <w:t xml:space="preserve"> × 11 (JOL increment) mixed ANOVA. </w:t>
      </w:r>
      <w:commentRangeStart w:id="46"/>
      <w:r>
        <w:rPr>
          <w:rFonts w:eastAsia="Arial" w:cs="Times New Roman"/>
          <w:szCs w:val="24"/>
        </w:rPr>
        <w:t xml:space="preserve">This analysis yielded a reliable 3-way interaction, </w:t>
      </w:r>
      <w:r w:rsidRPr="003E7264">
        <w:rPr>
          <w:rFonts w:eastAsia="Arial" w:cs="Times New Roman"/>
          <w:i/>
          <w:szCs w:val="24"/>
        </w:rPr>
        <w:t>F</w:t>
      </w:r>
      <w:r w:rsidRPr="003E7264">
        <w:rPr>
          <w:rFonts w:eastAsia="Arial" w:cs="Times New Roman"/>
          <w:szCs w:val="24"/>
        </w:rPr>
        <w:t>(</w:t>
      </w:r>
      <w:r>
        <w:rPr>
          <w:rFonts w:eastAsia="Arial" w:cs="Times New Roman"/>
          <w:szCs w:val="24"/>
        </w:rPr>
        <w:t>60</w:t>
      </w:r>
      <w:r w:rsidRPr="003E7264">
        <w:rPr>
          <w:rFonts w:eastAsia="Arial" w:cs="Times New Roman"/>
          <w:szCs w:val="24"/>
        </w:rPr>
        <w:t xml:space="preserve">, </w:t>
      </w:r>
      <w:r>
        <w:rPr>
          <w:rFonts w:eastAsia="Arial" w:cs="Times New Roman"/>
          <w:szCs w:val="24"/>
        </w:rPr>
        <w:t>6120</w:t>
      </w:r>
      <w:r w:rsidRPr="003E7264">
        <w:rPr>
          <w:rFonts w:eastAsia="Arial" w:cs="Times New Roman"/>
          <w:szCs w:val="24"/>
        </w:rPr>
        <w:t xml:space="preserve">) = </w:t>
      </w:r>
      <w:r>
        <w:rPr>
          <w:rFonts w:eastAsia="Arial" w:cs="Times New Roman"/>
          <w:szCs w:val="24"/>
        </w:rPr>
        <w:t>62.26,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1221.10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 xml:space="preserve">02. </w:t>
      </w:r>
      <w:commentRangeEnd w:id="46"/>
      <w:r>
        <w:rPr>
          <w:rStyle w:val="CommentReference"/>
        </w:rPr>
        <w:commentReference w:id="46"/>
      </w:r>
      <w:r>
        <w:rPr>
          <w:rFonts w:eastAsia="Arial" w:cs="Times New Roman"/>
          <w:szCs w:val="24"/>
        </w:rPr>
        <w:t>We then analyzed calibration plots separately for each of the encoding groups.</w:t>
      </w:r>
    </w:p>
    <w:p w14:paraId="6C456D09" w14:textId="77777777" w:rsidR="000F470D" w:rsidRDefault="000F470D" w:rsidP="000F470D">
      <w:pPr>
        <w:spacing w:after="160"/>
        <w:ind w:firstLine="720"/>
        <w:contextualSpacing/>
        <w:rPr>
          <w:rFonts w:eastAsia="Arial" w:cs="Times New Roman"/>
          <w:szCs w:val="24"/>
        </w:rPr>
      </w:pPr>
      <w:commentRangeStart w:id="47"/>
      <w:r>
        <w:rPr>
          <w:rFonts w:eastAsia="Arial" w:cs="Times New Roman"/>
          <w:szCs w:val="24"/>
        </w:rPr>
        <w:t>Starting</w:t>
      </w:r>
      <w:commentRangeEnd w:id="47"/>
      <w:r>
        <w:rPr>
          <w:rStyle w:val="CommentReference"/>
        </w:rPr>
        <w:commentReference w:id="47"/>
      </w:r>
      <w:r>
        <w:rPr>
          <w:rFonts w:eastAsia="Arial" w:cs="Times New Roman"/>
          <w:szCs w:val="24"/>
        </w:rPr>
        <w:t xml:space="preserve"> with participants who completed the silent reading task,</w:t>
      </w:r>
      <w:r w:rsidRPr="003E7264">
        <w:rPr>
          <w:rFonts w:eastAsia="Arial" w:cs="Times New Roman"/>
          <w:szCs w:val="24"/>
        </w:rPr>
        <w:t xml:space="preserve"> overestimations </w:t>
      </w:r>
      <w:r>
        <w:rPr>
          <w:rFonts w:eastAsia="Arial" w:cs="Times New Roman"/>
          <w:szCs w:val="24"/>
        </w:rPr>
        <w:t>were observed at</w:t>
      </w:r>
      <w:r w:rsidRPr="003E7264">
        <w:rPr>
          <w:rFonts w:eastAsia="Arial" w:cs="Times New Roman"/>
          <w:szCs w:val="24"/>
        </w:rPr>
        <w:t xml:space="preserve"> nearly all JOL ratings (JOLs &gt; </w:t>
      </w:r>
      <w:r>
        <w:rPr>
          <w:rFonts w:eastAsia="Arial" w:cs="Times New Roman"/>
          <w:szCs w:val="24"/>
        </w:rPr>
        <w:t>30</w:t>
      </w:r>
      <w:r w:rsidRPr="003E7264">
        <w:rPr>
          <w:rFonts w:eastAsia="Arial" w:cs="Times New Roman"/>
          <w:szCs w:val="24"/>
        </w:rPr>
        <w:t>%)</w:t>
      </w:r>
      <w:r>
        <w:rPr>
          <w:rFonts w:eastAsia="Arial" w:cs="Times New Roman"/>
          <w:szCs w:val="24"/>
        </w:rPr>
        <w:t xml:space="preserve">. Next, overestimation of </w:t>
      </w:r>
      <w:r w:rsidRPr="003E7264">
        <w:rPr>
          <w:rFonts w:eastAsia="Arial" w:cs="Times New Roman"/>
          <w:szCs w:val="24"/>
        </w:rPr>
        <w:t xml:space="preserve">backward pairs occurred at JOLs greater than </w:t>
      </w:r>
      <w:r>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For symmetrical associates, overestimations occurred for JOLs greater than 80%. Finally, overestimation of forward associates</w:t>
      </w:r>
      <w:r w:rsidRPr="003E7264">
        <w:rPr>
          <w:rFonts w:eastAsia="Arial" w:cs="Times New Roman"/>
          <w:szCs w:val="24"/>
        </w:rPr>
        <w:t xml:space="preserve"> occurred</w:t>
      </w:r>
      <w:r>
        <w:rPr>
          <w:rFonts w:eastAsia="Arial" w:cs="Times New Roman"/>
          <w:szCs w:val="24"/>
        </w:rPr>
        <w:t xml:space="preserve"> only</w:t>
      </w:r>
      <w:r w:rsidRPr="003E7264">
        <w:rPr>
          <w:rFonts w:eastAsia="Arial" w:cs="Times New Roman"/>
          <w:szCs w:val="24"/>
        </w:rPr>
        <w:t xml:space="preserve"> at the highest JOL ratings (</w:t>
      </w:r>
      <w:r>
        <w:rPr>
          <w:rFonts w:eastAsia="Arial" w:cs="Times New Roman"/>
          <w:szCs w:val="24"/>
        </w:rPr>
        <w:t xml:space="preserve">&lt; 90). Using a </w:t>
      </w:r>
      <w:r w:rsidRPr="003E7264">
        <w:rPr>
          <w:rFonts w:eastAsia="Arial" w:cs="Times New Roman"/>
          <w:szCs w:val="24"/>
        </w:rPr>
        <w:t>4 (Pair Type: Forward vs. Backward vs. Symmetrical vs. Unrelated)</w:t>
      </w:r>
      <w:r>
        <w:rPr>
          <w:rFonts w:eastAsia="Arial" w:cs="Times New Roman"/>
          <w:szCs w:val="24"/>
        </w:rPr>
        <w:t xml:space="preserve"> × 11 (JOL increment) repeated measures ANOVA, t</w:t>
      </w:r>
      <w:r w:rsidRPr="003E7264">
        <w:rPr>
          <w:rFonts w:eastAsia="Arial" w:cs="Times New Roman"/>
          <w:szCs w:val="24"/>
        </w:rPr>
        <w:t xml:space="preserve">hese patterns were confirmed by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216</w:t>
      </w:r>
      <w:r w:rsidRPr="003E7264">
        <w:rPr>
          <w:rFonts w:eastAsia="Arial" w:cs="Times New Roman"/>
          <w:szCs w:val="24"/>
        </w:rPr>
        <w:t xml:space="preserve">) = </w:t>
      </w:r>
      <w:r>
        <w:rPr>
          <w:rFonts w:eastAsia="Arial" w:cs="Times New Roman"/>
          <w:szCs w:val="24"/>
        </w:rPr>
        <w:t>62.26,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77092.57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46</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720</w:t>
      </w:r>
      <w:r w:rsidRPr="003E7264">
        <w:rPr>
          <w:rFonts w:eastAsia="Arial" w:cs="Times New Roman"/>
          <w:szCs w:val="24"/>
        </w:rPr>
        <w:t xml:space="preserve">) = </w:t>
      </w:r>
      <w:r>
        <w:rPr>
          <w:rFonts w:eastAsia="Arial" w:cs="Times New Roman"/>
          <w:szCs w:val="24"/>
        </w:rPr>
        <w:t>10.03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12526.10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2160</w:t>
      </w:r>
      <w:r w:rsidRPr="003E7264">
        <w:rPr>
          <w:rFonts w:eastAsia="Arial" w:cs="Times New Roman"/>
          <w:szCs w:val="24"/>
        </w:rPr>
        <w:t xml:space="preserve">) = </w:t>
      </w:r>
      <w:r>
        <w:rPr>
          <w:rFonts w:eastAsia="Arial" w:cs="Times New Roman"/>
          <w:szCs w:val="24"/>
        </w:rPr>
        <w:t>3.99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3069.50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05</w:t>
      </w:r>
      <w:r w:rsidRPr="003E7264">
        <w:rPr>
          <w:rFonts w:eastAsia="Arial" w:cs="Times New Roman"/>
          <w:szCs w:val="24"/>
        </w:rPr>
        <w:t xml:space="preserve">. </w:t>
      </w:r>
    </w:p>
    <w:p w14:paraId="3E74E5BC" w14:textId="77777777" w:rsidR="000F470D" w:rsidRDefault="000F470D" w:rsidP="000F470D">
      <w:pPr>
        <w:spacing w:after="160"/>
        <w:ind w:firstLine="720"/>
        <w:contextualSpacing/>
        <w:rPr>
          <w:rFonts w:eastAsia="Arial" w:cs="Times New Roman"/>
          <w:szCs w:val="24"/>
        </w:rPr>
      </w:pPr>
      <w:r>
        <w:rPr>
          <w:rFonts w:eastAsia="Arial" w:cs="Times New Roman"/>
          <w:szCs w:val="24"/>
        </w:rPr>
        <w:t xml:space="preserve">Next, for participants in the item-specific encoding group, </w:t>
      </w:r>
      <w:r w:rsidRPr="003E7264">
        <w:rPr>
          <w:rFonts w:eastAsia="Arial" w:cs="Times New Roman"/>
          <w:szCs w:val="24"/>
        </w:rPr>
        <w:t xml:space="preserve">overestimations </w:t>
      </w:r>
      <w:r>
        <w:rPr>
          <w:rFonts w:eastAsia="Arial" w:cs="Times New Roman"/>
          <w:szCs w:val="24"/>
        </w:rPr>
        <w:t>of unrelated pairs reduced relative to the read group, with overestimations emerging for</w:t>
      </w:r>
      <w:r w:rsidRPr="003E7264">
        <w:rPr>
          <w:rFonts w:eastAsia="Arial" w:cs="Times New Roman"/>
          <w:szCs w:val="24"/>
        </w:rPr>
        <w:t xml:space="preserve"> JOL ratings </w:t>
      </w:r>
      <w:r>
        <w:rPr>
          <w:rFonts w:eastAsia="Arial" w:cs="Times New Roman"/>
          <w:szCs w:val="24"/>
        </w:rPr>
        <w:t xml:space="preserve">above 60%.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Next, for symmetrical associates, overestimations were observed at JOL ratings above 80%. Finally, for 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Pr>
          <w:rFonts w:eastAsia="Arial" w:cs="Times New Roman"/>
          <w:szCs w:val="24"/>
        </w:rPr>
        <w:t>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219</w:t>
      </w:r>
      <w:r w:rsidRPr="003E7264">
        <w:rPr>
          <w:rFonts w:eastAsia="Arial" w:cs="Times New Roman"/>
          <w:szCs w:val="24"/>
        </w:rPr>
        <w:t xml:space="preserve">) = </w:t>
      </w:r>
      <w:r>
        <w:rPr>
          <w:rFonts w:eastAsia="Arial" w:cs="Times New Roman"/>
          <w:szCs w:val="24"/>
        </w:rPr>
        <w:t>80.95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97661.16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730</w:t>
      </w:r>
      <w:r w:rsidRPr="003E7264">
        <w:rPr>
          <w:rFonts w:eastAsia="Arial" w:cs="Times New Roman"/>
          <w:szCs w:val="24"/>
        </w:rPr>
        <w:t xml:space="preserve">) = </w:t>
      </w:r>
      <w:r>
        <w:rPr>
          <w:rFonts w:eastAsia="Arial" w:cs="Times New Roman"/>
          <w:szCs w:val="24"/>
        </w:rPr>
        <w:t>17.34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24705.25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2190</w:t>
      </w:r>
      <w:r w:rsidRPr="003E7264">
        <w:rPr>
          <w:rFonts w:eastAsia="Arial" w:cs="Times New Roman"/>
          <w:szCs w:val="24"/>
        </w:rPr>
        <w:t xml:space="preserve">) = </w:t>
      </w:r>
      <w:r>
        <w:rPr>
          <w:rFonts w:eastAsia="Arial" w:cs="Times New Roman"/>
          <w:szCs w:val="24"/>
        </w:rPr>
        <w:t>6.61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5858.23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08, again confirmed these patterns.</w:t>
      </w:r>
    </w:p>
    <w:p w14:paraId="259E33B1" w14:textId="77777777" w:rsidR="000F470D" w:rsidRDefault="000F470D" w:rsidP="000F470D">
      <w:pPr>
        <w:spacing w:after="160"/>
        <w:ind w:firstLine="720"/>
        <w:contextualSpacing/>
        <w:rPr>
          <w:rFonts w:eastAsia="Arial" w:cs="Times New Roman"/>
          <w:szCs w:val="24"/>
        </w:rPr>
      </w:pPr>
      <w:r>
        <w:rPr>
          <w:rFonts w:eastAsia="Arial" w:cs="Times New Roman"/>
          <w:szCs w:val="24"/>
        </w:rPr>
        <w:lastRenderedPageBreak/>
        <w:t xml:space="preserve">Finally, we assessed the calibration between JOLs and recall for participants who completed the relational encoding task.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again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70%. Next, overestimations of backward pairs </w:t>
      </w:r>
      <w:r w:rsidRPr="003E7264">
        <w:rPr>
          <w:rFonts w:eastAsia="Arial" w:cs="Times New Roman"/>
          <w:szCs w:val="24"/>
        </w:rPr>
        <w:t xml:space="preserve">emerged </w:t>
      </w:r>
      <w:r>
        <w:rPr>
          <w:rFonts w:eastAsia="Arial" w:cs="Times New Roman"/>
          <w:szCs w:val="24"/>
        </w:rPr>
        <w:t>when JOLs ratings were greater than 50%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Pr>
          <w:rFonts w:eastAsia="Arial" w:cs="Times New Roman"/>
          <w:szCs w:val="24"/>
        </w:rPr>
        <w:t>80</w:t>
      </w:r>
      <w:r w:rsidRPr="003E7264">
        <w:rPr>
          <w:rFonts w:eastAsia="Arial" w:cs="Times New Roman"/>
          <w:szCs w:val="24"/>
        </w:rPr>
        <w:t>%</w:t>
      </w:r>
      <w:r>
        <w:rPr>
          <w:rFonts w:eastAsia="Arial" w:cs="Times New Roman"/>
          <w:szCs w:val="24"/>
        </w:rPr>
        <w:t>. Finally, for forward associates, overestimations only occurred at JOLs greater than 90%.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198</w:t>
      </w:r>
      <w:r w:rsidRPr="003E7264">
        <w:rPr>
          <w:rFonts w:eastAsia="Arial" w:cs="Times New Roman"/>
          <w:szCs w:val="24"/>
        </w:rPr>
        <w:t xml:space="preserve">) = </w:t>
      </w:r>
      <w:r>
        <w:rPr>
          <w:rFonts w:eastAsia="Arial" w:cs="Times New Roman"/>
          <w:szCs w:val="24"/>
        </w:rPr>
        <w:t>67.82</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74599.51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660)</w:t>
      </w:r>
      <w:r w:rsidRPr="003E7264">
        <w:rPr>
          <w:rFonts w:eastAsia="Arial" w:cs="Times New Roman"/>
          <w:szCs w:val="24"/>
        </w:rPr>
        <w:t xml:space="preserve"> = </w:t>
      </w:r>
      <w:r>
        <w:rPr>
          <w:rFonts w:eastAsia="Arial" w:cs="Times New Roman"/>
          <w:szCs w:val="24"/>
        </w:rPr>
        <w:t>27.03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31746.80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1980)</w:t>
      </w:r>
      <w:r w:rsidRPr="003E7264">
        <w:rPr>
          <w:rFonts w:eastAsia="Arial" w:cs="Times New Roman"/>
          <w:szCs w:val="24"/>
        </w:rPr>
        <w:t xml:space="preserve"> = </w:t>
      </w:r>
      <w:r>
        <w:rPr>
          <w:rFonts w:eastAsia="Arial" w:cs="Times New Roman"/>
          <w:szCs w:val="24"/>
        </w:rPr>
        <w:t>7.67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6008.28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10</w:t>
      </w:r>
      <w:r w:rsidRPr="003E7264">
        <w:rPr>
          <w:rFonts w:eastAsia="Arial" w:cs="Times New Roman"/>
          <w:szCs w:val="24"/>
        </w:rPr>
        <w:t>.</w:t>
      </w:r>
    </w:p>
    <w:bookmarkEnd w:id="45"/>
    <w:p w14:paraId="4131D156" w14:textId="77777777" w:rsidR="000F470D" w:rsidRDefault="000F470D" w:rsidP="000F470D">
      <w:pPr>
        <w:spacing w:after="160"/>
        <w:ind w:firstLine="720"/>
        <w:contextualSpacing/>
        <w:rPr>
          <w:rFonts w:eastAsia="Arial" w:cs="Times New Roman"/>
          <w:szCs w:val="24"/>
        </w:rPr>
      </w:pPr>
      <w:proofErr w:type="gramStart"/>
      <w:r>
        <w:rPr>
          <w:rFonts w:eastAsia="Arial" w:cs="Times New Roman"/>
          <w:szCs w:val="24"/>
        </w:rPr>
        <w:t>Similar to</w:t>
      </w:r>
      <w:proofErr w:type="gramEnd"/>
      <w:r>
        <w:rPr>
          <w:rFonts w:eastAsia="Arial" w:cs="Times New Roman"/>
          <w:szCs w:val="24"/>
        </w:rPr>
        <w:t xml:space="preserve"> Experiment 1, the calibration plots for Experiment 2 revealed qualitative information about specific JOL increments where encoding tasks start to reduce the illusion of competence. All encoding groups showed similar patterns for the forward and symmetrical pairs because these pairs are typically resistant to the illusion of competence. Unlike Experiment 1, however, the backward pairs also showed similar patterns across encoding groups. This shows that the item-specific encoding group did not benefit the backward pairs the way it did in the first experiment. For the unrelated pairs, the illusion of competence pattern emerged at higher JOL increments relative to the read group. Specifically, the no warning relational group was most effective at increasing the JOL increments in which the illusion of competence pattern was observed for unrelated pairs (&gt;70%) followed by the no warning item-specific and warning relational groups (&gt;60%), both compared to the read group (&gt;30%). </w:t>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152A14B0"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6A2793">
        <w:rPr>
          <w:rFonts w:eastAsia="Arial" w:cs="Times New Roman"/>
          <w:szCs w:val="24"/>
        </w:rPr>
        <w:t>warning instructions were</w:t>
      </w:r>
      <w:r w:rsidR="000C7BDD" w:rsidRPr="0085197E">
        <w:rPr>
          <w:rFonts w:eastAsia="Arial" w:cs="Times New Roman"/>
          <w:szCs w:val="24"/>
        </w:rPr>
        <w:t xml:space="preserve"> used </w:t>
      </w:r>
      <w:r w:rsidR="00B949F5">
        <w:rPr>
          <w:rFonts w:eastAsia="Arial" w:cs="Times New Roman"/>
          <w:szCs w:val="24"/>
        </w:rPr>
        <w:t xml:space="preserve">as a means of further enhancing JOL calibration with later recall. </w:t>
      </w:r>
      <w:r w:rsidR="0077643A">
        <w:rPr>
          <w:rFonts w:eastAsia="Arial" w:cs="Times New Roman"/>
          <w:szCs w:val="24"/>
        </w:rPr>
        <w:t xml:space="preserve">We </w:t>
      </w:r>
      <w:r w:rsidR="00A75FCD">
        <w:rPr>
          <w:rFonts w:eastAsia="Arial" w:cs="Times New Roman"/>
          <w:szCs w:val="24"/>
        </w:rPr>
        <w:t xml:space="preserve">expected </w:t>
      </w:r>
      <w:r w:rsidR="0077643A">
        <w:rPr>
          <w:rFonts w:eastAsia="Arial" w:cs="Times New Roman"/>
          <w:szCs w:val="24"/>
        </w:rPr>
        <w:t>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B949F5">
        <w:rPr>
          <w:rFonts w:eastAsia="Arial" w:cs="Times New Roman"/>
          <w:szCs w:val="24"/>
        </w:rPr>
        <w:t xml:space="preserve">encourage participants </w:t>
      </w:r>
      <w:r w:rsidR="00B949F5">
        <w:rPr>
          <w:rFonts w:eastAsia="Arial" w:cs="Times New Roman"/>
          <w:szCs w:val="24"/>
        </w:rPr>
        <w:lastRenderedPageBreak/>
        <w:t xml:space="preserve">to titrate their JOL ratings in response to the different pair types. We modeled our warning manipulation after Koriat and Bjork (2006) by providing participants with an initial block of cue-target study trials prior to providing them with a warning about the illusion of competence, emphasizing the deceptive nature of backward and unrelated pairs with a graphical depiction of JOLs and recall data. Despite these efforts however, </w:t>
      </w:r>
      <w:r w:rsidR="00E81C6E">
        <w:rPr>
          <w:rFonts w:eastAsia="Arial" w:cs="Times New Roman"/>
          <w:szCs w:val="24"/>
        </w:rPr>
        <w:t>warnings were ineffective at reducing the illusion of competence when participants completed item-specific encoding, relational encoding, or read pairs silently.</w:t>
      </w:r>
      <w:r w:rsidR="00885F8D">
        <w:rPr>
          <w:rFonts w:eastAsia="Arial" w:cs="Times New Roman"/>
          <w:szCs w:val="24"/>
        </w:rPr>
        <w:t xml:space="preserve"> </w:t>
      </w:r>
    </w:p>
    <w:p w14:paraId="7D7A793B" w14:textId="12733835" w:rsidR="005F71A1" w:rsidRDefault="00E81C6E" w:rsidP="006A2063">
      <w:pPr>
        <w:spacing w:after="160"/>
        <w:ind w:firstLine="720"/>
        <w:contextualSpacing/>
        <w:rPr>
          <w:rFonts w:eastAsia="Arial" w:cs="Times New Roman"/>
          <w:szCs w:val="24"/>
        </w:rPr>
      </w:pPr>
      <w:r>
        <w:rPr>
          <w:rFonts w:eastAsia="Arial" w:cs="Times New Roman"/>
          <w:szCs w:val="24"/>
        </w:rPr>
        <w:t>Although warnings were ineffective at improving JOL calibration, Experiment 2 again showed that item-specific and relational encoding tasks can improve JOL calibration.</w:t>
      </w:r>
      <w:r w:rsidR="008F313E">
        <w:rPr>
          <w:rFonts w:eastAsia="Arial" w:cs="Times New Roman"/>
          <w:szCs w:val="24"/>
        </w:rPr>
        <w:t xml:space="preserve"> Specifically, item-specific and relational encoding eliminated the illusion of competence patterns for unrelated pairs and greatly increased improved calibration in the calibration plots relative to the read group. These calibration benefits were not</w:t>
      </w:r>
      <w:r w:rsidR="006A2063">
        <w:rPr>
          <w:rFonts w:eastAsia="Arial" w:cs="Times New Roman"/>
          <w:szCs w:val="24"/>
        </w:rPr>
        <w:t xml:space="preserve"> found when the illusion of competence was robust on backward pairs. This pattern is inconsistent with Experiment 1 in which item-specific and relational encoding both improved JOL calibration on backward pairs, with the former producing the greatest improvement. We discuss this discrepancy further in the General </w:t>
      </w:r>
      <w:r w:rsidR="00792DDE">
        <w:rPr>
          <w:rFonts w:eastAsia="Arial" w:cs="Times New Roman"/>
          <w:szCs w:val="24"/>
        </w:rPr>
        <w:t>Discussion but</w:t>
      </w:r>
      <w:r w:rsidR="006A2063">
        <w:rPr>
          <w:rFonts w:eastAsia="Arial" w:cs="Times New Roman"/>
          <w:szCs w:val="24"/>
        </w:rPr>
        <w:t xml:space="preserve"> note</w:t>
      </w:r>
      <w:r w:rsidR="005F71A1">
        <w:rPr>
          <w:rFonts w:eastAsia="Arial" w:cs="Times New Roman"/>
          <w:szCs w:val="24"/>
        </w:rPr>
        <w:t xml:space="preserve"> that</w:t>
      </w:r>
      <w:r w:rsidR="006A2063">
        <w:rPr>
          <w:rFonts w:eastAsia="Arial" w:cs="Times New Roman"/>
          <w:szCs w:val="24"/>
        </w:rPr>
        <w:t xml:space="preserve"> item-specific and relational tasks did provide some improvement in JOL calibration on unrelated pairs and </w:t>
      </w:r>
      <w:r w:rsidR="001A6D0A">
        <w:rPr>
          <w:rFonts w:eastAsia="Arial" w:cs="Times New Roman"/>
          <w:szCs w:val="24"/>
        </w:rPr>
        <w:t xml:space="preserve">the </w:t>
      </w:r>
      <w:r w:rsidR="006A2063">
        <w:rPr>
          <w:rFonts w:eastAsia="Arial" w:cs="Times New Roman"/>
          <w:szCs w:val="24"/>
        </w:rPr>
        <w:t>improved calibration for relational encoding was consistent with Experiment 1.</w:t>
      </w:r>
    </w:p>
    <w:p w14:paraId="10383CF0" w14:textId="77777777" w:rsidR="000F470D" w:rsidRDefault="000F470D" w:rsidP="000F470D">
      <w:pPr>
        <w:spacing w:after="160"/>
        <w:ind w:firstLine="720"/>
        <w:contextualSpacing/>
        <w:rPr>
          <w:rFonts w:eastAsia="Arial" w:cs="Times New Roman"/>
          <w:szCs w:val="24"/>
        </w:rPr>
      </w:pPr>
      <w:r>
        <w:rPr>
          <w:rFonts w:eastAsia="Arial" w:cs="Times New Roman"/>
          <w:szCs w:val="24"/>
        </w:rPr>
        <w:t xml:space="preserve">Calibration plots again provided a more precise assessment of the specific JOL increments in which illusions of competence </w:t>
      </w:r>
      <w:commentRangeStart w:id="48"/>
      <w:commentRangeStart w:id="49"/>
      <w:r>
        <w:rPr>
          <w:rFonts w:eastAsia="Arial" w:cs="Times New Roman"/>
          <w:szCs w:val="24"/>
        </w:rPr>
        <w:t>emerged</w:t>
      </w:r>
      <w:commentRangeEnd w:id="48"/>
      <w:r>
        <w:rPr>
          <w:rStyle w:val="CommentReference"/>
        </w:rPr>
        <w:commentReference w:id="48"/>
      </w:r>
      <w:commentRangeEnd w:id="49"/>
      <w:r>
        <w:rPr>
          <w:rStyle w:val="CommentReference"/>
        </w:rPr>
        <w:commentReference w:id="49"/>
      </w:r>
      <w:r>
        <w:rPr>
          <w:rFonts w:eastAsia="Arial" w:cs="Times New Roman"/>
          <w:szCs w:val="24"/>
        </w:rPr>
        <w:t xml:space="preserve">. Overall, the illusion of competence replicated for all backward and unrelated pair types. Furthermore, consistent with findings in Experiment 1, relational encoding improved the correspondence between JOLs and recall for </w:t>
      </w:r>
      <w:r>
        <w:rPr>
          <w:rFonts w:eastAsia="Arial" w:cs="Times New Roman"/>
          <w:szCs w:val="24"/>
        </w:rPr>
        <w:lastRenderedPageBreak/>
        <w:t>unrelated pairs. As such, even though the item-specific/relational framework was effective at increasing calibration, the illusion of competence pattern persisted.</w:t>
      </w:r>
    </w:p>
    <w:p w14:paraId="7CE03177" w14:textId="77777777" w:rsidR="000610E7" w:rsidRDefault="000610E7" w:rsidP="000610E7">
      <w:pPr>
        <w:spacing w:after="160"/>
        <w:contextualSpacing/>
        <w:jc w:val="center"/>
        <w:rPr>
          <w:rFonts w:eastAsia="Arial" w:cs="Times New Roman"/>
          <w:b/>
          <w:bCs/>
          <w:szCs w:val="24"/>
        </w:rPr>
      </w:pPr>
      <w:r w:rsidRPr="00633395">
        <w:rPr>
          <w:rFonts w:eastAsia="Arial" w:cs="Times New Roman"/>
          <w:b/>
          <w:bCs/>
          <w:szCs w:val="24"/>
        </w:rPr>
        <w:t>General Discussion</w:t>
      </w:r>
    </w:p>
    <w:p w14:paraId="3FD69D43" w14:textId="77777777" w:rsidR="000610E7" w:rsidRDefault="000610E7" w:rsidP="000610E7">
      <w:pPr>
        <w:ind w:firstLine="720"/>
      </w:pPr>
      <w:r w:rsidRPr="0063365E">
        <w:t xml:space="preserve"> </w:t>
      </w:r>
      <w:r>
        <w:tab/>
        <w:t xml:space="preserve">The goal of the present study was to improve the calibration between JOL ratings that are provided at study and subsequent recall of forward, symmetrical, backward, and unrelated cue-target word pairs. In </w:t>
      </w:r>
      <w:commentRangeStart w:id="50"/>
      <w:r>
        <w:t>Experiment 1</w:t>
      </w:r>
      <w:commentRangeEnd w:id="50"/>
      <w:r>
        <w:rPr>
          <w:rStyle w:val="CommentReference"/>
        </w:rPr>
        <w:commentReference w:id="50"/>
      </w:r>
      <w:r>
        <w:t xml:space="preserve">, forward pairs were found to be resistant against the illusion of competence, and symmetrical pairs had a smaller illusion of competence that was mediated through the use of both encoding tasks. The illusion of competence was highest for the backward and unrelated pairs which showed that the associative direction of the pair types affected recall rates. The illusion of competence replicated across encoding groups, but the magnitude of the illusion of competence differed as a function of encoding; thus, the first experiment sought to compare JOLs and recall rates for participants that studied word pairs using item-specific or relational encoding instructions relative to a read-only control task. </w:t>
      </w:r>
      <w:commentRangeStart w:id="51"/>
      <w:commentRangeStart w:id="52"/>
      <w:r>
        <w:rPr>
          <w:rFonts w:eastAsia="Arial" w:cs="Times New Roman"/>
          <w:szCs w:val="24"/>
        </w:rPr>
        <w:t xml:space="preserve">We specifically hypothesized that item-specific processing would be most beneficial for the backward pairs because focusing on the distinct properties of the words made participants create a new, forward association for the words instead of relying on the weak association present. Consistent with our predictions, item-specific processing was effective at reducing the illusion of competence for backward and symmetrical pairs by increasing correct recall rates, with the greatest reduction being shown for the backward pairs. The goal of the relational processing tasks was to have participants focus on the shared characteristics of the words in the cue-target pairs. We hypothesized that relational processing would show a memory benefit across pairs, but that it would be most beneficial for the unrelated pairs because focusing on the shared characteristics of the words would help participants create an association that they could later use </w:t>
      </w:r>
      <w:r>
        <w:rPr>
          <w:rFonts w:eastAsia="Arial" w:cs="Times New Roman"/>
          <w:szCs w:val="24"/>
        </w:rPr>
        <w:lastRenderedPageBreak/>
        <w:t>to better remember the pair. Consistent with our predictions, relational encoding showed a benefit across pairs, especially for backward and unrelated pairs, with the greatest reduction in the illusion of competence found for the unrelated pairs. Across both experiments, item-specific and relational processing each affected the calibration between JOLs and overall recall. Specifically, the item-specific encoding strategy was able to greatly reduce the illusion of competence found in the backward pairs in the first experiment and the relational encoding strategy was able to reduce the illusion of competence found for the unrelated word pairs in both experiments.</w:t>
      </w:r>
      <w:commentRangeEnd w:id="51"/>
      <w:del w:id="53" w:author="Emily Cates" w:date="2020-11-02T16:20:00Z">
        <w:r w:rsidDel="009E3386">
          <w:rPr>
            <w:rStyle w:val="CommentReference"/>
          </w:rPr>
          <w:commentReference w:id="51"/>
        </w:r>
      </w:del>
      <w:commentRangeEnd w:id="52"/>
      <w:r>
        <w:t xml:space="preserve"> </w:t>
      </w:r>
      <w:del w:id="54" w:author="Emily Cates" w:date="2020-11-02T16:36:00Z">
        <w:r w:rsidDel="001B12DB">
          <w:rPr>
            <w:rStyle w:val="CommentReference"/>
          </w:rPr>
          <w:commentReference w:id="52"/>
        </w:r>
      </w:del>
      <w:r>
        <w:t xml:space="preserve">The calibration plots for Experiment 1showed that, across encoding groups, participants were well calibrated for forward and symmetrical pairs. Participants in the read group showed overconfidence at all JOL increments for the unrelated pairs and overconfidence at all JOL increments over half for the backward pairs. Participants in the item-specific group showed overconfidence at almost all JOL increments for the unrelated pairs and overconfidence at all JOL increments above 80% for the backward word pairs. Participants in the relational group showed overconfidence at all JOL increments over half for the unrelated word pairs and overconfidence at all JOLs above 60% for backward pairs. The reduction in overconfidence for backward pairs in the item-specific group and for unrelated pairs in the relational group can be attributed to an increase in correct recall for these pairs. </w:t>
      </w:r>
    </w:p>
    <w:p w14:paraId="275BF712" w14:textId="77777777" w:rsidR="000610E7" w:rsidRDefault="000610E7" w:rsidP="000610E7">
      <w:pPr>
        <w:ind w:firstLine="720"/>
      </w:pPr>
      <w:r>
        <w:t xml:space="preserve">The purpose of </w:t>
      </w:r>
      <w:commentRangeStart w:id="55"/>
      <w:commentRangeStart w:id="56"/>
      <w:commentRangeStart w:id="57"/>
      <w:r>
        <w:t xml:space="preserve">Experiment 2 </w:t>
      </w:r>
      <w:commentRangeEnd w:id="55"/>
      <w:r>
        <w:rPr>
          <w:rStyle w:val="CommentReference"/>
        </w:rPr>
        <w:commentReference w:id="55"/>
      </w:r>
      <w:commentRangeEnd w:id="56"/>
      <w:r>
        <w:rPr>
          <w:rStyle w:val="CommentReference"/>
        </w:rPr>
        <w:commentReference w:id="56"/>
      </w:r>
      <w:commentRangeEnd w:id="57"/>
      <w:r>
        <w:rPr>
          <w:rStyle w:val="CommentReference"/>
        </w:rPr>
        <w:commentReference w:id="57"/>
      </w:r>
      <w:r>
        <w:t xml:space="preserve">was to try and build upon the benefits found for item-specific and relational encoding at increasing JOL calibration in Experiment 1 by providing participants with a warning about the misleading nature of some of the word pairs. Participants were warned that backward pairs specifically were notorious for being misleading because the association present was weak and that participants tended to overestimate their JOLs for these pairs even though they weren’t typically well remembered. Participants were shown examples of </w:t>
      </w:r>
      <w:r>
        <w:lastRenderedPageBreak/>
        <w:t>all of the pair types and a figure depicting the illusion of competence typically found for the word pairs. The goal of this warning was to get participants to reduce their JOL ratings. Unexpectedly, no main effect of warning was found, meaning that warnings were not effective in reducing the illusion of competence. Consistent with our predictions from Experiment 1, the illusion of competence found for forward and symmetrical pairs was very small and there was no difference across encoding tasks. The illusion of competence found for backward and unrelated pairs replicated, with backward pairs having the highest illusion of competence. Unexpectedly, the item-specific encoding group did not reduce the illusion of competence for backward pairs. Also, unexpectedly, the unrelated pairs saw a reduction in the illusion of competence for both the item-specific and relational encoding groups.</w:t>
      </w:r>
    </w:p>
    <w:p w14:paraId="0E223E51" w14:textId="77777777" w:rsidR="000610E7" w:rsidRDefault="000610E7" w:rsidP="000610E7">
      <w:pPr>
        <w:rPr>
          <w:rFonts w:eastAsia="Arial" w:cs="Times New Roman"/>
          <w:szCs w:val="24"/>
        </w:rPr>
      </w:pPr>
      <w:r>
        <w:tab/>
        <w:t>W</w:t>
      </w:r>
      <w:r>
        <w:rPr>
          <w:rFonts w:eastAsia="Arial" w:cs="Times New Roman"/>
          <w:szCs w:val="24"/>
        </w:rPr>
        <w:t xml:space="preserve">hile encoding manipulations were effective in Experiment 2, it was surprising that warnings had no effect on the illusions of competence that were found for backward and unrelated pairs. Our warning instructions were modeled after Koriat and Bjork’s (2006) warning procedure who found that warning participants regarding the illusion of competence prior to study improved JOL calibration, and note that there are several examples of warnings effectively reducing associative false memory illusions (Huff, Meade, &amp; Hutchison, 2011; McCabe &amp; Smith, 2002), and susceptibility to misinformation (Blank &amp; Launay, 2014). In spite of these memory and metamemory warning benefits, there are a couple of possibilities why our warnings failed to improve JOL calibration. </w:t>
      </w:r>
      <w:commentRangeStart w:id="58"/>
      <w:r>
        <w:rPr>
          <w:rFonts w:eastAsia="Arial" w:cs="Times New Roman"/>
          <w:szCs w:val="24"/>
        </w:rPr>
        <w:t>First</w:t>
      </w:r>
      <w:commentRangeEnd w:id="58"/>
      <w:r>
        <w:rPr>
          <w:rStyle w:val="CommentReference"/>
        </w:rPr>
        <w:commentReference w:id="58"/>
      </w:r>
      <w:r>
        <w:rPr>
          <w:rFonts w:eastAsia="Arial" w:cs="Times New Roman"/>
          <w:szCs w:val="24"/>
        </w:rPr>
        <w:t>,…</w:t>
      </w:r>
    </w:p>
    <w:p w14:paraId="52BD558F" w14:textId="77777777" w:rsidR="000610E7" w:rsidRDefault="000610E7" w:rsidP="000610E7">
      <w:pPr>
        <w:ind w:firstLine="720"/>
        <w:rPr>
          <w:rFonts w:eastAsia="Arial" w:cs="Times New Roman"/>
          <w:szCs w:val="24"/>
        </w:rPr>
      </w:pPr>
      <w:r>
        <w:rPr>
          <w:rFonts w:eastAsia="Arial" w:cs="Times New Roman"/>
          <w:szCs w:val="24"/>
        </w:rPr>
        <w:t>The a surprise finding was that the inclusion of warnings did not reduce the illusion of competence despite</w:t>
      </w:r>
      <w:r>
        <w:t xml:space="preserve"> extra measures being taken to ensure that the warning was effective (e.g. showing participants a graph depicting the illusion of competence) and past research showing that p</w:t>
      </w:r>
      <w:r>
        <w:rPr>
          <w:rFonts w:eastAsia="Arial" w:cs="Times New Roman"/>
          <w:szCs w:val="24"/>
        </w:rPr>
        <w:t xml:space="preserve">articipants have been able to successfully adjusted their memory responses due to the </w:t>
      </w:r>
      <w:r>
        <w:rPr>
          <w:rFonts w:eastAsia="Arial" w:cs="Times New Roman"/>
          <w:szCs w:val="24"/>
        </w:rPr>
        <w:lastRenderedPageBreak/>
        <w:t xml:space="preserve">inclusion of experimenter-provided instructions. One example of warnings being effective is in a study done by Chambers and Zaragoza (2001) in which participants were able to reduce memory errors when given a warning that the experimenter was intentionally misleading them. Another study done by Karanian et al.(2020) also showed that participants were able to adjust their memory when provided with a warning about potential misinformation. However, a study conducted by Ecker, Lewandowsky, and Tang (2010) showed that giving a general warning about misinformation was not as effective as a specific warning. One explanation for warnings not being effective in our study is that participants were unable to fully understand the magnitude of the warning because they had no prior understanding of JOLs and/or the illusion of competence found for backward pairs and they felt that the warning did not apply to them. </w:t>
      </w:r>
      <w:commentRangeStart w:id="59"/>
      <w:r>
        <w:rPr>
          <w:rFonts w:eastAsia="Arial" w:cs="Times New Roman"/>
          <w:szCs w:val="24"/>
        </w:rPr>
        <w:t xml:space="preserve">One approach to correct this would to have participants rate how likely they believe that they will fall for the illusion of competence in order to evaluate whether the participants feel that they are “invincible” when providing their ratings. </w:t>
      </w:r>
      <w:commentRangeEnd w:id="59"/>
      <w:r>
        <w:rPr>
          <w:rStyle w:val="CommentReference"/>
        </w:rPr>
        <w:commentReference w:id="59"/>
      </w:r>
      <w:r>
        <w:rPr>
          <w:rFonts w:eastAsia="Arial" w:cs="Times New Roman"/>
          <w:szCs w:val="24"/>
        </w:rPr>
        <w:t>Finally, though we explained the four types of associates and their corresponding illusion of competence patterns and provided participants with examples and graphs, our inclusion of four pair types may have confused participants. As such, the warning may have been more effective if only comparing forward and backward pairs.</w:t>
      </w:r>
    </w:p>
    <w:p w14:paraId="44882844" w14:textId="77777777" w:rsidR="000610E7" w:rsidRPr="00BD4918" w:rsidRDefault="000610E7" w:rsidP="000610E7">
      <w:pPr>
        <w:ind w:firstLine="720"/>
      </w:pPr>
      <w:r>
        <w:t xml:space="preserve">One potential explanation for why our results did not replicate in Experiment 2 is because warnings may have affected encoding. </w:t>
      </w:r>
      <w:commentRangeStart w:id="60"/>
      <w:r>
        <w:t>Participants</w:t>
      </w:r>
      <w:commentRangeEnd w:id="60"/>
      <w:r>
        <w:rPr>
          <w:rStyle w:val="CommentReference"/>
        </w:rPr>
        <w:commentReference w:id="60"/>
      </w:r>
      <w:r>
        <w:t xml:space="preserve"> may have been distracted by trying to adjust their JOL ratings and were thus not as focused on implementing the encoding strategy they had been told to use. One way this limitation could be addressed is by reminding participants of the encoding strategy they are supposed to be using in order to bring their attention back to the encoding manipulation. Another limitation of our study was that encoding duration could have played a role in reducing the illusion of competence. Participants were allowed to self-pace their </w:t>
      </w:r>
      <w:r>
        <w:lastRenderedPageBreak/>
        <w:t xml:space="preserve">study of the word pairs, and those in the encoding manipulation groups took longer to study the word pairs than those in the control group. So, while the encoding manipulations themselves helped participants to better remember the word pairs, participants could have also benefitted from simply studying the word pairs for a longer amount of time. This limitation could be prevented by setting a standard study time for participants in all groups. </w:t>
      </w:r>
    </w:p>
    <w:p w14:paraId="367D7FF6" w14:textId="77777777" w:rsidR="000610E7" w:rsidRPr="00BD4918" w:rsidRDefault="000610E7" w:rsidP="000610E7">
      <w:r>
        <w:tab/>
        <w:t>Calibration plots were included to provide a more precise assessment of the specific JOL increments where participant JOLs because uncalibrated with recall. The use of calibration plots therefore provides a more fine-grained assessment of JOL accuracy and was useful for showing additional differences between the item-specific, relational, and read groups. In Experiment 1</w:t>
      </w:r>
      <w:commentRangeStart w:id="61"/>
      <w:r>
        <w:t xml:space="preserve">… we were able to see that participants in the item-specific group were only overconfident for backward pairs above the higher JOL increments compared to those in the read group who were overconfident for backward pairs above all JOL increments over half. These patterns show us when participants begin to become overconfident, and this information could even be used to improve future studies by warning participants about using really high JOL ratings. </w:t>
      </w:r>
      <w:commentRangeEnd w:id="61"/>
      <w:r>
        <w:rPr>
          <w:rStyle w:val="CommentReference"/>
        </w:rPr>
        <w:commentReference w:id="61"/>
      </w:r>
    </w:p>
    <w:p w14:paraId="07A2D03F" w14:textId="77777777" w:rsidR="000610E7" w:rsidRDefault="000610E7" w:rsidP="000610E7">
      <w:pPr>
        <w:ind w:firstLine="720"/>
      </w:pPr>
      <w:r>
        <w:t xml:space="preserve">Although Experiments 1 and 2 were similar regarding the implementation of item-specific and relational encoding tasks, we note that the encoding effects on the illusion of competence were not always consistent. </w:t>
      </w:r>
      <w:proofErr w:type="gramStart"/>
      <w:r>
        <w:t>Specifically</w:t>
      </w:r>
      <w:commentRangeStart w:id="62"/>
      <w:proofErr w:type="gramEnd"/>
      <w:r>
        <w:t>…</w:t>
      </w:r>
      <w:commentRangeEnd w:id="62"/>
      <w:r>
        <w:rPr>
          <w:rStyle w:val="CommentReference"/>
        </w:rPr>
        <w:commentReference w:id="62"/>
      </w:r>
      <w:r>
        <w:t xml:space="preserve"> </w:t>
      </w:r>
    </w:p>
    <w:p w14:paraId="0FD50918" w14:textId="3AE77468" w:rsidR="000610E7" w:rsidRDefault="000610E7" w:rsidP="000610E7">
      <w:pPr>
        <w:spacing w:after="160"/>
        <w:ind w:firstLine="720"/>
        <w:contextualSpacing/>
        <w:rPr>
          <w:rFonts w:eastAsia="Arial" w:cs="Times New Roman"/>
          <w:szCs w:val="24"/>
        </w:rPr>
      </w:pPr>
      <w:commentRangeStart w:id="63"/>
      <w:r>
        <w:t xml:space="preserve">There is still much work that can be done to try and fully eliminate the illusion of competence found for backward word pairs. In order to improve the accuracy of JOLs, future studies might could limit the number of ratings that a participant could give above 90 in order to make them more conservative in their JOL ratings. One </w:t>
      </w:r>
      <w:r>
        <w:rPr>
          <w:rFonts w:eastAsia="Arial" w:cs="Times New Roman"/>
          <w:szCs w:val="24"/>
        </w:rPr>
        <w:t xml:space="preserve">future direction that this study could go would be to have participants take a pre-test at the beginning of the study in which they use all three of the encoding strategies. The participants could then be told, regardless of their actual </w:t>
      </w:r>
      <w:r>
        <w:rPr>
          <w:rFonts w:eastAsia="Arial" w:cs="Times New Roman"/>
          <w:szCs w:val="24"/>
        </w:rPr>
        <w:lastRenderedPageBreak/>
        <w:t xml:space="preserve">score, that a particular strategy was their strongest strategy and that they should use that strategy throughout the study. This manipulation could be used to assess if participants’ opinions toward a particular strategy affect their performance. </w:t>
      </w:r>
      <w:proofErr w:type="gramStart"/>
      <w:r>
        <w:rPr>
          <w:rFonts w:eastAsia="Arial" w:cs="Times New Roman"/>
          <w:szCs w:val="24"/>
        </w:rPr>
        <w:t>One way</w:t>
      </w:r>
      <w:proofErr w:type="gramEnd"/>
      <w:r>
        <w:rPr>
          <w:rFonts w:eastAsia="Arial" w:cs="Times New Roman"/>
          <w:szCs w:val="24"/>
        </w:rPr>
        <w:t xml:space="preserve"> future studies could improve on the type of warnings given to participants would be to show participants their own performance data instead of general data. This type of warning could help to show participants the importance of the warning because they would be able to see how the illusion of competence affects them directly. Another type of relational encoding task that could be used is to have participants use the cue and target words in a sentence which could help facilitate future recall. Future studies could also implement a training program in which participants are trained on using the different types of encoding strategies or on how to identify the different types of word pairs. These training sessions have the potential to help participants improve their JOL accuracy. </w:t>
      </w:r>
      <w:commentRangeEnd w:id="63"/>
      <w:r>
        <w:rPr>
          <w:rStyle w:val="CommentReference"/>
        </w:rPr>
        <w:commentReference w:id="63"/>
      </w:r>
    </w:p>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280865D" w14:textId="3D157CFF" w:rsidR="0063365E" w:rsidRDefault="0063365E" w:rsidP="0063365E">
      <w:pPr>
        <w:spacing w:after="160"/>
        <w:ind w:firstLine="720"/>
        <w:contextualSpacing/>
        <w:rPr>
          <w:rStyle w:val="CommentReference"/>
          <w:rFonts w:eastAsia="Arial" w:cs="Times New Roman"/>
          <w:sz w:val="24"/>
          <w:szCs w:val="24"/>
        </w:rPr>
      </w:pPr>
      <w:r>
        <w:rPr>
          <w:rFonts w:eastAsia="Arial" w:cs="Times New Roman"/>
          <w:szCs w:val="24"/>
        </w:rPr>
        <w:t>The present study showed that the illusion of competence can be reduced using the item-specific/relational framework. Across both experiments, we showed that illusion of competence for backward associates can be reduced via item-specific encoding and that overestimation of unrelated pairs is reduced when participants use a relational encoding strategy. While our study did not find warnings to be effective in further reducing the illusion of competence, warnings have been shown to be effective in previous studies, so more research is needed to evaluate ways to improve warnings. These findings show that the type of encoding strategy used to study an item can have memorial benefits and that different encoding strategies can have different levels of impact depending on the context of the items studied.</w:t>
      </w:r>
    </w:p>
    <w:p w14:paraId="1CAE4D0D" w14:textId="433D7C22" w:rsidR="0063365E" w:rsidRPr="0063365E" w:rsidRDefault="0063365E" w:rsidP="0063365E">
      <w:pPr>
        <w:rPr>
          <w:rStyle w:val="CommentReference"/>
          <w:rFonts w:eastAsia="Arial" w:cs="Times New Roman"/>
          <w:sz w:val="24"/>
          <w:szCs w:val="24"/>
        </w:rPr>
      </w:pPr>
      <w:r>
        <w:rPr>
          <w:rStyle w:val="CommentReference"/>
          <w:rFonts w:eastAsia="Arial" w:cs="Times New Roman"/>
          <w:sz w:val="24"/>
          <w:szCs w:val="24"/>
        </w:rPr>
        <w:br w:type="page"/>
      </w:r>
    </w:p>
    <w:p w14:paraId="3F74ABD6" w14:textId="4BBB44ED" w:rsidR="00BF3AB0" w:rsidRDefault="00BA1918">
      <w:pPr>
        <w:jc w:val="center"/>
        <w:rPr>
          <w:b/>
          <w:bCs/>
        </w:rPr>
      </w:pPr>
      <w:r>
        <w:rPr>
          <w:b/>
          <w:bCs/>
        </w:rPr>
        <w:lastRenderedPageBreak/>
        <w:t>References</w:t>
      </w:r>
    </w:p>
    <w:p w14:paraId="4B153D6B" w14:textId="77777777"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commentRangeStart w:id="64"/>
      <w:commentRangeStart w:id="65"/>
      <w:commentRangeStart w:id="66"/>
      <w:r>
        <w:rPr>
          <w:rFonts w:eastAsia="Arial" w:cs="Times New Roman"/>
          <w:szCs w:val="24"/>
        </w:rPr>
        <w:t xml:space="preserve">doi: </w:t>
      </w:r>
      <w:r w:rsidR="008979B1" w:rsidRPr="00C963A1">
        <w:rPr>
          <w:rFonts w:eastAsia="Arial" w:cs="Times New Roman"/>
          <w:szCs w:val="24"/>
        </w:rPr>
        <w:t>10.1037/h0027455</w:t>
      </w:r>
      <w:commentRangeEnd w:id="64"/>
      <w:r w:rsidR="00C963A1">
        <w:rPr>
          <w:rStyle w:val="CommentReference"/>
        </w:rPr>
        <w:commentReference w:id="64"/>
      </w:r>
      <w:commentRangeEnd w:id="65"/>
      <w:r>
        <w:rPr>
          <w:rStyle w:val="CommentReference"/>
        </w:rPr>
        <w:commentReference w:id="65"/>
      </w:r>
      <w:commentRangeEnd w:id="66"/>
      <w:r w:rsidR="00F03D18">
        <w:rPr>
          <w:rStyle w:val="CommentReference"/>
        </w:rPr>
        <w:commentReference w:id="66"/>
      </w:r>
    </w:p>
    <w:p w14:paraId="1D256321" w14:textId="08069DBD"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3382F10" w14:textId="00DE12F6" w:rsidR="00CE3F6D" w:rsidRPr="001C4EFE" w:rsidRDefault="00CE3F6D" w:rsidP="00CE3F6D">
      <w:pPr>
        <w:ind w:left="720" w:right="500" w:hanging="719"/>
        <w:contextualSpacing/>
        <w:rPr>
          <w:rFonts w:eastAsia="Arial" w:cs="Times New Roman"/>
          <w:szCs w:val="24"/>
        </w:rPr>
      </w:pPr>
      <w:r w:rsidRPr="00CE3F6D">
        <w:rPr>
          <w:rFonts w:eastAsia="Arial" w:cs="Times New Roman"/>
          <w:szCs w:val="24"/>
        </w:rPr>
        <w:t xml:space="preserve">Blank, H., &amp; Launay, C. (2014). How to protect eyewitness memory against the misinformation effect: A meta-analysis of post-warning studies. </w:t>
      </w:r>
      <w:r w:rsidRPr="00CE3F6D">
        <w:rPr>
          <w:rFonts w:eastAsia="Arial" w:cs="Times New Roman"/>
          <w:i/>
          <w:iCs/>
          <w:szCs w:val="24"/>
        </w:rPr>
        <w:t>Journal of Applied Research in Memory and Cognition,</w:t>
      </w:r>
      <w:r w:rsidRPr="00CE3F6D">
        <w:rPr>
          <w:rFonts w:eastAsia="Arial" w:cs="Times New Roman"/>
          <w:szCs w:val="24"/>
        </w:rPr>
        <w:t xml:space="preserve"> </w:t>
      </w:r>
      <w:r w:rsidRPr="00CE3F6D">
        <w:rPr>
          <w:rFonts w:eastAsia="Arial" w:cs="Times New Roman"/>
          <w:i/>
          <w:iCs/>
          <w:szCs w:val="24"/>
        </w:rPr>
        <w:t>3</w:t>
      </w:r>
      <w:r w:rsidRPr="00CE3F6D">
        <w:rPr>
          <w:rFonts w:eastAsia="Arial" w:cs="Times New Roman"/>
          <w:szCs w:val="24"/>
        </w:rPr>
        <w:t>(2), 77-88. doi:</w:t>
      </w:r>
      <w:r w:rsidR="008030A9">
        <w:rPr>
          <w:rFonts w:eastAsia="Arial" w:cs="Times New Roman"/>
          <w:szCs w:val="24"/>
        </w:rPr>
        <w:t xml:space="preserve"> </w:t>
      </w:r>
      <w:r w:rsidRPr="00CE3F6D">
        <w:rPr>
          <w:rFonts w:eastAsia="Arial" w:cs="Times New Roman"/>
          <w:szCs w:val="24"/>
        </w:rPr>
        <w:t>10.1016/j.jarmac.2014.03.005</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564E0B0A" w14:textId="2C8E5EB3" w:rsidR="0070337D" w:rsidRDefault="0070337D" w:rsidP="0070337D">
      <w:pPr>
        <w:ind w:left="720" w:hanging="719"/>
        <w:contextualSpacing/>
        <w:rPr>
          <w:rFonts w:eastAsia="Arial" w:cs="Times New Roman"/>
          <w:szCs w:val="24"/>
        </w:rPr>
      </w:pPr>
      <w:r w:rsidRPr="0070337D">
        <w:rPr>
          <w:rFonts w:eastAsia="Arial" w:cs="Times New Roman"/>
          <w:szCs w:val="24"/>
        </w:rPr>
        <w:t xml:space="preserve">Chambers, K. L., &amp; Zaragoza, M. S. (2001). Intended and unintended effects of explicit warnings on eyewitness suggestibility: Evidence from source identification tests.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(8), 1120-1129. doi:</w:t>
      </w:r>
      <w:r w:rsidR="008030A9">
        <w:rPr>
          <w:rFonts w:eastAsia="Arial" w:cs="Times New Roman"/>
          <w:szCs w:val="24"/>
        </w:rPr>
        <w:t xml:space="preserve"> </w:t>
      </w:r>
      <w:r w:rsidRPr="0070337D">
        <w:rPr>
          <w:rFonts w:eastAsia="Arial" w:cs="Times New Roman"/>
          <w:szCs w:val="24"/>
        </w:rPr>
        <w:t>10.3758/bf03206381</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3AD6FCC2"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4AB6E20"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14972729" w14:textId="1FAC9EB0" w:rsidR="0070337D" w:rsidRDefault="0070337D" w:rsidP="0070337D">
      <w:pPr>
        <w:ind w:left="720" w:hanging="719"/>
        <w:contextualSpacing/>
        <w:rPr>
          <w:rFonts w:eastAsia="Arial" w:cs="Times New Roman"/>
          <w:szCs w:val="24"/>
        </w:rPr>
      </w:pPr>
      <w:r w:rsidRPr="0070337D">
        <w:rPr>
          <w:rFonts w:eastAsia="Arial" w:cs="Times New Roman"/>
          <w:szCs w:val="24"/>
        </w:rPr>
        <w:t xml:space="preserve">Eakin, D. K., Schreiber, T. A., &amp; Sergent-Marshall, S. (2003). Misinformation effects in eyewitness memory: The presence and absence of memory impairment as a function of warning and misinformation accessibility.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(5), 813-825. doi:</w:t>
      </w:r>
      <w:r w:rsidR="008030A9">
        <w:rPr>
          <w:rFonts w:eastAsia="Arial" w:cs="Times New Roman"/>
          <w:szCs w:val="24"/>
        </w:rPr>
        <w:t xml:space="preserve"> </w:t>
      </w:r>
      <w:r w:rsidRPr="0070337D">
        <w:rPr>
          <w:rFonts w:eastAsia="Arial" w:cs="Times New Roman"/>
          <w:szCs w:val="24"/>
        </w:rPr>
        <w:t>10.1037/0278-7393.29.5.813</w:t>
      </w:r>
    </w:p>
    <w:p w14:paraId="1D0C9312" w14:textId="3C509058" w:rsidR="0063365E" w:rsidRPr="0002326F" w:rsidRDefault="0063365E" w:rsidP="0063365E">
      <w:pPr>
        <w:ind w:left="720" w:hanging="719"/>
        <w:contextualSpacing/>
        <w:rPr>
          <w:rFonts w:eastAsia="Arial" w:cs="Times New Roman"/>
          <w:szCs w:val="24"/>
        </w:rPr>
      </w:pPr>
      <w:r w:rsidRPr="0063365E">
        <w:rPr>
          <w:rFonts w:eastAsia="Arial" w:cs="Times New Roman"/>
          <w:szCs w:val="24"/>
        </w:rPr>
        <w:t xml:space="preserve">Ecker, U. K., Lewandowsky, S., &amp; Tang, D. T. (2010). Explicit warnings reduce but do not eliminate the continued influence of misinformation. </w:t>
      </w:r>
      <w:r w:rsidRPr="0063365E">
        <w:rPr>
          <w:rFonts w:eastAsia="Arial" w:cs="Times New Roman"/>
          <w:i/>
          <w:iCs/>
          <w:szCs w:val="24"/>
        </w:rPr>
        <w:t>Memory &amp; Cognition,</w:t>
      </w:r>
      <w:r w:rsidRPr="0063365E">
        <w:rPr>
          <w:rFonts w:eastAsia="Arial" w:cs="Times New Roman"/>
          <w:szCs w:val="24"/>
        </w:rPr>
        <w:t xml:space="preserve"> </w:t>
      </w:r>
      <w:r w:rsidRPr="0063365E">
        <w:rPr>
          <w:rFonts w:eastAsia="Arial" w:cs="Times New Roman"/>
          <w:i/>
          <w:iCs/>
          <w:szCs w:val="24"/>
        </w:rPr>
        <w:t>38</w:t>
      </w:r>
      <w:r w:rsidRPr="0063365E">
        <w:rPr>
          <w:rFonts w:eastAsia="Arial" w:cs="Times New Roman"/>
          <w:szCs w:val="24"/>
        </w:rPr>
        <w:t>(8), 1087-1100. doi:</w:t>
      </w:r>
      <w:r w:rsidR="008030A9">
        <w:rPr>
          <w:rFonts w:eastAsia="Arial" w:cs="Times New Roman"/>
          <w:szCs w:val="24"/>
        </w:rPr>
        <w:t xml:space="preserve"> </w:t>
      </w:r>
      <w:r w:rsidRPr="0063365E">
        <w:rPr>
          <w:rFonts w:eastAsia="Arial" w:cs="Times New Roman"/>
          <w:szCs w:val="24"/>
        </w:rPr>
        <w:t>10.3758/mc.38.8.1087</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195478D9" w14:textId="76D436BC"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(2006). </w:t>
      </w:r>
      <w:r w:rsidRPr="0070337D">
        <w:rPr>
          <w:rFonts w:eastAsia="Arial" w:cs="Times New Roman"/>
          <w:i/>
          <w:iCs/>
          <w:szCs w:val="24"/>
        </w:rPr>
        <w:t>Associative illusions of memory: False memory research in DRM and related tasks</w:t>
      </w:r>
      <w:r w:rsidRPr="0070337D">
        <w:rPr>
          <w:rFonts w:eastAsia="Arial" w:cs="Times New Roman"/>
          <w:szCs w:val="24"/>
        </w:rPr>
        <w:t>. New York, NY: Psychology Press. doi:</w:t>
      </w:r>
      <w:r w:rsidR="008030A9">
        <w:rPr>
          <w:rFonts w:eastAsia="Arial" w:cs="Times New Roman"/>
          <w:szCs w:val="24"/>
        </w:rPr>
        <w:t xml:space="preserve"> </w:t>
      </w:r>
      <w:r w:rsidRPr="0070337D">
        <w:rPr>
          <w:rFonts w:eastAsia="Arial" w:cs="Times New Roman"/>
          <w:szCs w:val="24"/>
        </w:rPr>
        <w:t>10.4324/9780203782934</w:t>
      </w:r>
    </w:p>
    <w:p w14:paraId="667B8D45" w14:textId="4644B1EC" w:rsidR="0070337D" w:rsidRDefault="0070337D" w:rsidP="0070337D">
      <w:pPr>
        <w:ind w:left="700" w:hanging="706"/>
        <w:contextualSpacing/>
        <w:rPr>
          <w:rFonts w:eastAsia="Arial" w:cs="Times New Roman"/>
          <w:szCs w:val="24"/>
        </w:rPr>
      </w:pPr>
      <w:r w:rsidRPr="0070337D">
        <w:rPr>
          <w:rFonts w:eastAsia="Arial" w:cs="Times New Roman"/>
          <w:szCs w:val="24"/>
        </w:rPr>
        <w:lastRenderedPageBreak/>
        <w:t xml:space="preserve">Gallo, D. A., Roediger, H. L., &amp; Mcdermott, K. B. (2001). Associative false recognition occurs without strategic criterion shifts. </w:t>
      </w:r>
      <w:r w:rsidRPr="0070337D">
        <w:rPr>
          <w:rFonts w:eastAsia="Arial" w:cs="Times New Roman"/>
          <w:i/>
          <w:iCs/>
          <w:szCs w:val="24"/>
        </w:rPr>
        <w:t>Psychonomic Bulletin &amp; Review,</w:t>
      </w:r>
      <w:r w:rsidRPr="0070337D">
        <w:rPr>
          <w:rFonts w:eastAsia="Arial" w:cs="Times New Roman"/>
          <w:szCs w:val="24"/>
        </w:rPr>
        <w:t xml:space="preserve"> </w:t>
      </w:r>
      <w:r w:rsidRPr="0070337D">
        <w:rPr>
          <w:rFonts w:eastAsia="Arial" w:cs="Times New Roman"/>
          <w:i/>
          <w:iCs/>
          <w:szCs w:val="24"/>
        </w:rPr>
        <w:t>8</w:t>
      </w:r>
      <w:r w:rsidRPr="0070337D">
        <w:rPr>
          <w:rFonts w:eastAsia="Arial" w:cs="Times New Roman"/>
          <w:szCs w:val="24"/>
        </w:rPr>
        <w:t>(3), 579-586. doi:</w:t>
      </w:r>
      <w:r w:rsidR="008030A9">
        <w:rPr>
          <w:rFonts w:eastAsia="Arial" w:cs="Times New Roman"/>
          <w:szCs w:val="24"/>
        </w:rPr>
        <w:t xml:space="preserve"> </w:t>
      </w:r>
      <w:r w:rsidRPr="0070337D">
        <w:rPr>
          <w:rFonts w:eastAsia="Arial" w:cs="Times New Roman"/>
          <w:szCs w:val="24"/>
        </w:rPr>
        <w:t>10.3758/bf03196194</w:t>
      </w:r>
    </w:p>
    <w:p w14:paraId="0229C3B2" w14:textId="59EED491" w:rsidR="002B1AF5" w:rsidRDefault="002E3225" w:rsidP="0085197E">
      <w:pPr>
        <w:ind w:left="700" w:hanging="700"/>
        <w:contextualSpacing/>
        <w:rPr>
          <w:rFonts w:eastAsia="Arial" w:cs="Times New Roman"/>
          <w:szCs w:val="24"/>
        </w:rPr>
      </w:pPr>
      <w:bookmarkStart w:id="67" w:name="_Hlk11864411"/>
      <w:r>
        <w:rPr>
          <w:rFonts w:eastAsia="Arial" w:cs="Times New Roman"/>
          <w:szCs w:val="24"/>
        </w:rPr>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4DD5B394" w14:textId="546A8CAA" w:rsidR="00391873" w:rsidRDefault="00391873" w:rsidP="00391873">
      <w:pPr>
        <w:ind w:left="700" w:hanging="706"/>
        <w:contextualSpacing/>
        <w:rPr>
          <w:rFonts w:eastAsia="Arial" w:cs="Times New Roman"/>
          <w:szCs w:val="24"/>
        </w:rPr>
      </w:pPr>
      <w:r w:rsidRPr="00391873">
        <w:rPr>
          <w:rFonts w:eastAsia="Arial" w:cs="Times New Roman"/>
          <w:szCs w:val="24"/>
        </w:rPr>
        <w:t xml:space="preserve">Gretz, M. R., &amp; Huff, M. J. (2020). Multiple species of distinctiveness in memory? Comparing encoding versus statistical distinctiveness on recognition. </w:t>
      </w:r>
      <w:r w:rsidRPr="00391873">
        <w:rPr>
          <w:rFonts w:eastAsia="Arial" w:cs="Times New Roman"/>
          <w:i/>
          <w:iCs/>
          <w:szCs w:val="24"/>
        </w:rPr>
        <w:t>Memory,</w:t>
      </w:r>
      <w:r w:rsidRPr="00391873">
        <w:rPr>
          <w:rFonts w:eastAsia="Arial" w:cs="Times New Roman"/>
          <w:szCs w:val="24"/>
        </w:rPr>
        <w:t xml:space="preserve"> </w:t>
      </w:r>
      <w:r w:rsidRPr="00391873">
        <w:rPr>
          <w:rFonts w:eastAsia="Arial" w:cs="Times New Roman"/>
          <w:i/>
          <w:iCs/>
          <w:szCs w:val="24"/>
        </w:rPr>
        <w:t>28</w:t>
      </w:r>
      <w:r w:rsidRPr="00391873">
        <w:rPr>
          <w:rFonts w:eastAsia="Arial" w:cs="Times New Roman"/>
          <w:szCs w:val="24"/>
        </w:rPr>
        <w:t>(8), 984-997. doi:</w:t>
      </w:r>
      <w:r w:rsidR="008030A9">
        <w:rPr>
          <w:rFonts w:eastAsia="Arial" w:cs="Times New Roman"/>
          <w:szCs w:val="24"/>
        </w:rPr>
        <w:t xml:space="preserve"> </w:t>
      </w:r>
      <w:r w:rsidRPr="00391873">
        <w:rPr>
          <w:rFonts w:eastAsia="Arial" w:cs="Times New Roman"/>
          <w:szCs w:val="24"/>
        </w:rPr>
        <w:t>10.1080/09658211.2020.1803916</w:t>
      </w:r>
    </w:p>
    <w:p w14:paraId="553BD36F" w14:textId="601D03DC" w:rsidR="002B1AF5" w:rsidRDefault="002B1AF5" w:rsidP="0085197E">
      <w:pPr>
        <w:ind w:left="700" w:hanging="706"/>
        <w:contextualSpacing/>
        <w:rPr>
          <w:rFonts w:eastAsia="Arial" w:cs="Times New Roman"/>
          <w:szCs w:val="24"/>
        </w:rPr>
      </w:pPr>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p w14:paraId="0A98551D" w14:textId="4792523E" w:rsidR="00CB1276" w:rsidRDefault="00CB1276" w:rsidP="002B1AF5">
      <w:pPr>
        <w:ind w:left="720" w:hanging="720"/>
        <w:contextualSpacing/>
        <w:rPr>
          <w:rFonts w:eastAsia="Arial" w:cs="Times New Roman"/>
          <w:szCs w:val="24"/>
        </w:rPr>
      </w:pPr>
      <w:r w:rsidRPr="00CB1276">
        <w:rPr>
          <w:rFonts w:eastAsia="Arial" w:cs="Times New Roman"/>
          <w:szCs w:val="24"/>
        </w:rPr>
        <w:t>Hertzog, C., Dixon, R. A., Hultsch, D. F., &amp; MacDonald, S. W. S.</w:t>
      </w:r>
      <w:bookmarkEnd w:id="67"/>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10.1037/0882-7974.18.4.755</w:t>
      </w:r>
    </w:p>
    <w:p w14:paraId="6ED7D85B" w14:textId="5369E9A4" w:rsidR="00C33681" w:rsidRDefault="00C33681" w:rsidP="00C33681">
      <w:pPr>
        <w:ind w:left="720" w:hanging="720"/>
        <w:contextualSpacing/>
        <w:rPr>
          <w:rFonts w:eastAsia="Arial" w:cs="Times New Roman"/>
          <w:szCs w:val="24"/>
        </w:rPr>
      </w:pPr>
      <w:r w:rsidRPr="00C33681">
        <w:rPr>
          <w:rFonts w:eastAsia="Arial" w:cs="Times New Roman"/>
          <w:szCs w:val="24"/>
        </w:rPr>
        <w:t xml:space="preserve">Huff, M. J., &amp; Bodner, G. E. (2013). When does memory monitoring succeed versus fail? Comparing item-specific and relational encoding in the DRM paradigm. </w:t>
      </w:r>
      <w:r w:rsidRPr="00C33681">
        <w:rPr>
          <w:rFonts w:eastAsia="Arial" w:cs="Times New Roman"/>
          <w:i/>
          <w:iCs/>
          <w:szCs w:val="24"/>
        </w:rPr>
        <w:t>Journal of Experimental Psychology: Learning, Memory, and Cognition,</w:t>
      </w:r>
      <w:r w:rsidRPr="00C33681">
        <w:rPr>
          <w:rFonts w:eastAsia="Arial" w:cs="Times New Roman"/>
          <w:szCs w:val="24"/>
        </w:rPr>
        <w:t xml:space="preserve"> </w:t>
      </w:r>
      <w:r w:rsidRPr="00C33681">
        <w:rPr>
          <w:rFonts w:eastAsia="Arial" w:cs="Times New Roman"/>
          <w:i/>
          <w:iCs/>
          <w:szCs w:val="24"/>
        </w:rPr>
        <w:t>39</w:t>
      </w:r>
      <w:r w:rsidRPr="00C33681">
        <w:rPr>
          <w:rFonts w:eastAsia="Arial" w:cs="Times New Roman"/>
          <w:szCs w:val="24"/>
        </w:rPr>
        <w:t>(4), 1246-1256. doi:</w:t>
      </w:r>
      <w:r w:rsidR="008030A9">
        <w:rPr>
          <w:rFonts w:eastAsia="Arial" w:cs="Times New Roman"/>
          <w:szCs w:val="24"/>
        </w:rPr>
        <w:t xml:space="preserve"> </w:t>
      </w:r>
      <w:r w:rsidRPr="00C33681">
        <w:rPr>
          <w:rFonts w:eastAsia="Arial" w:cs="Times New Roman"/>
          <w:szCs w:val="24"/>
        </w:rPr>
        <w:t>10.1037/a0031338</w:t>
      </w:r>
    </w:p>
    <w:p w14:paraId="2569A102" w14:textId="3BB89ACE"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0DFF10B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3E62855C" w14:textId="0D306844" w:rsidR="00584EBE" w:rsidRDefault="00584EBE" w:rsidP="00584EBE">
      <w:pPr>
        <w:ind w:left="700" w:hanging="706"/>
        <w:contextualSpacing/>
        <w:rPr>
          <w:rFonts w:eastAsia="Arial" w:cs="Times New Roman"/>
          <w:szCs w:val="24"/>
        </w:rPr>
      </w:pPr>
      <w:r w:rsidRPr="00584EBE">
        <w:rPr>
          <w:rFonts w:eastAsia="Arial" w:cs="Times New Roman"/>
          <w:szCs w:val="24"/>
        </w:rPr>
        <w:t xml:space="preserve">Karanian, J. M., Rabb, N., Wulff, A. N., Torrance, M. G., Thomas, A. K., &amp; Race, E. (2020). Protecting memory from misinformation: Warnings modulate cortical reinstatement during memory retrieval. </w:t>
      </w:r>
      <w:r w:rsidRPr="00584EBE">
        <w:rPr>
          <w:rFonts w:eastAsia="Arial" w:cs="Times New Roman"/>
          <w:i/>
          <w:iCs/>
          <w:szCs w:val="24"/>
        </w:rPr>
        <w:t>Proceedings of the National Academy of Sciences,</w:t>
      </w:r>
      <w:r w:rsidRPr="00584EBE">
        <w:rPr>
          <w:rFonts w:eastAsia="Arial" w:cs="Times New Roman"/>
          <w:szCs w:val="24"/>
        </w:rPr>
        <w:t xml:space="preserve"> </w:t>
      </w:r>
      <w:r w:rsidRPr="00584EBE">
        <w:rPr>
          <w:rFonts w:eastAsia="Arial" w:cs="Times New Roman"/>
          <w:i/>
          <w:iCs/>
          <w:szCs w:val="24"/>
        </w:rPr>
        <w:t>117</w:t>
      </w:r>
      <w:r w:rsidRPr="00584EBE">
        <w:rPr>
          <w:rFonts w:eastAsia="Arial" w:cs="Times New Roman"/>
          <w:szCs w:val="24"/>
        </w:rPr>
        <w:t>(37), 22771-22779. doi:</w:t>
      </w:r>
      <w:r w:rsidR="008030A9">
        <w:rPr>
          <w:rFonts w:eastAsia="Arial" w:cs="Times New Roman"/>
          <w:szCs w:val="24"/>
        </w:rPr>
        <w:t xml:space="preserve"> </w:t>
      </w:r>
      <w:r w:rsidRPr="00584EBE">
        <w:rPr>
          <w:rFonts w:eastAsia="Arial" w:cs="Times New Roman"/>
          <w:szCs w:val="24"/>
        </w:rPr>
        <w:t>10.1073/pnas.2008595117</w:t>
      </w:r>
    </w:p>
    <w:p w14:paraId="0AB80C3A" w14:textId="151CA5E3" w:rsidR="001C4EFE" w:rsidRDefault="001C4EFE" w:rsidP="00584EBE">
      <w:pPr>
        <w:ind w:left="700" w:hanging="706"/>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2">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09696716" w14:textId="0714BD40" w:rsidR="007E5F6C" w:rsidRDefault="007E5F6C" w:rsidP="007E5F6C">
      <w:pPr>
        <w:ind w:left="700" w:hanging="702"/>
        <w:contextualSpacing/>
        <w:rPr>
          <w:rFonts w:eastAsia="Arial" w:cs="Times New Roman"/>
          <w:szCs w:val="24"/>
        </w:rPr>
      </w:pPr>
      <w:r w:rsidRPr="007E5F6C">
        <w:rPr>
          <w:rFonts w:eastAsia="Arial" w:cs="Times New Roman"/>
          <w:szCs w:val="24"/>
        </w:rPr>
        <w:t xml:space="preserve">Koriat, A., &amp; Bjork, R. A. (2006). Mending metacognitive illusions: A comparison of mnemonic-based and theory-based procedures. </w:t>
      </w:r>
      <w:r w:rsidRPr="007E5F6C">
        <w:rPr>
          <w:rFonts w:eastAsia="Arial" w:cs="Times New Roman"/>
          <w:i/>
          <w:iCs/>
          <w:szCs w:val="24"/>
        </w:rPr>
        <w:t>Journal of Experimental Psychology: Learning, Memory, and Cognition,</w:t>
      </w:r>
      <w:r w:rsidRPr="007E5F6C">
        <w:rPr>
          <w:rFonts w:eastAsia="Arial" w:cs="Times New Roman"/>
          <w:szCs w:val="24"/>
        </w:rPr>
        <w:t xml:space="preserve"> </w:t>
      </w:r>
      <w:r w:rsidRPr="007E5F6C">
        <w:rPr>
          <w:rFonts w:eastAsia="Arial" w:cs="Times New Roman"/>
          <w:i/>
          <w:iCs/>
          <w:szCs w:val="24"/>
        </w:rPr>
        <w:t>32</w:t>
      </w:r>
      <w:r w:rsidRPr="007E5F6C">
        <w:rPr>
          <w:rFonts w:eastAsia="Arial" w:cs="Times New Roman"/>
          <w:szCs w:val="24"/>
        </w:rPr>
        <w:t>(5), 1133-1145. doi:</w:t>
      </w:r>
      <w:r w:rsidR="008030A9">
        <w:rPr>
          <w:rFonts w:eastAsia="Arial" w:cs="Times New Roman"/>
          <w:szCs w:val="24"/>
        </w:rPr>
        <w:t xml:space="preserve"> </w:t>
      </w:r>
      <w:r w:rsidRPr="007E5F6C">
        <w:rPr>
          <w:rFonts w:eastAsia="Arial" w:cs="Times New Roman"/>
          <w:szCs w:val="24"/>
        </w:rPr>
        <w:t>10.1037/0278-7393.32.5.1133</w:t>
      </w:r>
    </w:p>
    <w:p w14:paraId="23D1D2BF" w14:textId="23203778"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6F53C8F3" w14:textId="409C2BC3"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Mccabe, D. P., &amp; Smith, A. D. (2002). The effect of warnings on false memories in young and older adults.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30</w:t>
      </w:r>
      <w:r w:rsidRPr="0070337D">
        <w:rPr>
          <w:rFonts w:eastAsia="Arial" w:cs="Times New Roman"/>
          <w:szCs w:val="24"/>
        </w:rPr>
        <w:t>(7), 1065-1077. doi:</w:t>
      </w:r>
      <w:r w:rsidR="008030A9">
        <w:rPr>
          <w:rFonts w:eastAsia="Arial" w:cs="Times New Roman"/>
          <w:szCs w:val="24"/>
        </w:rPr>
        <w:t xml:space="preserve"> </w:t>
      </w:r>
      <w:r w:rsidRPr="0070337D">
        <w:rPr>
          <w:rFonts w:eastAsia="Arial" w:cs="Times New Roman"/>
          <w:szCs w:val="24"/>
        </w:rPr>
        <w:t>10.3758/bf03194324</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0EC39ED6" w:rsidR="002B1AF5" w:rsidRDefault="002B1AF5" w:rsidP="0085197E">
      <w:pPr>
        <w:ind w:left="720" w:hanging="719"/>
        <w:contextualSpacing/>
        <w:rPr>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67141751"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EEF7F17" w14:textId="2240178E" w:rsidR="001C4EFE" w:rsidRDefault="001C4EFE" w:rsidP="001C4EFE">
      <w:pPr>
        <w:ind w:left="720" w:hanging="720"/>
        <w:contextualSpacing/>
        <w:rPr>
          <w:rFonts w:cs="Times New Roman"/>
          <w:szCs w:val="24"/>
        </w:rPr>
      </w:pPr>
      <w:r w:rsidRPr="001C4EFE">
        <w:rPr>
          <w:rFonts w:cs="Times New Roman"/>
          <w:szCs w:val="24"/>
        </w:rPr>
        <w:t xml:space="preserve">Nelson, T. O., &amp; Dunlosky, J. (1991). When people’s judgments of learning (JOLs) are extremely accurate at predicting subsequent recall: The </w:t>
      </w:r>
      <w:r w:rsidR="00C963A1">
        <w:rPr>
          <w:rFonts w:cs="Times New Roman"/>
          <w:szCs w:val="24"/>
        </w:rPr>
        <w:t>“</w:t>
      </w:r>
      <w:r w:rsidRPr="001C4EFE">
        <w:rPr>
          <w:rFonts w:cs="Times New Roman"/>
          <w:szCs w:val="24"/>
        </w:rPr>
        <w:t>delayed-JOL eﬀect.</w:t>
      </w:r>
      <w:r w:rsidR="00C963A1">
        <w:rPr>
          <w:rFonts w:cs="Times New Roman"/>
          <w:szCs w:val="24"/>
        </w:rPr>
        <w:t>”</w:t>
      </w:r>
      <w:r w:rsidRPr="001C4EFE">
        <w:rPr>
          <w:rFonts w:cs="Times New Roman"/>
          <w:szCs w:val="24"/>
        </w:rPr>
        <w:t xml:space="preserve"> </w:t>
      </w:r>
      <w:r w:rsidRPr="001C4EFE">
        <w:rPr>
          <w:rFonts w:cs="Times New Roman"/>
          <w:i/>
          <w:szCs w:val="24"/>
        </w:rPr>
        <w:t>Psychological Science, 2</w:t>
      </w:r>
      <w:r w:rsidR="00C963A1">
        <w:rPr>
          <w:rFonts w:cs="Times New Roman"/>
          <w:iCs/>
          <w:szCs w:val="24"/>
        </w:rPr>
        <w:t>(4)</w:t>
      </w:r>
      <w:r w:rsidRPr="001C4EFE">
        <w:rPr>
          <w:rFonts w:cs="Times New Roman"/>
          <w:szCs w:val="24"/>
        </w:rPr>
        <w:t>, 267</w:t>
      </w:r>
      <w:r w:rsidR="00C963A1">
        <w:rPr>
          <w:rFonts w:cs="Times New Roman"/>
          <w:szCs w:val="24"/>
        </w:rPr>
        <w:t>-</w:t>
      </w:r>
      <w:r w:rsidRPr="001C4EFE">
        <w:rPr>
          <w:rFonts w:cs="Times New Roman"/>
          <w:szCs w:val="24"/>
        </w:rPr>
        <w:t>270.</w:t>
      </w:r>
      <w:r w:rsidR="00C963A1" w:rsidRPr="00C963A1">
        <w:t xml:space="preserve"> </w:t>
      </w:r>
      <w:r w:rsidR="00C963A1" w:rsidRPr="008030A9">
        <w:rPr>
          <w:rFonts w:cs="Times New Roman"/>
          <w:szCs w:val="24"/>
        </w:rPr>
        <w:t>doi</w:t>
      </w:r>
      <w:r w:rsidR="008030A9" w:rsidRPr="008030A9">
        <w:rPr>
          <w:rFonts w:cs="Times New Roman"/>
          <w:szCs w:val="24"/>
        </w:rPr>
        <w:t xml:space="preserve">: </w:t>
      </w:r>
      <w:r w:rsidR="00C963A1" w:rsidRPr="008030A9">
        <w:rPr>
          <w:rFonts w:cs="Times New Roman"/>
          <w:szCs w:val="24"/>
        </w:rPr>
        <w:t>10.1111/j.1467-9280.1991.tb00147.x</w:t>
      </w:r>
      <w:r w:rsidR="008979B1">
        <w:rPr>
          <w:rFonts w:cs="Times New Roman"/>
          <w:szCs w:val="24"/>
        </w:rPr>
        <w:t xml:space="preserve"> </w:t>
      </w:r>
    </w:p>
    <w:p w14:paraId="1F761634" w14:textId="0FD4747C" w:rsidR="008635B2" w:rsidRPr="001C4EFE"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5F5228D5" w:rsidR="001C4EFE" w:rsidRDefault="001C4EFE" w:rsidP="001C4EFE">
      <w:pPr>
        <w:ind w:left="720" w:hanging="720"/>
        <w:contextualSpacing/>
        <w:rPr>
          <w:rFonts w:cs="Times New Roman"/>
          <w:szCs w:val="24"/>
        </w:rPr>
      </w:pPr>
      <w:r w:rsidRPr="00F95701">
        <w:rPr>
          <w:rFonts w:cs="Times New Roman"/>
          <w:szCs w:val="24"/>
        </w:rPr>
        <w:lastRenderedPageBreak/>
        <w:t xml:space="preserve">Psychology Software Tools, Inc. [E-Prime 3.0]. (2016). Retrieved from </w:t>
      </w:r>
      <w:r>
        <w:rPr>
          <w:rFonts w:cs="Times New Roman"/>
          <w:szCs w:val="24"/>
        </w:rPr>
        <w:t>https://www.pstnet.com</w:t>
      </w:r>
    </w:p>
    <w:p w14:paraId="205999CC" w14:textId="55E60479" w:rsidR="001C4EFE" w:rsidRDefault="001C4EFE" w:rsidP="001C4EFE">
      <w:pPr>
        <w:ind w:left="720" w:hanging="720"/>
        <w:contextualSpacing/>
        <w:rPr>
          <w:rFonts w:cs="Times New Roman"/>
          <w:szCs w:val="24"/>
        </w:rPr>
      </w:pPr>
      <w:r w:rsidRPr="001C4EFE">
        <w:rPr>
          <w:rFonts w:cs="Times New Roman"/>
          <w:szCs w:val="24"/>
        </w:rPr>
        <w:t xml:space="preserve">Rhodes, G. M., &amp; Tauber, S. K. (2011). The </w:t>
      </w:r>
      <w:r w:rsidR="00C963A1">
        <w:rPr>
          <w:rFonts w:cs="Times New Roman"/>
          <w:szCs w:val="24"/>
        </w:rPr>
        <w:t>i</w:t>
      </w:r>
      <w:r w:rsidRPr="001C4EFE">
        <w:rPr>
          <w:rFonts w:cs="Times New Roman"/>
          <w:szCs w:val="24"/>
        </w:rPr>
        <w:t xml:space="preserve">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00C963A1">
        <w:rPr>
          <w:rFonts w:cs="Times New Roman"/>
          <w:iCs/>
          <w:szCs w:val="24"/>
        </w:rPr>
        <w:t>(1)</w:t>
      </w:r>
      <w:r w:rsidRPr="001C4EFE">
        <w:rPr>
          <w:rFonts w:cs="Times New Roman"/>
          <w:szCs w:val="24"/>
        </w:rPr>
        <w:t>, 131-</w:t>
      </w:r>
      <w:r w:rsidR="00C963A1">
        <w:rPr>
          <w:rFonts w:cs="Times New Roman"/>
          <w:szCs w:val="24"/>
        </w:rPr>
        <w:t>1</w:t>
      </w:r>
      <w:r w:rsidRPr="001C4EFE">
        <w:rPr>
          <w:rFonts w:cs="Times New Roman"/>
          <w:szCs w:val="24"/>
        </w:rPr>
        <w:t xml:space="preserve">48. </w:t>
      </w:r>
      <w:r w:rsidR="008030A9">
        <w:rPr>
          <w:rFonts w:cs="Times New Roman"/>
          <w:szCs w:val="24"/>
        </w:rPr>
        <w:t>d</w:t>
      </w:r>
      <w:r w:rsidR="008979B1">
        <w:rPr>
          <w:rFonts w:cs="Times New Roman"/>
          <w:szCs w:val="24"/>
        </w:rPr>
        <w:t>oi</w:t>
      </w:r>
      <w:r w:rsidR="008030A9">
        <w:rPr>
          <w:rFonts w:cs="Times New Roman"/>
          <w:szCs w:val="24"/>
        </w:rPr>
        <w:t xml:space="preserve">: </w:t>
      </w:r>
      <w:r w:rsidRPr="001C4EFE">
        <w:rPr>
          <w:rFonts w:cs="Times New Roman"/>
          <w:szCs w:val="24"/>
        </w:rPr>
        <w:t>10.1037/a0021705</w:t>
      </w:r>
    </w:p>
    <w:p w14:paraId="7C1ABAEB" w14:textId="744684D9"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39675540" w14:textId="50637271" w:rsidR="00C33681" w:rsidRDefault="00C33681" w:rsidP="00C33681">
      <w:pPr>
        <w:ind w:left="720" w:hanging="720"/>
        <w:contextualSpacing/>
        <w:rPr>
          <w:rFonts w:cs="Times New Roman"/>
          <w:szCs w:val="24"/>
        </w:rPr>
      </w:pPr>
      <w:r w:rsidRPr="00C33681">
        <w:rPr>
          <w:rFonts w:cs="Times New Roman"/>
          <w:szCs w:val="24"/>
        </w:rPr>
        <w:t xml:space="preserve">Soderstrom, N. C., Clark, C. T., Halamish, V., &amp; Bjork, E. L. (2015). Judgments of learning as memory modifiers. </w:t>
      </w:r>
      <w:r w:rsidRPr="00C33681">
        <w:rPr>
          <w:rFonts w:cs="Times New Roman"/>
          <w:i/>
          <w:iCs/>
          <w:szCs w:val="24"/>
        </w:rPr>
        <w:t>Journal of Experimental Psychology: Learning, Memory, and Cognition,</w:t>
      </w:r>
      <w:r w:rsidRPr="00C33681">
        <w:rPr>
          <w:rFonts w:cs="Times New Roman"/>
          <w:szCs w:val="24"/>
        </w:rPr>
        <w:t xml:space="preserve"> </w:t>
      </w:r>
      <w:r w:rsidRPr="00C33681">
        <w:rPr>
          <w:rFonts w:cs="Times New Roman"/>
          <w:i/>
          <w:iCs/>
          <w:szCs w:val="24"/>
        </w:rPr>
        <w:t>41</w:t>
      </w:r>
      <w:r w:rsidRPr="00C33681">
        <w:rPr>
          <w:rFonts w:cs="Times New Roman"/>
          <w:szCs w:val="24"/>
        </w:rPr>
        <w:t>(2), 553-558. doi:</w:t>
      </w:r>
      <w:r w:rsidR="008030A9">
        <w:rPr>
          <w:rFonts w:cs="Times New Roman"/>
          <w:szCs w:val="24"/>
        </w:rPr>
        <w:t xml:space="preserve"> </w:t>
      </w:r>
      <w:r w:rsidRPr="00C33681">
        <w:rPr>
          <w:rFonts w:cs="Times New Roman"/>
          <w:szCs w:val="24"/>
        </w:rPr>
        <w:t>10.1037/a0038388</w:t>
      </w:r>
    </w:p>
    <w:p w14:paraId="2D50CD97" w14:textId="122A2B66" w:rsidR="001C4EFE" w:rsidRDefault="006F6F36" w:rsidP="00D476CA">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0935D8BE" w14:textId="71C8B4AE" w:rsidR="00021C49" w:rsidRPr="00D476CA" w:rsidRDefault="00021C49" w:rsidP="00021C49">
      <w:pPr>
        <w:rPr>
          <w:rFonts w:cs="Times New Roman"/>
          <w:szCs w:val="24"/>
        </w:rPr>
      </w:pPr>
      <w:r>
        <w:rPr>
          <w:rFonts w:cs="Times New Roman"/>
          <w:szCs w:val="24"/>
        </w:rPr>
        <w:br w:type="page"/>
      </w:r>
    </w:p>
    <w:p w14:paraId="21329E42" w14:textId="0140E3C5" w:rsidR="00FC47A8" w:rsidRDefault="007B6451">
      <w:pPr>
        <w:rPr>
          <w:color w:val="000000" w:themeColor="text1"/>
          <w:shd w:val="clear" w:color="auto" w:fill="FFFFFF"/>
        </w:rPr>
      </w:pPr>
      <w:r>
        <w:rPr>
          <w:noProof/>
          <w:color w:val="000000" w:themeColor="text1"/>
          <w:shd w:val="clear" w:color="auto" w:fill="FFFFFF"/>
        </w:rPr>
        <w:lastRenderedPageBreak/>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77777777" w:rsidR="0012241E" w:rsidRDefault="00FC47A8">
      <w:pPr>
        <w:rPr>
          <w:color w:val="000000" w:themeColor="text1"/>
          <w:shd w:val="clear" w:color="auto" w:fill="FFFFFF"/>
        </w:rPr>
      </w:pPr>
      <w:r>
        <w:rPr>
          <w:noProof/>
          <w:color w:val="000000" w:themeColor="text1"/>
          <w:shd w:val="clear" w:color="auto" w:fill="FFFFFF"/>
        </w:rPr>
        <w:drawing>
          <wp:inline distT="0" distB="0" distL="0" distR="0" wp14:anchorId="33295F50" wp14:editId="57450A85">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p>
    <w:p w14:paraId="5D7B3BC7" w14:textId="3FC42C2F"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 in Experiment 1. Bars represent 95% confidence intervals.</w:t>
      </w:r>
    </w:p>
    <w:p w14:paraId="4CBE66C9" w14:textId="5BB1179C" w:rsidR="00FB4F9B" w:rsidRDefault="00FB4F9B">
      <w:pPr>
        <w:rPr>
          <w:color w:val="000000" w:themeColor="text1"/>
          <w:shd w:val="clear" w:color="auto" w:fill="FFFFFF"/>
        </w:rPr>
      </w:pPr>
      <w:r>
        <w:rPr>
          <w:color w:val="000000" w:themeColor="text1"/>
          <w:shd w:val="clear" w:color="auto" w:fill="FFFFFF"/>
        </w:rPr>
        <w:br w:type="page"/>
      </w:r>
    </w:p>
    <w:p w14:paraId="2AAAA74A" w14:textId="77777777" w:rsidR="00F35F37" w:rsidRDefault="00640509" w:rsidP="00160D3E">
      <w:pPr>
        <w:jc w:val="center"/>
        <w:rPr>
          <w:color w:val="000000" w:themeColor="text1"/>
          <w:shd w:val="clear" w:color="auto" w:fill="FFFFFF"/>
        </w:rPr>
      </w:pPr>
      <w:r>
        <w:rPr>
          <w:noProof/>
        </w:rPr>
        <w:lastRenderedPageBreak/>
        <w:drawing>
          <wp:inline distT="0" distB="0" distL="0" distR="0" wp14:anchorId="6526517D" wp14:editId="67F47A46">
            <wp:extent cx="5074920" cy="3694176"/>
            <wp:effectExtent l="19050" t="19050" r="114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4920" cy="3694176"/>
                    </a:xfrm>
                    <a:prstGeom prst="rect">
                      <a:avLst/>
                    </a:prstGeom>
                    <a:noFill/>
                    <a:ln>
                      <a:solidFill>
                        <a:srgbClr val="000000"/>
                      </a:solidFill>
                    </a:ln>
                  </pic:spPr>
                </pic:pic>
              </a:graphicData>
            </a:graphic>
          </wp:inline>
        </w:drawing>
      </w:r>
      <w:r w:rsidR="00160D3E">
        <w:rPr>
          <w:noProof/>
        </w:rPr>
        <w:drawing>
          <wp:inline distT="0" distB="0" distL="0" distR="0" wp14:anchorId="6786A291" wp14:editId="0E5338CA">
            <wp:extent cx="5084064" cy="3694176"/>
            <wp:effectExtent l="19050" t="19050" r="215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09BB3478" w14:textId="7F24324D" w:rsidR="00640509" w:rsidRDefault="00160D3E" w:rsidP="00160D3E">
      <w:pPr>
        <w:jc w:val="center"/>
        <w:rPr>
          <w:color w:val="000000" w:themeColor="text1"/>
          <w:shd w:val="clear" w:color="auto" w:fill="FFFFFF"/>
        </w:rPr>
      </w:pPr>
      <w:r>
        <w:rPr>
          <w:noProof/>
        </w:rPr>
        <w:lastRenderedPageBreak/>
        <w:drawing>
          <wp:inline distT="0" distB="0" distL="0" distR="0" wp14:anchorId="5FF35388" wp14:editId="597764A8">
            <wp:extent cx="5084064" cy="3694176"/>
            <wp:effectExtent l="19050" t="19050" r="2159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4A8E8B1B" w14:textId="612C8733" w:rsidR="00A3201F" w:rsidRPr="00A3201F" w:rsidRDefault="00640509" w:rsidP="00A3201F">
      <w:pPr>
        <w:spacing w:line="240" w:lineRule="auto"/>
        <w:rPr>
          <w:rFonts w:cs="Times New Roman"/>
          <w:szCs w:val="24"/>
        </w:rPr>
      </w:pPr>
      <w:commentRangeStart w:id="68"/>
      <w:r>
        <w:rPr>
          <w:i/>
          <w:iCs/>
        </w:rPr>
        <w:t>Figure 2</w:t>
      </w:r>
      <w:commentRangeEnd w:id="68"/>
      <w:r w:rsidR="000D062B">
        <w:rPr>
          <w:rStyle w:val="CommentReference"/>
        </w:rPr>
        <w:commentReference w:id="68"/>
      </w:r>
      <w:r>
        <w:rPr>
          <w:i/>
          <w:iCs/>
        </w:rPr>
        <w:t>.</w:t>
      </w:r>
      <w:r>
        <w:t xml:space="preserve"> </w:t>
      </w:r>
      <w:bookmarkStart w:id="69"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w:t>
      </w:r>
      <w:r w:rsidR="00596918">
        <w:rPr>
          <w:rFonts w:cs="Times New Roman"/>
          <w:szCs w:val="24"/>
        </w:rPr>
        <w:t>R</w:t>
      </w:r>
      <w:r w:rsidR="00A3201F">
        <w:rPr>
          <w:rFonts w:cs="Times New Roman"/>
          <w:szCs w:val="24"/>
        </w:rPr>
        <w:t>ead group</w:t>
      </w:r>
      <w:r w:rsidR="00596918">
        <w:rPr>
          <w:rFonts w:cs="Times New Roman"/>
          <w:szCs w:val="24"/>
        </w:rPr>
        <w:t xml:space="preserve"> (top panel), Item-Specific group (middle panel), and Relational group (bottom panel).</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69"/>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47AE9C3C" w:rsidR="00FB4F9B" w:rsidRPr="007008CA" w:rsidRDefault="00FB4F9B" w:rsidP="00FB4F9B">
      <w:pPr>
        <w:spacing w:line="240" w:lineRule="auto"/>
        <w:ind w:right="-720"/>
      </w:pPr>
      <w:bookmarkStart w:id="70" w:name="_Hlk53231249"/>
      <w:r>
        <w:rPr>
          <w:i/>
          <w:iCs/>
        </w:rPr>
        <w:t xml:space="preserve">Figure </w:t>
      </w:r>
      <w:r w:rsidR="00262E4B">
        <w:rPr>
          <w:i/>
          <w:iCs/>
        </w:rPr>
        <w:t>3</w:t>
      </w:r>
      <w:r>
        <w:rPr>
          <w:i/>
          <w:iCs/>
        </w:rPr>
        <w:t>.</w:t>
      </w:r>
      <w:r>
        <w:t xml:space="preserve"> </w:t>
      </w:r>
      <w:r w:rsidR="009D3809">
        <w:t xml:space="preserve">Sample data illustrating the illusion of competence for backward, symmetrical, and unrelated study pairs. This graph was provided to participants in the Experiment 2 warning group. Data pattern is modeled after Maxwell and Huff (in </w:t>
      </w:r>
      <w:commentRangeStart w:id="71"/>
      <w:r w:rsidR="009D3809">
        <w:t>press</w:t>
      </w:r>
      <w:commentRangeEnd w:id="71"/>
      <w:r w:rsidR="000D062B">
        <w:rPr>
          <w:rStyle w:val="CommentReference"/>
        </w:rPr>
        <w:commentReference w:id="71"/>
      </w:r>
      <w:r w:rsidR="009D3809">
        <w:t>).</w:t>
      </w:r>
    </w:p>
    <w:bookmarkEnd w:id="70"/>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8136FE" w:rsidRPr="00633395" w:rsidRDefault="008136F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8136FE" w:rsidRPr="00633395" w:rsidRDefault="008136F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8136FE" w:rsidRPr="00633395" w:rsidRDefault="008136F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8136FE" w:rsidRPr="00633395" w:rsidRDefault="008136F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8136FE" w:rsidRPr="00633395" w:rsidRDefault="008136F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8136FE" w:rsidRPr="00633395" w:rsidRDefault="008136FE"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8136FE" w:rsidRPr="00633395" w:rsidRDefault="008136F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8136FE" w:rsidRPr="00633395" w:rsidRDefault="008136F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8136FE" w:rsidRPr="00633395" w:rsidRDefault="008136F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8136FE" w:rsidRPr="00633395" w:rsidRDefault="008136F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10AC7733" w:rsidR="008564C3" w:rsidRPr="007008CA" w:rsidRDefault="008564C3" w:rsidP="008564C3">
      <w:pPr>
        <w:spacing w:line="240" w:lineRule="auto"/>
        <w:ind w:right="-720"/>
      </w:pPr>
      <w:bookmarkStart w:id="72" w:name="_Hlk53229787"/>
      <w:r>
        <w:rPr>
          <w:i/>
          <w:iCs/>
        </w:rPr>
        <w:t xml:space="preserve">Figure </w:t>
      </w:r>
      <w:r w:rsidR="00326E1E">
        <w:rPr>
          <w:i/>
          <w:iCs/>
        </w:rPr>
        <w:t>4</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intervals.</w:t>
      </w:r>
    </w:p>
    <w:bookmarkEnd w:id="72"/>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60F5513F">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8136FE" w:rsidRPr="00633395" w:rsidRDefault="008136F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8136FE" w:rsidRPr="00633395" w:rsidRDefault="008136F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8136FE" w:rsidRPr="00633395" w:rsidRDefault="008136F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8136FE" w:rsidRPr="00633395" w:rsidRDefault="008136F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8136FE" w:rsidRPr="008564C3" w:rsidRDefault="008136FE"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8136FE" w:rsidRPr="008564C3" w:rsidRDefault="008136FE"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8136FE" w:rsidRPr="00633395" w:rsidRDefault="008136F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8136FE" w:rsidRPr="00633395" w:rsidRDefault="008136FE"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8">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8136FE" w:rsidRPr="00633395" w:rsidRDefault="008136F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8136FE" w:rsidRPr="00633395" w:rsidRDefault="008136FE"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365AB5B" w:rsidR="004837F4" w:rsidRDefault="008564C3" w:rsidP="00547EA2">
      <w:pPr>
        <w:spacing w:line="240" w:lineRule="auto"/>
      </w:pPr>
      <w:r w:rsidRPr="008564C3">
        <w:rPr>
          <w:i/>
          <w:iCs/>
        </w:rPr>
        <w:t xml:space="preserve">Figure </w:t>
      </w:r>
      <w:r w:rsidR="00326E1E">
        <w:rPr>
          <w:i/>
          <w:iCs/>
        </w:rPr>
        <w:t>5</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7253CC85" w:rsidR="00D60F13" w:rsidRDefault="00E65927" w:rsidP="00D60F13">
      <w:pPr>
        <w:jc w:val="center"/>
        <w:rPr>
          <w:highlight w:val="yellow"/>
        </w:rPr>
      </w:pPr>
      <w:r>
        <w:rPr>
          <w:noProof/>
        </w:rPr>
        <w:lastRenderedPageBreak/>
        <w:drawing>
          <wp:inline distT="0" distB="0" distL="0" distR="0" wp14:anchorId="13D9F3E5" wp14:editId="7AC77746">
            <wp:extent cx="4407408" cy="3200400"/>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r w:rsidR="00D60F13">
        <w:rPr>
          <w:noProof/>
        </w:rPr>
        <w:drawing>
          <wp:inline distT="0" distB="0" distL="0" distR="0" wp14:anchorId="0A2BECBB" wp14:editId="633F9EC0">
            <wp:extent cx="4407408" cy="3200400"/>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p>
    <w:p w14:paraId="549AAFCE" w14:textId="5DB452E6" w:rsidR="00D60F13" w:rsidRPr="007008CA" w:rsidRDefault="00D60F13" w:rsidP="00D60F13">
      <w:pPr>
        <w:spacing w:line="240" w:lineRule="auto"/>
        <w:ind w:right="-720"/>
      </w:pPr>
      <w:bookmarkStart w:id="73" w:name="_Hlk53305958"/>
      <w:r>
        <w:rPr>
          <w:i/>
          <w:iCs/>
        </w:rPr>
        <w:t xml:space="preserve">Figure </w:t>
      </w:r>
      <w:r w:rsidR="007703D9">
        <w:rPr>
          <w:i/>
          <w:iCs/>
        </w:rPr>
        <w:t>6</w:t>
      </w:r>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Read</w:t>
      </w:r>
      <w:r>
        <w:rPr>
          <w:rFonts w:cs="Times New Roman"/>
          <w:szCs w:val="24"/>
        </w:rPr>
        <w:t xml:space="preserve"> group</w:t>
      </w:r>
      <w:r w:rsidR="00E65927">
        <w:rPr>
          <w:rFonts w:cs="Times New Roman"/>
          <w:szCs w:val="24"/>
        </w:rPr>
        <w:t xml:space="preserve"> (top panel) and the Warning Read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w:t>
      </w:r>
      <w:commentRangeStart w:id="74"/>
      <w:r w:rsidRPr="00A3201F">
        <w:rPr>
          <w:rFonts w:cs="Times New Roman"/>
          <w:szCs w:val="24"/>
        </w:rPr>
        <w:t>interval</w:t>
      </w:r>
      <w:commentRangeEnd w:id="74"/>
      <w:r w:rsidR="000D062B">
        <w:rPr>
          <w:rStyle w:val="CommentReference"/>
        </w:rPr>
        <w:commentReference w:id="74"/>
      </w:r>
      <w:r w:rsidRPr="00A3201F">
        <w:rPr>
          <w:rFonts w:cs="Times New Roman"/>
          <w:szCs w:val="24"/>
        </w:rPr>
        <w:t>.</w:t>
      </w:r>
    </w:p>
    <w:bookmarkEnd w:id="73"/>
    <w:p w14:paraId="0B29BD0F" w14:textId="08A79897" w:rsidR="005F02C1" w:rsidRDefault="005F02C1">
      <w:pPr>
        <w:rPr>
          <w:highlight w:val="yellow"/>
        </w:rPr>
      </w:pPr>
      <w:r>
        <w:rPr>
          <w:highlight w:val="yellow"/>
        </w:rPr>
        <w:br w:type="page"/>
      </w:r>
    </w:p>
    <w:p w14:paraId="7E394288" w14:textId="02236873" w:rsidR="00D52687" w:rsidRDefault="00E65927" w:rsidP="00E65927">
      <w:pPr>
        <w:jc w:val="center"/>
        <w:rPr>
          <w:highlight w:val="yellow"/>
        </w:rPr>
      </w:pPr>
      <w:r>
        <w:rPr>
          <w:noProof/>
        </w:rPr>
        <w:lastRenderedPageBreak/>
        <w:drawing>
          <wp:inline distT="0" distB="0" distL="0" distR="0" wp14:anchorId="236AAEB7" wp14:editId="63E4F905">
            <wp:extent cx="4398264" cy="3200400"/>
            <wp:effectExtent l="19050" t="19050" r="2159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D52687">
        <w:rPr>
          <w:noProof/>
        </w:rPr>
        <w:drawing>
          <wp:inline distT="0" distB="0" distL="0" distR="0" wp14:anchorId="3B26AB7B" wp14:editId="25C3829F">
            <wp:extent cx="4398264" cy="3200400"/>
            <wp:effectExtent l="19050" t="19050" r="2159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102CC83" w14:textId="63EC324A" w:rsidR="00D52687" w:rsidRPr="007008CA" w:rsidRDefault="00D52687" w:rsidP="00D52687">
      <w:pPr>
        <w:spacing w:line="240" w:lineRule="auto"/>
        <w:ind w:right="-720"/>
      </w:pPr>
      <w:r>
        <w:rPr>
          <w:i/>
          <w:iCs/>
        </w:rPr>
        <w:t xml:space="preserve">Figure </w:t>
      </w:r>
      <w:r w:rsidR="007703D9">
        <w:rPr>
          <w:i/>
          <w:iCs/>
        </w:rPr>
        <w:t>7</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w:t>
      </w:r>
      <w:r w:rsidR="00E65927">
        <w:rPr>
          <w:rFonts w:cs="Times New Roman"/>
          <w:szCs w:val="24"/>
        </w:rPr>
        <w:t xml:space="preserve"> No-Warning</w:t>
      </w:r>
      <w:r>
        <w:rPr>
          <w:rFonts w:cs="Times New Roman"/>
          <w:szCs w:val="24"/>
        </w:rPr>
        <w:t xml:space="preserve"> </w:t>
      </w:r>
      <w:r w:rsidR="00E65927">
        <w:rPr>
          <w:rFonts w:cs="Times New Roman"/>
          <w:szCs w:val="24"/>
        </w:rPr>
        <w:t>R</w:t>
      </w:r>
      <w:r>
        <w:rPr>
          <w:rFonts w:cs="Times New Roman"/>
          <w:szCs w:val="24"/>
        </w:rPr>
        <w:t>elational group</w:t>
      </w:r>
      <w:r w:rsidR="00E65927">
        <w:rPr>
          <w:rFonts w:cs="Times New Roman"/>
          <w:szCs w:val="24"/>
        </w:rPr>
        <w:t xml:space="preserve"> (top panel) and the Warning Relational group (bottom panel) for Block 2 recall.</w:t>
      </w:r>
      <w:r>
        <w:rPr>
          <w:rFonts w:cs="Times New Roman"/>
          <w:szCs w:val="24"/>
        </w:rPr>
        <w:t xml:space="preserve"> </w:t>
      </w:r>
      <w:r w:rsidRPr="00A3201F">
        <w:rPr>
          <w:rFonts w:cs="Times New Roman"/>
          <w:szCs w:val="24"/>
        </w:rPr>
        <w:t>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77777777" w:rsidR="00D52687" w:rsidRDefault="00D52687">
      <w:pPr>
        <w:rPr>
          <w:highlight w:val="yellow"/>
        </w:rPr>
      </w:pPr>
    </w:p>
    <w:p w14:paraId="342AAF26" w14:textId="091B94AD" w:rsidR="006A6AF3" w:rsidRDefault="005F02C1">
      <w:pPr>
        <w:rPr>
          <w:highlight w:val="yellow"/>
        </w:rPr>
      </w:pPr>
      <w:r>
        <w:rPr>
          <w:highlight w:val="yellow"/>
        </w:rPr>
        <w:br w:type="page"/>
      </w:r>
    </w:p>
    <w:p w14:paraId="0A105E56" w14:textId="6BC9758B" w:rsidR="006A6AF3" w:rsidRDefault="00E65927" w:rsidP="00E65927">
      <w:pPr>
        <w:jc w:val="center"/>
        <w:rPr>
          <w:highlight w:val="yellow"/>
        </w:rPr>
      </w:pPr>
      <w:r>
        <w:rPr>
          <w:noProof/>
        </w:rPr>
        <w:lastRenderedPageBreak/>
        <w:drawing>
          <wp:inline distT="0" distB="0" distL="0" distR="0" wp14:anchorId="2AAF4597" wp14:editId="380E99EF">
            <wp:extent cx="4398264" cy="3200400"/>
            <wp:effectExtent l="19050" t="19050" r="2159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6A6AF3">
        <w:rPr>
          <w:noProof/>
        </w:rPr>
        <w:drawing>
          <wp:inline distT="0" distB="0" distL="0" distR="0" wp14:anchorId="7BC7BFF0" wp14:editId="2721E6EE">
            <wp:extent cx="4398264" cy="3200400"/>
            <wp:effectExtent l="19050" t="19050" r="2159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40613B7" w14:textId="287E0757" w:rsidR="006A6AF3" w:rsidRPr="007008CA" w:rsidRDefault="006A6AF3" w:rsidP="006A6AF3">
      <w:pPr>
        <w:spacing w:line="240" w:lineRule="auto"/>
        <w:ind w:right="-720"/>
      </w:pPr>
      <w:r>
        <w:rPr>
          <w:i/>
          <w:iCs/>
        </w:rPr>
        <w:t xml:space="preserve">Figure </w:t>
      </w:r>
      <w:r w:rsidR="007703D9">
        <w:rPr>
          <w:i/>
          <w:iCs/>
        </w:rPr>
        <w:t>8</w:t>
      </w:r>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Item-Specific group (top panel) and the Warning Item-Specific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A4D30D2" w14:textId="79D20B81" w:rsidR="005F02C1" w:rsidRDefault="005F02C1">
      <w:pPr>
        <w:rPr>
          <w:highlight w:val="yellow"/>
        </w:rPr>
      </w:pPr>
      <w:r>
        <w:rPr>
          <w:highlight w:val="yellow"/>
        </w:rPr>
        <w:br w:type="page"/>
      </w:r>
    </w:p>
    <w:p w14:paraId="686F1AD7" w14:textId="5C7D7525" w:rsidR="00474F94" w:rsidRPr="00993A88" w:rsidRDefault="00474F94" w:rsidP="00474F94">
      <w:pPr>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75"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76" w:name="_Hlk32942520"/>
      <w:bookmarkEnd w:id="75"/>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76"/>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77"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77"/>
    <w:p w14:paraId="7FFD354F" w14:textId="77777777" w:rsidR="00474F94" w:rsidRPr="007008CA" w:rsidRDefault="00474F94" w:rsidP="00547EA2">
      <w:pPr>
        <w:spacing w:line="240" w:lineRule="auto"/>
      </w:pPr>
    </w:p>
    <w:sectPr w:rsidR="00474F94" w:rsidRPr="007008CA" w:rsidSect="005C178E">
      <w:headerReference w:type="default" r:id="rId35"/>
      <w:headerReference w:type="firs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Huff" w:date="2020-10-30T11:20:00Z" w:initials="MH">
    <w:p w14:paraId="6483BE50" w14:textId="77777777" w:rsidR="008136FE" w:rsidRDefault="008136FE" w:rsidP="005E5539">
      <w:pPr>
        <w:pStyle w:val="CommentText"/>
      </w:pPr>
      <w:r>
        <w:rPr>
          <w:rStyle w:val="CommentReference"/>
        </w:rPr>
        <w:annotationRef/>
      </w:r>
      <w:r>
        <w:t>Emily, when you submit your thesis document, you will be the only author on it. This author formatting is only for the publication</w:t>
      </w:r>
    </w:p>
  </w:comment>
  <w:comment w:id="1" w:author="Mark Huff" w:date="2020-10-30T11:26:00Z" w:initials="MH">
    <w:p w14:paraId="0C546CED" w14:textId="2034DCE2" w:rsidR="008136FE" w:rsidRDefault="008136FE">
      <w:pPr>
        <w:pStyle w:val="CommentText"/>
      </w:pPr>
      <w:r>
        <w:rPr>
          <w:rStyle w:val="CommentReference"/>
        </w:rPr>
        <w:annotationRef/>
      </w:r>
      <w:r>
        <w:t>Nick: Please update this with the OSF link for our supplement.</w:t>
      </w:r>
    </w:p>
  </w:comment>
  <w:comment w:id="3" w:author="Mark Huff" w:date="2020-10-30T11:42:00Z" w:initials="MH">
    <w:p w14:paraId="5F08DDA4" w14:textId="3441BE20" w:rsidR="008136FE" w:rsidRDefault="008136FE">
      <w:pPr>
        <w:pStyle w:val="CommentText"/>
      </w:pPr>
      <w:r>
        <w:rPr>
          <w:rStyle w:val="CommentReference"/>
        </w:rPr>
        <w:annotationRef/>
      </w:r>
      <w:r>
        <w:t>Nick, please double check this summary for accuracy.</w:t>
      </w:r>
    </w:p>
  </w:comment>
  <w:comment w:id="4" w:author="Nick Maxwell" w:date="2020-11-02T17:18:00Z" w:initials="NM">
    <w:p w14:paraId="14C55F83" w14:textId="267FEE58" w:rsidR="008136FE" w:rsidRDefault="008136FE">
      <w:pPr>
        <w:pStyle w:val="CommentText"/>
      </w:pPr>
      <w:r>
        <w:rPr>
          <w:rStyle w:val="CommentReference"/>
        </w:rPr>
        <w:annotationRef/>
      </w:r>
      <w:r>
        <w:t>Looks good to me</w:t>
      </w:r>
    </w:p>
  </w:comment>
  <w:comment w:id="5" w:author="Mark Huff" w:date="2020-10-30T12:37:00Z" w:initials="MH">
    <w:p w14:paraId="2197898A" w14:textId="4E6A518D" w:rsidR="008136FE" w:rsidRDefault="008136FE">
      <w:pPr>
        <w:pStyle w:val="CommentText"/>
      </w:pPr>
      <w:r>
        <w:rPr>
          <w:rStyle w:val="CommentReference"/>
        </w:rPr>
        <w:annotationRef/>
      </w:r>
      <w:r>
        <w:t>Nick, please double check the accuracy of this reference</w:t>
      </w:r>
    </w:p>
  </w:comment>
  <w:comment w:id="6" w:author="Nick Maxwell" w:date="2020-11-02T17:21:00Z" w:initials="NM">
    <w:p w14:paraId="7CF0621B" w14:textId="16AD7D5A" w:rsidR="008136FE" w:rsidRDefault="008136FE">
      <w:pPr>
        <w:pStyle w:val="CommentText"/>
      </w:pPr>
      <w:r>
        <w:rPr>
          <w:rStyle w:val="CommentReference"/>
        </w:rPr>
        <w:annotationRef/>
      </w:r>
      <w:r>
        <w:t>Looks good to me</w:t>
      </w:r>
    </w:p>
  </w:comment>
  <w:comment w:id="7" w:author="Mark Huff" w:date="2020-10-30T13:24:00Z" w:initials="MH">
    <w:p w14:paraId="71F9744F" w14:textId="7CE0BED4" w:rsidR="008136FE" w:rsidRDefault="008136FE">
      <w:pPr>
        <w:pStyle w:val="CommentText"/>
      </w:pPr>
      <w:r>
        <w:rPr>
          <w:rStyle w:val="CommentReference"/>
        </w:rPr>
        <w:annotationRef/>
      </w:r>
      <w:r>
        <w:t xml:space="preserve">Please be sure to revisit these predictions in the discussion section below. Were they supported? If not, why? </w:t>
      </w:r>
    </w:p>
  </w:comment>
  <w:comment w:id="8" w:author="Emily Cates" w:date="2020-11-02T16:13:00Z" w:initials="EC">
    <w:p w14:paraId="725FFA34" w14:textId="31A8CDC4" w:rsidR="008136FE" w:rsidRDefault="008136FE">
      <w:pPr>
        <w:pStyle w:val="CommentText"/>
      </w:pPr>
      <w:r>
        <w:rPr>
          <w:rStyle w:val="CommentReference"/>
        </w:rPr>
        <w:annotationRef/>
      </w:r>
      <w:r>
        <w:t>I added the predictions to the discussion.</w:t>
      </w:r>
    </w:p>
  </w:comment>
  <w:comment w:id="10" w:author="Mark Huff" w:date="2020-10-31T10:54:00Z" w:initials="MH">
    <w:p w14:paraId="2B5FAD51" w14:textId="3EDBC514" w:rsidR="008136FE" w:rsidRDefault="008136FE">
      <w:pPr>
        <w:pStyle w:val="CommentText"/>
      </w:pPr>
      <w:r>
        <w:rPr>
          <w:rStyle w:val="CommentReference"/>
        </w:rPr>
        <w:annotationRef/>
      </w:r>
      <w:r>
        <w:t>Nick, what did this screening procedure involve exactly? I know in our Psych Research paper, we imputed data when there were large numbers of trials missing. Was a similar procedure used here as well? What about E2?</w:t>
      </w:r>
    </w:p>
  </w:comment>
  <w:comment w:id="11" w:author="Nick Maxwell" w:date="2020-11-02T17:21:00Z" w:initials="NM">
    <w:p w14:paraId="7D04F8BC" w14:textId="77777777" w:rsidR="008136FE" w:rsidRDefault="008136FE" w:rsidP="004903E1">
      <w:pPr>
        <w:pStyle w:val="CommentText"/>
      </w:pPr>
      <w:r>
        <w:rPr>
          <w:rStyle w:val="CommentReference"/>
        </w:rPr>
        <w:annotationRef/>
      </w:r>
      <w:r>
        <w:t xml:space="preserve">I </w:t>
      </w:r>
      <w:proofErr w:type="gramStart"/>
      <w:r>
        <w:t>didn’t</w:t>
      </w:r>
      <w:proofErr w:type="gramEnd"/>
      <w:r>
        <w:t xml:space="preserve"> do the data imputation this time around. JOL ratings that were out of range were dropped from the analyses. And then I planned to cut any participants whose JOLs or mean recall were +/- 3 </w:t>
      </w:r>
      <w:proofErr w:type="spellStart"/>
      <w:r>
        <w:t>sds</w:t>
      </w:r>
      <w:proofErr w:type="spellEnd"/>
      <w:r>
        <w:t xml:space="preserve"> from the mean, but there </w:t>
      </w:r>
      <w:proofErr w:type="gramStart"/>
      <w:r>
        <w:t>weren’t</w:t>
      </w:r>
      <w:proofErr w:type="gramEnd"/>
      <w:r>
        <w:t xml:space="preserve"> any who met that criteria.</w:t>
      </w:r>
    </w:p>
    <w:p w14:paraId="42C7422D" w14:textId="77777777" w:rsidR="008136FE" w:rsidRDefault="008136FE" w:rsidP="004903E1">
      <w:pPr>
        <w:pStyle w:val="CommentText"/>
      </w:pPr>
    </w:p>
    <w:p w14:paraId="7142982E" w14:textId="77777777" w:rsidR="008136FE" w:rsidRDefault="008136FE" w:rsidP="004903E1">
      <w:pPr>
        <w:pStyle w:val="CommentText"/>
      </w:pPr>
      <w:r>
        <w:t xml:space="preserve">In Ex 2, we used the same procedure. </w:t>
      </w:r>
      <w:proofErr w:type="gramStart"/>
      <w:r>
        <w:t>Plus</w:t>
      </w:r>
      <w:proofErr w:type="gramEnd"/>
      <w:r>
        <w:t xml:space="preserve"> you sent me a list of participants to exclude.</w:t>
      </w:r>
    </w:p>
    <w:p w14:paraId="30185BF8" w14:textId="22D502C4" w:rsidR="008136FE" w:rsidRDefault="008136FE">
      <w:pPr>
        <w:pStyle w:val="CommentText"/>
      </w:pPr>
    </w:p>
  </w:comment>
  <w:comment w:id="19" w:author="Mark Huff" w:date="2020-10-30T13:30:00Z" w:initials="MH">
    <w:p w14:paraId="37CF8922" w14:textId="20A3B385" w:rsidR="008136FE" w:rsidRDefault="008136FE">
      <w:pPr>
        <w:pStyle w:val="CommentText"/>
      </w:pPr>
      <w:r>
        <w:rPr>
          <w:rStyle w:val="CommentReference"/>
        </w:rPr>
        <w:annotationRef/>
      </w:r>
      <w:r>
        <w:t>Nick: Can you please double check these pbics? They seem rather small and I wonder about their accuracy.</w:t>
      </w:r>
    </w:p>
  </w:comment>
  <w:comment w:id="20" w:author="Nick Maxwell" w:date="2020-11-02T17:22:00Z" w:initials="NM">
    <w:p w14:paraId="63E90021" w14:textId="16E1AD64" w:rsidR="008136FE" w:rsidRDefault="008136FE" w:rsidP="004903E1">
      <w:pPr>
        <w:pStyle w:val="CommentText"/>
      </w:pPr>
      <w:r>
        <w:rPr>
          <w:rStyle w:val="CommentReference"/>
        </w:rPr>
        <w:annotationRef/>
      </w:r>
      <w:r>
        <w:t>Double checked and I got the same values again.</w:t>
      </w:r>
    </w:p>
    <w:p w14:paraId="4E86145D" w14:textId="7CB6E6A6" w:rsidR="008136FE" w:rsidRDefault="008136FE">
      <w:pPr>
        <w:pStyle w:val="CommentText"/>
      </w:pPr>
    </w:p>
  </w:comment>
  <w:comment w:id="24" w:author="Mark Huff" w:date="2020-10-30T13:32:00Z" w:initials="MH">
    <w:p w14:paraId="43897BAA" w14:textId="77777777" w:rsidR="008136FE" w:rsidRDefault="008136FE">
      <w:pPr>
        <w:pStyle w:val="CommentText"/>
      </w:pPr>
      <w:r>
        <w:rPr>
          <w:rStyle w:val="CommentReference"/>
        </w:rPr>
        <w:annotationRef/>
      </w:r>
      <w:r>
        <w:t xml:space="preserve">Nick, this </w:t>
      </w:r>
      <w:proofErr w:type="gramStart"/>
      <w:r>
        <w:t>has to</w:t>
      </w:r>
      <w:proofErr w:type="gramEnd"/>
      <w:r>
        <w:t xml:space="preserve"> be wrong. In looking at the figure, the three-way interaction looks pretty clear. If the three-way interaction is NOT reliable, then we cannot analyze the different encoding groups separately because it would suggest that the encoding groups are equivalent.  However, when I read through the analyses, it is pretty clear that the encoding groups are producing different patterns, especially for the backward and unrelated pairs, which indicates the presence of a 3-way interaction. </w:t>
      </w:r>
    </w:p>
    <w:p w14:paraId="73AC9E8E" w14:textId="77777777" w:rsidR="008136FE" w:rsidRDefault="008136FE">
      <w:pPr>
        <w:pStyle w:val="CommentText"/>
      </w:pPr>
    </w:p>
    <w:p w14:paraId="3827B06B" w14:textId="50FCA90F" w:rsidR="008136FE" w:rsidRDefault="008136FE">
      <w:pPr>
        <w:pStyle w:val="CommentText"/>
      </w:pPr>
      <w:r>
        <w:t xml:space="preserve">I noticed that the 3-way int was reliable in E2, which also leads me to believe that these stats are not correct. </w:t>
      </w:r>
    </w:p>
  </w:comment>
  <w:comment w:id="25" w:author="Nick Maxwell" w:date="2020-11-02T17:22:00Z" w:initials="NM">
    <w:p w14:paraId="6AC598FC" w14:textId="5B294051" w:rsidR="008136FE" w:rsidRDefault="008136FE">
      <w:pPr>
        <w:pStyle w:val="CommentText"/>
      </w:pPr>
      <w:r>
        <w:rPr>
          <w:rStyle w:val="CommentReference"/>
        </w:rPr>
        <w:annotationRef/>
      </w:r>
      <w:r>
        <w:t>In the process of getting to the bottom of this</w:t>
      </w:r>
    </w:p>
  </w:comment>
  <w:comment w:id="28" w:author="Mark Huff" w:date="2020-10-30T13:34:00Z" w:initials="MH">
    <w:p w14:paraId="4E9AA3BE" w14:textId="4DF3D409" w:rsidR="008136FE" w:rsidRDefault="008136FE">
      <w:pPr>
        <w:pStyle w:val="CommentText"/>
      </w:pPr>
      <w:r>
        <w:rPr>
          <w:rStyle w:val="CommentReference"/>
        </w:rPr>
        <w:annotationRef/>
      </w:r>
      <w:r>
        <w:t xml:space="preserve">If this is true, then the three-way interaction </w:t>
      </w:r>
      <w:proofErr w:type="gramStart"/>
      <w:r>
        <w:t>HAS to</w:t>
      </w:r>
      <w:proofErr w:type="gramEnd"/>
      <w:r>
        <w:t xml:space="preserve"> be significant.</w:t>
      </w:r>
    </w:p>
  </w:comment>
  <w:comment w:id="29" w:author="Mark Huff" w:date="2020-10-30T13:39:00Z" w:initials="MH">
    <w:p w14:paraId="19570695" w14:textId="77777777" w:rsidR="008136FE" w:rsidRDefault="008136FE">
      <w:pPr>
        <w:pStyle w:val="CommentText"/>
      </w:pPr>
      <w:r>
        <w:rPr>
          <w:rStyle w:val="CommentReference"/>
        </w:rPr>
        <w:annotationRef/>
      </w:r>
      <w:r>
        <w:t xml:space="preserve">Overall this paragraph was FAR too speculative regarding the data patterns. The first paragraph is only supposed to provide a recap of the data, NOT to provide an explanation. That comes later. </w:t>
      </w:r>
    </w:p>
    <w:p w14:paraId="4A137CAF" w14:textId="77777777" w:rsidR="008136FE" w:rsidRDefault="008136FE">
      <w:pPr>
        <w:pStyle w:val="CommentText"/>
      </w:pPr>
    </w:p>
    <w:p w14:paraId="6D176B37" w14:textId="3AA43F0C" w:rsidR="008136FE" w:rsidRDefault="008136FE">
      <w:pPr>
        <w:pStyle w:val="CommentText"/>
      </w:pPr>
      <w:r>
        <w:t xml:space="preserve">Also, this paragraph needs to be edited by linking our initial predictions with the data. Please go in and revise this. </w:t>
      </w:r>
    </w:p>
  </w:comment>
  <w:comment w:id="30" w:author="Emily Cates" w:date="2020-11-02T15:07:00Z" w:initials="EC">
    <w:p w14:paraId="59082094" w14:textId="70CA913F" w:rsidR="008136FE" w:rsidRDefault="008136FE">
      <w:pPr>
        <w:pStyle w:val="CommentText"/>
      </w:pPr>
      <w:r>
        <w:rPr>
          <w:rStyle w:val="CommentReference"/>
        </w:rPr>
        <w:annotationRef/>
      </w:r>
      <w:r>
        <w:t>I have added our initial predictions to this paragraph.</w:t>
      </w:r>
    </w:p>
  </w:comment>
  <w:comment w:id="31" w:author="Mark Huff" w:date="2020-10-30T13:55:00Z" w:initials="MH">
    <w:p w14:paraId="2FD6F7F8" w14:textId="77777777" w:rsidR="008136FE" w:rsidRDefault="008136FE" w:rsidP="004903E1">
      <w:pPr>
        <w:pStyle w:val="CommentText"/>
      </w:pPr>
      <w:r>
        <w:rPr>
          <w:rStyle w:val="CommentReference"/>
        </w:rPr>
        <w:annotationRef/>
      </w:r>
      <w:r>
        <w:t>Nick, can you please run the stats here? I am mostly eyeballing the figures when I am making these claims, but if this pans out, it will provide greater motivation for the warning manipulation in E2.</w:t>
      </w:r>
    </w:p>
  </w:comment>
  <w:comment w:id="32" w:author="Nick Maxwell" w:date="2020-11-01T14:07:00Z" w:initials="NM">
    <w:p w14:paraId="64F3C3A7" w14:textId="77777777" w:rsidR="008136FE" w:rsidRDefault="008136FE" w:rsidP="004903E1">
      <w:pPr>
        <w:pStyle w:val="CommentText"/>
      </w:pPr>
      <w:r>
        <w:rPr>
          <w:rStyle w:val="CommentReference"/>
        </w:rPr>
        <w:annotationRef/>
      </w:r>
      <w:r>
        <w:t>Done!</w:t>
      </w:r>
    </w:p>
  </w:comment>
  <w:comment w:id="33" w:author="Mark Huff" w:date="2020-10-30T13:57:00Z" w:initials="MH">
    <w:p w14:paraId="5E1B1995" w14:textId="6C6B1A89" w:rsidR="008136FE" w:rsidRDefault="008136FE">
      <w:pPr>
        <w:pStyle w:val="CommentText"/>
      </w:pPr>
      <w:r>
        <w:rPr>
          <w:rStyle w:val="CommentReference"/>
        </w:rPr>
        <w:annotationRef/>
      </w:r>
      <w:r>
        <w:t>Lots of changes in this discussion section, please read through this and tie in our initial predictions to the data.</w:t>
      </w:r>
    </w:p>
  </w:comment>
  <w:comment w:id="34" w:author="Emily Cates" w:date="2020-11-02T15:10:00Z" w:initials="EC">
    <w:p w14:paraId="4C98D1AC" w14:textId="0BFE112C" w:rsidR="008136FE" w:rsidRDefault="008136FE">
      <w:pPr>
        <w:pStyle w:val="CommentText"/>
      </w:pPr>
      <w:r>
        <w:rPr>
          <w:rStyle w:val="CommentReference"/>
        </w:rPr>
        <w:annotationRef/>
      </w:r>
      <w:r>
        <w:t>Added.</w:t>
      </w:r>
    </w:p>
  </w:comment>
  <w:comment w:id="35" w:author="Mark Huff" w:date="2020-10-30T14:01:00Z" w:initials="MH">
    <w:p w14:paraId="6AB7F7F8" w14:textId="78BD0AF4" w:rsidR="008136FE" w:rsidRDefault="008136FE">
      <w:pPr>
        <w:pStyle w:val="CommentText"/>
      </w:pPr>
      <w:r>
        <w:rPr>
          <w:rStyle w:val="CommentReference"/>
        </w:rPr>
        <w:annotationRef/>
      </w:r>
      <w:r>
        <w:t>FAAAAR too much detail on this paper when we were just trying to make a point that participants are receptive to feedback and can adjust their memory reporting. I tossed this citation in with the others, please make sure that I did not take this paper out of context.</w:t>
      </w:r>
    </w:p>
  </w:comment>
  <w:comment w:id="36" w:author="Emily Cates" w:date="2020-11-02T15:11:00Z" w:initials="EC">
    <w:p w14:paraId="18D637C8" w14:textId="088C1888" w:rsidR="008136FE" w:rsidRDefault="008136FE">
      <w:pPr>
        <w:pStyle w:val="CommentText"/>
      </w:pPr>
      <w:r>
        <w:rPr>
          <w:rStyle w:val="CommentReference"/>
        </w:rPr>
        <w:annotationRef/>
      </w:r>
      <w:r>
        <w:t>It looks correct to me.</w:t>
      </w:r>
    </w:p>
  </w:comment>
  <w:comment w:id="37" w:author="Mark Huff" w:date="2020-10-31T10:55:00Z" w:initials="MH">
    <w:p w14:paraId="10246D2E" w14:textId="28FACF6C" w:rsidR="008136FE" w:rsidRDefault="008136FE">
      <w:pPr>
        <w:pStyle w:val="CommentText"/>
      </w:pPr>
      <w:r>
        <w:rPr>
          <w:rStyle w:val="CommentReference"/>
        </w:rPr>
        <w:annotationRef/>
      </w:r>
      <w:r>
        <w:t>Nick, same comment here regarding screening.</w:t>
      </w:r>
    </w:p>
  </w:comment>
  <w:comment w:id="38" w:author="Nick Maxwell" w:date="2020-11-02T17:26:00Z" w:initials="NM">
    <w:p w14:paraId="74A1ED64" w14:textId="6A5A42C9" w:rsidR="008136FE" w:rsidRDefault="008136FE">
      <w:pPr>
        <w:pStyle w:val="CommentText"/>
      </w:pPr>
      <w:r>
        <w:rPr>
          <w:rStyle w:val="CommentReference"/>
        </w:rPr>
        <w:annotationRef/>
      </w:r>
      <w:r>
        <w:t>See my response on the Ex 1 comment.</w:t>
      </w:r>
    </w:p>
  </w:comment>
  <w:comment w:id="39" w:author="Mark Huff" w:date="2020-10-31T11:52:00Z" w:initials="MH">
    <w:p w14:paraId="0823B94F" w14:textId="77777777" w:rsidR="008136FE" w:rsidRDefault="008136FE" w:rsidP="008136FE">
      <w:pPr>
        <w:pStyle w:val="CommentText"/>
      </w:pPr>
      <w:r>
        <w:rPr>
          <w:rStyle w:val="CommentReference"/>
        </w:rPr>
        <w:annotationRef/>
      </w:r>
      <w:r>
        <w:t xml:space="preserve">Nick, be sure to add this in. </w:t>
      </w:r>
    </w:p>
    <w:p w14:paraId="5D88CE3C" w14:textId="77777777" w:rsidR="008136FE" w:rsidRDefault="008136FE" w:rsidP="008136FE">
      <w:pPr>
        <w:pStyle w:val="CommentText"/>
      </w:pPr>
    </w:p>
    <w:p w14:paraId="645CB906" w14:textId="77777777" w:rsidR="008136FE" w:rsidRDefault="008136FE" w:rsidP="008136FE">
      <w:pPr>
        <w:pStyle w:val="CommentText"/>
      </w:pPr>
      <w:r>
        <w:t xml:space="preserve">Emily, you will need to update this as an Appendix when you submit your thesis document. </w:t>
      </w:r>
    </w:p>
  </w:comment>
  <w:comment w:id="40" w:author="Nick Maxwell" w:date="2020-11-01T14:10:00Z" w:initials="NM">
    <w:p w14:paraId="5433043A" w14:textId="77777777" w:rsidR="008136FE" w:rsidRDefault="008136FE" w:rsidP="008136FE">
      <w:pPr>
        <w:pStyle w:val="CommentText"/>
      </w:pPr>
      <w:r>
        <w:rPr>
          <w:rStyle w:val="CommentReference"/>
        </w:rPr>
        <w:annotationRef/>
      </w:r>
      <w:r>
        <w:t>Added the OSF link here</w:t>
      </w:r>
    </w:p>
  </w:comment>
  <w:comment w:id="41" w:author="Nick Maxwell" w:date="2020-11-02T17:27:00Z" w:initials="NM">
    <w:p w14:paraId="173A85DD" w14:textId="55F772C8" w:rsidR="008136FE" w:rsidRDefault="008136FE">
      <w:pPr>
        <w:pStyle w:val="CommentText"/>
      </w:pPr>
      <w:r>
        <w:rPr>
          <w:rStyle w:val="CommentReference"/>
        </w:rPr>
        <w:annotationRef/>
      </w:r>
      <w:r>
        <w:t>Accidentally deleted Emily’s comment here about needing to be shown how to put an appendix together.</w:t>
      </w:r>
    </w:p>
  </w:comment>
  <w:comment w:id="44" w:author="Nick Maxwell" w:date="2020-11-01T14:13:00Z" w:initials="NM">
    <w:p w14:paraId="2F38A763" w14:textId="77777777" w:rsidR="000F470D" w:rsidRDefault="000F470D" w:rsidP="000F470D">
      <w:pPr>
        <w:pStyle w:val="CommentText"/>
      </w:pPr>
      <w:r>
        <w:rPr>
          <w:rStyle w:val="CommentReference"/>
        </w:rPr>
        <w:annotationRef/>
      </w:r>
      <w:r>
        <w:t>Check that these Fig numbers are correct</w:t>
      </w:r>
    </w:p>
  </w:comment>
  <w:comment w:id="42" w:author="Mark Huff" w:date="2020-10-31T11:00:00Z" w:initials="MH">
    <w:p w14:paraId="2B7A3DF5" w14:textId="77777777" w:rsidR="000F470D" w:rsidRDefault="000F470D" w:rsidP="000F470D">
      <w:pPr>
        <w:pStyle w:val="CommentText"/>
      </w:pPr>
      <w:r>
        <w:rPr>
          <w:rStyle w:val="CommentReference"/>
        </w:rPr>
        <w:annotationRef/>
      </w:r>
      <w:r>
        <w:t>Nick, I am assuming that the all effects and interactions with warning are probably not significant, especially the 4-way interaction. I suggest collapsing across warning here, as we did above. In the paragraph we have above where we mention that warning had no effect, please add a sentence that warning also had no effect in the calibration analyses below.</w:t>
      </w:r>
    </w:p>
    <w:p w14:paraId="0BA7B44D" w14:textId="77777777" w:rsidR="000F470D" w:rsidRDefault="000F470D" w:rsidP="000F470D">
      <w:pPr>
        <w:pStyle w:val="CommentText"/>
      </w:pPr>
    </w:p>
    <w:p w14:paraId="3BBCAEB6" w14:textId="77777777" w:rsidR="000F470D" w:rsidRDefault="000F470D" w:rsidP="000F470D">
      <w:pPr>
        <w:pStyle w:val="CommentText"/>
      </w:pPr>
      <w:proofErr w:type="gramStart"/>
      <w:r>
        <w:t>I’ll</w:t>
      </w:r>
      <w:proofErr w:type="gramEnd"/>
      <w:r>
        <w:t xml:space="preserve"> catch this section next time when this section is ironed out.</w:t>
      </w:r>
    </w:p>
  </w:comment>
  <w:comment w:id="43" w:author="Nick Maxwell" w:date="2020-11-01T14:11:00Z" w:initials="NM">
    <w:p w14:paraId="5087538F" w14:textId="77777777" w:rsidR="000F470D" w:rsidRDefault="000F470D" w:rsidP="000F470D">
      <w:pPr>
        <w:pStyle w:val="CommentText"/>
      </w:pPr>
      <w:r>
        <w:rPr>
          <w:rStyle w:val="CommentReference"/>
        </w:rPr>
        <w:annotationRef/>
      </w:r>
      <w:r>
        <w:t xml:space="preserve">The analyses were already collapsed, but </w:t>
      </w:r>
      <w:proofErr w:type="gramStart"/>
      <w:r>
        <w:t>I’ve</w:t>
      </w:r>
      <w:proofErr w:type="gramEnd"/>
      <w:r>
        <w:t xml:space="preserve"> updated the </w:t>
      </w:r>
      <w:proofErr w:type="spellStart"/>
      <w:r>
        <w:t>cal</w:t>
      </w:r>
      <w:proofErr w:type="spellEnd"/>
      <w:r>
        <w:t xml:space="preserve"> plots to match. Plots are now collapsed across warning.</w:t>
      </w:r>
    </w:p>
  </w:comment>
  <w:comment w:id="46" w:author="Mark Huff" w:date="2020-10-31T11:00:00Z" w:initials="MH">
    <w:p w14:paraId="729D6DD0" w14:textId="77777777" w:rsidR="000F470D" w:rsidRDefault="000F470D" w:rsidP="000F470D">
      <w:pPr>
        <w:pStyle w:val="CommentText"/>
      </w:pPr>
      <w:r>
        <w:rPr>
          <w:rStyle w:val="CommentReference"/>
        </w:rPr>
        <w:annotationRef/>
      </w:r>
      <w:r>
        <w:t xml:space="preserve">If this was reliable here and we found a much smaller IOC in E2, then the three-way interaction in E1 </w:t>
      </w:r>
      <w:proofErr w:type="gramStart"/>
      <w:r>
        <w:t>has to</w:t>
      </w:r>
      <w:proofErr w:type="gramEnd"/>
      <w:r>
        <w:t xml:space="preserve"> be reliable.</w:t>
      </w:r>
    </w:p>
  </w:comment>
  <w:comment w:id="47" w:author="Nick Maxwell" w:date="2020-11-01T14:12:00Z" w:initials="NM">
    <w:p w14:paraId="1C8AAEBD" w14:textId="77777777" w:rsidR="000F470D" w:rsidRDefault="000F470D" w:rsidP="000F470D">
      <w:pPr>
        <w:pStyle w:val="CommentText"/>
      </w:pPr>
      <w:r>
        <w:rPr>
          <w:rStyle w:val="CommentReference"/>
        </w:rPr>
        <w:annotationRef/>
      </w:r>
      <w:r>
        <w:t>Check that all percentages align w/ new figs</w:t>
      </w:r>
    </w:p>
  </w:comment>
  <w:comment w:id="48" w:author="Mark Huff" w:date="2020-10-31T12:14:00Z" w:initials="MH">
    <w:p w14:paraId="58867A69" w14:textId="77777777" w:rsidR="000F470D" w:rsidRDefault="000F470D" w:rsidP="000F470D">
      <w:pPr>
        <w:pStyle w:val="CommentText"/>
      </w:pPr>
      <w:r>
        <w:rPr>
          <w:rStyle w:val="CommentReference"/>
        </w:rPr>
        <w:annotationRef/>
      </w:r>
      <w:r>
        <w:t>Nick, can you please add in a few of sentences here when you have analyses redone? Just clarify again that the IOC showed up for all pair types and focus on the consistencies with E1. Mention that even though IS/REL tasks showed good calibration on unrelated pairs, we still found the standard IOC pattern</w:t>
      </w:r>
    </w:p>
  </w:comment>
  <w:comment w:id="49" w:author="Nick Maxwell" w:date="2020-11-02T09:15:00Z" w:initials="NM">
    <w:p w14:paraId="3A12E2F7" w14:textId="77777777" w:rsidR="000F470D" w:rsidRDefault="000F470D" w:rsidP="000F470D">
      <w:pPr>
        <w:pStyle w:val="CommentText"/>
      </w:pPr>
      <w:r>
        <w:rPr>
          <w:rStyle w:val="CommentReference"/>
        </w:rPr>
        <w:annotationRef/>
      </w:r>
      <w:r>
        <w:rPr>
          <w:rStyle w:val="CommentReference"/>
        </w:rPr>
        <w:t>Okay, finished out this paragraph.</w:t>
      </w:r>
    </w:p>
  </w:comment>
  <w:comment w:id="50" w:author="Emily Cates" w:date="2020-11-02T16:27:00Z" w:initials="EC">
    <w:p w14:paraId="55DE3BAB" w14:textId="77777777" w:rsidR="008136FE" w:rsidRDefault="008136FE" w:rsidP="000610E7">
      <w:pPr>
        <w:pStyle w:val="CommentText"/>
      </w:pPr>
      <w:r>
        <w:rPr>
          <w:rStyle w:val="CommentReference"/>
        </w:rPr>
        <w:annotationRef/>
      </w:r>
      <w:r>
        <w:t>Should I talk more about the main effects of measure, encoding, and pair type found?</w:t>
      </w:r>
    </w:p>
  </w:comment>
  <w:comment w:id="51" w:author="Mark Huff" w:date="2020-10-31T12:52:00Z" w:initials="MH">
    <w:p w14:paraId="49A3E2E4" w14:textId="77777777" w:rsidR="008136FE" w:rsidRDefault="008136FE" w:rsidP="000610E7">
      <w:pPr>
        <w:pStyle w:val="CommentText"/>
      </w:pPr>
      <w:r>
        <w:rPr>
          <w:rStyle w:val="CommentReference"/>
        </w:rPr>
        <w:annotationRef/>
      </w:r>
      <w:r>
        <w:t xml:space="preserve">Please revise this to discuss the findings of E1. What were the data patterns? Use phrasing like, “consistent with our prediction/expectation” and “unexpectedly…” when referring to data patterns that were predicted or not predicted. </w:t>
      </w:r>
    </w:p>
    <w:p w14:paraId="2F442184" w14:textId="77777777" w:rsidR="008136FE" w:rsidRDefault="008136FE" w:rsidP="000610E7">
      <w:pPr>
        <w:pStyle w:val="CommentText"/>
      </w:pPr>
    </w:p>
    <w:p w14:paraId="63C692E0" w14:textId="77777777" w:rsidR="008136FE" w:rsidRDefault="008136FE" w:rsidP="000610E7">
      <w:pPr>
        <w:pStyle w:val="CommentText"/>
      </w:pPr>
      <w:r>
        <w:t xml:space="preserve">Be sure to include the calibration plots. Try to </w:t>
      </w:r>
    </w:p>
  </w:comment>
  <w:comment w:id="52" w:author="Emily Cates" w:date="2020-11-02T16:35:00Z" w:initials="EC">
    <w:p w14:paraId="53FD97FB" w14:textId="77777777" w:rsidR="008136FE" w:rsidRDefault="008136FE" w:rsidP="000610E7">
      <w:pPr>
        <w:pStyle w:val="CommentText"/>
      </w:pPr>
      <w:r>
        <w:rPr>
          <w:rStyle w:val="CommentReference"/>
        </w:rPr>
        <w:annotationRef/>
      </w:r>
      <w:r>
        <w:t>I updated this section accordingly. Should I talk about the calibration plot findings in both this paragraph and the later calibration plot paragraph?</w:t>
      </w:r>
    </w:p>
  </w:comment>
  <w:comment w:id="55" w:author="Emily Cates" w:date="2020-10-26T12:42:00Z" w:initials="EC">
    <w:p w14:paraId="42BC54A5" w14:textId="77777777" w:rsidR="008136FE" w:rsidRDefault="008136FE" w:rsidP="000610E7">
      <w:pPr>
        <w:pStyle w:val="CommentText"/>
      </w:pPr>
      <w:r>
        <w:rPr>
          <w:rStyle w:val="CommentReference"/>
        </w:rPr>
        <w:annotationRef/>
      </w:r>
      <w:r>
        <w:t>Should I talk about E2 here or should I just focus on the IS/REL processing?</w:t>
      </w:r>
    </w:p>
  </w:comment>
  <w:comment w:id="56" w:author="Mark Huff" w:date="2020-10-31T12:54:00Z" w:initials="MH">
    <w:p w14:paraId="4E081D53" w14:textId="77777777" w:rsidR="008136FE" w:rsidRDefault="008136FE" w:rsidP="000610E7">
      <w:pPr>
        <w:pStyle w:val="CommentText"/>
      </w:pPr>
      <w:r>
        <w:rPr>
          <w:rStyle w:val="CommentReference"/>
        </w:rPr>
        <w:annotationRef/>
      </w:r>
      <w:r>
        <w:t xml:space="preserve">No, this needs to be in a separate paragraph. When discussing this, be very blunt about how warnings had no effect at all and emphasize the procedure since we really tried to step on warnings. </w:t>
      </w:r>
    </w:p>
  </w:comment>
  <w:comment w:id="57" w:author="Emily Cates" w:date="2020-11-02T16:57:00Z" w:initials="EC">
    <w:p w14:paraId="2859DBC2" w14:textId="77777777" w:rsidR="008136FE" w:rsidRDefault="008136FE" w:rsidP="000610E7">
      <w:pPr>
        <w:pStyle w:val="CommentText"/>
      </w:pPr>
      <w:r>
        <w:rPr>
          <w:rStyle w:val="CommentReference"/>
        </w:rPr>
        <w:annotationRef/>
      </w:r>
      <w:r>
        <w:t xml:space="preserve">I put this in a separate paragraph. </w:t>
      </w:r>
    </w:p>
  </w:comment>
  <w:comment w:id="58" w:author="Mark Huff" w:date="2020-10-31T13:09:00Z" w:initials="MH">
    <w:p w14:paraId="1A507CD1" w14:textId="77777777" w:rsidR="008136FE" w:rsidRDefault="008136FE" w:rsidP="000610E7">
      <w:pPr>
        <w:pStyle w:val="CommentText"/>
      </w:pPr>
      <w:r>
        <w:rPr>
          <w:rStyle w:val="CommentReference"/>
        </w:rPr>
        <w:annotationRef/>
      </w:r>
      <w:r>
        <w:t xml:space="preserve">Emily, I am going to turn this section back over to you to complete as the main thesis author! </w:t>
      </w:r>
    </w:p>
    <w:p w14:paraId="1CD12183" w14:textId="77777777" w:rsidR="008136FE" w:rsidRDefault="008136FE" w:rsidP="000610E7">
      <w:pPr>
        <w:pStyle w:val="CommentText"/>
      </w:pPr>
    </w:p>
    <w:p w14:paraId="1DFF724A" w14:textId="77777777" w:rsidR="008136FE" w:rsidRDefault="008136FE" w:rsidP="000610E7">
      <w:pPr>
        <w:pStyle w:val="CommentText"/>
      </w:pPr>
      <w:r>
        <w:t xml:space="preserve">Mention reasons why the warning failed. I LOVE the idea that our warning was not specific enough. Use the Ecker et al. citation, but also include some of my own work in misinformation paradigms (Huff &amp; Umanath, 2018; Umanath et al., 2019—both on the lab website). We similarly found that general warnings do not always work. We also found the explicit warnings do not always work unless misinformation is contradictory. </w:t>
      </w:r>
    </w:p>
    <w:p w14:paraId="6BD0303C" w14:textId="77777777" w:rsidR="008136FE" w:rsidRDefault="008136FE" w:rsidP="000610E7">
      <w:pPr>
        <w:pStyle w:val="CommentText"/>
      </w:pPr>
    </w:p>
    <w:p w14:paraId="2CD76635" w14:textId="77777777" w:rsidR="008136FE" w:rsidRDefault="008136FE" w:rsidP="000610E7">
      <w:pPr>
        <w:pStyle w:val="CommentText"/>
      </w:pPr>
      <w:r>
        <w:t>Another reason is that the figure we showed participants was a general figure from a previous study and did not show participants their own data. Participants may have been more responsive if we gave them their own data.</w:t>
      </w:r>
    </w:p>
    <w:p w14:paraId="5E78D532" w14:textId="77777777" w:rsidR="008136FE" w:rsidRDefault="008136FE" w:rsidP="000610E7">
      <w:pPr>
        <w:pStyle w:val="CommentText"/>
      </w:pPr>
    </w:p>
    <w:p w14:paraId="5C97C61D" w14:textId="77777777" w:rsidR="008136FE" w:rsidRDefault="008136FE" w:rsidP="000610E7">
      <w:pPr>
        <w:pStyle w:val="CommentText"/>
      </w:pPr>
      <w:r>
        <w:t xml:space="preserve">Finally, research has consistently found that participants often think they will outperform the average individual (the better-than-average effect, Cross, 1977). </w:t>
      </w:r>
      <w:proofErr w:type="spellStart"/>
      <w:r>
        <w:t>Its</w:t>
      </w:r>
      <w:proofErr w:type="spellEnd"/>
      <w:r>
        <w:t xml:space="preserve"> possible that participants simply ignored the warning because they thought they were better than average.</w:t>
      </w:r>
    </w:p>
    <w:p w14:paraId="45983667" w14:textId="77777777" w:rsidR="008136FE" w:rsidRDefault="008136FE" w:rsidP="000610E7">
      <w:pPr>
        <w:pStyle w:val="CommentText"/>
      </w:pPr>
    </w:p>
    <w:p w14:paraId="7B6BEE86" w14:textId="77777777" w:rsidR="008136FE" w:rsidRDefault="008136FE" w:rsidP="000610E7">
      <w:pPr>
        <w:pStyle w:val="CommentText"/>
      </w:pPr>
      <w:r>
        <w:t xml:space="preserve">Any of these possibilities could have explained the lack of warning effects. </w:t>
      </w:r>
    </w:p>
  </w:comment>
  <w:comment w:id="59" w:author="Mark Huff" w:date="2020-10-31T13:21:00Z" w:initials="MH">
    <w:p w14:paraId="76AA741A" w14:textId="77777777" w:rsidR="008136FE" w:rsidRDefault="008136FE" w:rsidP="000610E7">
      <w:pPr>
        <w:pStyle w:val="CommentText"/>
      </w:pPr>
      <w:r>
        <w:rPr>
          <w:rStyle w:val="CommentReference"/>
        </w:rPr>
        <w:annotationRef/>
      </w:r>
      <w:r>
        <w:t xml:space="preserve">See the better than average effect that I mentioned in my comment above. </w:t>
      </w:r>
    </w:p>
  </w:comment>
  <w:comment w:id="60" w:author="Mark Huff" w:date="2020-10-31T13:28:00Z" w:initials="MH">
    <w:p w14:paraId="0434F92B" w14:textId="77777777" w:rsidR="008136FE" w:rsidRDefault="008136FE" w:rsidP="000610E7">
      <w:pPr>
        <w:pStyle w:val="CommentText"/>
      </w:pPr>
      <w:r>
        <w:rPr>
          <w:rStyle w:val="CommentReference"/>
        </w:rPr>
        <w:annotationRef/>
      </w:r>
      <w:r>
        <w:t xml:space="preserve">There are a few reasons. The presentation of warnings, the use of only block 2, and the use of an online sample. Expand on this </w:t>
      </w:r>
      <w:proofErr w:type="gramStart"/>
      <w:r>
        <w:t>further, and</w:t>
      </w:r>
      <w:proofErr w:type="gramEnd"/>
      <w:r>
        <w:t xml:space="preserve"> mention that future research clearly needs to explore methods for improving the efficacy of JOLs for predicting later recall and the potential methodologies that can improve their accuracy. </w:t>
      </w:r>
    </w:p>
  </w:comment>
  <w:comment w:id="61" w:author="Mark Huff" w:date="2020-10-31T13:25:00Z" w:initials="MH">
    <w:p w14:paraId="7F479380" w14:textId="77777777" w:rsidR="008136FE" w:rsidRDefault="008136FE" w:rsidP="000610E7">
      <w:pPr>
        <w:pStyle w:val="CommentText"/>
      </w:pPr>
      <w:r>
        <w:rPr>
          <w:rStyle w:val="CommentReference"/>
        </w:rPr>
        <w:annotationRef/>
      </w:r>
      <w:r>
        <w:t xml:space="preserve">Emily, please describe some of the primary calibration plot differences that were found </w:t>
      </w:r>
    </w:p>
    <w:p w14:paraId="77F28E22" w14:textId="77777777" w:rsidR="008136FE" w:rsidRDefault="008136FE" w:rsidP="000610E7">
      <w:pPr>
        <w:pStyle w:val="CommentText"/>
      </w:pPr>
    </w:p>
    <w:p w14:paraId="2F439947" w14:textId="77777777" w:rsidR="008136FE" w:rsidRDefault="008136FE" w:rsidP="000610E7">
      <w:pPr>
        <w:pStyle w:val="CommentText"/>
      </w:pPr>
      <w:r>
        <w:t xml:space="preserve">NICK: Please assist Emily with adding in the data for E2 since I am not 100% sure what these patterns look like with the data not collapsed across warning. </w:t>
      </w:r>
    </w:p>
  </w:comment>
  <w:comment w:id="62" w:author="Mark Huff" w:date="2020-10-31T13:28:00Z" w:initials="MH">
    <w:p w14:paraId="4F5BF410" w14:textId="77777777" w:rsidR="008136FE" w:rsidRDefault="008136FE" w:rsidP="000610E7">
      <w:pPr>
        <w:pStyle w:val="CommentText"/>
      </w:pPr>
      <w:r>
        <w:rPr>
          <w:rStyle w:val="CommentReference"/>
        </w:rPr>
        <w:annotationRef/>
      </w:r>
      <w:r>
        <w:t>Emily, please note what the differences were. Primarily within backward pairs for the IS group in E1 vs. E2.</w:t>
      </w:r>
    </w:p>
  </w:comment>
  <w:comment w:id="63" w:author="Mark Huff" w:date="2020-10-31T13:33:00Z" w:initials="MH">
    <w:p w14:paraId="15AED74B" w14:textId="77777777" w:rsidR="008136FE" w:rsidRDefault="008136FE" w:rsidP="000610E7">
      <w:pPr>
        <w:pStyle w:val="CommentText"/>
      </w:pPr>
      <w:r>
        <w:rPr>
          <w:rStyle w:val="CommentReference"/>
        </w:rPr>
        <w:annotationRef/>
      </w:r>
      <w:r>
        <w:t xml:space="preserve">This paragraph is a bit wishy washy. Try to combine it with the paragraph above where we discuss that E1 and E2 did not produce the same item-specific and relational type patterns. </w:t>
      </w:r>
    </w:p>
  </w:comment>
  <w:comment w:id="64" w:author="Emily Cates" w:date="2020-10-24T13:48:00Z" w:initials="EC">
    <w:p w14:paraId="1C9DC7B1" w14:textId="6CBC2978" w:rsidR="008136FE" w:rsidRDefault="008136FE">
      <w:pPr>
        <w:pStyle w:val="CommentText"/>
      </w:pPr>
      <w:r>
        <w:rPr>
          <w:rStyle w:val="CommentReference"/>
        </w:rPr>
        <w:annotationRef/>
      </w:r>
      <w:r>
        <w:t>Should I format the dois like this or just as “doi: 10.1037…”?</w:t>
      </w:r>
    </w:p>
  </w:comment>
  <w:comment w:id="65" w:author="Mark Huff" w:date="2020-10-30T12:32:00Z" w:initials="MH">
    <w:p w14:paraId="2503D239" w14:textId="0DC028DE" w:rsidR="008136FE" w:rsidRDefault="008136FE">
      <w:pPr>
        <w:pStyle w:val="CommentText"/>
      </w:pPr>
      <w:r>
        <w:rPr>
          <w:rStyle w:val="CommentReference"/>
        </w:rPr>
        <w:annotationRef/>
      </w:r>
      <w:r>
        <w:t>The format should be doi: XX, please update this accordingly for all references.</w:t>
      </w:r>
    </w:p>
  </w:comment>
  <w:comment w:id="66" w:author="Emily Cates" w:date="2020-11-01T14:35:00Z" w:initials="EC">
    <w:p w14:paraId="0818EE38" w14:textId="25F3410B" w:rsidR="008136FE" w:rsidRDefault="008136FE">
      <w:pPr>
        <w:pStyle w:val="CommentText"/>
      </w:pPr>
      <w:r>
        <w:rPr>
          <w:rStyle w:val="CommentReference"/>
        </w:rPr>
        <w:annotationRef/>
      </w:r>
      <w:r>
        <w:t>Updated; just to check, should there be a space between ‘doi:’ and the numbers?</w:t>
      </w:r>
    </w:p>
  </w:comment>
  <w:comment w:id="68" w:author="Mark Huff" w:date="2020-10-31T13:33:00Z" w:initials="MH">
    <w:p w14:paraId="6F613EA4" w14:textId="6C7CD0CC" w:rsidR="008136FE" w:rsidRDefault="008136FE">
      <w:pPr>
        <w:pStyle w:val="CommentText"/>
      </w:pPr>
      <w:r>
        <w:rPr>
          <w:rStyle w:val="CommentReference"/>
        </w:rPr>
        <w:annotationRef/>
      </w:r>
      <w:r>
        <w:t>Nick: On each of these panels, could you please label them as Read Group, Item-Specific Group, and Relational Group? This will greatly assist the reader in tracking the data.</w:t>
      </w:r>
    </w:p>
  </w:comment>
  <w:comment w:id="71" w:author="Mark Huff" w:date="2020-10-31T13:35:00Z" w:initials="MH">
    <w:p w14:paraId="0B631A86" w14:textId="02D6FC0C" w:rsidR="008136FE" w:rsidRDefault="008136FE">
      <w:pPr>
        <w:pStyle w:val="CommentText"/>
      </w:pPr>
      <w:r>
        <w:rPr>
          <w:rStyle w:val="CommentReference"/>
        </w:rPr>
        <w:annotationRef/>
      </w:r>
      <w:r>
        <w:t>Nick, can you please retitle the “Comparing Study Pairs” figure label? It is awkward. Even Judgments of Learning and Recall Accuracy, is better.</w:t>
      </w:r>
    </w:p>
  </w:comment>
  <w:comment w:id="74" w:author="Mark Huff" w:date="2020-10-31T13:36:00Z" w:initials="MH">
    <w:p w14:paraId="0C8FFCDA" w14:textId="613EB13F" w:rsidR="008136FE" w:rsidRDefault="008136FE">
      <w:pPr>
        <w:pStyle w:val="CommentText"/>
      </w:pPr>
      <w:r>
        <w:rPr>
          <w:rStyle w:val="CommentReference"/>
        </w:rPr>
        <w:annotationRef/>
      </w:r>
      <w:r>
        <w:t xml:space="preserve">Nick: Same with this figure. Please collapse across warning and include labels.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83BE50" w15:done="0"/>
  <w15:commentEx w15:paraId="0C546CED" w15:done="1"/>
  <w15:commentEx w15:paraId="5F08DDA4" w15:done="0"/>
  <w15:commentEx w15:paraId="14C55F83" w15:paraIdParent="5F08DDA4" w15:done="0"/>
  <w15:commentEx w15:paraId="2197898A" w15:done="0"/>
  <w15:commentEx w15:paraId="7CF0621B" w15:paraIdParent="2197898A" w15:done="0"/>
  <w15:commentEx w15:paraId="71F9744F" w15:done="0"/>
  <w15:commentEx w15:paraId="725FFA34" w15:paraIdParent="71F9744F" w15:done="0"/>
  <w15:commentEx w15:paraId="2B5FAD51" w15:done="0"/>
  <w15:commentEx w15:paraId="30185BF8" w15:paraIdParent="2B5FAD51" w15:done="0"/>
  <w15:commentEx w15:paraId="37CF8922" w15:done="0"/>
  <w15:commentEx w15:paraId="4E86145D" w15:paraIdParent="37CF8922" w15:done="0"/>
  <w15:commentEx w15:paraId="3827B06B" w15:done="0"/>
  <w15:commentEx w15:paraId="6AC598FC" w15:paraIdParent="3827B06B" w15:done="0"/>
  <w15:commentEx w15:paraId="4E9AA3BE" w15:done="0"/>
  <w15:commentEx w15:paraId="6D176B37" w15:done="0"/>
  <w15:commentEx w15:paraId="59082094" w15:paraIdParent="6D176B37" w15:done="0"/>
  <w15:commentEx w15:paraId="2FD6F7F8" w15:done="0"/>
  <w15:commentEx w15:paraId="64F3C3A7" w15:paraIdParent="2FD6F7F8" w15:done="0"/>
  <w15:commentEx w15:paraId="5E1B1995" w15:done="0"/>
  <w15:commentEx w15:paraId="4C98D1AC" w15:paraIdParent="5E1B1995" w15:done="0"/>
  <w15:commentEx w15:paraId="6AB7F7F8" w15:done="0"/>
  <w15:commentEx w15:paraId="18D637C8" w15:paraIdParent="6AB7F7F8" w15:done="0"/>
  <w15:commentEx w15:paraId="10246D2E" w15:done="0"/>
  <w15:commentEx w15:paraId="74A1ED64" w15:paraIdParent="10246D2E" w15:done="0"/>
  <w15:commentEx w15:paraId="645CB906" w15:done="0"/>
  <w15:commentEx w15:paraId="5433043A" w15:paraIdParent="645CB906" w15:done="0"/>
  <w15:commentEx w15:paraId="173A85DD" w15:paraIdParent="645CB906" w15:done="0"/>
  <w15:commentEx w15:paraId="2F38A763" w15:done="0"/>
  <w15:commentEx w15:paraId="3BBCAEB6" w15:done="0"/>
  <w15:commentEx w15:paraId="5087538F" w15:paraIdParent="3BBCAEB6" w15:done="0"/>
  <w15:commentEx w15:paraId="729D6DD0" w15:done="0"/>
  <w15:commentEx w15:paraId="1C8AAEBD" w15:done="0"/>
  <w15:commentEx w15:paraId="58867A69" w15:done="0"/>
  <w15:commentEx w15:paraId="3A12E2F7" w15:paraIdParent="58867A69" w15:done="0"/>
  <w15:commentEx w15:paraId="55DE3BAB" w15:done="0"/>
  <w15:commentEx w15:paraId="63C692E0" w15:done="0"/>
  <w15:commentEx w15:paraId="53FD97FB" w15:paraIdParent="63C692E0" w15:done="0"/>
  <w15:commentEx w15:paraId="42BC54A5" w15:done="0"/>
  <w15:commentEx w15:paraId="4E081D53" w15:paraIdParent="42BC54A5" w15:done="0"/>
  <w15:commentEx w15:paraId="2859DBC2" w15:paraIdParent="42BC54A5" w15:done="0"/>
  <w15:commentEx w15:paraId="7B6BEE86" w15:done="0"/>
  <w15:commentEx w15:paraId="76AA741A" w15:done="0"/>
  <w15:commentEx w15:paraId="0434F92B" w15:done="0"/>
  <w15:commentEx w15:paraId="2F439947" w15:done="0"/>
  <w15:commentEx w15:paraId="4F5BF410" w15:done="0"/>
  <w15:commentEx w15:paraId="15AED74B" w15:done="0"/>
  <w15:commentEx w15:paraId="1C9DC7B1" w15:done="0"/>
  <w15:commentEx w15:paraId="2503D239" w15:paraIdParent="1C9DC7B1" w15:done="0"/>
  <w15:commentEx w15:paraId="0818EE38" w15:paraIdParent="1C9DC7B1" w15:done="0"/>
  <w15:commentEx w15:paraId="6F613EA4" w15:done="1"/>
  <w15:commentEx w15:paraId="0B631A86" w15:done="1"/>
  <w15:commentEx w15:paraId="0C8FFCD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BDDC" w16cex:dateUtc="2020-11-02T23:18:00Z"/>
  <w16cex:commentExtensible w16cex:durableId="234ABE82" w16cex:dateUtc="2020-11-02T23:21:00Z"/>
  <w16cex:commentExtensible w16cex:durableId="234ABEB2" w16cex:dateUtc="2020-11-02T23:21:00Z"/>
  <w16cex:commentExtensible w16cex:durableId="234ABEE0" w16cex:dateUtc="2020-11-02T23:22:00Z"/>
  <w16cex:commentExtensible w16cex:durableId="234ABEEE" w16cex:dateUtc="2020-11-02T23:22:00Z"/>
  <w16cex:commentExtensible w16cex:durableId="234699BF" w16cex:dateUtc="2020-10-30T18:55:00Z"/>
  <w16cex:commentExtensible w16cex:durableId="23493F8D" w16cex:dateUtc="2020-11-01T20:07:00Z"/>
  <w16cex:commentExtensible w16cex:durableId="234ABFB4" w16cex:dateUtc="2020-11-02T23:26:00Z"/>
  <w16cex:commentExtensible w16cex:durableId="2347CE6C" w16cex:dateUtc="2020-10-31T16:52:00Z"/>
  <w16cex:commentExtensible w16cex:durableId="2349405E" w16cex:dateUtc="2020-11-01T20:10:00Z"/>
  <w16cex:commentExtensible w16cex:durableId="234ABFE6" w16cex:dateUtc="2020-11-02T23:27:00Z"/>
  <w16cex:commentExtensible w16cex:durableId="23494106" w16cex:dateUtc="2020-11-01T20:13:00Z"/>
  <w16cex:commentExtensible w16cex:durableId="2347C245" w16cex:dateUtc="2020-10-31T16:00:00Z"/>
  <w16cex:commentExtensible w16cex:durableId="23494092" w16cex:dateUtc="2020-11-01T20:11:00Z"/>
  <w16cex:commentExtensible w16cex:durableId="2347C263" w16cex:dateUtc="2020-10-31T16:00:00Z"/>
  <w16cex:commentExtensible w16cex:durableId="234940DF" w16cex:dateUtc="2020-11-01T20:12:00Z"/>
  <w16cex:commentExtensible w16cex:durableId="2347D3A2" w16cex:dateUtc="2020-10-31T17:14:00Z"/>
  <w16cex:commentExtensible w16cex:durableId="234A4CA2" w16cex:dateUtc="2020-11-02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83BE50" w16cid:durableId="23467623"/>
  <w16cid:commentId w16cid:paraId="0C546CED" w16cid:durableId="234676E6"/>
  <w16cid:commentId w16cid:paraId="5F08DDA4" w16cid:durableId="23467A8D"/>
  <w16cid:commentId w16cid:paraId="14C55F83" w16cid:durableId="234ABDDC"/>
  <w16cid:commentId w16cid:paraId="2197898A" w16cid:durableId="23468791"/>
  <w16cid:commentId w16cid:paraId="7CF0621B" w16cid:durableId="234ABE82"/>
  <w16cid:commentId w16cid:paraId="71F9744F" w16cid:durableId="23469284"/>
  <w16cid:commentId w16cid:paraId="725FFA34" w16cid:durableId="234AAEA1"/>
  <w16cid:commentId w16cid:paraId="2B5FAD51" w16cid:durableId="2347C0DB"/>
  <w16cid:commentId w16cid:paraId="30185BF8" w16cid:durableId="234ABEB2"/>
  <w16cid:commentId w16cid:paraId="37CF8922" w16cid:durableId="234693ED"/>
  <w16cid:commentId w16cid:paraId="4E86145D" w16cid:durableId="234ABEE0"/>
  <w16cid:commentId w16cid:paraId="3827B06B" w16cid:durableId="23469468"/>
  <w16cid:commentId w16cid:paraId="6AC598FC" w16cid:durableId="234ABEEE"/>
  <w16cid:commentId w16cid:paraId="4E9AA3BE" w16cid:durableId="234694F3"/>
  <w16cid:commentId w16cid:paraId="6D176B37" w16cid:durableId="2346960D"/>
  <w16cid:commentId w16cid:paraId="59082094" w16cid:durableId="234A9F34"/>
  <w16cid:commentId w16cid:paraId="2FD6F7F8" w16cid:durableId="234699BF"/>
  <w16cid:commentId w16cid:paraId="64F3C3A7" w16cid:durableId="23493F8D"/>
  <w16cid:commentId w16cid:paraId="5E1B1995" w16cid:durableId="23469A66"/>
  <w16cid:commentId w16cid:paraId="4C98D1AC" w16cid:durableId="234A9FFD"/>
  <w16cid:commentId w16cid:paraId="6AB7F7F8" w16cid:durableId="23469B20"/>
  <w16cid:commentId w16cid:paraId="18D637C8" w16cid:durableId="234AA036"/>
  <w16cid:commentId w16cid:paraId="10246D2E" w16cid:durableId="2347C125"/>
  <w16cid:commentId w16cid:paraId="74A1ED64" w16cid:durableId="234ABFB4"/>
  <w16cid:commentId w16cid:paraId="645CB906" w16cid:durableId="2347CE6C"/>
  <w16cid:commentId w16cid:paraId="5433043A" w16cid:durableId="2349405E"/>
  <w16cid:commentId w16cid:paraId="173A85DD" w16cid:durableId="234ABFE6"/>
  <w16cid:commentId w16cid:paraId="2F38A763" w16cid:durableId="23494106"/>
  <w16cid:commentId w16cid:paraId="3BBCAEB6" w16cid:durableId="2347C245"/>
  <w16cid:commentId w16cid:paraId="5087538F" w16cid:durableId="23494092"/>
  <w16cid:commentId w16cid:paraId="729D6DD0" w16cid:durableId="2347C263"/>
  <w16cid:commentId w16cid:paraId="1C8AAEBD" w16cid:durableId="234940DF"/>
  <w16cid:commentId w16cid:paraId="58867A69" w16cid:durableId="2347D3A2"/>
  <w16cid:commentId w16cid:paraId="3A12E2F7" w16cid:durableId="234A4CA2"/>
  <w16cid:commentId w16cid:paraId="55DE3BAB" w16cid:durableId="234AB1E0"/>
  <w16cid:commentId w16cid:paraId="63C692E0" w16cid:durableId="2347DCA7"/>
  <w16cid:commentId w16cid:paraId="53FD97FB" w16cid:durableId="234AB3E4"/>
  <w16cid:commentId w16cid:paraId="42BC54A5" w16cid:durableId="234142C9"/>
  <w16cid:commentId w16cid:paraId="4E081D53" w16cid:durableId="2347DCFD"/>
  <w16cid:commentId w16cid:paraId="2859DBC2" w16cid:durableId="234AB902"/>
  <w16cid:commentId w16cid:paraId="7B6BEE86" w16cid:durableId="2347E094"/>
  <w16cid:commentId w16cid:paraId="76AA741A" w16cid:durableId="2347E36E"/>
  <w16cid:commentId w16cid:paraId="0434F92B" w16cid:durableId="2347E507"/>
  <w16cid:commentId w16cid:paraId="2F439947" w16cid:durableId="2347E451"/>
  <w16cid:commentId w16cid:paraId="4F5BF410" w16cid:durableId="2347E4E5"/>
  <w16cid:commentId w16cid:paraId="15AED74B" w16cid:durableId="2347E60F"/>
  <w16cid:commentId w16cid:paraId="1C9DC7B1" w16cid:durableId="233EAF28"/>
  <w16cid:commentId w16cid:paraId="2503D239" w16cid:durableId="2346867B"/>
  <w16cid:commentId w16cid:paraId="0818EE38" w16cid:durableId="23494628"/>
  <w16cid:commentId w16cid:paraId="6F613EA4" w16cid:durableId="2347E641"/>
  <w16cid:commentId w16cid:paraId="0B631A86" w16cid:durableId="2347E684"/>
  <w16cid:commentId w16cid:paraId="0C8FFCDA" w16cid:durableId="2347E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91AA6" w14:textId="77777777" w:rsidR="00C0523C" w:rsidRDefault="00C0523C" w:rsidP="00CA5EF6">
      <w:pPr>
        <w:spacing w:line="240" w:lineRule="auto"/>
      </w:pPr>
      <w:r>
        <w:separator/>
      </w:r>
    </w:p>
  </w:endnote>
  <w:endnote w:type="continuationSeparator" w:id="0">
    <w:p w14:paraId="2D1E720F" w14:textId="77777777" w:rsidR="00C0523C" w:rsidRDefault="00C0523C"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7170F" w14:textId="77777777" w:rsidR="00C0523C" w:rsidRDefault="00C0523C" w:rsidP="00CA5EF6">
      <w:pPr>
        <w:spacing w:line="240" w:lineRule="auto"/>
      </w:pPr>
      <w:r>
        <w:separator/>
      </w:r>
    </w:p>
  </w:footnote>
  <w:footnote w:type="continuationSeparator" w:id="0">
    <w:p w14:paraId="02FA6DDE" w14:textId="77777777" w:rsidR="00C0523C" w:rsidRDefault="00C0523C" w:rsidP="00CA5EF6">
      <w:pPr>
        <w:spacing w:line="240" w:lineRule="auto"/>
      </w:pPr>
      <w:r>
        <w:continuationSeparator/>
      </w:r>
    </w:p>
  </w:footnote>
  <w:footnote w:id="1">
    <w:p w14:paraId="46868228" w14:textId="295DEEF0" w:rsidR="008136FE" w:rsidRPr="00AE29D5" w:rsidRDefault="008136FE">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s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85197E">
        <w:t>Garcia &amp; Kornell, 2015).</w:t>
      </w:r>
      <w:r>
        <w:t xml:space="preserve"> All procedural details and instructions were identical in both modalities, the only difference was the presence vs. absence of an experimenter.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AA539" w14:textId="726F389C" w:rsidR="008136FE" w:rsidRDefault="008136FE">
    <w:pPr>
      <w:pStyle w:val="Header"/>
      <w:jc w:val="right"/>
    </w:pPr>
    <w:r>
      <w:t>ENCODING REDUCES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8136FE" w:rsidRDefault="008136FE" w:rsidP="0056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4917844"/>
      <w:docPartObj>
        <w:docPartGallery w:val="Page Numbers (Top of Page)"/>
        <w:docPartUnique/>
      </w:docPartObj>
    </w:sdtPr>
    <w:sdtEndPr>
      <w:rPr>
        <w:noProof/>
      </w:rPr>
    </w:sdtEndPr>
    <w:sdtContent>
      <w:p w14:paraId="0593432E" w14:textId="7093ADB3" w:rsidR="008136FE" w:rsidRDefault="008136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8136FE" w:rsidRDefault="00813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None" w15:userId="Mark Huff"/>
  </w15:person>
  <w15:person w15:author="Nick Maxwell">
    <w15:presenceInfo w15:providerId="Windows Live" w15:userId="8614ede61265de7b"/>
  </w15:person>
  <w15:person w15:author="Emily Cates">
    <w15:presenceInfo w15:providerId="Windows Live" w15:userId="e535f12edee57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5D52"/>
    <w:rsid w:val="0001174E"/>
    <w:rsid w:val="00013442"/>
    <w:rsid w:val="00021C49"/>
    <w:rsid w:val="0002326F"/>
    <w:rsid w:val="00023F75"/>
    <w:rsid w:val="00025398"/>
    <w:rsid w:val="00030048"/>
    <w:rsid w:val="000313E3"/>
    <w:rsid w:val="00033AF1"/>
    <w:rsid w:val="00036CAE"/>
    <w:rsid w:val="00047BBC"/>
    <w:rsid w:val="00055F14"/>
    <w:rsid w:val="000610E7"/>
    <w:rsid w:val="00063CDF"/>
    <w:rsid w:val="00072CFA"/>
    <w:rsid w:val="00077CF8"/>
    <w:rsid w:val="00081084"/>
    <w:rsid w:val="000822AE"/>
    <w:rsid w:val="0008341A"/>
    <w:rsid w:val="00093E04"/>
    <w:rsid w:val="00096F57"/>
    <w:rsid w:val="000A556C"/>
    <w:rsid w:val="000A6449"/>
    <w:rsid w:val="000A6463"/>
    <w:rsid w:val="000B6571"/>
    <w:rsid w:val="000C0A07"/>
    <w:rsid w:val="000C5D63"/>
    <w:rsid w:val="000C7BDD"/>
    <w:rsid w:val="000D062B"/>
    <w:rsid w:val="000D43BC"/>
    <w:rsid w:val="000D5443"/>
    <w:rsid w:val="000D5578"/>
    <w:rsid w:val="000D6378"/>
    <w:rsid w:val="000E169F"/>
    <w:rsid w:val="000E38E6"/>
    <w:rsid w:val="000F416C"/>
    <w:rsid w:val="000F470D"/>
    <w:rsid w:val="000F486C"/>
    <w:rsid w:val="001000F5"/>
    <w:rsid w:val="00101692"/>
    <w:rsid w:val="00106885"/>
    <w:rsid w:val="0012024F"/>
    <w:rsid w:val="001206C3"/>
    <w:rsid w:val="00120937"/>
    <w:rsid w:val="0012241E"/>
    <w:rsid w:val="00123352"/>
    <w:rsid w:val="00124E5C"/>
    <w:rsid w:val="00125FB0"/>
    <w:rsid w:val="00132CCE"/>
    <w:rsid w:val="001338D7"/>
    <w:rsid w:val="00133D00"/>
    <w:rsid w:val="001345A4"/>
    <w:rsid w:val="0013616E"/>
    <w:rsid w:val="00152183"/>
    <w:rsid w:val="001527FA"/>
    <w:rsid w:val="001577D7"/>
    <w:rsid w:val="00160D3E"/>
    <w:rsid w:val="00162729"/>
    <w:rsid w:val="00171683"/>
    <w:rsid w:val="00173EAC"/>
    <w:rsid w:val="00183455"/>
    <w:rsid w:val="001836E9"/>
    <w:rsid w:val="0019189F"/>
    <w:rsid w:val="00194052"/>
    <w:rsid w:val="00196B95"/>
    <w:rsid w:val="001A233D"/>
    <w:rsid w:val="001A425D"/>
    <w:rsid w:val="001A6D0A"/>
    <w:rsid w:val="001B454C"/>
    <w:rsid w:val="001B6696"/>
    <w:rsid w:val="001C3DDD"/>
    <w:rsid w:val="001C444D"/>
    <w:rsid w:val="001C4EFE"/>
    <w:rsid w:val="001C791F"/>
    <w:rsid w:val="001D3E87"/>
    <w:rsid w:val="001D54BC"/>
    <w:rsid w:val="001D6C37"/>
    <w:rsid w:val="001F4CF0"/>
    <w:rsid w:val="0021266E"/>
    <w:rsid w:val="0022266F"/>
    <w:rsid w:val="002239DB"/>
    <w:rsid w:val="00226AC1"/>
    <w:rsid w:val="002316BF"/>
    <w:rsid w:val="00231905"/>
    <w:rsid w:val="00235252"/>
    <w:rsid w:val="00236A28"/>
    <w:rsid w:val="00236A93"/>
    <w:rsid w:val="00237ABE"/>
    <w:rsid w:val="00244359"/>
    <w:rsid w:val="00245D5A"/>
    <w:rsid w:val="0024601F"/>
    <w:rsid w:val="00251425"/>
    <w:rsid w:val="00261869"/>
    <w:rsid w:val="00262E4B"/>
    <w:rsid w:val="00272436"/>
    <w:rsid w:val="00275075"/>
    <w:rsid w:val="0028237F"/>
    <w:rsid w:val="002851C8"/>
    <w:rsid w:val="002904F1"/>
    <w:rsid w:val="002909E4"/>
    <w:rsid w:val="00290BE9"/>
    <w:rsid w:val="00291F88"/>
    <w:rsid w:val="002B1AF5"/>
    <w:rsid w:val="002B3881"/>
    <w:rsid w:val="002D0FC0"/>
    <w:rsid w:val="002D130C"/>
    <w:rsid w:val="002D1EBC"/>
    <w:rsid w:val="002D262A"/>
    <w:rsid w:val="002D5778"/>
    <w:rsid w:val="002E18C0"/>
    <w:rsid w:val="002E3225"/>
    <w:rsid w:val="00304D51"/>
    <w:rsid w:val="0031185C"/>
    <w:rsid w:val="0031214A"/>
    <w:rsid w:val="003165EF"/>
    <w:rsid w:val="00322F0F"/>
    <w:rsid w:val="003255DB"/>
    <w:rsid w:val="00326E1E"/>
    <w:rsid w:val="00327754"/>
    <w:rsid w:val="00327CA4"/>
    <w:rsid w:val="00330747"/>
    <w:rsid w:val="0033286F"/>
    <w:rsid w:val="0033305A"/>
    <w:rsid w:val="00335D79"/>
    <w:rsid w:val="003414AA"/>
    <w:rsid w:val="00351884"/>
    <w:rsid w:val="003525F9"/>
    <w:rsid w:val="00356A62"/>
    <w:rsid w:val="00360E10"/>
    <w:rsid w:val="00370F8F"/>
    <w:rsid w:val="0037737A"/>
    <w:rsid w:val="00377B00"/>
    <w:rsid w:val="00391873"/>
    <w:rsid w:val="00394C55"/>
    <w:rsid w:val="003A4EDA"/>
    <w:rsid w:val="003B4B71"/>
    <w:rsid w:val="003C3EA6"/>
    <w:rsid w:val="003C5D8D"/>
    <w:rsid w:val="003D30CF"/>
    <w:rsid w:val="003D5835"/>
    <w:rsid w:val="003E112C"/>
    <w:rsid w:val="003E117C"/>
    <w:rsid w:val="003E514D"/>
    <w:rsid w:val="003E7264"/>
    <w:rsid w:val="004025A7"/>
    <w:rsid w:val="00405034"/>
    <w:rsid w:val="00412AA4"/>
    <w:rsid w:val="00414443"/>
    <w:rsid w:val="00414E75"/>
    <w:rsid w:val="004219A5"/>
    <w:rsid w:val="0042278A"/>
    <w:rsid w:val="00423EC5"/>
    <w:rsid w:val="00425830"/>
    <w:rsid w:val="00431082"/>
    <w:rsid w:val="0043331E"/>
    <w:rsid w:val="00435D85"/>
    <w:rsid w:val="00437A1C"/>
    <w:rsid w:val="0045594F"/>
    <w:rsid w:val="00456EF1"/>
    <w:rsid w:val="004572B4"/>
    <w:rsid w:val="00460CF9"/>
    <w:rsid w:val="00466D0F"/>
    <w:rsid w:val="0047022A"/>
    <w:rsid w:val="00474F94"/>
    <w:rsid w:val="00477292"/>
    <w:rsid w:val="004814F2"/>
    <w:rsid w:val="004820B1"/>
    <w:rsid w:val="004837F4"/>
    <w:rsid w:val="0049034D"/>
    <w:rsid w:val="004903E1"/>
    <w:rsid w:val="00492BFE"/>
    <w:rsid w:val="00494BD4"/>
    <w:rsid w:val="004A5262"/>
    <w:rsid w:val="004A54D6"/>
    <w:rsid w:val="004A75AF"/>
    <w:rsid w:val="004B3370"/>
    <w:rsid w:val="004D2E13"/>
    <w:rsid w:val="004D2F67"/>
    <w:rsid w:val="004D756A"/>
    <w:rsid w:val="004F2C08"/>
    <w:rsid w:val="004F301F"/>
    <w:rsid w:val="004F34DA"/>
    <w:rsid w:val="004F51EE"/>
    <w:rsid w:val="004F6C7A"/>
    <w:rsid w:val="005011F6"/>
    <w:rsid w:val="00502BC6"/>
    <w:rsid w:val="0051346A"/>
    <w:rsid w:val="00520327"/>
    <w:rsid w:val="00523ED8"/>
    <w:rsid w:val="00525CFA"/>
    <w:rsid w:val="00535981"/>
    <w:rsid w:val="00536D13"/>
    <w:rsid w:val="00542251"/>
    <w:rsid w:val="005433DE"/>
    <w:rsid w:val="00547EA2"/>
    <w:rsid w:val="005512BA"/>
    <w:rsid w:val="005519E9"/>
    <w:rsid w:val="005521E8"/>
    <w:rsid w:val="00554016"/>
    <w:rsid w:val="00554E47"/>
    <w:rsid w:val="00561789"/>
    <w:rsid w:val="00565C8B"/>
    <w:rsid w:val="00566627"/>
    <w:rsid w:val="00581D63"/>
    <w:rsid w:val="00581D74"/>
    <w:rsid w:val="00584EBE"/>
    <w:rsid w:val="00585D2D"/>
    <w:rsid w:val="00593617"/>
    <w:rsid w:val="00594076"/>
    <w:rsid w:val="00594AC7"/>
    <w:rsid w:val="00596918"/>
    <w:rsid w:val="005A0BE0"/>
    <w:rsid w:val="005A0CA8"/>
    <w:rsid w:val="005A114C"/>
    <w:rsid w:val="005A313D"/>
    <w:rsid w:val="005B42AE"/>
    <w:rsid w:val="005B72A8"/>
    <w:rsid w:val="005C178E"/>
    <w:rsid w:val="005D2E14"/>
    <w:rsid w:val="005D4913"/>
    <w:rsid w:val="005D704E"/>
    <w:rsid w:val="005D79FE"/>
    <w:rsid w:val="005E36E9"/>
    <w:rsid w:val="005E4B55"/>
    <w:rsid w:val="005E5539"/>
    <w:rsid w:val="005F02C1"/>
    <w:rsid w:val="005F71A1"/>
    <w:rsid w:val="006034BB"/>
    <w:rsid w:val="0060363A"/>
    <w:rsid w:val="00624CE6"/>
    <w:rsid w:val="006321B9"/>
    <w:rsid w:val="00633395"/>
    <w:rsid w:val="0063365E"/>
    <w:rsid w:val="00634F9B"/>
    <w:rsid w:val="0063607D"/>
    <w:rsid w:val="00640509"/>
    <w:rsid w:val="00641029"/>
    <w:rsid w:val="00647680"/>
    <w:rsid w:val="00655EB3"/>
    <w:rsid w:val="00661DD0"/>
    <w:rsid w:val="00673E95"/>
    <w:rsid w:val="0068034E"/>
    <w:rsid w:val="00680AC3"/>
    <w:rsid w:val="00694F8F"/>
    <w:rsid w:val="006A2063"/>
    <w:rsid w:val="006A2793"/>
    <w:rsid w:val="006A4F72"/>
    <w:rsid w:val="006A55AA"/>
    <w:rsid w:val="006A6AF3"/>
    <w:rsid w:val="006C03C2"/>
    <w:rsid w:val="006C0C57"/>
    <w:rsid w:val="006C617A"/>
    <w:rsid w:val="006C6E1D"/>
    <w:rsid w:val="006C78E5"/>
    <w:rsid w:val="006D1BCA"/>
    <w:rsid w:val="006D3354"/>
    <w:rsid w:val="006E5DD3"/>
    <w:rsid w:val="006F6B6B"/>
    <w:rsid w:val="006F6F36"/>
    <w:rsid w:val="006F7879"/>
    <w:rsid w:val="007008CA"/>
    <w:rsid w:val="00702F36"/>
    <w:rsid w:val="0070337D"/>
    <w:rsid w:val="00704354"/>
    <w:rsid w:val="00710464"/>
    <w:rsid w:val="00723390"/>
    <w:rsid w:val="00734434"/>
    <w:rsid w:val="0074241A"/>
    <w:rsid w:val="00743D3A"/>
    <w:rsid w:val="007518BC"/>
    <w:rsid w:val="0075219B"/>
    <w:rsid w:val="007529DF"/>
    <w:rsid w:val="00756C40"/>
    <w:rsid w:val="00760A3C"/>
    <w:rsid w:val="00763140"/>
    <w:rsid w:val="007654DE"/>
    <w:rsid w:val="007703D9"/>
    <w:rsid w:val="00773DF3"/>
    <w:rsid w:val="0077643A"/>
    <w:rsid w:val="0079085F"/>
    <w:rsid w:val="00791446"/>
    <w:rsid w:val="00792DDE"/>
    <w:rsid w:val="00796067"/>
    <w:rsid w:val="007A5A17"/>
    <w:rsid w:val="007A74AE"/>
    <w:rsid w:val="007B0492"/>
    <w:rsid w:val="007B2353"/>
    <w:rsid w:val="007B5266"/>
    <w:rsid w:val="007B6451"/>
    <w:rsid w:val="007B64E4"/>
    <w:rsid w:val="007C43F4"/>
    <w:rsid w:val="007C6B6C"/>
    <w:rsid w:val="007D16D8"/>
    <w:rsid w:val="007D6BCD"/>
    <w:rsid w:val="007E5F6C"/>
    <w:rsid w:val="007E706B"/>
    <w:rsid w:val="007E728E"/>
    <w:rsid w:val="008030A9"/>
    <w:rsid w:val="00803368"/>
    <w:rsid w:val="008136FE"/>
    <w:rsid w:val="00814CF9"/>
    <w:rsid w:val="00820714"/>
    <w:rsid w:val="008226DF"/>
    <w:rsid w:val="00823940"/>
    <w:rsid w:val="0083461C"/>
    <w:rsid w:val="008354C8"/>
    <w:rsid w:val="008370B7"/>
    <w:rsid w:val="0084111B"/>
    <w:rsid w:val="00841566"/>
    <w:rsid w:val="0085197E"/>
    <w:rsid w:val="00853350"/>
    <w:rsid w:val="008564C3"/>
    <w:rsid w:val="008565C4"/>
    <w:rsid w:val="008635B2"/>
    <w:rsid w:val="00875F2E"/>
    <w:rsid w:val="008762B8"/>
    <w:rsid w:val="00885F8D"/>
    <w:rsid w:val="00887F98"/>
    <w:rsid w:val="00890E17"/>
    <w:rsid w:val="00893F08"/>
    <w:rsid w:val="0089530E"/>
    <w:rsid w:val="0089594F"/>
    <w:rsid w:val="008979B1"/>
    <w:rsid w:val="008A0222"/>
    <w:rsid w:val="008A13C7"/>
    <w:rsid w:val="008A4CEB"/>
    <w:rsid w:val="008A5056"/>
    <w:rsid w:val="008C57FC"/>
    <w:rsid w:val="008C6279"/>
    <w:rsid w:val="008C636B"/>
    <w:rsid w:val="008C784F"/>
    <w:rsid w:val="008D0709"/>
    <w:rsid w:val="008D5640"/>
    <w:rsid w:val="008E41E9"/>
    <w:rsid w:val="008E6DF6"/>
    <w:rsid w:val="008F21F2"/>
    <w:rsid w:val="008F313E"/>
    <w:rsid w:val="008F4579"/>
    <w:rsid w:val="008F4BBE"/>
    <w:rsid w:val="00900F0D"/>
    <w:rsid w:val="00905F25"/>
    <w:rsid w:val="00911EE2"/>
    <w:rsid w:val="009125DA"/>
    <w:rsid w:val="00913C9A"/>
    <w:rsid w:val="0091618A"/>
    <w:rsid w:val="0092567A"/>
    <w:rsid w:val="00925BB1"/>
    <w:rsid w:val="00932334"/>
    <w:rsid w:val="00935205"/>
    <w:rsid w:val="0093724D"/>
    <w:rsid w:val="0094246A"/>
    <w:rsid w:val="009509E3"/>
    <w:rsid w:val="00957F3F"/>
    <w:rsid w:val="00961369"/>
    <w:rsid w:val="00963D24"/>
    <w:rsid w:val="009663BE"/>
    <w:rsid w:val="009749B6"/>
    <w:rsid w:val="00980872"/>
    <w:rsid w:val="00981DF2"/>
    <w:rsid w:val="00983EAD"/>
    <w:rsid w:val="009840E4"/>
    <w:rsid w:val="009841D3"/>
    <w:rsid w:val="009A2EC8"/>
    <w:rsid w:val="009A420B"/>
    <w:rsid w:val="009B1936"/>
    <w:rsid w:val="009B2B0B"/>
    <w:rsid w:val="009C4A54"/>
    <w:rsid w:val="009D12D9"/>
    <w:rsid w:val="009D3809"/>
    <w:rsid w:val="009D4927"/>
    <w:rsid w:val="009E0829"/>
    <w:rsid w:val="009E1E49"/>
    <w:rsid w:val="009E5953"/>
    <w:rsid w:val="009E715B"/>
    <w:rsid w:val="009F4BFF"/>
    <w:rsid w:val="00A01A92"/>
    <w:rsid w:val="00A04EFD"/>
    <w:rsid w:val="00A109E6"/>
    <w:rsid w:val="00A137F0"/>
    <w:rsid w:val="00A16E7E"/>
    <w:rsid w:val="00A26CB8"/>
    <w:rsid w:val="00A26F41"/>
    <w:rsid w:val="00A31D86"/>
    <w:rsid w:val="00A3201F"/>
    <w:rsid w:val="00A359F2"/>
    <w:rsid w:val="00A35CB2"/>
    <w:rsid w:val="00A42E41"/>
    <w:rsid w:val="00A436C3"/>
    <w:rsid w:val="00A43CB4"/>
    <w:rsid w:val="00A45491"/>
    <w:rsid w:val="00A50752"/>
    <w:rsid w:val="00A522CA"/>
    <w:rsid w:val="00A544F8"/>
    <w:rsid w:val="00A54FA1"/>
    <w:rsid w:val="00A565E4"/>
    <w:rsid w:val="00A56F61"/>
    <w:rsid w:val="00A5725D"/>
    <w:rsid w:val="00A66CEA"/>
    <w:rsid w:val="00A74A8A"/>
    <w:rsid w:val="00A7585B"/>
    <w:rsid w:val="00A75FCD"/>
    <w:rsid w:val="00A80A24"/>
    <w:rsid w:val="00A82AC3"/>
    <w:rsid w:val="00A83809"/>
    <w:rsid w:val="00A94B77"/>
    <w:rsid w:val="00A95485"/>
    <w:rsid w:val="00A96830"/>
    <w:rsid w:val="00AA3CFC"/>
    <w:rsid w:val="00AA4E79"/>
    <w:rsid w:val="00AA6D52"/>
    <w:rsid w:val="00AB12D9"/>
    <w:rsid w:val="00AB5065"/>
    <w:rsid w:val="00AB633E"/>
    <w:rsid w:val="00AB6D88"/>
    <w:rsid w:val="00AC108F"/>
    <w:rsid w:val="00AC21E6"/>
    <w:rsid w:val="00AC65C9"/>
    <w:rsid w:val="00AC678D"/>
    <w:rsid w:val="00AD1824"/>
    <w:rsid w:val="00AD3F3F"/>
    <w:rsid w:val="00AE0612"/>
    <w:rsid w:val="00AE1B0D"/>
    <w:rsid w:val="00AE29D5"/>
    <w:rsid w:val="00AE3297"/>
    <w:rsid w:val="00AE43F1"/>
    <w:rsid w:val="00AF6314"/>
    <w:rsid w:val="00AF6AC5"/>
    <w:rsid w:val="00B0219E"/>
    <w:rsid w:val="00B06A82"/>
    <w:rsid w:val="00B1614B"/>
    <w:rsid w:val="00B366B1"/>
    <w:rsid w:val="00B411A0"/>
    <w:rsid w:val="00B4421A"/>
    <w:rsid w:val="00B46DB5"/>
    <w:rsid w:val="00B5261D"/>
    <w:rsid w:val="00B53EDE"/>
    <w:rsid w:val="00B545B9"/>
    <w:rsid w:val="00B579D2"/>
    <w:rsid w:val="00B60631"/>
    <w:rsid w:val="00B60A8B"/>
    <w:rsid w:val="00B61E80"/>
    <w:rsid w:val="00B625F9"/>
    <w:rsid w:val="00B62AAC"/>
    <w:rsid w:val="00B70C55"/>
    <w:rsid w:val="00B713C2"/>
    <w:rsid w:val="00B728F8"/>
    <w:rsid w:val="00B831CC"/>
    <w:rsid w:val="00B918DD"/>
    <w:rsid w:val="00B9450B"/>
    <w:rsid w:val="00B949F5"/>
    <w:rsid w:val="00B95EE7"/>
    <w:rsid w:val="00B96769"/>
    <w:rsid w:val="00BA1918"/>
    <w:rsid w:val="00BA416C"/>
    <w:rsid w:val="00BA535A"/>
    <w:rsid w:val="00BA7299"/>
    <w:rsid w:val="00BB4A1D"/>
    <w:rsid w:val="00BB5623"/>
    <w:rsid w:val="00BB5C6C"/>
    <w:rsid w:val="00BC2668"/>
    <w:rsid w:val="00BE065F"/>
    <w:rsid w:val="00BE3C60"/>
    <w:rsid w:val="00BE7E53"/>
    <w:rsid w:val="00BF3AB0"/>
    <w:rsid w:val="00C024B1"/>
    <w:rsid w:val="00C0523C"/>
    <w:rsid w:val="00C110AE"/>
    <w:rsid w:val="00C1522D"/>
    <w:rsid w:val="00C20CC0"/>
    <w:rsid w:val="00C219FA"/>
    <w:rsid w:val="00C23B62"/>
    <w:rsid w:val="00C25E04"/>
    <w:rsid w:val="00C26110"/>
    <w:rsid w:val="00C26F5A"/>
    <w:rsid w:val="00C33681"/>
    <w:rsid w:val="00C33A8D"/>
    <w:rsid w:val="00C36F4C"/>
    <w:rsid w:val="00C407C1"/>
    <w:rsid w:val="00C423DD"/>
    <w:rsid w:val="00C43E37"/>
    <w:rsid w:val="00C511EA"/>
    <w:rsid w:val="00C53466"/>
    <w:rsid w:val="00C56ED4"/>
    <w:rsid w:val="00C6211D"/>
    <w:rsid w:val="00C67324"/>
    <w:rsid w:val="00C75435"/>
    <w:rsid w:val="00C8052E"/>
    <w:rsid w:val="00C8470C"/>
    <w:rsid w:val="00C90FF6"/>
    <w:rsid w:val="00C963A1"/>
    <w:rsid w:val="00C97C00"/>
    <w:rsid w:val="00CA2085"/>
    <w:rsid w:val="00CA2B56"/>
    <w:rsid w:val="00CA5EF6"/>
    <w:rsid w:val="00CA71FE"/>
    <w:rsid w:val="00CB0485"/>
    <w:rsid w:val="00CB1276"/>
    <w:rsid w:val="00CB33B5"/>
    <w:rsid w:val="00CB3BB5"/>
    <w:rsid w:val="00CB7A0D"/>
    <w:rsid w:val="00CC0B2F"/>
    <w:rsid w:val="00CC1462"/>
    <w:rsid w:val="00CC2BFC"/>
    <w:rsid w:val="00CC4B70"/>
    <w:rsid w:val="00CC50B5"/>
    <w:rsid w:val="00CC6164"/>
    <w:rsid w:val="00CE3633"/>
    <w:rsid w:val="00CE3EE3"/>
    <w:rsid w:val="00CE3F6D"/>
    <w:rsid w:val="00CF086E"/>
    <w:rsid w:val="00D0109A"/>
    <w:rsid w:val="00D05E4E"/>
    <w:rsid w:val="00D06C7D"/>
    <w:rsid w:val="00D12B92"/>
    <w:rsid w:val="00D138DF"/>
    <w:rsid w:val="00D1585C"/>
    <w:rsid w:val="00D22262"/>
    <w:rsid w:val="00D2287A"/>
    <w:rsid w:val="00D36154"/>
    <w:rsid w:val="00D442C1"/>
    <w:rsid w:val="00D4556A"/>
    <w:rsid w:val="00D45CD3"/>
    <w:rsid w:val="00D476CA"/>
    <w:rsid w:val="00D52687"/>
    <w:rsid w:val="00D52EC3"/>
    <w:rsid w:val="00D56168"/>
    <w:rsid w:val="00D60F13"/>
    <w:rsid w:val="00D7555E"/>
    <w:rsid w:val="00D75947"/>
    <w:rsid w:val="00D861D8"/>
    <w:rsid w:val="00D90BE5"/>
    <w:rsid w:val="00D92DE1"/>
    <w:rsid w:val="00D9713C"/>
    <w:rsid w:val="00DA15EB"/>
    <w:rsid w:val="00DA2E83"/>
    <w:rsid w:val="00DC0733"/>
    <w:rsid w:val="00DC1329"/>
    <w:rsid w:val="00DC3D0B"/>
    <w:rsid w:val="00DD11B9"/>
    <w:rsid w:val="00DD2EC7"/>
    <w:rsid w:val="00DD55E4"/>
    <w:rsid w:val="00DD7F5D"/>
    <w:rsid w:val="00DE38E5"/>
    <w:rsid w:val="00DE52DA"/>
    <w:rsid w:val="00DE5AA7"/>
    <w:rsid w:val="00DE6E72"/>
    <w:rsid w:val="00DE78D5"/>
    <w:rsid w:val="00DF1735"/>
    <w:rsid w:val="00DF2990"/>
    <w:rsid w:val="00E066C7"/>
    <w:rsid w:val="00E120D1"/>
    <w:rsid w:val="00E14B73"/>
    <w:rsid w:val="00E20545"/>
    <w:rsid w:val="00E2307D"/>
    <w:rsid w:val="00E23D5B"/>
    <w:rsid w:val="00E30979"/>
    <w:rsid w:val="00E3649B"/>
    <w:rsid w:val="00E416E7"/>
    <w:rsid w:val="00E4260E"/>
    <w:rsid w:val="00E44B95"/>
    <w:rsid w:val="00E575E6"/>
    <w:rsid w:val="00E65927"/>
    <w:rsid w:val="00E66149"/>
    <w:rsid w:val="00E66C88"/>
    <w:rsid w:val="00E70149"/>
    <w:rsid w:val="00E707C8"/>
    <w:rsid w:val="00E7156F"/>
    <w:rsid w:val="00E717B1"/>
    <w:rsid w:val="00E81C6E"/>
    <w:rsid w:val="00E8249E"/>
    <w:rsid w:val="00E87082"/>
    <w:rsid w:val="00E9046C"/>
    <w:rsid w:val="00E908F0"/>
    <w:rsid w:val="00E926A1"/>
    <w:rsid w:val="00E9472D"/>
    <w:rsid w:val="00EA65F3"/>
    <w:rsid w:val="00EB43D4"/>
    <w:rsid w:val="00EB7403"/>
    <w:rsid w:val="00EC16C5"/>
    <w:rsid w:val="00EC33F0"/>
    <w:rsid w:val="00ED0FDA"/>
    <w:rsid w:val="00ED2606"/>
    <w:rsid w:val="00ED32E7"/>
    <w:rsid w:val="00ED4351"/>
    <w:rsid w:val="00EE282D"/>
    <w:rsid w:val="00EF0A47"/>
    <w:rsid w:val="00EF566A"/>
    <w:rsid w:val="00F00238"/>
    <w:rsid w:val="00F01F21"/>
    <w:rsid w:val="00F03003"/>
    <w:rsid w:val="00F03D18"/>
    <w:rsid w:val="00F1000A"/>
    <w:rsid w:val="00F142E2"/>
    <w:rsid w:val="00F144FD"/>
    <w:rsid w:val="00F14FFA"/>
    <w:rsid w:val="00F22EE2"/>
    <w:rsid w:val="00F2791C"/>
    <w:rsid w:val="00F32AEB"/>
    <w:rsid w:val="00F3384A"/>
    <w:rsid w:val="00F3435E"/>
    <w:rsid w:val="00F35F37"/>
    <w:rsid w:val="00F36A3D"/>
    <w:rsid w:val="00F37074"/>
    <w:rsid w:val="00F379A1"/>
    <w:rsid w:val="00F40B49"/>
    <w:rsid w:val="00F4248B"/>
    <w:rsid w:val="00F432B7"/>
    <w:rsid w:val="00F44360"/>
    <w:rsid w:val="00F45CEB"/>
    <w:rsid w:val="00F47D90"/>
    <w:rsid w:val="00F64E2E"/>
    <w:rsid w:val="00F666E4"/>
    <w:rsid w:val="00F8273E"/>
    <w:rsid w:val="00F868A0"/>
    <w:rsid w:val="00FA1736"/>
    <w:rsid w:val="00FB4F9B"/>
    <w:rsid w:val="00FC148C"/>
    <w:rsid w:val="00FC18FB"/>
    <w:rsid w:val="00FC1BD3"/>
    <w:rsid w:val="00FC47A8"/>
    <w:rsid w:val="00FD61BB"/>
    <w:rsid w:val="00FD6D89"/>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doi.org/10.1037/0278-7393.31.2.187"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58132-7039-40D2-9BEA-551E1224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51</Pages>
  <Words>11858</Words>
  <Characters>67597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2</cp:revision>
  <cp:lastPrinted>2020-09-28T22:10:00Z</cp:lastPrinted>
  <dcterms:created xsi:type="dcterms:W3CDTF">2020-11-03T00:30:00Z</dcterms:created>
  <dcterms:modified xsi:type="dcterms:W3CDTF">2020-11-03T00:30:00Z</dcterms:modified>
</cp:coreProperties>
</file>