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AE3E" w14:textId="77777777" w:rsidR="00841566" w:rsidRDefault="00841566" w:rsidP="00841566">
      <w:pPr>
        <w:jc w:val="center"/>
        <w:rPr>
          <w:ins w:id="0" w:author="Nick Maxwell" w:date="2020-10-11T11:16:00Z"/>
          <w:rFonts w:cs="Times New Roman"/>
          <w:szCs w:val="24"/>
        </w:rPr>
      </w:pPr>
      <w:ins w:id="1" w:author="Nick Maxwell" w:date="2020-10-11T11:16:00Z">
        <w:r w:rsidRPr="00BA346A">
          <w:rPr>
            <w:rFonts w:cs="Times New Roman"/>
            <w:szCs w:val="24"/>
            <w:highlight w:val="yellow"/>
          </w:rPr>
          <w:t xml:space="preserve">[TITLE </w:t>
        </w:r>
        <w:commentRangeStart w:id="2"/>
        <w:commentRangeStart w:id="3"/>
        <w:commentRangeStart w:id="4"/>
        <w:r w:rsidRPr="00BA346A">
          <w:rPr>
            <w:rFonts w:cs="Times New Roman"/>
            <w:szCs w:val="24"/>
            <w:highlight w:val="yellow"/>
          </w:rPr>
          <w:t>HERE</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Pr="00BA346A">
          <w:rPr>
            <w:rFonts w:cs="Times New Roman"/>
            <w:szCs w:val="24"/>
            <w:highlight w:val="yellow"/>
          </w:rPr>
          <w:t>]</w:t>
        </w:r>
      </w:ins>
    </w:p>
    <w:p w14:paraId="722A562A" w14:textId="77777777" w:rsidR="00841566" w:rsidRDefault="00841566" w:rsidP="00841566">
      <w:pPr>
        <w:ind w:firstLine="720"/>
        <w:rPr>
          <w:ins w:id="5" w:author="Nick Maxwell" w:date="2020-10-11T11:16:00Z"/>
          <w:rFonts w:cs="Times New Roman"/>
          <w:szCs w:val="24"/>
        </w:rPr>
      </w:pPr>
      <w:ins w:id="6" w:author="Nick Maxwell" w:date="2020-10-11T11:16:00Z">
        <w:r>
          <w:rPr>
            <w:rFonts w:cs="Times New Roman"/>
            <w:szCs w:val="24"/>
          </w:rPr>
          <w:t xml:space="preserve">Accurately monitoring the progress of one’s learning is paramount for improving the learning process when studying new information. Effective monitoring allows individuals to adjust their encoding strategies to maximize later retention </w:t>
        </w:r>
        <w:commentRangeStart w:id="7"/>
        <w:commentRangeStart w:id="8"/>
        <w:commentRangeEnd w:id="7"/>
        <w:r>
          <w:rPr>
            <w:rStyle w:val="CommentReference"/>
          </w:rPr>
          <w:commentReference w:id="7"/>
        </w:r>
      </w:ins>
      <w:commentRangeEnd w:id="8"/>
      <w:ins w:id="9" w:author="Nick Maxwell" w:date="2020-10-11T11:19:00Z">
        <w:r w:rsidR="001D6C37">
          <w:rPr>
            <w:rStyle w:val="CommentReference"/>
          </w:rPr>
          <w:commentReference w:id="8"/>
        </w:r>
      </w:ins>
      <w:commentRangeStart w:id="10"/>
      <w:commentRangeStart w:id="11"/>
      <w:ins w:id="12" w:author="Nick Maxwell" w:date="2020-10-11T11:16:00Z">
        <w:r w:rsidRPr="00BA346A">
          <w:rPr>
            <w:rFonts w:cs="Times New Roman"/>
            <w:szCs w:val="24"/>
            <w:highlight w:val="cyan"/>
          </w:rPr>
          <w:t>(Nelson &amp; Narens, 1990)</w:t>
        </w:r>
        <w:commentRangeEnd w:id="10"/>
        <w:r>
          <w:rPr>
            <w:rStyle w:val="CommentReference"/>
          </w:rPr>
          <w:commentReference w:id="10"/>
        </w:r>
        <w:commentRangeEnd w:id="11"/>
        <w:r>
          <w:rPr>
            <w:rStyle w:val="CommentReference"/>
          </w:rPr>
          <w:commentReference w:id="11"/>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r w:rsidRPr="005A557E">
          <w:rPr>
            <w:rFonts w:cs="Times New Roman"/>
            <w:szCs w:val="24"/>
            <w:highlight w:val="cyan"/>
          </w:rPr>
          <w:t>Hanczakowski, Zawadzka, Pasek, &amp; Higham, 2013)</w:t>
        </w:r>
        <w:r>
          <w:rPr>
            <w:rFonts w:cs="Times New Roman"/>
            <w:szCs w:val="24"/>
          </w:rPr>
          <w:t>, however,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ins>
    </w:p>
    <w:p w14:paraId="5D387AB3" w14:textId="77777777" w:rsidR="00841566" w:rsidRDefault="00841566" w:rsidP="00841566">
      <w:pPr>
        <w:ind w:firstLine="720"/>
        <w:rPr>
          <w:ins w:id="13" w:author="Nick Maxwell" w:date="2020-10-11T11:16:00Z"/>
          <w:rFonts w:cs="Times New Roman"/>
          <w:szCs w:val="24"/>
        </w:rPr>
      </w:pPr>
      <w:ins w:id="14" w:author="Nick Maxwell" w:date="2020-10-11T11:16:00Z">
        <w:r>
          <w:rPr>
            <w:rFonts w:cs="Times New Roman"/>
            <w:szCs w:val="24"/>
          </w:rPr>
          <w:t>Although JOL ratings can be accurate and predictive (i.e., well-calibrated) with subsequent recall, may factors can affect the efficacy of JOLs on later recall. These include perceived ease in identical cue-target word pairs (</w:t>
        </w:r>
        <w:r w:rsidRPr="003E2549">
          <w:rPr>
            <w:rFonts w:cs="Times New Roman"/>
            <w:szCs w:val="24"/>
            <w:highlight w:val="cyan"/>
          </w:rPr>
          <w:t xml:space="preserve">Castel, McCabe, </w:t>
        </w:r>
        <w:r>
          <w:rPr>
            <w:rFonts w:cs="Times New Roman"/>
            <w:szCs w:val="24"/>
            <w:highlight w:val="cyan"/>
          </w:rPr>
          <w:t>&amp;</w:t>
        </w:r>
        <w:r w:rsidRPr="003E2549">
          <w:rPr>
            <w:rFonts w:cs="Times New Roman"/>
            <w:szCs w:val="24"/>
            <w:highlight w:val="cyan"/>
          </w:rPr>
          <w:t xml:space="preserve"> Roediger, 2007</w:t>
        </w:r>
        <w:r>
          <w:rPr>
            <w:rFonts w:cs="Times New Roman"/>
            <w:szCs w:val="24"/>
          </w:rPr>
          <w:t>), increased in time spent studying word pairs (</w:t>
        </w:r>
        <w:r w:rsidRPr="00006505">
          <w:rPr>
            <w:rFonts w:cs="Times New Roman"/>
            <w:szCs w:val="24"/>
            <w:highlight w:val="cyan"/>
          </w:rPr>
          <w:t>Koriat &amp; Ma’ayan, 2005</w:t>
        </w:r>
        <w:r>
          <w:rPr>
            <w:rFonts w:cs="Times New Roman"/>
            <w:szCs w:val="24"/>
          </w:rPr>
          <w:t xml:space="preserve">), and the direction and magnitude of associative relationships between the cue-target study pairs </w:t>
        </w:r>
        <w:r w:rsidRPr="005A557E">
          <w:rPr>
            <w:rFonts w:cs="Times New Roman"/>
            <w:szCs w:val="24"/>
            <w:highlight w:val="cyan"/>
          </w:rPr>
          <w:t>(Koriat &amp; Bjork, 2005</w:t>
        </w:r>
        <w:r>
          <w:rPr>
            <w:rFonts w:cs="Times New Roman"/>
            <w:szCs w:val="24"/>
            <w:highlight w:val="cyan"/>
          </w:rPr>
          <w:t>; Maxwell &amp; Huff, in press</w:t>
        </w:r>
        <w:r w:rsidRPr="005A557E">
          <w:rPr>
            <w:rFonts w:cs="Times New Roman"/>
            <w:szCs w:val="24"/>
            <w:highlight w:val="cyan"/>
          </w:rPr>
          <w:t>)</w:t>
        </w:r>
        <w:r>
          <w:rPr>
            <w:rFonts w:cs="Times New Roman"/>
            <w:szCs w:val="24"/>
          </w:rPr>
          <w:t xml:space="preserve">. The present study further examines factors that affect the accuracy of JOLs by </w:t>
        </w:r>
        <w:r>
          <w:rPr>
            <w:rFonts w:cs="Times New Roman"/>
            <w:szCs w:val="24"/>
          </w:rPr>
          <w:lastRenderedPageBreak/>
          <w:t xml:space="preserve">examining the associative direction between cue-target pairs </w:t>
        </w:r>
        <w:commentRangeStart w:id="15"/>
        <w:commentRangeStart w:id="16"/>
        <w:r>
          <w:rPr>
            <w:rFonts w:cs="Times New Roman"/>
            <w:szCs w:val="24"/>
          </w:rPr>
          <w:t xml:space="preserve">(i.e., probability that the cue item elicits the target at test or vice versa). </w:t>
        </w:r>
        <w:commentRangeEnd w:id="15"/>
        <w:r>
          <w:rPr>
            <w:rStyle w:val="CommentReference"/>
          </w:rPr>
          <w:commentReference w:id="15"/>
        </w:r>
        <w:commentRangeEnd w:id="16"/>
        <w:r>
          <w:rPr>
            <w:rStyle w:val="CommentReference"/>
          </w:rPr>
          <w:commentReference w:id="16"/>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ins>
    </w:p>
    <w:p w14:paraId="5AC7FF2A" w14:textId="77777777" w:rsidR="00841566" w:rsidRDefault="00841566" w:rsidP="00841566">
      <w:pPr>
        <w:ind w:firstLine="720"/>
        <w:rPr>
          <w:ins w:id="17" w:author="Nick Maxwell" w:date="2020-10-11T11:16:00Z"/>
          <w:rFonts w:cs="Times New Roman"/>
          <w:szCs w:val="24"/>
        </w:rPr>
      </w:pPr>
      <w:ins w:id="18" w:author="Nick Maxwell" w:date="2020-10-11T11:16:00Z">
        <w:r>
          <w:rPr>
            <w:rFonts w:cs="Times New Roman"/>
            <w:szCs w:val="24"/>
          </w:rPr>
          <w:t xml:space="preserve">Interest in the relationship between memory predictions and accuracy is not a novel area of exploration. In an early example, </w:t>
        </w:r>
        <w:r w:rsidRPr="003E2549">
          <w:rPr>
            <w:rFonts w:cs="Times New Roman"/>
            <w:szCs w:val="24"/>
            <w:highlight w:val="cyan"/>
          </w:rPr>
          <w:t>Arbuckle and Cuddy (1969)</w:t>
        </w:r>
        <w:r>
          <w:rPr>
            <w:rFonts w:cs="Times New Roman"/>
            <w:szCs w:val="24"/>
          </w:rPr>
          <w:t xml:space="preserve"> asked participants to study letter pairs and report whether they would or would not remember the pair, followed by a memory test of the pair with a postdiction that they were initial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predictions accordingly, based on the association between participants predictions and subsequent recall. </w:t>
        </w:r>
      </w:ins>
    </w:p>
    <w:p w14:paraId="4594DBCE" w14:textId="77777777" w:rsidR="00841566" w:rsidRDefault="00841566" w:rsidP="00841566">
      <w:pPr>
        <w:ind w:firstLine="720"/>
        <w:rPr>
          <w:ins w:id="19" w:author="Nick Maxwell" w:date="2020-10-11T11:16:00Z"/>
          <w:rFonts w:cs="Times New Roman"/>
          <w:szCs w:val="24"/>
        </w:rPr>
      </w:pPr>
      <w:ins w:id="20" w:author="Nick Maxwell" w:date="2020-10-11T11:16:00Z">
        <w:r>
          <w:rPr>
            <w:rFonts w:cs="Times New Roman"/>
            <w:szCs w:val="24"/>
          </w:rPr>
          <w:t xml:space="preserve">More recently, research conducted by Koriat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 </w:t>
        </w:r>
        <w:r w:rsidRPr="003E2549">
          <w:rPr>
            <w:rFonts w:cs="Times New Roman"/>
            <w:szCs w:val="24"/>
            <w:highlight w:val="cyan"/>
          </w:rPr>
          <w:t>Nelson, McEvoy, &amp; Schreiber, 2004</w:t>
        </w:r>
        <w:r>
          <w:rPr>
            <w:rFonts w:cs="Times New Roman"/>
            <w:szCs w:val="24"/>
          </w:rPr>
          <w:t xml:space="preserve">; The Small World of Words Project; </w:t>
        </w:r>
        <w:r w:rsidRPr="00374427">
          <w:rPr>
            <w:rFonts w:cs="Times New Roman"/>
            <w:szCs w:val="24"/>
            <w:highlight w:val="cyan"/>
          </w:rPr>
          <w:t>De Deyne, Navarro, Perfors, Brysbaert, &amp; Storms, 2019</w:t>
        </w:r>
        <w:r>
          <w:rPr>
            <w:rFonts w:cs="Times New Roman"/>
            <w:szCs w:val="24"/>
          </w:rPr>
          <w:t xml:space="preserve">). These norms are generated via free association tasks in which </w:t>
        </w:r>
        <w:r>
          <w:rPr>
            <w:rFonts w:cs="Times New Roman"/>
            <w:szCs w:val="24"/>
          </w:rPr>
          <w:lastRenderedPageBreak/>
          <w:t xml:space="preserve">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a posteriori pairs could have either weak levels of FAS or strong levels of BAS. </w:t>
        </w:r>
      </w:ins>
    </w:p>
    <w:p w14:paraId="7AC136BD" w14:textId="77777777" w:rsidR="00841566" w:rsidRDefault="00841566" w:rsidP="00841566">
      <w:pPr>
        <w:ind w:firstLine="720"/>
        <w:rPr>
          <w:ins w:id="21" w:author="Nick Maxwell" w:date="2020-10-11T11:16:00Z"/>
          <w:rFonts w:cs="Times New Roman"/>
          <w:szCs w:val="24"/>
        </w:rPr>
      </w:pPr>
      <w:ins w:id="22" w:author="Nick Maxwell" w:date="2020-10-11T11:16:00Z">
        <w:r>
          <w:rPr>
            <w:rFonts w:cs="Times New Roman"/>
            <w:szCs w:val="24"/>
          </w:rPr>
          <w:t xml:space="preserve">To test the correspondence between JOLs and recall for a priori and a posteriori pairs, </w:t>
        </w:r>
        <w:commentRangeStart w:id="23"/>
        <w:commentRangeStart w:id="24"/>
        <w:r>
          <w:rPr>
            <w:rFonts w:cs="Times New Roman"/>
            <w:szCs w:val="24"/>
          </w:rPr>
          <w:t xml:space="preserve">Koriat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w:t>
        </w:r>
        <w:commentRangeEnd w:id="23"/>
        <w:r>
          <w:rPr>
            <w:rStyle w:val="CommentReference"/>
          </w:rPr>
          <w:commentReference w:id="23"/>
        </w:r>
        <w:commentRangeEnd w:id="24"/>
        <w:r>
          <w:rPr>
            <w:rStyle w:val="CommentReference"/>
          </w:rPr>
          <w:commentReference w:id="24"/>
        </w:r>
        <w:r>
          <w:rPr>
            <w:rFonts w:cs="Times New Roman"/>
            <w:szCs w:val="24"/>
          </w:rPr>
          <w:t xml:space="preserve">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In particular, this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ins>
    </w:p>
    <w:p w14:paraId="615DE6BF" w14:textId="55700E2B" w:rsidR="00841566" w:rsidRDefault="00841566" w:rsidP="00841566">
      <w:pPr>
        <w:ind w:firstLine="720"/>
        <w:rPr>
          <w:ins w:id="25" w:author="Nick Maxwell" w:date="2020-10-11T11:16:00Z"/>
          <w:rFonts w:cs="Times New Roman"/>
          <w:szCs w:val="24"/>
        </w:rPr>
      </w:pPr>
      <w:ins w:id="26" w:author="Nick Maxwell" w:date="2020-10-11T11:16:00Z">
        <w:r>
          <w:rPr>
            <w:rFonts w:cs="Times New Roman"/>
            <w:szCs w:val="24"/>
          </w:rPr>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Pr>
            <w:rFonts w:cs="Times New Roman"/>
            <w:szCs w:val="24"/>
          </w:rPr>
          <w:lastRenderedPageBreak/>
          <w:t xml:space="preserve">occur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w:t>
        </w:r>
        <w:commentRangeStart w:id="27"/>
        <w:commentRangeStart w:id="28"/>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commentRangeEnd w:id="27"/>
        <w:r>
          <w:rPr>
            <w:rStyle w:val="CommentReference"/>
          </w:rPr>
          <w:commentReference w:id="27"/>
        </w:r>
        <w:commentRangeEnd w:id="28"/>
        <w:r>
          <w:rPr>
            <w:rStyle w:val="CommentReference"/>
          </w:rPr>
          <w:commentReference w:id="28"/>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ins>
      <w:ins w:id="29" w:author="Nick Maxwell" w:date="2020-10-11T11:23:00Z">
        <w:r w:rsidR="001D6C37">
          <w:rPr>
            <w:rFonts w:cs="Times New Roman"/>
            <w:szCs w:val="24"/>
          </w:rPr>
          <w:t>viewed</w:t>
        </w:r>
      </w:ins>
      <w:ins w:id="30" w:author="Nick Maxwell" w:date="2020-10-11T11:16:00Z">
        <w:r w:rsidRPr="00DD2AA4">
          <w:rPr>
            <w:rFonts w:cs="Times New Roman"/>
            <w:szCs w:val="24"/>
          </w:rPr>
          <w:t xml:space="preserve"> the identical pairs to be easier </w:t>
        </w:r>
      </w:ins>
      <w:ins w:id="31" w:author="Nick Maxwell" w:date="2020-10-11T11:23:00Z">
        <w:r w:rsidR="001D6C37">
          <w:rPr>
            <w:rFonts w:cs="Times New Roman"/>
            <w:szCs w:val="24"/>
          </w:rPr>
          <w:t>to lear</w:t>
        </w:r>
      </w:ins>
      <w:ins w:id="32" w:author="Nick Maxwell" w:date="2020-10-11T11:24:00Z">
        <w:r w:rsidR="001D6C37">
          <w:rPr>
            <w:rFonts w:cs="Times New Roman"/>
            <w:szCs w:val="24"/>
          </w:rPr>
          <w:t xml:space="preserve">n </w:t>
        </w:r>
      </w:ins>
      <w:ins w:id="33" w:author="Nick Maxwell" w:date="2020-10-11T11:16:00Z">
        <w:r>
          <w:rPr>
            <w:rFonts w:cs="Times New Roman"/>
            <w:szCs w:val="24"/>
          </w:rPr>
          <w:t>relative</w:t>
        </w:r>
        <w:r w:rsidRPr="00DD2AA4">
          <w:rPr>
            <w:rFonts w:cs="Times New Roman"/>
            <w:szCs w:val="24"/>
          </w:rPr>
          <w:t xml:space="preserve"> to </w:t>
        </w:r>
      </w:ins>
      <w:ins w:id="34" w:author="Nick Maxwell" w:date="2020-10-11T11:23:00Z">
        <w:r w:rsidR="001D6C37">
          <w:rPr>
            <w:rFonts w:cs="Times New Roman"/>
            <w:szCs w:val="24"/>
          </w:rPr>
          <w:t>forward associates and unrelated pairs</w:t>
        </w:r>
      </w:ins>
      <w:commentRangeStart w:id="35"/>
      <w:commentRangeStart w:id="36"/>
      <w:ins w:id="37" w:author="Nick Maxwell" w:date="2020-10-11T11:16:00Z">
        <w:r w:rsidRPr="00DD2AA4">
          <w:rPr>
            <w:rFonts w:cs="Times New Roman"/>
            <w:szCs w:val="24"/>
          </w:rPr>
          <w:t xml:space="preserve"> </w:t>
        </w:r>
        <w:commentRangeEnd w:id="35"/>
        <w:r>
          <w:rPr>
            <w:rStyle w:val="CommentReference"/>
          </w:rPr>
          <w:commentReference w:id="35"/>
        </w:r>
        <w:commentRangeEnd w:id="36"/>
        <w:r>
          <w:rPr>
            <w:rStyle w:val="CommentReference"/>
          </w:rPr>
          <w:commentReference w:id="36"/>
        </w:r>
      </w:ins>
      <w:ins w:id="38" w:author="Nick Maxwell" w:date="2020-10-11T11:22:00Z">
        <w:r w:rsidR="001D6C37">
          <w:rPr>
            <w:rFonts w:cs="Times New Roman"/>
            <w:szCs w:val="24"/>
          </w:rPr>
          <w:t xml:space="preserve">due to their </w:t>
        </w:r>
      </w:ins>
      <w:ins w:id="39" w:author="Nick Maxwell" w:date="2020-10-11T11:24:00Z">
        <w:r w:rsidR="001D6C37">
          <w:rPr>
            <w:rFonts w:cs="Times New Roman"/>
            <w:szCs w:val="24"/>
          </w:rPr>
          <w:t>high perceived semantic similarity</w:t>
        </w:r>
      </w:ins>
      <w:ins w:id="40" w:author="Nick Maxwell" w:date="2020-10-11T11:29:00Z">
        <w:r w:rsidR="00A80A24">
          <w:rPr>
            <w:rFonts w:cs="Times New Roman"/>
            <w:szCs w:val="24"/>
          </w:rPr>
          <w:t>. As a result,</w:t>
        </w:r>
      </w:ins>
      <w:ins w:id="41" w:author="Nick Maxwell" w:date="2020-10-11T11:16:00Z">
        <w:r w:rsidRPr="00DD2AA4">
          <w:rPr>
            <w:rFonts w:cs="Times New Roman"/>
            <w:szCs w:val="24"/>
          </w:rPr>
          <w:t xml:space="preserve"> participants </w:t>
        </w:r>
      </w:ins>
      <w:ins w:id="42" w:author="Nick Maxwell" w:date="2020-10-11T11:29:00Z">
        <w:r w:rsidR="00A80A24">
          <w:rPr>
            <w:rFonts w:cs="Times New Roman"/>
            <w:szCs w:val="24"/>
          </w:rPr>
          <w:t>may not have</w:t>
        </w:r>
      </w:ins>
      <w:ins w:id="43" w:author="Nick Maxwell" w:date="2020-10-11T11:16:00Z">
        <w:r w:rsidRPr="00DD2AA4">
          <w:rPr>
            <w:rFonts w:cs="Times New Roman"/>
            <w:szCs w:val="24"/>
          </w:rPr>
          <w:t xml:space="preserve"> encode</w:t>
        </w:r>
      </w:ins>
      <w:ins w:id="44" w:author="Nick Maxwell" w:date="2020-10-11T11:29:00Z">
        <w:r w:rsidR="00A80A24">
          <w:rPr>
            <w:rFonts w:cs="Times New Roman"/>
            <w:szCs w:val="24"/>
          </w:rPr>
          <w:t>d</w:t>
        </w:r>
      </w:ins>
      <w:ins w:id="45" w:author="Nick Maxwell" w:date="2020-10-11T11:16:00Z">
        <w:r w:rsidRPr="00DD2AA4">
          <w:rPr>
            <w:rFonts w:cs="Times New Roman"/>
            <w:szCs w:val="24"/>
          </w:rPr>
          <w:t xml:space="preserve"> the identical pairs as deeply because they thought they would be easier to recall (Castel et al., 2007).</w:t>
        </w:r>
      </w:ins>
    </w:p>
    <w:p w14:paraId="6A6A116A" w14:textId="77777777" w:rsidR="00841566" w:rsidRDefault="00841566" w:rsidP="00841566">
      <w:pPr>
        <w:ind w:firstLine="720"/>
        <w:rPr>
          <w:ins w:id="46" w:author="Nick Maxwell" w:date="2020-10-11T11:16:00Z"/>
          <w:rFonts w:cs="Times New Roman"/>
          <w:szCs w:val="24"/>
        </w:rPr>
      </w:pPr>
      <w:ins w:id="47" w:author="Nick Maxwell" w:date="2020-10-11T11:16:00Z">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48"/>
        <w:commentRangeStart w:id="49"/>
        <w:r>
          <w:rPr>
            <w:rFonts w:cs="Times New Roman"/>
            <w:szCs w:val="24"/>
          </w:rPr>
          <w:t>associates</w:t>
        </w:r>
        <w:commentRangeEnd w:id="48"/>
        <w:r>
          <w:rPr>
            <w:rStyle w:val="CommentReference"/>
          </w:rPr>
          <w:commentReference w:id="48"/>
        </w:r>
        <w:commentRangeEnd w:id="49"/>
        <w:r>
          <w:rPr>
            <w:rStyle w:val="CommentReference"/>
          </w:rPr>
          <w:commentReference w:id="49"/>
        </w:r>
        <w:r>
          <w:rPr>
            <w:rFonts w:cs="Times New Roman"/>
            <w:szCs w:val="24"/>
          </w:rPr>
          <w:t xml:space="preserve">, indicating that… </w:t>
        </w:r>
        <w:r w:rsidRPr="00290DE9">
          <w:rPr>
            <w:rFonts w:cs="Times New Roman"/>
            <w:szCs w:val="24"/>
            <w:highlight w:val="yellow"/>
          </w:rPr>
          <w:t>[EXPAND]</w:t>
        </w:r>
        <w:r>
          <w:rPr>
            <w:rFonts w:cs="Times New Roman"/>
            <w:szCs w:val="24"/>
          </w:rPr>
          <w:t xml:space="preserve">. Furthermore, Maxwell and Huff found that the illusion of competence was not contingent upon the timing of when JOLs 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Pr>
            <w:rFonts w:cs="Times New Roman"/>
            <w:szCs w:val="24"/>
          </w:rPr>
          <w:lastRenderedPageBreak/>
          <w:t>(</w:t>
        </w:r>
        <w:r w:rsidRPr="00290DE9">
          <w:rPr>
            <w:rFonts w:cs="Times New Roman"/>
            <w:szCs w:val="24"/>
            <w:highlight w:val="cyan"/>
          </w:rPr>
          <w:t>Hertzog, Dixon, Hultsch, &amp; MacDonald, 2003;</w:t>
        </w:r>
        <w:r>
          <w:rPr>
            <w:rFonts w:cs="Times New Roman"/>
            <w:szCs w:val="24"/>
          </w:rPr>
          <w:t xml:space="preserve"> </w:t>
        </w:r>
        <w:r w:rsidRPr="00290DE9">
          <w:rPr>
            <w:rFonts w:cs="Times New Roman"/>
            <w:szCs w:val="24"/>
            <w:highlight w:val="cyan"/>
          </w:rPr>
          <w:t>Rhodes &amp; Tauber, 2011</w:t>
        </w:r>
        <w:r>
          <w:rPr>
            <w:rFonts w:cs="Times New Roman"/>
            <w:szCs w:val="24"/>
          </w:rPr>
          <w:t xml:space="preserve">). Finally, Maxwell and Huff employed the use of calibration plots in which JOL ratings were plotted against their corresponding recall accuracy </w:t>
        </w:r>
        <w:r w:rsidRPr="003E2549">
          <w:rPr>
            <w:rFonts w:cs="Times New Roman"/>
            <w:szCs w:val="24"/>
            <w:highlight w:val="cyan"/>
          </w:rPr>
          <w:t>Nelson &amp; Dunlosky, 1991</w:t>
        </w:r>
        <w:r>
          <w:rPr>
            <w:rFonts w:cs="Times New Roman"/>
            <w:szCs w:val="24"/>
          </w:rPr>
          <w:t xml:space="preserve">), allowing the authors to pinpoint the JOL rating at which the illusion of competence emerged for each pair </w:t>
        </w:r>
        <w:commentRangeStart w:id="50"/>
        <w:r>
          <w:rPr>
            <w:rFonts w:cs="Times New Roman"/>
            <w:szCs w:val="24"/>
          </w:rPr>
          <w:t>type</w:t>
        </w:r>
        <w:commentRangeEnd w:id="50"/>
        <w:r>
          <w:rPr>
            <w:rStyle w:val="CommentReference"/>
          </w:rPr>
          <w:commentReference w:id="50"/>
        </w:r>
        <w:r>
          <w:rPr>
            <w:rFonts w:cs="Times New Roman"/>
            <w:szCs w:val="24"/>
          </w:rPr>
          <w:t xml:space="preserve">. </w:t>
        </w:r>
        <w:r w:rsidRPr="00290DE9">
          <w:rPr>
            <w:rFonts w:cs="Times New Roman"/>
            <w:szCs w:val="24"/>
            <w:highlight w:val="yellow"/>
          </w:rPr>
          <w:t>[SENTENCE HERE]</w:t>
        </w:r>
      </w:ins>
    </w:p>
    <w:p w14:paraId="022AFC28" w14:textId="77777777" w:rsidR="00841566" w:rsidRDefault="00841566" w:rsidP="00841566">
      <w:pPr>
        <w:ind w:firstLine="720"/>
        <w:rPr>
          <w:ins w:id="51" w:author="Nick Maxwell" w:date="2020-10-11T11:16:00Z"/>
          <w:rFonts w:cs="Times New Roman"/>
          <w:szCs w:val="24"/>
        </w:rPr>
      </w:pPr>
      <w:ins w:id="52" w:author="Nick Maxwell" w:date="2020-10-11T11:16:00Z">
        <w:r w:rsidRPr="00290DE9">
          <w:rPr>
            <w:rFonts w:cs="Times New Roman"/>
            <w:szCs w:val="24"/>
            <w:highlight w:val="yellow"/>
          </w:rPr>
          <w:t>[NEW PARAGRAPH HERE]</w:t>
        </w:r>
      </w:ins>
    </w:p>
    <w:p w14:paraId="46184C8B" w14:textId="77777777" w:rsidR="00841566" w:rsidRPr="000C37D1" w:rsidRDefault="00841566" w:rsidP="00841566">
      <w:pPr>
        <w:rPr>
          <w:ins w:id="53" w:author="Nick Maxwell" w:date="2020-10-11T11:16:00Z"/>
          <w:rFonts w:cs="Times New Roman"/>
          <w:b/>
          <w:bCs/>
          <w:szCs w:val="24"/>
        </w:rPr>
      </w:pPr>
      <w:ins w:id="54" w:author="Nick Maxwell" w:date="2020-10-11T11:16:00Z">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ins>
    </w:p>
    <w:p w14:paraId="2D3D4B50" w14:textId="77777777" w:rsidR="00841566" w:rsidRDefault="00841566" w:rsidP="00841566">
      <w:pPr>
        <w:ind w:firstLine="720"/>
        <w:rPr>
          <w:ins w:id="55" w:author="Nick Maxwell" w:date="2020-10-11T11:16:00Z"/>
          <w:rFonts w:cs="Times New Roman"/>
          <w:szCs w:val="24"/>
        </w:rPr>
      </w:pPr>
      <w:ins w:id="56" w:author="Nick Maxwell" w:date="2020-10-11T11:16:00Z">
        <w:r w:rsidRPr="00201236">
          <w:rPr>
            <w:rFonts w:cs="Times New Roman"/>
            <w:szCs w:val="24"/>
          </w:rPr>
          <w:t xml:space="preserve">Memory researchers have long known that certain study tasks are more successful at improving retention than others. Several tasks have been identified, the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tasks (</w:t>
        </w:r>
        <w:r w:rsidRPr="00290DE9">
          <w:rPr>
            <w:rFonts w:cs="Times New Roman"/>
            <w:szCs w:val="24"/>
            <w:highlight w:val="cyan"/>
          </w:rPr>
          <w:t>Craik &amp; Lockhart, 1972; Craik, 2002</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57"/>
        <w:commentRangeStart w:id="58"/>
        <w:r>
          <w:rPr>
            <w:rFonts w:cs="Times New Roman"/>
            <w:szCs w:val="24"/>
          </w:rPr>
          <w:t>(</w:t>
        </w:r>
        <w:r w:rsidRPr="00290DE9">
          <w:rPr>
            <w:rFonts w:cs="Times New Roman"/>
            <w:szCs w:val="24"/>
            <w:highlight w:val="cyan"/>
          </w:rPr>
          <w:t>MacLeod, Gopie, Hourihan, Neary, &amp; Ozubko, 2010</w:t>
        </w:r>
        <w:r>
          <w:rPr>
            <w:rFonts w:cs="Times New Roman"/>
            <w:szCs w:val="24"/>
          </w:rPr>
          <w:t>), and survival processing (</w:t>
        </w:r>
        <w:r w:rsidRPr="00290DE9">
          <w:rPr>
            <w:rFonts w:cs="Times New Roman"/>
            <w:szCs w:val="24"/>
            <w:highlight w:val="cyan"/>
          </w:rPr>
          <w:t>Nairne, Thompson, &amp; Pandeirada, 2007</w:t>
        </w:r>
        <w:r>
          <w:rPr>
            <w:rFonts w:cs="Times New Roman"/>
            <w:szCs w:val="24"/>
          </w:rPr>
          <w:t>)</w:t>
        </w:r>
        <w:commentRangeEnd w:id="57"/>
        <w:r>
          <w:rPr>
            <w:rStyle w:val="CommentReference"/>
          </w:rPr>
          <w:commentReference w:id="57"/>
        </w:r>
        <w:commentRangeEnd w:id="58"/>
        <w:r>
          <w:rPr>
            <w:rStyle w:val="CommentReference"/>
          </w:rPr>
          <w:commentReference w:id="58"/>
        </w:r>
        <w:r>
          <w:rPr>
            <w:rFonts w:cs="Times New Roman"/>
            <w:szCs w:val="24"/>
          </w:rPr>
          <w:t xml:space="preserve">, however deep tasks can be bifurcated further based on a tasks propensity to encourage the processing of item-specific or relational features. According to the item-specific/relational processing framework (Hunt &amp; Einstein, 1980; Einstein &amp; Hunt, 1981).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ins>
    </w:p>
    <w:p w14:paraId="237F0C3D" w14:textId="77777777" w:rsidR="00841566" w:rsidRDefault="00841566" w:rsidP="00841566">
      <w:pPr>
        <w:ind w:firstLine="720"/>
        <w:rPr>
          <w:ins w:id="59" w:author="Nick Maxwell" w:date="2020-10-11T11:16:00Z"/>
          <w:rFonts w:cs="Times New Roman"/>
          <w:szCs w:val="24"/>
        </w:rPr>
      </w:pPr>
      <w:ins w:id="60" w:author="Nick Maxwell" w:date="2020-10-11T11:16:00Z">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aforementioned encoding strategies </w:t>
        </w:r>
        <w:r>
          <w:rPr>
            <w:rFonts w:cs="Times New Roman"/>
            <w:szCs w:val="24"/>
          </w:rPr>
          <w:lastRenderedPageBreak/>
          <w:t xml:space="preserve">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ins>
    </w:p>
    <w:p w14:paraId="5C054145" w14:textId="77777777" w:rsidR="00841566" w:rsidRDefault="00841566" w:rsidP="00841566">
      <w:pPr>
        <w:jc w:val="center"/>
        <w:rPr>
          <w:ins w:id="61" w:author="Nick Maxwell" w:date="2020-10-11T11:16:00Z"/>
          <w:rFonts w:cs="Times New Roman"/>
          <w:b/>
          <w:bCs/>
          <w:szCs w:val="24"/>
        </w:rPr>
      </w:pPr>
      <w:commentRangeStart w:id="62"/>
      <w:ins w:id="63" w:author="Nick Maxwell" w:date="2020-10-11T11:16:00Z">
        <w:r w:rsidRPr="003E2549">
          <w:rPr>
            <w:rFonts w:cs="Times New Roman"/>
            <w:b/>
            <w:bCs/>
            <w:szCs w:val="24"/>
          </w:rPr>
          <w:t>Experiment 1: Item-Specific vs Relational Encoding</w:t>
        </w:r>
        <w:commentRangeEnd w:id="62"/>
        <w:r>
          <w:rPr>
            <w:rStyle w:val="CommentReference"/>
          </w:rPr>
          <w:commentReference w:id="62"/>
        </w:r>
      </w:ins>
    </w:p>
    <w:p w14:paraId="50A5EE59" w14:textId="77777777" w:rsidR="00841566" w:rsidRDefault="00841566" w:rsidP="00841566">
      <w:pPr>
        <w:ind w:firstLine="720"/>
        <w:rPr>
          <w:ins w:id="64" w:author="Nick Maxwell" w:date="2020-10-11T11:16:00Z"/>
          <w:rFonts w:cs="Times New Roman"/>
          <w:szCs w:val="24"/>
        </w:rPr>
      </w:pPr>
      <w:ins w:id="65" w:author="Nick Maxwell" w:date="2020-10-11T11:16:00Z">
        <w:r>
          <w:rPr>
            <w:rFonts w:cs="Times New Roman"/>
            <w:szCs w:val="24"/>
          </w:rPr>
          <w:t xml:space="preserve">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framework (Hunt &amp; Einstein, 1981) could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commentRangeStart w:id="66"/>
        <w:commentRangeStart w:id="67"/>
        <w:r>
          <w:rPr>
            <w:rFonts w:cs="Times New Roman"/>
            <w:szCs w:val="24"/>
          </w:rPr>
          <w:t>related</w:t>
        </w:r>
        <w:commentRangeEnd w:id="66"/>
        <w:r>
          <w:rPr>
            <w:rStyle w:val="CommentReference"/>
          </w:rPr>
          <w:commentReference w:id="66"/>
        </w:r>
        <w:commentRangeEnd w:id="67"/>
        <w:r>
          <w:rPr>
            <w:rStyle w:val="CommentReference"/>
          </w:rPr>
          <w:commentReference w:id="67"/>
        </w:r>
        <w:r>
          <w:rPr>
            <w:rFonts w:cs="Times New Roman"/>
            <w:szCs w:val="24"/>
          </w:rPr>
          <w:t xml:space="preserve"> (Huff &amp; Bodner, 2014), it was expected that this encoding strategy would be most beneficial for reducing the illusion of competence for backward and symmetrical pairs.</w:t>
        </w:r>
      </w:ins>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lastRenderedPageBreak/>
        <w:tab/>
      </w:r>
      <w:r w:rsidR="00F868A0">
        <w:t>Ninety-five</w:t>
      </w:r>
      <w:r>
        <w:t xml:space="preserve"> University of Southern Mississippi</w:t>
      </w:r>
      <w:r w:rsidR="008C6279">
        <w:t xml:space="preserve"> undergraduates</w:t>
      </w:r>
      <w:r>
        <w:t xml:space="preserve"> participated in </w:t>
      </w:r>
      <w:del w:id="68" w:author="Mark Huff" w:date="2020-10-07T19:16:00Z">
        <w:r w:rsidDel="00594AC7">
          <w:delText xml:space="preserve">this study </w:delText>
        </w:r>
      </w:del>
      <w:r>
        <w:t>for partial course credit</w:t>
      </w:r>
      <w:r w:rsidR="00935205">
        <w:t>.</w:t>
      </w:r>
      <w:r>
        <w:t xml:space="preserve"> All </w:t>
      </w:r>
      <w:del w:id="69"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70"/>
      <w:commentRangeStart w:id="71"/>
      <w:commentRangeStart w:id="72"/>
      <w:r w:rsidR="000D5443" w:rsidRPr="00502BC6">
        <w:rPr>
          <w:highlight w:val="yellow"/>
        </w:rPr>
        <w:t>demographics</w:t>
      </w:r>
      <w:commentRangeEnd w:id="70"/>
      <w:r w:rsidR="001577D7">
        <w:rPr>
          <w:rStyle w:val="CommentReference"/>
        </w:rPr>
        <w:commentReference w:id="70"/>
      </w:r>
      <w:commentRangeEnd w:id="71"/>
      <w:r w:rsidR="00594AC7">
        <w:rPr>
          <w:rStyle w:val="CommentReference"/>
        </w:rPr>
        <w:commentReference w:id="71"/>
      </w:r>
      <w:commentRangeEnd w:id="72"/>
      <w:r w:rsidR="006D3354">
        <w:rPr>
          <w:rStyle w:val="CommentReference"/>
        </w:rPr>
        <w:commentReference w:id="72"/>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73" w:author="Mark Huff" w:date="2020-10-07T19:16:00Z">
        <w:r w:rsidR="00CC0B2F" w:rsidDel="00594AC7">
          <w:delText>o</w:delText>
        </w:r>
        <w:r w:rsidR="00A50752" w:rsidDel="00594AC7">
          <w:delText>ne-hundred-eighty</w:delText>
        </w:r>
      </w:del>
      <w:ins w:id="74"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5" w:author="Mark Huff" w:date="2020-10-07T19:16:00Z">
        <w:r w:rsidR="00A50752" w:rsidDel="00594AC7">
          <w:delText>.</w:delText>
        </w:r>
        <w:r w:rsidR="00BA1918" w:rsidDel="00594AC7">
          <w:delText xml:space="preserve"> </w:delText>
        </w:r>
        <w:r w:rsidR="008C6279" w:rsidDel="00594AC7">
          <w:delText xml:space="preserve">These pairs </w:delText>
        </w:r>
      </w:del>
      <w:ins w:id="76" w:author="Mark Huff" w:date="2020-10-07T19:16:00Z">
        <w:r w:rsidR="00594AC7">
          <w:t xml:space="preserve"> </w:t>
        </w:r>
        <w:del w:id="77" w:author="Nick Maxwell" w:date="2020-10-08T17:45:00Z">
          <w:r w:rsidR="00594AC7" w:rsidDel="006D3354">
            <w:delText>which</w:delText>
          </w:r>
        </w:del>
      </w:ins>
      <w:ins w:id="78" w:author="Nick Maxwell" w:date="2020-10-08T17:45:00Z">
        <w:r w:rsidR="006D3354">
          <w:t xml:space="preserve">and </w:t>
        </w:r>
      </w:ins>
      <w:ins w:id="79" w:author="Mark Huff" w:date="2020-10-07T19:16:00Z">
        <w:del w:id="80" w:author="Nick Maxwell" w:date="2020-10-08T17:45:00Z">
          <w:r w:rsidR="00594AC7" w:rsidDel="006D3354">
            <w:delText xml:space="preserve"> </w:delText>
          </w:r>
        </w:del>
      </w:ins>
      <w:r w:rsidR="008C6279">
        <w:t xml:space="preserve">consisted of </w:t>
      </w:r>
      <w:del w:id="81"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82" w:author="Mark Huff" w:date="2020-10-07T19:17:00Z">
        <w:r w:rsidR="00935205" w:rsidDel="00594AC7">
          <w:delText>,</w:delText>
        </w:r>
      </w:del>
      <w:r w:rsidR="00935205">
        <w:t xml:space="preserve"> and 20 </w:t>
      </w:r>
      <w:ins w:id="83" w:author="Mark Huff" w:date="2020-10-07T19:17:00Z">
        <w:del w:id="84" w:author="Nick Maxwell" w:date="2020-10-08T17:46:00Z">
          <w:r w:rsidR="00594AC7" w:rsidDel="006D3354">
            <w:delText>unrelated</w:delText>
          </w:r>
        </w:del>
      </w:ins>
      <w:ins w:id="85" w:author="Nick Maxwell" w:date="2020-10-08T17:46:00Z">
        <w:r w:rsidR="006D3354">
          <w:t>weakly related, non-tested</w:t>
        </w:r>
      </w:ins>
      <w:ins w:id="86" w:author="Mark Huff" w:date="2020-10-07T19:17:00Z">
        <w:r w:rsidR="00594AC7">
          <w:t xml:space="preserve"> </w:t>
        </w:r>
      </w:ins>
      <w:r w:rsidR="008C6279">
        <w:t xml:space="preserve">buffer pairs that </w:t>
      </w:r>
      <w:del w:id="87" w:author="Nick Maxwell" w:date="2020-10-08T17:46:00Z">
        <w:r w:rsidR="008C6279" w:rsidDel="006D3354">
          <w:delText>were not tested</w:delText>
        </w:r>
      </w:del>
      <w:ins w:id="88" w:author="Nick Maxwell" w:date="2020-10-08T17:46:00Z">
        <w:r w:rsidR="006D3354">
          <w:t>were used</w:t>
        </w:r>
      </w:ins>
      <w:r w:rsidR="00935205">
        <w:t xml:space="preserve"> to control for </w:t>
      </w:r>
      <w:r w:rsidR="00935205" w:rsidRPr="00B96769">
        <w:t>primacy and recency effects</w:t>
      </w:r>
      <w:r w:rsidR="00935205">
        <w:t xml:space="preserve">. </w:t>
      </w:r>
      <w:del w:id="89" w:author="Mark Huff" w:date="2020-10-07T19:17:00Z">
        <w:r w:rsidR="00935205" w:rsidDel="00594AC7">
          <w:delText xml:space="preserve">The word </w:delText>
        </w:r>
      </w:del>
      <w:ins w:id="90" w:author="Mark Huff" w:date="2020-10-07T19:17:00Z">
        <w:r w:rsidR="00594AC7">
          <w:t>P</w:t>
        </w:r>
      </w:ins>
      <w:del w:id="91"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92" w:author="Mark Huff" w:date="2020-10-07T19:18:00Z">
        <w:r w:rsidR="00594AC7">
          <w:t xml:space="preserve"> in</w:t>
        </w:r>
      </w:ins>
      <w:r w:rsidR="00BC2668">
        <w:t xml:space="preserve"> separate</w:t>
      </w:r>
      <w:del w:id="93" w:author="Mark Huff" w:date="2020-10-07T19:18:00Z">
        <w:r w:rsidR="00BC2668" w:rsidDel="00594AC7">
          <w:delText>ly in</w:delText>
        </w:r>
      </w:del>
      <w:r w:rsidR="00BC2668">
        <w:t xml:space="preserve"> study-test blocks, </w:t>
      </w:r>
      <w:del w:id="94" w:author="Mark Huff" w:date="2020-10-07T19:18:00Z">
        <w:r w:rsidR="00BC2668" w:rsidDel="00594AC7">
          <w:delText xml:space="preserve">and </w:delText>
        </w:r>
      </w:del>
      <w:r w:rsidR="00BC2668">
        <w:t xml:space="preserve">the order of </w:t>
      </w:r>
      <w:del w:id="95" w:author="Mark Huff" w:date="2020-10-07T19:18:00Z">
        <w:r w:rsidR="00BC2668" w:rsidDel="00594AC7">
          <w:delText xml:space="preserve">the </w:delText>
        </w:r>
        <w:r w:rsidR="008C6279" w:rsidDel="00594AC7">
          <w:delText>lists</w:delText>
        </w:r>
      </w:del>
      <w:ins w:id="96"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97"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98"/>
      <w:r w:rsidRPr="000F416C">
        <w:rPr>
          <w:rFonts w:eastAsia="Arial" w:cs="Times New Roman"/>
          <w:szCs w:val="24"/>
          <w:highlight w:val="cyan"/>
          <w:rPrChange w:id="99" w:author="Nick Maxwell" w:date="2020-10-09T14:13:00Z">
            <w:rPr>
              <w:rFonts w:eastAsia="Arial" w:cs="Times New Roman"/>
              <w:szCs w:val="24"/>
            </w:rPr>
          </w:rPrChange>
        </w:rPr>
        <w:t>Brysbaert &amp; New, 2009</w:t>
      </w:r>
      <w:commentRangeEnd w:id="98"/>
      <w:r w:rsidR="00DE52DA">
        <w:rPr>
          <w:rStyle w:val="CommentReference"/>
        </w:rPr>
        <w:commentReference w:id="98"/>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0F416C">
        <w:rPr>
          <w:rFonts w:eastAsia="Arial" w:cs="Times New Roman"/>
          <w:szCs w:val="24"/>
          <w:highlight w:val="cyan"/>
          <w:rPrChange w:id="100" w:author="Nick Maxwell" w:date="2020-10-09T14:13:00Z">
            <w:rPr>
              <w:rFonts w:eastAsia="Arial" w:cs="Times New Roman"/>
              <w:szCs w:val="24"/>
            </w:rPr>
          </w:rPrChange>
        </w:rPr>
        <w:t>Balota et al., 2007</w:t>
      </w:r>
      <w:ins w:id="101" w:author="Mark Huff" w:date="2020-10-07T19:19:00Z">
        <w:r w:rsidR="00594AC7">
          <w:rPr>
            <w:rFonts w:eastAsia="Arial" w:cs="Times New Roman"/>
            <w:szCs w:val="24"/>
          </w:rPr>
          <w:t xml:space="preserve">; Maxwell &amp; Huff, in press; </w:t>
        </w:r>
        <w:commentRangeStart w:id="102"/>
        <w:del w:id="103" w:author="Nick Maxwell" w:date="2020-10-11T10:14:00Z">
          <w:r w:rsidR="00594AC7" w:rsidRPr="00055F14" w:rsidDel="00474F94">
            <w:rPr>
              <w:rFonts w:eastAsia="Arial" w:cs="Times New Roman"/>
              <w:szCs w:val="24"/>
              <w:highlight w:val="green"/>
              <w:rPrChange w:id="104" w:author="Nick Maxwell" w:date="2020-10-09T16:40:00Z">
                <w:rPr>
                  <w:rFonts w:eastAsia="Arial" w:cs="Times New Roman"/>
                  <w:szCs w:val="24"/>
                </w:rPr>
              </w:rPrChange>
            </w:rPr>
            <w:delText>Table 1</w:delText>
          </w:r>
        </w:del>
      </w:ins>
      <w:commentRangeEnd w:id="102"/>
      <w:del w:id="105" w:author="Nick Maxwell" w:date="2020-10-11T10:14:00Z">
        <w:r w:rsidR="00474F94" w:rsidDel="00474F94">
          <w:rPr>
            <w:rStyle w:val="CommentReference"/>
          </w:rPr>
          <w:commentReference w:id="102"/>
        </w:r>
      </w:del>
      <w:ins w:id="106"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 xml:space="preserve">As a result, forward </w:t>
      </w:r>
      <w:r w:rsidR="00DD55E4">
        <w:rPr>
          <w:rFonts w:eastAsia="Arial" w:cs="Times New Roman"/>
          <w:szCs w:val="24"/>
        </w:rPr>
        <w:lastRenderedPageBreak/>
        <w:t>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107" w:author="Mark Huff" w:date="2020-10-07T19:20:00Z">
        <w:r w:rsidR="004D756A" w:rsidDel="00594AC7">
          <w:delText xml:space="preserve">randomly </w:delText>
        </w:r>
      </w:del>
      <w:ins w:id="108"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109" w:author="Mark Huff" w:date="2020-10-07T19:28:00Z">
        <w:r w:rsidDel="006F7879">
          <w:delText>The design for this study was modeled after</w:delText>
        </w:r>
      </w:del>
      <w:ins w:id="110" w:author="Mark Huff" w:date="2020-10-07T19:28:00Z">
        <w:r w:rsidR="006F7879">
          <w:t>The experimental procedure f</w:t>
        </w:r>
      </w:ins>
      <w:ins w:id="111" w:author="Mark Huff" w:date="2020-10-07T19:29:00Z">
        <w:r w:rsidR="006F7879">
          <w:t>ollowed that of</w:t>
        </w:r>
      </w:ins>
      <w:r>
        <w:t xml:space="preserve"> Maxwell and Huff (</w:t>
      </w:r>
      <w:del w:id="112" w:author="Mark Huff" w:date="2020-10-07T19:29:00Z">
        <w:r w:rsidDel="006F7879">
          <w:delText>under review</w:delText>
        </w:r>
      </w:del>
      <w:ins w:id="113" w:author="Mark Huff" w:date="2020-10-07T19:29:00Z">
        <w:r w:rsidR="006F7879">
          <w:t>in press</w:t>
        </w:r>
      </w:ins>
      <w:r>
        <w:t xml:space="preserve">). </w:t>
      </w:r>
      <w:r w:rsidR="00554E47">
        <w:t xml:space="preserve">All </w:t>
      </w:r>
      <w:r w:rsidR="0042278A">
        <w:t xml:space="preserve">participants </w:t>
      </w:r>
      <w:del w:id="114" w:author="Nick Maxwell" w:date="2020-10-08T17:56:00Z">
        <w:r w:rsidR="0042278A" w:rsidDel="009D12D9">
          <w:delText xml:space="preserve">were </w:delText>
        </w:r>
      </w:del>
      <w:bookmarkStart w:id="115" w:name="_Hlk50478562"/>
      <w:del w:id="116" w:author="Mark Huff" w:date="2020-10-07T19:29:00Z">
        <w:r w:rsidR="0042278A" w:rsidDel="006F7879">
          <w:delText xml:space="preserve">run </w:delText>
        </w:r>
      </w:del>
      <w:ins w:id="117"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118" w:author="Nick Maxwell" w:date="2020-10-08T17:56:00Z">
            <w:rPr/>
          </w:rPrChange>
        </w:rPr>
        <w:t>Psychology Software Tools, Pittsburgh, PA</w:t>
      </w:r>
      <w:r w:rsidR="0042278A">
        <w:t>)</w:t>
      </w:r>
      <w:bookmarkEnd w:id="115"/>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119" w:author="Mark Huff" w:date="2020-10-07T19:29:00Z">
        <w:r w:rsidR="00C8470C" w:rsidDel="006F7879">
          <w:delText xml:space="preserve">a </w:delText>
        </w:r>
      </w:del>
      <w:ins w:id="120" w:author="Mark Huff" w:date="2020-10-07T19:29:00Z">
        <w:r w:rsidR="006F7879">
          <w:t xml:space="preserve">A </w:t>
        </w:r>
      </w:ins>
      <w:del w:id="121" w:author="Mark Huff" w:date="2020-10-07T19:29:00Z">
        <w:r w:rsidR="00C8470C" w:rsidDel="006F7879">
          <w:delText>Read</w:delText>
        </w:r>
      </w:del>
      <w:ins w:id="122" w:author="Mark Huff" w:date="2020-10-07T19:29:00Z">
        <w:r w:rsidR="006F7879">
          <w:t>read</w:t>
        </w:r>
      </w:ins>
      <w:r w:rsidR="00C8470C">
        <w:t xml:space="preserve">-only control, </w:t>
      </w:r>
      <w:del w:id="123" w:author="Mark Huff" w:date="2020-10-07T19:29:00Z">
        <w:r w:rsidDel="006F7879">
          <w:delText>Item</w:delText>
        </w:r>
      </w:del>
      <w:ins w:id="124" w:author="Mark Huff" w:date="2020-10-07T19:29:00Z">
        <w:r w:rsidR="006F7879">
          <w:t>item</w:t>
        </w:r>
      </w:ins>
      <w:r>
        <w:t>-specific</w:t>
      </w:r>
      <w:ins w:id="125" w:author="Mark Huff" w:date="2020-10-07T19:29:00Z">
        <w:r w:rsidR="006F7879">
          <w:t xml:space="preserve"> encoding</w:t>
        </w:r>
      </w:ins>
      <w:r>
        <w:t xml:space="preserve">, </w:t>
      </w:r>
      <w:r w:rsidR="00C8470C">
        <w:t xml:space="preserve">or </w:t>
      </w:r>
      <w:del w:id="126" w:author="Mark Huff" w:date="2020-10-07T19:30:00Z">
        <w:r w:rsidDel="006F7879">
          <w:delText>Relational</w:delText>
        </w:r>
      </w:del>
      <w:ins w:id="127" w:author="Mark Huff" w:date="2020-10-07T19:30:00Z">
        <w:r w:rsidR="006F7879">
          <w:t xml:space="preserve">relational </w:t>
        </w:r>
      </w:ins>
      <w:ins w:id="128" w:author="Mark Huff" w:date="2020-10-07T19:29:00Z">
        <w:r w:rsidR="006F7879">
          <w:t>encoding</w:t>
        </w:r>
      </w:ins>
      <w:r>
        <w:t xml:space="preserve">. For each study </w:t>
      </w:r>
      <w:r w:rsidR="00C97C00">
        <w:t>group</w:t>
      </w:r>
      <w:r>
        <w:t>, p</w:t>
      </w:r>
      <w:r w:rsidR="00AF6314" w:rsidRPr="0042278A">
        <w:t>articipants</w:t>
      </w:r>
      <w:r w:rsidR="00AF6314">
        <w:t xml:space="preserve"> were </w:t>
      </w:r>
      <w:del w:id="129" w:author="Mark Huff" w:date="2020-10-07T19:30:00Z">
        <w:r w:rsidR="00AF6314" w:rsidDel="006F7879">
          <w:delText xml:space="preserve">told </w:delText>
        </w:r>
      </w:del>
      <w:ins w:id="130" w:author="Mark Huff" w:date="2020-10-07T19:30:00Z">
        <w:r w:rsidR="006F7879">
          <w:t xml:space="preserve">instructed </w:t>
        </w:r>
      </w:ins>
      <w:r w:rsidR="00AF6314">
        <w:t>t</w:t>
      </w:r>
      <w:r w:rsidR="007D16D8">
        <w:t xml:space="preserve">hat they </w:t>
      </w:r>
      <w:r w:rsidR="00C97C00">
        <w:t>would study a series of</w:t>
      </w:r>
      <w:r w:rsidR="007D16D8">
        <w:t xml:space="preserve"> </w:t>
      </w:r>
      <w:ins w:id="131"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132" w:author="Mark Huff" w:date="2020-10-07T19:30:00Z">
        <w:r w:rsidR="00C97C00" w:rsidDel="006F7879">
          <w:delText xml:space="preserve">these </w:delText>
        </w:r>
      </w:del>
      <w:ins w:id="133" w:author="Mark Huff" w:date="2020-10-07T19:30:00Z">
        <w:r w:rsidR="006F7879">
          <w:t xml:space="preserve">the target word in these </w:t>
        </w:r>
      </w:ins>
      <w:r w:rsidR="00C97C00">
        <w:t>pairs would be tested later</w:t>
      </w:r>
      <w:ins w:id="134"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135"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lastRenderedPageBreak/>
        <w:t>For</w:t>
      </w:r>
      <w:r w:rsidR="004F34DA">
        <w:t xml:space="preserve"> the </w:t>
      </w:r>
      <w:del w:id="136" w:author="Mark Huff" w:date="2020-10-07T19:31:00Z">
        <w:r w:rsidR="004F34DA" w:rsidDel="006F7879">
          <w:delText xml:space="preserve">Read </w:delText>
        </w:r>
      </w:del>
      <w:ins w:id="137"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138" w:author="Mark Huff" w:date="2020-10-07T19:31:00Z">
        <w:r w:rsidR="004F34DA" w:rsidDel="006F7879">
          <w:delText xml:space="preserve">Relational </w:delText>
        </w:r>
      </w:del>
      <w:ins w:id="139" w:author="Mark Huff" w:date="2020-10-07T19:31:00Z">
        <w:r w:rsidR="006F7879">
          <w:t xml:space="preserve">relational </w:t>
        </w:r>
      </w:ins>
      <w:r w:rsidR="00C97C00">
        <w:t>group</w:t>
      </w:r>
      <w:r w:rsidR="004F34DA">
        <w:t>, participants were instructed to study the word pairs by thinking about how the</w:t>
      </w:r>
      <w:ins w:id="140" w:author="Mark Huff" w:date="2020-10-07T19:31:00Z">
        <w:r w:rsidR="006F7879">
          <w:t xml:space="preserve"> pair of</w:t>
        </w:r>
      </w:ins>
      <w:r w:rsidR="004F34DA">
        <w:t xml:space="preserve"> words </w:t>
      </w:r>
      <w:del w:id="141" w:author="Mark Huff" w:date="2020-10-07T19:31:00Z">
        <w:r w:rsidR="004F34DA" w:rsidDel="006F7879">
          <w:delText xml:space="preserve">in each pair </w:delText>
        </w:r>
      </w:del>
      <w:r w:rsidR="004F34DA">
        <w:t>were related</w:t>
      </w:r>
      <w:ins w:id="142" w:author="Mark Huff" w:date="2020-10-07T19:31:00Z">
        <w:r w:rsidR="006F7879">
          <w:t xml:space="preserve"> to each other</w:t>
        </w:r>
      </w:ins>
      <w:r w:rsidR="004F34DA">
        <w:t xml:space="preserve">. </w:t>
      </w:r>
      <w:ins w:id="143" w:author="Mark Huff" w:date="2020-10-07T19:31:00Z">
        <w:r w:rsidR="006F7879">
          <w:t>Relational participants were also give</w:t>
        </w:r>
      </w:ins>
      <w:ins w:id="144" w:author="Mark Huff" w:date="2020-10-07T19:32:00Z">
        <w:r w:rsidR="006F7879">
          <w:t>n the example of the word pair</w:t>
        </w:r>
      </w:ins>
      <w:del w:id="145" w:author="Mark Huff" w:date="2020-10-07T19:32:00Z">
        <w:r w:rsidR="004F34DA" w:rsidDel="006F7879">
          <w:delText>The example given was if a participant saw the pair</w:delText>
        </w:r>
      </w:del>
      <w:r w:rsidR="004F34DA">
        <w:t xml:space="preserve"> “Cat-Turtle”, </w:t>
      </w:r>
      <w:ins w:id="146" w:author="Mark Huff" w:date="2020-10-07T19:32:00Z">
        <w:r w:rsidR="006F7879">
          <w:t xml:space="preserve">and how </w:t>
        </w:r>
      </w:ins>
      <w:r w:rsidR="004F34DA">
        <w:t xml:space="preserve">they </w:t>
      </w:r>
      <w:del w:id="147" w:author="Mark Huff" w:date="2020-10-07T19:32:00Z">
        <w:r w:rsidR="004F34DA" w:rsidDel="006F7879">
          <w:delText xml:space="preserve">may </w:delText>
        </w:r>
      </w:del>
      <w:ins w:id="148" w:author="Mark Huff" w:date="2020-10-07T19:32:00Z">
        <w:r w:rsidR="006F7879">
          <w:t xml:space="preserve">might </w:t>
        </w:r>
      </w:ins>
      <w:r w:rsidR="004F34DA">
        <w:t xml:space="preserve">think about how cats and turtles are both animals or how cats and turtles can both be pets. For the </w:t>
      </w:r>
      <w:del w:id="149" w:author="Mark Huff" w:date="2020-10-07T19:32:00Z">
        <w:r w:rsidR="004F34DA" w:rsidDel="006F7879">
          <w:delText>Item</w:delText>
        </w:r>
      </w:del>
      <w:ins w:id="150" w:author="Mark Huff" w:date="2020-10-07T19:32:00Z">
        <w:r w:rsidR="006F7879">
          <w:t>item</w:t>
        </w:r>
      </w:ins>
      <w:r w:rsidR="004F34DA">
        <w:t>-</w:t>
      </w:r>
      <w:del w:id="151" w:author="Mark Huff" w:date="2020-10-07T19:32:00Z">
        <w:r w:rsidR="004F34DA" w:rsidDel="006F7879">
          <w:delText xml:space="preserve">Specific </w:delText>
        </w:r>
      </w:del>
      <w:ins w:id="152" w:author="Mark Huff" w:date="2020-10-07T19:32:00Z">
        <w:r w:rsidR="006F7879">
          <w:t xml:space="preserve">specific </w:t>
        </w:r>
      </w:ins>
      <w:r w:rsidR="00C97C00">
        <w:t>group</w:t>
      </w:r>
      <w:r w:rsidR="004F34DA">
        <w:t>, participants were instructed to study the word pairs by thinking about how the words in each pair were unique</w:t>
      </w:r>
      <w:ins w:id="153" w:author="Mark Huff" w:date="2020-10-07T19:32:00Z">
        <w:r w:rsidR="006F7879">
          <w:t xml:space="preserve"> with the example that</w:t>
        </w:r>
      </w:ins>
      <w:del w:id="154" w:author="Mark Huff" w:date="2020-10-07T19:32:00Z">
        <w:r w:rsidR="004F34DA" w:rsidDel="006F7879">
          <w:delText>. The example given was</w:delText>
        </w:r>
      </w:del>
      <w:r w:rsidR="004F34DA">
        <w:t xml:space="preserve"> </w:t>
      </w:r>
      <w:del w:id="155" w:author="Mark Huff" w:date="2020-10-07T19:32:00Z">
        <w:r w:rsidR="004F34DA" w:rsidDel="006F7879">
          <w:delText>if a participant saw the pair</w:delText>
        </w:r>
      </w:del>
      <w:ins w:id="156" w:author="Mark Huff" w:date="2020-10-07T19:32:00Z">
        <w:r w:rsidR="006F7879">
          <w:t>for the pair</w:t>
        </w:r>
      </w:ins>
      <w:r w:rsidR="004F34DA">
        <w:t xml:space="preserve"> “Cat-Turtle”, </w:t>
      </w:r>
      <w:del w:id="157" w:author="Mark Huff" w:date="2020-10-07T19:33:00Z">
        <w:r w:rsidR="004F34DA" w:rsidDel="006F7879">
          <w:delText xml:space="preserve">they </w:delText>
        </w:r>
      </w:del>
      <w:ins w:id="158"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159"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160" w:author="Mark Huff" w:date="2020-10-07T19:33:00Z">
        <w:r w:rsidR="00B46DB5" w:rsidDel="006F7879">
          <w:delText xml:space="preserve">with </w:delText>
        </w:r>
      </w:del>
      <w:ins w:id="161"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162" w:author="Mark Huff" w:date="2020-10-07T19:33:00Z">
        <w:r w:rsidR="006F7879">
          <w:t xml:space="preserve"> credit for their participatio</w:t>
        </w:r>
      </w:ins>
      <w:ins w:id="163" w:author="Mark Huff" w:date="2020-10-07T19:34:00Z">
        <w:r w:rsidR="006F7879">
          <w:t>n</w:t>
        </w:r>
      </w:ins>
      <w:r w:rsidR="00B46DB5">
        <w:t xml:space="preserve">. </w:t>
      </w:r>
      <w:r w:rsidR="00C97C00">
        <w:t xml:space="preserve">Participants </w:t>
      </w:r>
      <w:del w:id="164" w:author="Mark Huff" w:date="2020-10-07T19:34:00Z">
        <w:r w:rsidR="00C97C00" w:rsidDel="006F7879">
          <w:delText xml:space="preserve">generally </w:delText>
        </w:r>
      </w:del>
      <w:ins w:id="165"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166"/>
      <w:r>
        <w:rPr>
          <w:b/>
          <w:bCs/>
        </w:rPr>
        <w:t>Results</w:t>
      </w:r>
      <w:commentRangeEnd w:id="166"/>
      <w:r w:rsidR="008226DF">
        <w:rPr>
          <w:rStyle w:val="CommentReference"/>
        </w:rPr>
        <w:commentReference w:id="166"/>
      </w:r>
    </w:p>
    <w:p w14:paraId="0F1DFDB8" w14:textId="2086FC8F" w:rsidR="003E7264" w:rsidRPr="00BE7E53" w:rsidRDefault="001A425D" w:rsidP="003E7264">
      <w:pPr>
        <w:spacing w:after="160"/>
        <w:ind w:firstLine="720"/>
        <w:contextualSpacing/>
        <w:rPr>
          <w:rFonts w:eastAsia="Arial" w:cs="Times New Roman"/>
          <w:szCs w:val="24"/>
        </w:rPr>
      </w:pPr>
      <w:del w:id="167" w:author="Mark Huff" w:date="2020-10-07T19:38:00Z">
        <w:r w:rsidDel="006F7879">
          <w:rPr>
            <w:rFonts w:eastAsia="Arial" w:cs="Times New Roman"/>
            <w:szCs w:val="24"/>
          </w:rPr>
          <w:delText>Before</w:delText>
        </w:r>
        <w:r w:rsidR="003E7264" w:rsidRPr="003E7264" w:rsidDel="006F7879">
          <w:rPr>
            <w:rFonts w:eastAsia="Arial" w:cs="Times New Roman"/>
            <w:szCs w:val="24"/>
          </w:rPr>
          <w:delText xml:space="preserve"> conducting</w:delText>
        </w:r>
      </w:del>
      <w:ins w:id="168" w:author="Mark Huff" w:date="2020-10-07T19:38:00Z">
        <w:r w:rsidR="006F7879">
          <w:rPr>
            <w:rFonts w:eastAsia="Arial" w:cs="Times New Roman"/>
            <w:szCs w:val="24"/>
          </w:rPr>
          <w:t>Prior to conducting</w:t>
        </w:r>
      </w:ins>
      <w:del w:id="169"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t>
      </w:r>
      <w:r w:rsidR="00554E47">
        <w:rPr>
          <w:rFonts w:eastAsia="Arial" w:cs="Times New Roman"/>
          <w:szCs w:val="24"/>
        </w:rPr>
        <w:lastRenderedPageBreak/>
        <w:t xml:space="preserve">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70" w:name="_Hlk50481112"/>
      <w:r w:rsidR="003E7264" w:rsidRPr="008354C8">
        <w:rPr>
          <w:rFonts w:eastAsia="Arial" w:cs="Times New Roman"/>
          <w:i/>
          <w:iCs/>
          <w:szCs w:val="24"/>
        </w:rPr>
        <w:t>*</w:t>
      </w:r>
      <w:bookmarkEnd w:id="170"/>
      <w:r w:rsidR="003E7264" w:rsidRPr="008354C8">
        <w:rPr>
          <w:rFonts w:eastAsia="Arial" w:cs="Times New Roman"/>
          <w:i/>
          <w:iCs/>
          <w:szCs w:val="24"/>
        </w:rPr>
        <w:t>Power</w:t>
      </w:r>
      <w:r w:rsidR="003E7264" w:rsidRPr="003E7264">
        <w:rPr>
          <w:rFonts w:eastAsia="Arial" w:cs="Times New Roman"/>
          <w:szCs w:val="24"/>
        </w:rPr>
        <w:t xml:space="preserve"> (</w:t>
      </w:r>
      <w:r w:rsidR="003E7264" w:rsidRPr="00DE52DA">
        <w:rPr>
          <w:rFonts w:eastAsia="Arial" w:cs="Times New Roman"/>
          <w:szCs w:val="24"/>
          <w:highlight w:val="cyan"/>
          <w:rPrChange w:id="171" w:author="Nick Maxwell" w:date="2020-10-09T14:14:00Z">
            <w:rPr>
              <w:rFonts w:eastAsia="Arial" w:cs="Times New Roman"/>
              <w:szCs w:val="24"/>
            </w:rPr>
          </w:rPrChange>
        </w:rPr>
        <w:t>Faul, Erdfelder, Lang, &amp; Buchner, 2007</w:t>
      </w:r>
      <w:r w:rsidR="003E7264" w:rsidRPr="003E7264">
        <w:rPr>
          <w:rFonts w:eastAsia="Arial" w:cs="Times New Roman"/>
          <w:szCs w:val="24"/>
        </w:rPr>
        <w:t xml:space="preserve">) indicated that </w:t>
      </w:r>
      <w:del w:id="172"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73"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74"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75"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76" w:author="Nick Maxwell" w:date="2020-10-10T13:26:00Z">
        <w:r w:rsidR="00DE5AA7" w:rsidRPr="00DE5AA7">
          <w:rPr>
            <w:rFonts w:eastAsia="Arial" w:cs="Times New Roman"/>
            <w:szCs w:val="24"/>
            <w:highlight w:val="yellow"/>
            <w:rPrChange w:id="177"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78" w:name="_Hlk50496322"/>
      <w:r w:rsidRPr="003E7264">
        <w:rPr>
          <w:rFonts w:eastAsia="Arial" w:cs="Times New Roman"/>
          <w:szCs w:val="24"/>
        </w:rPr>
        <w:t xml:space="preserve">A 2 </w:t>
      </w:r>
      <w:bookmarkStart w:id="179" w:name="_Hlk11862896"/>
      <w:r w:rsidRPr="003E7264">
        <w:rPr>
          <w:rFonts w:eastAsia="Arial" w:cs="Times New Roman"/>
          <w:szCs w:val="24"/>
        </w:rPr>
        <w:t>(Measure: JOL vs. Recall) ×</w:t>
      </w:r>
      <w:r>
        <w:rPr>
          <w:rFonts w:eastAsia="Arial" w:cs="Times New Roman"/>
          <w:szCs w:val="24"/>
        </w:rPr>
        <w:t xml:space="preserve"> 3 (Encoding </w:t>
      </w:r>
      <w:del w:id="180" w:author="Mark Huff" w:date="2020-10-07T19:59:00Z">
        <w:r w:rsidR="009749B6" w:rsidDel="005D704E">
          <w:rPr>
            <w:rFonts w:eastAsia="Arial" w:cs="Times New Roman"/>
            <w:szCs w:val="24"/>
          </w:rPr>
          <w:delText>Manipulation</w:delText>
        </w:r>
      </w:del>
      <w:ins w:id="181"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79"/>
      <w:r w:rsidR="009749B6">
        <w:rPr>
          <w:rFonts w:eastAsia="Arial" w:cs="Times New Roman"/>
          <w:szCs w:val="24"/>
        </w:rPr>
        <w:t>mixed</w:t>
      </w:r>
      <w:ins w:id="182" w:author="Mark Huff" w:date="2020-10-07T19:59:00Z">
        <w:r w:rsidR="005D704E">
          <w:rPr>
            <w:rFonts w:eastAsia="Arial" w:cs="Times New Roman"/>
            <w:szCs w:val="24"/>
          </w:rPr>
          <w:t xml:space="preserve"> </w:t>
        </w:r>
      </w:ins>
      <w:del w:id="183"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78"/>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84" w:name="_Hlk11070471"/>
      <w:r w:rsidR="00EF566A">
        <w:rPr>
          <w:rFonts w:eastAsia="Arial" w:cs="Times New Roman"/>
          <w:szCs w:val="24"/>
        </w:rPr>
        <w:t>62.66</w:t>
      </w:r>
      <w:r w:rsidRPr="003E7264">
        <w:rPr>
          <w:rFonts w:eastAsia="Arial" w:cs="Times New Roman"/>
          <w:szCs w:val="24"/>
        </w:rPr>
        <w:t xml:space="preserve"> </w:t>
      </w:r>
      <w:bookmarkEnd w:id="184"/>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85"/>
      <w:commentRangeStart w:id="186"/>
      <w:commentRangeStart w:id="187"/>
      <w:commentRangeStart w:id="188"/>
      <w:r w:rsidR="008A5056" w:rsidRPr="00AB6D88">
        <w:rPr>
          <w:rFonts w:eastAsia="Arial" w:cs="Times New Roman"/>
          <w:szCs w:val="24"/>
          <w:highlight w:val="yellow"/>
          <w:rPrChange w:id="189" w:author="Nick Maxwell" w:date="2020-10-09T14:15:00Z">
            <w:rPr>
              <w:rFonts w:eastAsia="Arial" w:cs="Times New Roman"/>
              <w:szCs w:val="24"/>
            </w:rPr>
          </w:rPrChange>
        </w:rPr>
        <w:t>XX</w:t>
      </w:r>
      <w:commentRangeEnd w:id="185"/>
      <w:r w:rsidR="00BE7E53" w:rsidRPr="00AB6D88">
        <w:rPr>
          <w:rStyle w:val="CommentReference"/>
          <w:highlight w:val="yellow"/>
          <w:rPrChange w:id="190" w:author="Nick Maxwell" w:date="2020-10-09T14:15:00Z">
            <w:rPr>
              <w:rStyle w:val="CommentReference"/>
            </w:rPr>
          </w:rPrChange>
        </w:rPr>
        <w:commentReference w:id="185"/>
      </w:r>
      <w:commentRangeEnd w:id="186"/>
      <w:r w:rsidR="004D2E13" w:rsidRPr="00AB6D88">
        <w:rPr>
          <w:rStyle w:val="CommentReference"/>
          <w:highlight w:val="yellow"/>
          <w:rPrChange w:id="191" w:author="Nick Maxwell" w:date="2020-10-09T14:15:00Z">
            <w:rPr>
              <w:rStyle w:val="CommentReference"/>
            </w:rPr>
          </w:rPrChange>
        </w:rPr>
        <w:commentReference w:id="186"/>
      </w:r>
      <w:commentRangeEnd w:id="187"/>
      <w:r w:rsidR="004A75AF" w:rsidRPr="00AB6D88">
        <w:rPr>
          <w:rStyle w:val="CommentReference"/>
          <w:highlight w:val="yellow"/>
          <w:rPrChange w:id="192" w:author="Nick Maxwell" w:date="2020-10-09T14:15:00Z">
            <w:rPr>
              <w:rStyle w:val="CommentReference"/>
            </w:rPr>
          </w:rPrChange>
        </w:rPr>
        <w:commentReference w:id="187"/>
      </w:r>
      <w:commentRangeEnd w:id="188"/>
      <w:r w:rsidR="00554016" w:rsidRPr="00AB6D88">
        <w:rPr>
          <w:rStyle w:val="CommentReference"/>
          <w:highlight w:val="yellow"/>
          <w:rPrChange w:id="193" w:author="Nick Maxwell" w:date="2020-10-09T14:15:00Z">
            <w:rPr>
              <w:rStyle w:val="CommentReference"/>
            </w:rPr>
          </w:rPrChange>
        </w:rPr>
        <w:commentReference w:id="188"/>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94"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95"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96"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97"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98"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99"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200"/>
      <w:commentRangeStart w:id="201"/>
      <w:commentRangeStart w:id="202"/>
      <w:r w:rsidR="00171683" w:rsidRPr="008354C8">
        <w:rPr>
          <w:rFonts w:eastAsia="Arial" w:cs="Times New Roman"/>
          <w:i/>
          <w:iCs/>
          <w:szCs w:val="24"/>
        </w:rPr>
        <w:t>t</w:t>
      </w:r>
      <w:r w:rsidR="00171683" w:rsidRPr="00171683">
        <w:rPr>
          <w:rFonts w:eastAsia="Arial" w:cs="Times New Roman"/>
          <w:szCs w:val="24"/>
        </w:rPr>
        <w:t xml:space="preserve">s ≥ </w:t>
      </w:r>
      <w:del w:id="203" w:author="Nick Maxwell" w:date="2020-10-09T16:45:00Z">
        <w:r w:rsidR="00171683" w:rsidRPr="00106885" w:rsidDel="00055F14">
          <w:rPr>
            <w:rFonts w:eastAsia="Arial" w:cs="Times New Roman"/>
            <w:szCs w:val="24"/>
            <w:highlight w:val="yellow"/>
          </w:rPr>
          <w:delText>XX</w:delText>
        </w:r>
      </w:del>
      <w:ins w:id="204"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205" w:author="Nick Maxwell" w:date="2020-10-09T14:09:00Z">
            <w:rPr>
              <w:rFonts w:eastAsia="Arial" w:cs="Times New Roman"/>
              <w:szCs w:val="24"/>
            </w:rPr>
          </w:rPrChange>
        </w:rPr>
        <w:t>XX</w:t>
      </w:r>
      <w:commentRangeEnd w:id="200"/>
      <w:r w:rsidR="004D2E13" w:rsidRPr="000F416C">
        <w:rPr>
          <w:rStyle w:val="CommentReference"/>
          <w:highlight w:val="yellow"/>
          <w:rPrChange w:id="206" w:author="Nick Maxwell" w:date="2020-10-09T14:09:00Z">
            <w:rPr>
              <w:rStyle w:val="CommentReference"/>
            </w:rPr>
          </w:rPrChange>
        </w:rPr>
        <w:commentReference w:id="200"/>
      </w:r>
      <w:commentRangeEnd w:id="201"/>
      <w:r w:rsidR="00554016" w:rsidRPr="000F416C">
        <w:rPr>
          <w:rStyle w:val="CommentReference"/>
          <w:highlight w:val="yellow"/>
          <w:rPrChange w:id="207" w:author="Nick Maxwell" w:date="2020-10-09T14:09:00Z">
            <w:rPr>
              <w:rStyle w:val="CommentReference"/>
            </w:rPr>
          </w:rPrChange>
        </w:rPr>
        <w:commentReference w:id="201"/>
      </w:r>
      <w:commentRangeEnd w:id="202"/>
      <w:r w:rsidR="00796067">
        <w:rPr>
          <w:rStyle w:val="CommentReference"/>
        </w:rPr>
        <w:commentReference w:id="202"/>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08"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08"/>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209" w:name="_Hlk9617943"/>
      <w:r w:rsidRPr="003E7264">
        <w:rPr>
          <w:rFonts w:ascii="Cambria Math" w:eastAsia="Arial" w:hAnsi="Cambria Math" w:cs="Times New Roman"/>
          <w:szCs w:val="24"/>
        </w:rPr>
        <w:t>≥</w:t>
      </w:r>
      <w:bookmarkEnd w:id="209"/>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210" w:name="_Hlk9618293"/>
      <w:r w:rsidRPr="003E7264">
        <w:rPr>
          <w:rFonts w:eastAsia="Arial" w:cs="Times New Roman"/>
          <w:szCs w:val="24"/>
        </w:rPr>
        <w:t>≥</w:t>
      </w:r>
      <w:bookmarkEnd w:id="210"/>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211"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212"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 xml:space="preserve">encoding group </w:t>
      </w:r>
      <w:r w:rsidR="00A544F8">
        <w:rPr>
          <w:rFonts w:eastAsia="Arial" w:cs="Times New Roman"/>
          <w:szCs w:val="24"/>
        </w:rPr>
        <w:t xml:space="preserve">(See Figure 1 for comparison </w:t>
      </w:r>
      <w:del w:id="213" w:author="Mark Huff" w:date="2020-10-07T20:03:00Z">
        <w:r w:rsidR="00A544F8" w:rsidDel="005D704E">
          <w:rPr>
            <w:rFonts w:eastAsia="Arial" w:cs="Times New Roman"/>
            <w:szCs w:val="24"/>
          </w:rPr>
          <w:delText xml:space="preserve">between </w:delText>
        </w:r>
      </w:del>
      <w:ins w:id="214"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215" w:author="Mark Huff" w:date="2020-10-07T20:03:00Z">
        <w:r w:rsidR="00A544F8" w:rsidDel="005D704E">
          <w:rPr>
            <w:rFonts w:eastAsia="Arial" w:cs="Times New Roman"/>
            <w:szCs w:val="24"/>
          </w:rPr>
          <w:delText>manipulations</w:delText>
        </w:r>
      </w:del>
      <w:ins w:id="216"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217" w:author="Mark Huff" w:date="2020-10-07T20:07:00Z">
        <w:r w:rsidR="001D3E87" w:rsidDel="005D704E">
          <w:rPr>
            <w:rFonts w:eastAsia="Arial" w:cs="Times New Roman"/>
            <w:szCs w:val="24"/>
          </w:rPr>
          <w:delText>within each of the three encoding manipulations</w:delText>
        </w:r>
      </w:del>
      <w:ins w:id="218"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219" w:author="Mark Huff" w:date="2020-10-07T20:07:00Z">
        <w:r w:rsidR="005D704E">
          <w:rPr>
            <w:rFonts w:eastAsia="Arial" w:cs="Times New Roman"/>
            <w:szCs w:val="24"/>
          </w:rPr>
          <w:t>r</w:t>
        </w:r>
      </w:ins>
      <w:del w:id="220"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221"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222" w:author="Mark Huff" w:date="2020-10-07T20:06:00Z">
        <w:r w:rsidR="005D704E">
          <w:rPr>
            <w:rFonts w:eastAsia="Arial" w:cs="Times New Roman"/>
            <w:szCs w:val="24"/>
          </w:rPr>
          <w:t>i</w:t>
        </w:r>
      </w:ins>
      <w:del w:id="223"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224" w:author="Mark Huff" w:date="2020-10-07T20:06:00Z">
        <w:r w:rsidR="00A82AC3" w:rsidRPr="008354C8" w:rsidDel="005D704E">
          <w:rPr>
            <w:rFonts w:eastAsia="Arial" w:cs="Times New Roman"/>
            <w:szCs w:val="24"/>
          </w:rPr>
          <w:delText>S</w:delText>
        </w:r>
      </w:del>
      <w:ins w:id="225" w:author="Mark Huff" w:date="2020-10-07T20:06:00Z">
        <w:r w:rsidR="005D704E">
          <w:rPr>
            <w:rFonts w:eastAsia="Arial" w:cs="Times New Roman"/>
            <w:szCs w:val="24"/>
          </w:rPr>
          <w:t>s</w:t>
        </w:r>
      </w:ins>
      <w:r w:rsidR="00A82AC3" w:rsidRPr="008354C8">
        <w:rPr>
          <w:rFonts w:eastAsia="Arial" w:cs="Times New Roman"/>
          <w:szCs w:val="24"/>
        </w:rPr>
        <w:t xml:space="preserve">pecific </w:t>
      </w:r>
      <w:del w:id="226" w:author="Mark Huff" w:date="2020-10-07T20:06:00Z">
        <w:r w:rsidR="00A82AC3" w:rsidRPr="008354C8" w:rsidDel="005D704E">
          <w:rPr>
            <w:rFonts w:eastAsia="Arial" w:cs="Times New Roman"/>
            <w:szCs w:val="24"/>
          </w:rPr>
          <w:delText>encoding</w:delText>
        </w:r>
      </w:del>
      <w:ins w:id="227" w:author="Mark Huff" w:date="2020-10-07T20:06:00Z">
        <w:r w:rsidR="005D704E">
          <w:rPr>
            <w:rFonts w:eastAsia="Arial" w:cs="Times New Roman"/>
            <w:szCs w:val="24"/>
          </w:rPr>
          <w:t>group</w:t>
        </w:r>
      </w:ins>
      <w:r w:rsidR="00A82AC3" w:rsidRPr="008354C8">
        <w:rPr>
          <w:rFonts w:eastAsia="Arial" w:cs="Times New Roman"/>
          <w:szCs w:val="24"/>
        </w:rPr>
        <w:t xml:space="preserve">, </w:t>
      </w:r>
      <w:ins w:id="228" w:author="Mark Huff" w:date="2020-10-07T20:11:00Z">
        <w:r w:rsidR="00B9450B">
          <w:rPr>
            <w:rFonts w:eastAsia="Arial" w:cs="Times New Roman"/>
            <w:szCs w:val="24"/>
          </w:rPr>
          <w:t>JOLs also exceeded recall</w:t>
        </w:r>
      </w:ins>
      <w:del w:id="229"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230" w:author="Mark Huff" w:date="2020-10-07T20:12:00Z">
        <w:r w:rsidR="001D54BC" w:rsidRPr="008354C8" w:rsidDel="00B9450B">
          <w:rPr>
            <w:rFonts w:eastAsia="Arial" w:cs="Times New Roman"/>
            <w:szCs w:val="24"/>
          </w:rPr>
          <w:delText xml:space="preserve">to </w:delText>
        </w:r>
      </w:del>
      <w:ins w:id="231"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232" w:author="Mark Huff" w:date="2020-10-07T20:12:00Z">
        <w:r w:rsidR="00B9450B">
          <w:rPr>
            <w:rFonts w:eastAsia="Arial" w:cs="Times New Roman"/>
            <w:szCs w:val="24"/>
          </w:rPr>
          <w:t>r</w:t>
        </w:r>
      </w:ins>
      <w:del w:id="233"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234"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235" w:author="Mark Huff" w:date="2020-10-07T20:12:00Z">
        <w:r w:rsidR="00B9450B">
          <w:rPr>
            <w:rFonts w:eastAsia="Arial" w:cs="Times New Roman"/>
            <w:szCs w:val="24"/>
          </w:rPr>
          <w:t xml:space="preserve">in the relational group, where the </w:t>
        </w:r>
      </w:ins>
      <w:ins w:id="236"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237" w:author="Mark Huff" w:date="2020-10-07T20:29:00Z">
        <w:r w:rsidR="0074241A" w:rsidDel="00911EE2">
          <w:rPr>
            <w:rFonts w:eastAsia="Arial" w:cs="Times New Roman"/>
            <w:szCs w:val="24"/>
          </w:rPr>
          <w:delText xml:space="preserve">These findings indicate that, </w:delText>
        </w:r>
      </w:del>
      <w:del w:id="238" w:author="Mark Huff" w:date="2020-10-07T20:15:00Z">
        <w:r w:rsidR="0074241A" w:rsidDel="00B9450B">
          <w:rPr>
            <w:rFonts w:eastAsia="Arial" w:cs="Times New Roman"/>
            <w:szCs w:val="24"/>
          </w:rPr>
          <w:delText xml:space="preserve">compared </w:delText>
        </w:r>
      </w:del>
      <w:del w:id="239" w:author="Mark Huff" w:date="2020-10-07T20:29:00Z">
        <w:r w:rsidR="0074241A" w:rsidDel="00911EE2">
          <w:rPr>
            <w:rFonts w:eastAsia="Arial" w:cs="Times New Roman"/>
            <w:szCs w:val="24"/>
          </w:rPr>
          <w:delText xml:space="preserve">to </w:delText>
        </w:r>
      </w:del>
      <w:del w:id="240" w:author="Mark Huff" w:date="2020-10-07T20:19:00Z">
        <w:r w:rsidR="0074241A" w:rsidDel="0037737A">
          <w:rPr>
            <w:rFonts w:eastAsia="Arial" w:cs="Times New Roman"/>
            <w:szCs w:val="24"/>
          </w:rPr>
          <w:delText xml:space="preserve">just </w:delText>
        </w:r>
      </w:del>
      <w:del w:id="241" w:author="Mark Huff" w:date="2020-10-07T20:29:00Z">
        <w:r w:rsidR="0074241A" w:rsidDel="00911EE2">
          <w:rPr>
            <w:rFonts w:eastAsia="Arial" w:cs="Times New Roman"/>
            <w:szCs w:val="24"/>
          </w:rPr>
          <w:delText xml:space="preserve">reading </w:delText>
        </w:r>
      </w:del>
      <w:del w:id="242" w:author="Mark Huff" w:date="2020-10-07T20:15:00Z">
        <w:r w:rsidR="0074241A" w:rsidDel="00B9450B">
          <w:rPr>
            <w:rFonts w:eastAsia="Arial" w:cs="Times New Roman"/>
            <w:szCs w:val="24"/>
          </w:rPr>
          <w:delText xml:space="preserve">the </w:delText>
        </w:r>
      </w:del>
      <w:del w:id="243" w:author="Mark Huff" w:date="2020-10-07T20:29:00Z">
        <w:r w:rsidR="0074241A" w:rsidDel="00911EE2">
          <w:rPr>
            <w:rFonts w:eastAsia="Arial" w:cs="Times New Roman"/>
            <w:szCs w:val="24"/>
          </w:rPr>
          <w:delText xml:space="preserve">word pairs, the </w:delText>
        </w:r>
      </w:del>
      <w:del w:id="244" w:author="Mark Huff" w:date="2020-10-07T20:25:00Z">
        <w:r w:rsidR="0074241A" w:rsidDel="0037737A">
          <w:rPr>
            <w:rFonts w:eastAsia="Arial" w:cs="Times New Roman"/>
            <w:szCs w:val="24"/>
          </w:rPr>
          <w:delText>I</w:delText>
        </w:r>
      </w:del>
      <w:del w:id="245" w:author="Mark Huff" w:date="2020-10-07T20:29:00Z">
        <w:r w:rsidR="0074241A" w:rsidDel="00911EE2">
          <w:rPr>
            <w:rFonts w:eastAsia="Arial" w:cs="Times New Roman"/>
            <w:szCs w:val="24"/>
          </w:rPr>
          <w:delText>tem-</w:delText>
        </w:r>
      </w:del>
      <w:del w:id="246" w:author="Mark Huff" w:date="2020-10-07T20:25:00Z">
        <w:r w:rsidR="0074241A" w:rsidDel="0037737A">
          <w:rPr>
            <w:rFonts w:eastAsia="Arial" w:cs="Times New Roman"/>
            <w:szCs w:val="24"/>
          </w:rPr>
          <w:delText>S</w:delText>
        </w:r>
      </w:del>
      <w:del w:id="247" w:author="Mark Huff" w:date="2020-10-07T20:29:00Z">
        <w:r w:rsidR="0074241A" w:rsidDel="00911EE2">
          <w:rPr>
            <w:rFonts w:eastAsia="Arial" w:cs="Times New Roman"/>
            <w:szCs w:val="24"/>
          </w:rPr>
          <w:delText xml:space="preserve">pecific and </w:delText>
        </w:r>
      </w:del>
      <w:del w:id="248" w:author="Mark Huff" w:date="2020-10-07T20:25:00Z">
        <w:r w:rsidR="0074241A" w:rsidDel="0037737A">
          <w:rPr>
            <w:rFonts w:eastAsia="Arial" w:cs="Times New Roman"/>
            <w:szCs w:val="24"/>
          </w:rPr>
          <w:delText>R</w:delText>
        </w:r>
      </w:del>
      <w:del w:id="249" w:author="Mark Huff" w:date="2020-10-07T20:29:00Z">
        <w:r w:rsidR="0074241A" w:rsidDel="00911EE2">
          <w:rPr>
            <w:rFonts w:eastAsia="Arial" w:cs="Times New Roman"/>
            <w:szCs w:val="24"/>
          </w:rPr>
          <w:delText xml:space="preserve">elational </w:delText>
        </w:r>
      </w:del>
      <w:del w:id="250" w:author="Mark Huff" w:date="2020-10-07T20:25:00Z">
        <w:r w:rsidR="0074241A" w:rsidDel="0037737A">
          <w:rPr>
            <w:rFonts w:eastAsia="Arial" w:cs="Times New Roman"/>
            <w:szCs w:val="24"/>
          </w:rPr>
          <w:delText>study strategies</w:delText>
        </w:r>
      </w:del>
      <w:del w:id="251"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252"/>
        <w:r w:rsidR="0074241A" w:rsidDel="00911EE2">
          <w:rPr>
            <w:rFonts w:eastAsia="Arial" w:cs="Times New Roman"/>
            <w:szCs w:val="24"/>
          </w:rPr>
          <w:delText>ratings</w:delText>
        </w:r>
      </w:del>
      <w:commentRangeEnd w:id="252"/>
      <w:r w:rsidR="00911EE2">
        <w:rPr>
          <w:rStyle w:val="CommentReference"/>
        </w:rPr>
        <w:commentReference w:id="252"/>
      </w:r>
      <w:del w:id="253"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254" w:author="Mark Huff" w:date="2020-10-07T20:44:00Z">
        <w:r w:rsidRPr="008354C8" w:rsidDel="00F2791C">
          <w:rPr>
            <w:rFonts w:eastAsia="Arial" w:cs="Times New Roman"/>
            <w:szCs w:val="24"/>
          </w:rPr>
          <w:delText xml:space="preserve">occurred </w:delText>
        </w:r>
      </w:del>
      <w:ins w:id="255"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256" w:author="Mark Huff" w:date="2020-10-07T20:45:00Z">
        <w:r w:rsidR="00F2791C">
          <w:rPr>
            <w:rFonts w:eastAsia="Arial" w:cs="Times New Roman"/>
            <w:szCs w:val="24"/>
          </w:rPr>
          <w:t>,</w:t>
        </w:r>
      </w:ins>
      <w:ins w:id="257"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258" w:author="Mark Huff" w:date="2020-10-07T20:44:00Z">
        <w:r w:rsidRPr="008354C8" w:rsidDel="00F2791C">
          <w:rPr>
            <w:rFonts w:eastAsia="Arial" w:cs="Times New Roman"/>
            <w:szCs w:val="24"/>
          </w:rPr>
          <w:delText>Item</w:delText>
        </w:r>
      </w:del>
      <w:ins w:id="259" w:author="Mark Huff" w:date="2020-10-07T20:44:00Z">
        <w:r w:rsidR="00F2791C">
          <w:rPr>
            <w:rFonts w:eastAsia="Arial" w:cs="Times New Roman"/>
            <w:szCs w:val="24"/>
          </w:rPr>
          <w:t>item</w:t>
        </w:r>
      </w:ins>
      <w:r w:rsidRPr="008354C8">
        <w:rPr>
          <w:rFonts w:eastAsia="Arial" w:cs="Times New Roman"/>
          <w:szCs w:val="24"/>
        </w:rPr>
        <w:t>-</w:t>
      </w:r>
      <w:del w:id="260" w:author="Mark Huff" w:date="2020-10-07T20:44:00Z">
        <w:r w:rsidRPr="008354C8" w:rsidDel="00F2791C">
          <w:rPr>
            <w:rFonts w:eastAsia="Arial" w:cs="Times New Roman"/>
            <w:szCs w:val="24"/>
          </w:rPr>
          <w:delText xml:space="preserve">Specific </w:delText>
        </w:r>
      </w:del>
      <w:ins w:id="261"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262"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263"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264" w:author="Mark Huff" w:date="2020-10-07T20:49:00Z">
        <w:r w:rsidR="00887F98">
          <w:rPr>
            <w:rFonts w:eastAsia="Arial" w:cs="Times New Roman"/>
            <w:szCs w:val="24"/>
          </w:rPr>
          <w:t xml:space="preserve">illusion of competence was eliminated in the </w:t>
        </w:r>
      </w:ins>
      <w:del w:id="265" w:author="Mark Huff" w:date="2020-10-07T20:48:00Z">
        <w:r w:rsidDel="00887F98">
          <w:rPr>
            <w:rFonts w:eastAsia="Arial" w:cs="Times New Roman"/>
            <w:szCs w:val="24"/>
          </w:rPr>
          <w:delText xml:space="preserve">use of </w:delText>
        </w:r>
      </w:del>
      <w:ins w:id="266" w:author="Mark Huff" w:date="2020-10-07T20:49:00Z">
        <w:r w:rsidR="00887F98">
          <w:rPr>
            <w:rFonts w:eastAsia="Arial" w:cs="Times New Roman"/>
            <w:szCs w:val="24"/>
          </w:rPr>
          <w:t>r</w:t>
        </w:r>
      </w:ins>
      <w:del w:id="267" w:author="Mark Huff" w:date="2020-10-07T20:49:00Z">
        <w:r w:rsidDel="00887F98">
          <w:rPr>
            <w:rFonts w:eastAsia="Arial" w:cs="Times New Roman"/>
            <w:szCs w:val="24"/>
          </w:rPr>
          <w:delText>R</w:delText>
        </w:r>
      </w:del>
      <w:r>
        <w:rPr>
          <w:rFonts w:eastAsia="Arial" w:cs="Times New Roman"/>
          <w:szCs w:val="24"/>
        </w:rPr>
        <w:t xml:space="preserve">elational </w:t>
      </w:r>
      <w:del w:id="268" w:author="Mark Huff" w:date="2020-10-07T20:49:00Z">
        <w:r w:rsidDel="00887F98">
          <w:rPr>
            <w:rFonts w:eastAsia="Arial" w:cs="Times New Roman"/>
            <w:szCs w:val="24"/>
          </w:rPr>
          <w:delText xml:space="preserve">encoding </w:delText>
        </w:r>
      </w:del>
      <w:ins w:id="269" w:author="Mark Huff" w:date="2020-10-07T20:49:00Z">
        <w:r w:rsidR="00887F98">
          <w:rPr>
            <w:rFonts w:eastAsia="Arial" w:cs="Times New Roman"/>
            <w:szCs w:val="24"/>
          </w:rPr>
          <w:t xml:space="preserve">group </w:t>
        </w:r>
      </w:ins>
      <w:del w:id="270"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71" w:author="Mark Huff" w:date="2020-10-07T20:49:00Z">
        <w:r w:rsidR="00887F98">
          <w:rPr>
            <w:rFonts w:eastAsia="Arial" w:cs="Times New Roman"/>
            <w:szCs w:val="24"/>
          </w:rPr>
          <w:t xml:space="preserve"> </w:t>
        </w:r>
      </w:ins>
      <w:r w:rsidRPr="001D3E87">
        <w:rPr>
          <w:rFonts w:eastAsia="Arial" w:cs="Times New Roman"/>
          <w:szCs w:val="24"/>
        </w:rPr>
        <w:t>vs</w:t>
      </w:r>
      <w:ins w:id="272"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73"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74" w:author="Mark Huff" w:date="2020-10-07T20:51:00Z">
        <w:r w:rsidR="00887F98">
          <w:rPr>
            <w:rFonts w:eastAsia="Arial" w:cs="Times New Roman"/>
            <w:szCs w:val="24"/>
          </w:rPr>
          <w:t xml:space="preserve"> &lt; 1</w:t>
        </w:r>
      </w:ins>
      <w:r w:rsidRPr="001D3E87">
        <w:rPr>
          <w:rFonts w:eastAsia="Arial" w:cs="Times New Roman"/>
          <w:szCs w:val="24"/>
        </w:rPr>
        <w:t>)</w:t>
      </w:r>
      <w:ins w:id="275" w:author="Mark Huff" w:date="2020-10-07T20:53:00Z">
        <w:r w:rsidR="00887F98">
          <w:rPr>
            <w:rFonts w:eastAsia="Arial" w:cs="Times New Roman"/>
            <w:szCs w:val="24"/>
          </w:rPr>
          <w:t>, indicating that relational encoding provides a unique</w:t>
        </w:r>
      </w:ins>
      <w:ins w:id="276"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77"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78"/>
        <w:r w:rsidR="00013442" w:rsidDel="00887F98">
          <w:rPr>
            <w:rFonts w:eastAsia="Arial" w:cs="Times New Roman"/>
            <w:szCs w:val="24"/>
          </w:rPr>
          <w:delText>test</w:delText>
        </w:r>
      </w:del>
      <w:commentRangeEnd w:id="278"/>
      <w:r w:rsidR="00291F88">
        <w:rPr>
          <w:rStyle w:val="CommentReference"/>
        </w:rPr>
        <w:commentReference w:id="278"/>
      </w:r>
      <w:del w:id="279"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80"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81"/>
      <w:commentRangeStart w:id="282"/>
      <w:r w:rsidRPr="003E7264">
        <w:rPr>
          <w:rFonts w:eastAsia="Arial" w:cs="Times New Roman"/>
          <w:szCs w:val="24"/>
        </w:rPr>
        <w:t>Figure</w:t>
      </w:r>
      <w:ins w:id="283" w:author="Nick Maxwell" w:date="2020-10-10T13:35:00Z">
        <w:r w:rsidR="00EB43D4">
          <w:rPr>
            <w:rFonts w:eastAsia="Arial" w:cs="Times New Roman"/>
            <w:szCs w:val="24"/>
          </w:rPr>
          <w:t>s</w:t>
        </w:r>
      </w:ins>
      <w:r w:rsidRPr="003E7264">
        <w:rPr>
          <w:rFonts w:eastAsia="Arial" w:cs="Times New Roman"/>
          <w:szCs w:val="24"/>
        </w:rPr>
        <w:t xml:space="preserve"> </w:t>
      </w:r>
      <w:del w:id="284" w:author="Nick Maxwell" w:date="2020-10-10T13:35:00Z">
        <w:r w:rsidRPr="005433DE" w:rsidDel="00EB43D4">
          <w:rPr>
            <w:rFonts w:eastAsia="Arial" w:cs="Times New Roman"/>
            <w:szCs w:val="24"/>
          </w:rPr>
          <w:delText>2</w:delText>
        </w:r>
        <w:commentRangeEnd w:id="281"/>
        <w:r w:rsidR="00013442" w:rsidRPr="005433DE" w:rsidDel="00EB43D4">
          <w:rPr>
            <w:rStyle w:val="CommentReference"/>
          </w:rPr>
          <w:commentReference w:id="281"/>
        </w:r>
      </w:del>
      <w:commentRangeEnd w:id="282"/>
      <w:r w:rsidR="00F03003">
        <w:rPr>
          <w:rStyle w:val="CommentReference"/>
        </w:rPr>
        <w:commentReference w:id="282"/>
      </w:r>
      <w:ins w:id="285" w:author="Nick Maxwell" w:date="2020-10-11T10:26:00Z">
        <w:r w:rsidR="005433DE" w:rsidRPr="005433DE">
          <w:rPr>
            <w:rFonts w:eastAsia="Arial" w:cs="Times New Roman"/>
            <w:szCs w:val="24"/>
            <w:rPrChange w:id="286" w:author="Nick Maxwell" w:date="2020-10-11T10:26:00Z">
              <w:rPr>
                <w:rFonts w:eastAsia="Arial" w:cs="Times New Roman"/>
                <w:szCs w:val="24"/>
                <w:highlight w:val="green"/>
              </w:rPr>
            </w:rPrChange>
          </w:rPr>
          <w:t>2</w:t>
        </w:r>
      </w:ins>
      <w:ins w:id="287" w:author="Nick Maxwell" w:date="2020-10-10T13:35:00Z">
        <w:r w:rsidR="00EB43D4" w:rsidRPr="005433DE">
          <w:rPr>
            <w:rFonts w:eastAsia="Arial" w:cs="Times New Roman"/>
            <w:szCs w:val="24"/>
          </w:rPr>
          <w:t>-</w:t>
        </w:r>
      </w:ins>
      <w:ins w:id="288" w:author="Nick Maxwell" w:date="2020-10-11T10:26:00Z">
        <w:r w:rsidR="005433DE" w:rsidRPr="005433DE">
          <w:rPr>
            <w:rFonts w:eastAsia="Arial" w:cs="Times New Roman"/>
            <w:szCs w:val="24"/>
          </w:rPr>
          <w:t>4</w:t>
        </w:r>
      </w:ins>
      <w:ins w:id="289" w:author="Nick Maxwell" w:date="2020-10-10T13:35:00Z">
        <w:r w:rsidR="00EB43D4">
          <w:rPr>
            <w:rFonts w:eastAsia="Arial" w:cs="Times New Roman"/>
            <w:szCs w:val="24"/>
          </w:rPr>
          <w:t>, split by each encoding manipulation.</w:t>
        </w:r>
      </w:ins>
      <w:del w:id="290"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91" w:author="Nick Maxwell" w:date="2020-10-10T13:35:00Z">
        <w:r w:rsidRPr="003E7264" w:rsidDel="00EB43D4">
          <w:rPr>
            <w:rFonts w:eastAsia="Arial" w:cs="Times New Roman"/>
            <w:szCs w:val="24"/>
          </w:rPr>
          <w:delText>Each plot</w:delText>
        </w:r>
      </w:del>
      <w:ins w:id="292" w:author="Nick Maxwell" w:date="2020-10-10T13:35:00Z">
        <w:r w:rsidR="00EB43D4">
          <w:rPr>
            <w:rFonts w:eastAsia="Arial" w:cs="Times New Roman"/>
            <w:szCs w:val="24"/>
          </w:rPr>
          <w:t xml:space="preserve">Plots are structured such that </w:t>
        </w:r>
      </w:ins>
      <w:ins w:id="293" w:author="Nick Maxwell" w:date="2020-10-10T13:36:00Z">
        <w:r w:rsidR="00EB43D4">
          <w:rPr>
            <w:rFonts w:eastAsia="Arial" w:cs="Times New Roman"/>
            <w:szCs w:val="24"/>
          </w:rPr>
          <w:t>they</w:t>
        </w:r>
      </w:ins>
      <w:r w:rsidRPr="003E7264">
        <w:rPr>
          <w:rFonts w:eastAsia="Arial" w:cs="Times New Roman"/>
          <w:szCs w:val="24"/>
        </w:rPr>
        <w:t xml:space="preserve"> include</w:t>
      </w:r>
      <w:del w:id="294"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95"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96" w:author="Nick Maxwell" w:date="2020-10-10T13:36:00Z">
        <w:r w:rsidRPr="003E7264" w:rsidDel="00FB4F9B">
          <w:rPr>
            <w:rFonts w:eastAsia="Arial" w:cs="Times New Roman"/>
            <w:szCs w:val="24"/>
          </w:rPr>
          <w:delText>reflects</w:delText>
        </w:r>
      </w:del>
      <w:ins w:id="297" w:author="Nick Maxwell" w:date="2020-10-10T13:36:00Z">
        <w:r w:rsidR="00FB4F9B">
          <w:rPr>
            <w:rFonts w:eastAsia="Arial" w:cs="Times New Roman"/>
            <w:szCs w:val="24"/>
          </w:rPr>
          <w:t>dep</w:t>
        </w:r>
      </w:ins>
      <w:ins w:id="298" w:author="Nick Maxwell" w:date="2020-10-10T13:37:00Z">
        <w:r w:rsidR="00FB4F9B">
          <w:rPr>
            <w:rFonts w:eastAsia="Arial" w:cs="Times New Roman"/>
            <w:szCs w:val="24"/>
          </w:rPr>
          <w:t>icts</w:t>
        </w:r>
      </w:ins>
      <w:ins w:id="299" w:author="Nick Maxwell" w:date="2020-10-10T13:36:00Z">
        <w:r w:rsidR="00FB4F9B">
          <w:rPr>
            <w:rFonts w:eastAsia="Arial" w:cs="Times New Roman"/>
            <w:szCs w:val="24"/>
          </w:rPr>
          <w:t xml:space="preserve"> </w:t>
        </w:r>
        <w:r w:rsidR="00EB43D4">
          <w:rPr>
            <w:rFonts w:eastAsia="Arial" w:cs="Times New Roman"/>
            <w:szCs w:val="24"/>
          </w:rPr>
          <w:t xml:space="preserve">a </w:t>
        </w:r>
      </w:ins>
      <w:del w:id="300"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301"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302" w:author="Nick Maxwell" w:date="2020-10-10T13:37:00Z">
        <w:r w:rsidR="00FB4F9B">
          <w:rPr>
            <w:rFonts w:eastAsia="Arial" w:cs="Times New Roman"/>
            <w:szCs w:val="24"/>
          </w:rPr>
          <w:t xml:space="preserve"> percentage</w:t>
        </w:r>
      </w:ins>
      <w:r w:rsidRPr="003E7264">
        <w:rPr>
          <w:rFonts w:eastAsia="Arial" w:cs="Times New Roman"/>
          <w:szCs w:val="24"/>
        </w:rPr>
        <w:t xml:space="preserve"> </w:t>
      </w:r>
      <w:r w:rsidRPr="003E7264">
        <w:rPr>
          <w:rFonts w:eastAsia="Arial" w:cs="Times New Roman"/>
          <w:szCs w:val="24"/>
        </w:rPr>
        <w:lastRenderedPageBreak/>
        <w:t xml:space="preserve">(e.g., 30% JOL and 30% correct recall). </w:t>
      </w:r>
      <w:ins w:id="303" w:author="Nick Maxwell" w:date="2020-10-10T13:37:00Z">
        <w:r w:rsidR="00FB4F9B">
          <w:rPr>
            <w:rFonts w:eastAsia="Arial" w:cs="Times New Roman"/>
            <w:szCs w:val="24"/>
          </w:rPr>
          <w:t>Using these plots, o</w:t>
        </w:r>
      </w:ins>
      <w:del w:id="304"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305" w:author="Nick Maxwell" w:date="2020-10-10T13:37:00Z">
        <w:r w:rsidRPr="003E7264" w:rsidDel="00FB4F9B">
          <w:rPr>
            <w:rFonts w:eastAsia="Arial" w:cs="Times New Roman"/>
            <w:szCs w:val="24"/>
          </w:rPr>
          <w:delText>that fall</w:delText>
        </w:r>
      </w:del>
      <w:ins w:id="306"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307" w:author="Nick Maxwell" w:date="2020-10-10T13:37:00Z">
        <w:r w:rsidRPr="003E7264" w:rsidDel="00FB4F9B">
          <w:rPr>
            <w:rFonts w:eastAsia="Arial" w:cs="Times New Roman"/>
            <w:szCs w:val="24"/>
          </w:rPr>
          <w:delText xml:space="preserve">for </w:delText>
        </w:r>
      </w:del>
      <w:ins w:id="308"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309" w:author="Nick Maxwell" w:date="2020-10-10T13:38:00Z">
        <w:r w:rsidR="00FB4F9B">
          <w:rPr>
            <w:rFonts w:eastAsia="Arial" w:cs="Times New Roman"/>
            <w:szCs w:val="24"/>
          </w:rPr>
          <w:t xml:space="preserve"> Furthermore, these patterns were moderated by the encoding strategy employed at study.</w:t>
        </w:r>
      </w:ins>
    </w:p>
    <w:p w14:paraId="0E678972" w14:textId="64CAB31B" w:rsidR="00594076" w:rsidRDefault="00FB4F9B" w:rsidP="00013442">
      <w:pPr>
        <w:spacing w:after="160"/>
        <w:ind w:firstLine="720"/>
        <w:contextualSpacing/>
        <w:rPr>
          <w:ins w:id="310" w:author="Nick Maxwell" w:date="2020-10-10T14:03:00Z"/>
          <w:rFonts w:eastAsia="Arial" w:cs="Times New Roman"/>
          <w:szCs w:val="24"/>
        </w:rPr>
      </w:pPr>
      <w:ins w:id="311"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312" w:author="Nick Maxwell" w:date="2020-10-10T13:38:00Z">
        <w:r w:rsidR="003E7264" w:rsidRPr="003E7264" w:rsidDel="00FB4F9B">
          <w:rPr>
            <w:rFonts w:eastAsia="Arial" w:cs="Times New Roman"/>
            <w:szCs w:val="24"/>
          </w:rPr>
          <w:delText xml:space="preserve">For </w:delText>
        </w:r>
      </w:del>
      <w:ins w:id="313"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w:t>
      </w:r>
      <w:del w:id="314" w:author="Nick Maxwell" w:date="2020-10-11T11:06:00Z">
        <w:r w:rsidR="003E7264" w:rsidRPr="003E7264" w:rsidDel="006C0C57">
          <w:rPr>
            <w:rFonts w:eastAsia="Arial" w:cs="Times New Roman"/>
            <w:szCs w:val="24"/>
          </w:rPr>
          <w:delText>occurred acros</w:delText>
        </w:r>
      </w:del>
      <w:ins w:id="315" w:author="Nick Maxwell" w:date="2020-10-11T11:06:00Z">
        <w:r w:rsidR="006C0C57">
          <w:rPr>
            <w:rFonts w:eastAsia="Arial" w:cs="Times New Roman"/>
            <w:szCs w:val="24"/>
          </w:rPr>
          <w:t>were observed at</w:t>
        </w:r>
      </w:ins>
      <w:del w:id="316" w:author="Nick Maxwell" w:date="2020-10-11T11:06:00Z">
        <w:r w:rsidR="003E7264" w:rsidRPr="003E7264" w:rsidDel="006C0C57">
          <w:rPr>
            <w:rFonts w:eastAsia="Arial" w:cs="Times New Roman"/>
            <w:szCs w:val="24"/>
          </w:rPr>
          <w:delText>s</w:delText>
        </w:r>
      </w:del>
      <w:r w:rsidR="003E7264" w:rsidRPr="003E7264">
        <w:rPr>
          <w:rFonts w:eastAsia="Arial" w:cs="Times New Roman"/>
          <w:szCs w:val="24"/>
        </w:rPr>
        <w:t xml:space="preserve"> nearly all JOL ratings (JOLs &gt; </w:t>
      </w:r>
      <w:del w:id="317" w:author="Nick Maxwell" w:date="2020-10-11T11:06:00Z">
        <w:r w:rsidR="003E7264" w:rsidRPr="006C0C57" w:rsidDel="006C0C57">
          <w:rPr>
            <w:rFonts w:eastAsia="Arial" w:cs="Times New Roman"/>
            <w:szCs w:val="24"/>
            <w:highlight w:val="yellow"/>
            <w:rPrChange w:id="318" w:author="Nick Maxwell" w:date="2020-10-11T11:06:00Z">
              <w:rPr>
                <w:rFonts w:eastAsia="Arial" w:cs="Times New Roman"/>
                <w:szCs w:val="24"/>
              </w:rPr>
            </w:rPrChange>
          </w:rPr>
          <w:delText>20</w:delText>
        </w:r>
      </w:del>
      <w:ins w:id="319" w:author="Nick Maxwell" w:date="2020-10-11T11:06:00Z">
        <w:r w:rsidR="006C0C57" w:rsidRPr="006C0C57">
          <w:rPr>
            <w:rFonts w:eastAsia="Arial" w:cs="Times New Roman"/>
            <w:szCs w:val="24"/>
            <w:highlight w:val="yellow"/>
            <w:rPrChange w:id="320" w:author="Nick Maxwell" w:date="2020-10-11T11:06:00Z">
              <w:rPr>
                <w:rFonts w:eastAsia="Arial" w:cs="Times New Roman"/>
                <w:szCs w:val="24"/>
              </w:rPr>
            </w:rPrChange>
          </w:rPr>
          <w:t>XX</w:t>
        </w:r>
      </w:ins>
      <w:r w:rsidR="003E7264" w:rsidRPr="003E7264">
        <w:rPr>
          <w:rFonts w:eastAsia="Arial" w:cs="Times New Roman"/>
          <w:szCs w:val="24"/>
        </w:rPr>
        <w:t>%)</w:t>
      </w:r>
      <w:ins w:id="321" w:author="Nick Maxwell" w:date="2020-10-11T11:07:00Z">
        <w:r w:rsidR="006C0C57">
          <w:rPr>
            <w:rFonts w:eastAsia="Arial" w:cs="Times New Roman"/>
            <w:szCs w:val="24"/>
          </w:rPr>
          <w:t xml:space="preserve">. </w:t>
        </w:r>
      </w:ins>
      <w:del w:id="322" w:author="Nick Maxwell" w:date="2020-10-11T11:07:00Z">
        <w:r w:rsidR="003E7264" w:rsidRPr="003E7264" w:rsidDel="006C0C57">
          <w:rPr>
            <w:rFonts w:eastAsia="Arial" w:cs="Times New Roman"/>
            <w:szCs w:val="24"/>
          </w:rPr>
          <w:delText>, h</w:delText>
        </w:r>
      </w:del>
      <w:ins w:id="323" w:author="Nick Maxwell" w:date="2020-10-11T11:07:00Z">
        <w:r w:rsidR="006C0C57">
          <w:rPr>
            <w:rFonts w:eastAsia="Arial" w:cs="Times New Roman"/>
            <w:szCs w:val="24"/>
          </w:rPr>
          <w:t>H</w:t>
        </w:r>
      </w:ins>
      <w:r w:rsidR="003E7264" w:rsidRPr="003E7264">
        <w:rPr>
          <w:rFonts w:eastAsia="Arial" w:cs="Times New Roman"/>
          <w:szCs w:val="24"/>
        </w:rPr>
        <w:t>owever</w:t>
      </w:r>
      <w:ins w:id="324" w:author="Nick Maxwell" w:date="2020-10-11T11:07:00Z">
        <w:r w:rsidR="006C0C57">
          <w:rPr>
            <w:rFonts w:eastAsia="Arial" w:cs="Times New Roman"/>
            <w:szCs w:val="24"/>
          </w:rPr>
          <w:t>, for associative pairs</w:t>
        </w:r>
      </w:ins>
      <w:r w:rsidR="003E7264" w:rsidRPr="003E7264">
        <w:rPr>
          <w:rFonts w:eastAsia="Arial" w:cs="Times New Roman"/>
          <w:szCs w:val="24"/>
        </w:rPr>
        <w:t xml:space="preserve"> overestimations emerged </w:t>
      </w:r>
      <w:del w:id="325" w:author="Nick Maxwell" w:date="2020-10-11T11:07:00Z">
        <w:r w:rsidR="003E7264" w:rsidRPr="003E7264" w:rsidDel="006C0C57">
          <w:rPr>
            <w:rFonts w:eastAsia="Arial" w:cs="Times New Roman"/>
            <w:szCs w:val="24"/>
          </w:rPr>
          <w:delText>later for associative pairs</w:delText>
        </w:r>
      </w:del>
      <w:ins w:id="326" w:author="Nick Maxwell" w:date="2020-10-11T11:07:00Z">
        <w:r w:rsidR="006C0C57">
          <w:rPr>
            <w:rFonts w:eastAsia="Arial" w:cs="Times New Roman"/>
            <w:szCs w:val="24"/>
          </w:rPr>
          <w:t>at higher JOL ratings</w:t>
        </w:r>
      </w:ins>
      <w:r w:rsidR="003E7264" w:rsidRPr="003E7264">
        <w:rPr>
          <w:rFonts w:eastAsia="Arial" w:cs="Times New Roman"/>
          <w:szCs w:val="24"/>
        </w:rPr>
        <w:t xml:space="preserve">. For backward pairs, overestimations occurred at JOLs greater than </w:t>
      </w:r>
      <w:del w:id="327" w:author="Nick Maxwell" w:date="2020-10-11T11:07:00Z">
        <w:r w:rsidR="003E7264" w:rsidRPr="006C0C57" w:rsidDel="006C0C57">
          <w:rPr>
            <w:rFonts w:eastAsia="Arial" w:cs="Times New Roman"/>
            <w:szCs w:val="24"/>
            <w:highlight w:val="yellow"/>
            <w:rPrChange w:id="328" w:author="Nick Maxwell" w:date="2020-10-11T11:07:00Z">
              <w:rPr>
                <w:rFonts w:eastAsia="Arial" w:cs="Times New Roman"/>
                <w:szCs w:val="24"/>
              </w:rPr>
            </w:rPrChange>
          </w:rPr>
          <w:delText>60</w:delText>
        </w:r>
      </w:del>
      <w:ins w:id="329" w:author="Nick Maxwell" w:date="2020-10-11T11:07:00Z">
        <w:r w:rsidR="006C0C57" w:rsidRPr="006C0C57">
          <w:rPr>
            <w:rFonts w:eastAsia="Arial" w:cs="Times New Roman"/>
            <w:szCs w:val="24"/>
            <w:highlight w:val="yellow"/>
            <w:rPrChange w:id="330" w:author="Nick Maxwell" w:date="2020-10-11T11:07:00Z">
              <w:rPr>
                <w:rFonts w:eastAsia="Arial" w:cs="Times New Roman"/>
                <w:szCs w:val="24"/>
              </w:rPr>
            </w:rPrChange>
          </w:rPr>
          <w:t>XX</w:t>
        </w:r>
      </w:ins>
      <w:r w:rsidR="003E7264" w:rsidRPr="003E7264">
        <w:rPr>
          <w:rFonts w:eastAsia="Arial" w:cs="Times New Roman"/>
          <w:szCs w:val="24"/>
        </w:rPr>
        <w:t xml:space="preserve">%, </w:t>
      </w:r>
      <w:del w:id="331" w:author="Nick Maxwell" w:date="2020-10-11T11:07:00Z">
        <w:r w:rsidR="003E7264" w:rsidRPr="003E7264" w:rsidDel="006C0C57">
          <w:rPr>
            <w:rFonts w:eastAsia="Arial" w:cs="Times New Roman"/>
            <w:szCs w:val="24"/>
          </w:rPr>
          <w:delText xml:space="preserve">for symmetrical pairs, </w:delText>
        </w:r>
      </w:del>
      <w:r w:rsidR="003E7264" w:rsidRPr="003E7264">
        <w:rPr>
          <w:rFonts w:eastAsia="Arial" w:cs="Times New Roman"/>
          <w:szCs w:val="24"/>
        </w:rPr>
        <w:t>overestimations</w:t>
      </w:r>
      <w:ins w:id="332" w:author="Nick Maxwell" w:date="2020-10-11T11:07:00Z">
        <w:r w:rsidR="006C0C57">
          <w:rPr>
            <w:rFonts w:eastAsia="Arial" w:cs="Times New Roman"/>
            <w:szCs w:val="24"/>
          </w:rPr>
          <w:t xml:space="preserve"> of symmetrical associates</w:t>
        </w:r>
      </w:ins>
      <w:r w:rsidR="003E7264" w:rsidRPr="003E7264">
        <w:rPr>
          <w:rFonts w:eastAsia="Arial" w:cs="Times New Roman"/>
          <w:szCs w:val="24"/>
        </w:rPr>
        <w:t xml:space="preserve"> occurred at JOLs greater than </w:t>
      </w:r>
      <w:del w:id="333" w:author="Nick Maxwell" w:date="2020-10-11T11:08:00Z">
        <w:r w:rsidR="003E7264" w:rsidRPr="006C0C57" w:rsidDel="006C0C57">
          <w:rPr>
            <w:rFonts w:eastAsia="Arial" w:cs="Times New Roman"/>
            <w:szCs w:val="24"/>
            <w:highlight w:val="yellow"/>
            <w:rPrChange w:id="334" w:author="Nick Maxwell" w:date="2020-10-11T11:08:00Z">
              <w:rPr>
                <w:rFonts w:eastAsia="Arial" w:cs="Times New Roman"/>
                <w:szCs w:val="24"/>
              </w:rPr>
            </w:rPrChange>
          </w:rPr>
          <w:delText>80</w:delText>
        </w:r>
      </w:del>
      <w:ins w:id="335" w:author="Nick Maxwell" w:date="2020-10-11T11:08:00Z">
        <w:r w:rsidR="006C0C57" w:rsidRPr="006C0C57">
          <w:rPr>
            <w:rFonts w:eastAsia="Arial" w:cs="Times New Roman"/>
            <w:szCs w:val="24"/>
            <w:highlight w:val="yellow"/>
            <w:rPrChange w:id="336" w:author="Nick Maxwell" w:date="2020-10-11T11:08:00Z">
              <w:rPr>
                <w:rFonts w:eastAsia="Arial" w:cs="Times New Roman"/>
                <w:szCs w:val="24"/>
              </w:rPr>
            </w:rPrChange>
          </w:rPr>
          <w:t>XX</w:t>
        </w:r>
      </w:ins>
      <w:r w:rsidR="003E7264" w:rsidRPr="003E7264">
        <w:rPr>
          <w:rFonts w:eastAsia="Arial" w:cs="Times New Roman"/>
          <w:szCs w:val="24"/>
        </w:rPr>
        <w:t>%, and for forward pairs, overestimations were only found at the highest JOL ratings (</w:t>
      </w:r>
      <w:del w:id="337" w:author="Nick Maxwell" w:date="2020-10-11T11:08:00Z">
        <w:r w:rsidR="003E7264" w:rsidRPr="006C0C57" w:rsidDel="006C0C57">
          <w:rPr>
            <w:rFonts w:eastAsia="Arial" w:cs="Times New Roman"/>
            <w:szCs w:val="24"/>
            <w:highlight w:val="yellow"/>
            <w:rPrChange w:id="338" w:author="Nick Maxwell" w:date="2020-10-11T11:08:00Z">
              <w:rPr>
                <w:rFonts w:eastAsia="Arial" w:cs="Times New Roman"/>
                <w:szCs w:val="24"/>
              </w:rPr>
            </w:rPrChange>
          </w:rPr>
          <w:delText>90-100</w:delText>
        </w:r>
      </w:del>
      <w:ins w:id="339" w:author="Nick Maxwell" w:date="2020-10-11T11:08:00Z">
        <w:r w:rsidR="006C0C57" w:rsidRPr="006C0C57">
          <w:rPr>
            <w:rFonts w:eastAsia="Arial" w:cs="Times New Roman"/>
            <w:szCs w:val="24"/>
            <w:highlight w:val="yellow"/>
            <w:rPrChange w:id="340" w:author="Nick Maxwell" w:date="2020-10-11T11:08:00Z">
              <w:rPr>
                <w:rFonts w:eastAsia="Arial" w:cs="Times New Roman"/>
                <w:szCs w:val="24"/>
              </w:rPr>
            </w:rPrChange>
          </w:rPr>
          <w:t>XX</w:t>
        </w:r>
      </w:ins>
      <w:r w:rsidR="003E7264" w:rsidRPr="003E7264">
        <w:rPr>
          <w:rFonts w:eastAsia="Arial" w:cs="Times New Roman"/>
          <w:szCs w:val="24"/>
        </w:rPr>
        <w:t xml:space="preserve">%). </w:t>
      </w:r>
      <w:commentRangeStart w:id="341"/>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del w:id="342" w:author="Nick Maxwell" w:date="2020-10-11T11:11:00Z">
        <w:r w:rsidR="003E7264" w:rsidRPr="003E7264" w:rsidDel="009B2B0B">
          <w:rPr>
            <w:rFonts w:eastAsia="Arial" w:cs="Times New Roman"/>
            <w:szCs w:val="24"/>
          </w:rPr>
          <w:delText>3</w:delText>
        </w:r>
      </w:del>
      <w:ins w:id="343" w:author="Nick Maxwell" w:date="2020-10-11T11:11:00Z">
        <w:r w:rsidR="009B2B0B">
          <w:rPr>
            <w:rFonts w:eastAsia="Arial" w:cs="Times New Roman"/>
            <w:szCs w:val="24"/>
          </w:rPr>
          <w:t>X</w:t>
        </w:r>
      </w:ins>
      <w:r w:rsidR="003E7264" w:rsidRPr="003E7264">
        <w:rPr>
          <w:rFonts w:eastAsia="Arial" w:cs="Times New Roman"/>
          <w:szCs w:val="24"/>
        </w:rPr>
        <w:t xml:space="preserve">, </w:t>
      </w:r>
      <w:del w:id="344" w:author="Nick Maxwell" w:date="2020-10-11T11:11:00Z">
        <w:r w:rsidR="003E7264" w:rsidRPr="003E7264" w:rsidDel="009B2B0B">
          <w:rPr>
            <w:rFonts w:eastAsia="Arial" w:cs="Times New Roman"/>
            <w:szCs w:val="24"/>
          </w:rPr>
          <w:delText>81</w:delText>
        </w:r>
      </w:del>
      <w:ins w:id="345" w:author="Nick Maxwell" w:date="2020-10-11T11:11:00Z">
        <w:r w:rsidR="009B2B0B">
          <w:rPr>
            <w:rFonts w:eastAsia="Arial" w:cs="Times New Roman"/>
            <w:szCs w:val="24"/>
          </w:rPr>
          <w:t>XX</w:t>
        </w:r>
      </w:ins>
      <w:r w:rsidR="003E7264" w:rsidRPr="003E7264">
        <w:rPr>
          <w:rFonts w:eastAsia="Arial" w:cs="Times New Roman"/>
          <w:szCs w:val="24"/>
        </w:rPr>
        <w:t xml:space="preserve">) = </w:t>
      </w:r>
      <w:del w:id="346" w:author="Nick Maxwell" w:date="2020-10-11T11:11:00Z">
        <w:r w:rsidR="003E7264" w:rsidRPr="003E7264" w:rsidDel="009B2B0B">
          <w:rPr>
            <w:rFonts w:eastAsia="Arial" w:cs="Times New Roman"/>
            <w:szCs w:val="24"/>
          </w:rPr>
          <w:delText>71.70</w:delText>
        </w:r>
      </w:del>
      <w:ins w:id="347" w:author="Nick Maxwell" w:date="2020-10-11T11:11:00Z">
        <w:r w:rsidR="009B2B0B">
          <w:rPr>
            <w:rFonts w:eastAsia="Arial" w:cs="Times New Roman"/>
            <w:szCs w:val="24"/>
          </w:rPr>
          <w:t>XXX</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48" w:author="Nick Maxwell" w:date="2020-10-11T11:11:00Z">
        <w:r w:rsidR="003E7264" w:rsidRPr="003E7264" w:rsidDel="009B2B0B">
          <w:rPr>
            <w:rFonts w:eastAsia="Arial" w:cs="Times New Roman"/>
            <w:szCs w:val="24"/>
          </w:rPr>
          <w:delText>1471.60</w:delText>
        </w:r>
      </w:del>
      <w:ins w:id="349" w:author="Nick Maxwell" w:date="2020-10-11T11:11:00Z">
        <w:r w:rsidR="009B2B0B">
          <w:rPr>
            <w:rFonts w:eastAsia="Arial" w:cs="Times New Roman"/>
            <w:szCs w:val="24"/>
          </w:rPr>
          <w:t>XXX</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del w:id="350" w:author="Nick Maxwell" w:date="2020-10-11T11:11:00Z">
        <w:r w:rsidR="003E7264" w:rsidRPr="003E7264" w:rsidDel="009B2B0B">
          <w:rPr>
            <w:rFonts w:eastAsia="Arial" w:cs="Times New Roman"/>
            <w:szCs w:val="24"/>
          </w:rPr>
          <w:delText>73</w:delText>
        </w:r>
      </w:del>
      <w:ins w:id="351" w:author="Nick Maxwell" w:date="2020-10-11T11:11:00Z">
        <w:r w:rsidR="009B2B0B">
          <w:rPr>
            <w:rFonts w:eastAsia="Arial" w:cs="Times New Roman"/>
            <w:szCs w:val="24"/>
          </w:rPr>
          <w:t>XX</w:t>
        </w:r>
      </w:ins>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del w:id="352" w:author="Nick Maxwell" w:date="2020-10-11T11:11:00Z">
        <w:r w:rsidR="003E7264" w:rsidRPr="003E7264" w:rsidDel="009B2B0B">
          <w:rPr>
            <w:rFonts w:eastAsia="Arial" w:cs="Times New Roman"/>
            <w:szCs w:val="24"/>
          </w:rPr>
          <w:delText>10</w:delText>
        </w:r>
      </w:del>
      <w:ins w:id="353" w:author="Nick Maxwell" w:date="2020-10-11T11:11:00Z">
        <w:r w:rsidR="009B2B0B">
          <w:rPr>
            <w:rFonts w:eastAsia="Arial" w:cs="Times New Roman"/>
            <w:szCs w:val="24"/>
          </w:rPr>
          <w:t>XX</w:t>
        </w:r>
      </w:ins>
      <w:r w:rsidR="003E7264" w:rsidRPr="003E7264">
        <w:rPr>
          <w:rFonts w:eastAsia="Arial" w:cs="Times New Roman"/>
          <w:szCs w:val="24"/>
        </w:rPr>
        <w:t xml:space="preserve">, </w:t>
      </w:r>
      <w:del w:id="354" w:author="Nick Maxwell" w:date="2020-10-11T11:11:00Z">
        <w:r w:rsidR="003E7264" w:rsidRPr="003E7264" w:rsidDel="009B2B0B">
          <w:rPr>
            <w:rFonts w:eastAsia="Arial" w:cs="Times New Roman"/>
            <w:szCs w:val="24"/>
          </w:rPr>
          <w:delText>270</w:delText>
        </w:r>
      </w:del>
      <w:ins w:id="355" w:author="Nick Maxwell" w:date="2020-10-11T11:11:00Z">
        <w:r w:rsidR="009B2B0B">
          <w:rPr>
            <w:rFonts w:eastAsia="Arial" w:cs="Times New Roman"/>
            <w:szCs w:val="24"/>
          </w:rPr>
          <w:t>XX</w:t>
        </w:r>
      </w:ins>
      <w:r w:rsidR="003E7264" w:rsidRPr="003E7264">
        <w:rPr>
          <w:rFonts w:eastAsia="Arial" w:cs="Times New Roman"/>
          <w:szCs w:val="24"/>
        </w:rPr>
        <w:t xml:space="preserve">) = </w:t>
      </w:r>
      <w:del w:id="356" w:author="Nick Maxwell" w:date="2020-10-11T11:11:00Z">
        <w:r w:rsidR="003E7264" w:rsidRPr="003E7264" w:rsidDel="009B2B0B">
          <w:rPr>
            <w:rFonts w:eastAsia="Arial" w:cs="Times New Roman"/>
            <w:szCs w:val="24"/>
          </w:rPr>
          <w:delText>6.35</w:delText>
        </w:r>
      </w:del>
      <w:ins w:id="357" w:author="Nick Maxwell" w:date="2020-10-11T11:11:00Z">
        <w:r w:rsidR="009B2B0B">
          <w:rPr>
            <w:rFonts w:eastAsia="Arial" w:cs="Times New Roman"/>
            <w:szCs w:val="24"/>
          </w:rPr>
          <w:t>XX</w:t>
        </w:r>
      </w:ins>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58" w:author="Nick Maxwell" w:date="2020-10-11T11:11:00Z">
        <w:r w:rsidR="003E7264" w:rsidRPr="003E7264" w:rsidDel="009B2B0B">
          <w:rPr>
            <w:rFonts w:eastAsia="Arial" w:cs="Times New Roman"/>
            <w:szCs w:val="24"/>
          </w:rPr>
          <w:delText>1204.60</w:delText>
        </w:r>
      </w:del>
      <w:ins w:id="359" w:author="Nick Maxwell" w:date="2020-10-11T11:11:00Z">
        <w:r w:rsidR="009B2B0B">
          <w:rPr>
            <w:rFonts w:eastAsia="Arial" w:cs="Times New Roman"/>
            <w:szCs w:val="24"/>
          </w:rPr>
          <w:t>XX</w:t>
        </w:r>
      </w:ins>
      <w:r w:rsidR="003E7264" w:rsidRPr="003E7264">
        <w:rPr>
          <w:rFonts w:eastAsia="Arial" w:cs="Times New Roman"/>
          <w:szCs w:val="24"/>
        </w:rPr>
        <w:t xml:space="preserve">, </w:t>
      </w:r>
      <w:bookmarkStart w:id="360"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60"/>
      <w:del w:id="361" w:author="Nick Maxwell" w:date="2020-10-11T11:12:00Z">
        <w:r w:rsidR="003E7264" w:rsidRPr="003E7264" w:rsidDel="009B2B0B">
          <w:rPr>
            <w:rFonts w:eastAsia="Arial" w:cs="Times New Roman"/>
            <w:szCs w:val="24"/>
          </w:rPr>
          <w:delText>19</w:delText>
        </w:r>
      </w:del>
      <w:ins w:id="362" w:author="Nick Maxwell" w:date="2020-10-11T11:12:00Z">
        <w:r w:rsidR="009B2B0B">
          <w:rPr>
            <w:rFonts w:eastAsia="Arial" w:cs="Times New Roman"/>
            <w:szCs w:val="24"/>
          </w:rPr>
          <w:t>XX</w:t>
        </w:r>
      </w:ins>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del w:id="363" w:author="Nick Maxwell" w:date="2020-10-11T11:12:00Z">
        <w:r w:rsidR="003E7264" w:rsidRPr="003E7264" w:rsidDel="009B2B0B">
          <w:rPr>
            <w:rFonts w:eastAsia="Arial" w:cs="Times New Roman"/>
            <w:szCs w:val="24"/>
          </w:rPr>
          <w:delText>30</w:delText>
        </w:r>
      </w:del>
      <w:ins w:id="364" w:author="Nick Maxwell" w:date="2020-10-11T11:12:00Z">
        <w:r w:rsidR="009B2B0B">
          <w:rPr>
            <w:rFonts w:eastAsia="Arial" w:cs="Times New Roman"/>
            <w:szCs w:val="24"/>
          </w:rPr>
          <w:t>XX</w:t>
        </w:r>
      </w:ins>
      <w:r w:rsidR="003E7264" w:rsidRPr="003E7264">
        <w:rPr>
          <w:rFonts w:eastAsia="Arial" w:cs="Times New Roman"/>
          <w:szCs w:val="24"/>
        </w:rPr>
        <w:t xml:space="preserve">, </w:t>
      </w:r>
      <w:del w:id="365" w:author="Nick Maxwell" w:date="2020-10-11T11:12:00Z">
        <w:r w:rsidR="003E7264" w:rsidRPr="003E7264" w:rsidDel="009B2B0B">
          <w:rPr>
            <w:rFonts w:eastAsia="Arial" w:cs="Times New Roman"/>
            <w:szCs w:val="24"/>
          </w:rPr>
          <w:delText>810</w:delText>
        </w:r>
      </w:del>
      <w:ins w:id="366" w:author="Nick Maxwell" w:date="2020-10-11T11:12:00Z">
        <w:r w:rsidR="009B2B0B">
          <w:rPr>
            <w:rFonts w:eastAsia="Arial" w:cs="Times New Roman"/>
            <w:szCs w:val="24"/>
          </w:rPr>
          <w:t>XX</w:t>
        </w:r>
      </w:ins>
      <w:r w:rsidR="003E7264" w:rsidRPr="003E7264">
        <w:rPr>
          <w:rFonts w:eastAsia="Arial" w:cs="Times New Roman"/>
          <w:szCs w:val="24"/>
        </w:rPr>
        <w:t xml:space="preserve">) = </w:t>
      </w:r>
      <w:del w:id="367" w:author="Nick Maxwell" w:date="2020-10-11T11:12:00Z">
        <w:r w:rsidR="003E7264" w:rsidRPr="003E7264" w:rsidDel="009B2B0B">
          <w:rPr>
            <w:rFonts w:eastAsia="Arial" w:cs="Times New Roman"/>
            <w:szCs w:val="24"/>
          </w:rPr>
          <w:delText>1.80</w:delText>
        </w:r>
      </w:del>
      <w:ins w:id="368" w:author="Nick Maxwell" w:date="2020-10-11T11:12:00Z">
        <w:r w:rsidR="009B2B0B">
          <w:rPr>
            <w:rFonts w:eastAsia="Arial" w:cs="Times New Roman"/>
            <w:szCs w:val="24"/>
          </w:rPr>
          <w:t>XX</w:t>
        </w:r>
      </w:ins>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del w:id="369" w:author="Nick Maxwell" w:date="2020-10-11T11:12:00Z">
        <w:r w:rsidR="003E7264" w:rsidRPr="003E7264" w:rsidDel="009B2B0B">
          <w:rPr>
            <w:rFonts w:eastAsia="Arial" w:cs="Times New Roman"/>
            <w:szCs w:val="24"/>
          </w:rPr>
          <w:delText>879.71</w:delText>
        </w:r>
      </w:del>
      <w:ins w:id="370" w:author="Nick Maxwell" w:date="2020-10-11T11:12:00Z">
        <w:r w:rsidR="009B2B0B">
          <w:rPr>
            <w:rFonts w:eastAsia="Arial" w:cs="Times New Roman"/>
            <w:szCs w:val="24"/>
          </w:rPr>
          <w:t>XX</w:t>
        </w:r>
      </w:ins>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del w:id="371" w:author="Nick Maxwell" w:date="2020-10-11T11:12:00Z">
        <w:r w:rsidR="003E7264" w:rsidRPr="003E7264" w:rsidDel="009B2B0B">
          <w:rPr>
            <w:rFonts w:eastAsia="Arial" w:cs="Times New Roman"/>
            <w:szCs w:val="24"/>
          </w:rPr>
          <w:delText>06</w:delText>
        </w:r>
      </w:del>
      <w:ins w:id="372" w:author="Nick Maxwell" w:date="2020-10-11T11:12:00Z">
        <w:r w:rsidR="009B2B0B">
          <w:rPr>
            <w:rFonts w:eastAsia="Arial" w:cs="Times New Roman"/>
            <w:szCs w:val="24"/>
          </w:rPr>
          <w:t>XX</w:t>
        </w:r>
      </w:ins>
      <w:r w:rsidR="003E7264" w:rsidRPr="003E7264">
        <w:rPr>
          <w:rFonts w:eastAsia="Arial" w:cs="Times New Roman"/>
          <w:szCs w:val="24"/>
        </w:rPr>
        <w:t xml:space="preserve">. </w:t>
      </w:r>
      <w:del w:id="373" w:author="Nick Maxwell" w:date="2020-10-11T11:12:00Z">
        <w:r w:rsidR="003E7264" w:rsidRPr="003E7264" w:rsidDel="009B2B0B">
          <w:rPr>
            <w:rFonts w:eastAsia="Arial" w:cs="Times New Roman"/>
            <w:szCs w:val="24"/>
          </w:rPr>
          <w:delText>Thus</w:delText>
        </w:r>
      </w:del>
      <w:ins w:id="374" w:author="Nick Maxwell" w:date="2020-10-11T11:13:00Z">
        <w:r w:rsidR="009B2B0B">
          <w:rPr>
            <w:rFonts w:eastAsia="Arial" w:cs="Times New Roman"/>
            <w:szCs w:val="24"/>
          </w:rPr>
          <w:t>Consistent with previous work by Maxwell &amp; Huff (in press),</w:t>
        </w:r>
      </w:ins>
      <w:del w:id="375" w:author="Nick Maxwell" w:date="2020-10-11T11:13:00Z">
        <w:r w:rsidR="003E7264" w:rsidRPr="003E7264" w:rsidDel="009B2B0B">
          <w:rPr>
            <w:rFonts w:eastAsia="Arial" w:cs="Times New Roman"/>
            <w:szCs w:val="24"/>
          </w:rPr>
          <w:delText>,</w:delText>
        </w:r>
      </w:del>
      <w:r w:rsidR="003E7264" w:rsidRPr="003E7264">
        <w:rPr>
          <w:rFonts w:eastAsia="Arial" w:cs="Times New Roman"/>
          <w:szCs w:val="24"/>
        </w:rPr>
        <w:t xml:space="preserve"> evidence for illusions of competence </w:t>
      </w:r>
      <w:del w:id="376" w:author="Nick Maxwell" w:date="2020-10-11T11:13:00Z">
        <w:r w:rsidR="003E7264" w:rsidRPr="003E7264" w:rsidDel="009B2B0B">
          <w:rPr>
            <w:rFonts w:eastAsia="Arial" w:cs="Times New Roman"/>
            <w:szCs w:val="24"/>
          </w:rPr>
          <w:delText>were found</w:delText>
        </w:r>
      </w:del>
      <w:ins w:id="377" w:author="Nick Maxwell" w:date="2020-10-11T11:13:00Z">
        <w:r w:rsidR="009B2B0B">
          <w:rPr>
            <w:rFonts w:eastAsia="Arial" w:cs="Times New Roman"/>
            <w:szCs w:val="24"/>
          </w:rPr>
          <w:t>was detected</w:t>
        </w:r>
      </w:ins>
      <w:r w:rsidR="003E7264" w:rsidRPr="003E7264">
        <w:rPr>
          <w:rFonts w:eastAsia="Arial" w:cs="Times New Roman"/>
          <w:szCs w:val="24"/>
        </w:rPr>
        <w:t xml:space="preserve"> across </w:t>
      </w:r>
      <w:ins w:id="378" w:author="Nick Maxwell" w:date="2020-10-11T11:13:00Z">
        <w:r w:rsidR="009B2B0B">
          <w:rPr>
            <w:rFonts w:eastAsia="Arial" w:cs="Times New Roman"/>
            <w:szCs w:val="24"/>
          </w:rPr>
          <w:t xml:space="preserve">all </w:t>
        </w:r>
      </w:ins>
      <w:r w:rsidR="003E7264" w:rsidRPr="003E7264">
        <w:rPr>
          <w:rFonts w:eastAsia="Arial" w:cs="Times New Roman"/>
          <w:szCs w:val="24"/>
        </w:rPr>
        <w:t>pair types, however overestimations only emerged at the highest JOL ratings for forward associates</w:t>
      </w:r>
      <w:ins w:id="379" w:author="Nick Maxwell" w:date="2020-10-11T11:13:00Z">
        <w:r w:rsidR="009B2B0B">
          <w:rPr>
            <w:rFonts w:eastAsia="Arial" w:cs="Times New Roman"/>
            <w:szCs w:val="24"/>
          </w:rPr>
          <w:t>.</w:t>
        </w:r>
      </w:ins>
      <w:del w:id="380" w:author="Nick Maxwell" w:date="2020-10-11T11:12:00Z">
        <w:r w:rsidR="003E7264" w:rsidRPr="003E7264" w:rsidDel="009B2B0B">
          <w:rPr>
            <w:rFonts w:eastAsia="Arial" w:cs="Times New Roman"/>
            <w:szCs w:val="24"/>
          </w:rPr>
          <w:delText>.</w:delText>
        </w:r>
      </w:del>
    </w:p>
    <w:p w14:paraId="108F5C4A" w14:textId="14283773" w:rsidR="00594076" w:rsidRDefault="00594076">
      <w:pPr>
        <w:spacing w:after="160"/>
        <w:ind w:firstLine="720"/>
        <w:contextualSpacing/>
        <w:rPr>
          <w:ins w:id="381" w:author="Nick Maxwell" w:date="2020-10-10T14:04:00Z"/>
          <w:rFonts w:eastAsia="Arial" w:cs="Times New Roman"/>
          <w:szCs w:val="24"/>
        </w:rPr>
      </w:pPr>
      <w:ins w:id="382" w:author="Nick Maxwell" w:date="2020-10-10T14:03:00Z">
        <w:r>
          <w:rPr>
            <w:rFonts w:eastAsia="Arial" w:cs="Times New Roman"/>
            <w:szCs w:val="24"/>
          </w:rPr>
          <w:t>For participants in th</w:t>
        </w:r>
      </w:ins>
      <w:ins w:id="383" w:author="Nick Maxwell" w:date="2020-10-10T14:04:00Z">
        <w:r>
          <w:rPr>
            <w:rFonts w:eastAsia="Arial" w:cs="Times New Roman"/>
            <w:szCs w:val="24"/>
          </w:rPr>
          <w:t>e item-specific encoding group</w:t>
        </w:r>
      </w:ins>
      <w:ins w:id="384" w:author="Nick Maxwell" w:date="2020-10-11T11:13:00Z">
        <w:r w:rsidR="009B2B0B">
          <w:rPr>
            <w:rFonts w:eastAsia="Arial" w:cs="Times New Roman"/>
            <w:szCs w:val="24"/>
          </w:rPr>
          <w:t xml:space="preserve">, </w:t>
        </w:r>
      </w:ins>
      <w:ins w:id="385" w:author="Nick Maxwell" w:date="2020-10-11T11:14:00Z">
        <w:r w:rsidR="009B2B0B" w:rsidRPr="003E7264">
          <w:rPr>
            <w:rFonts w:eastAsia="Arial" w:cs="Times New Roman"/>
            <w:szCs w:val="24"/>
          </w:rPr>
          <w:t xml:space="preserve">overestimations </w:t>
        </w:r>
      </w:ins>
      <w:ins w:id="386" w:author="Nick Maxwell" w:date="2020-10-11T11:15:00Z">
        <w:r w:rsidR="00841566">
          <w:rPr>
            <w:rFonts w:eastAsia="Arial" w:cs="Times New Roman"/>
            <w:szCs w:val="24"/>
          </w:rPr>
          <w:t xml:space="preserve">of unrelated pairs </w:t>
        </w:r>
      </w:ins>
      <w:ins w:id="387" w:author="Nick Maxwell" w:date="2020-10-11T11:14:00Z">
        <w:r w:rsidR="009B2B0B">
          <w:rPr>
            <w:rFonts w:eastAsia="Arial" w:cs="Times New Roman"/>
            <w:szCs w:val="24"/>
          </w:rPr>
          <w:t>were observed at</w:t>
        </w:r>
        <w:r w:rsidR="009B2B0B" w:rsidRPr="003E7264">
          <w:rPr>
            <w:rFonts w:eastAsia="Arial" w:cs="Times New Roman"/>
            <w:szCs w:val="24"/>
          </w:rPr>
          <w:t xml:space="preserve"> nearly all JOL ratings (JOLs &gt; </w:t>
        </w:r>
        <w:r w:rsidR="009B2B0B" w:rsidRPr="00290DE9">
          <w:rPr>
            <w:rFonts w:eastAsia="Arial" w:cs="Times New Roman"/>
            <w:szCs w:val="24"/>
            <w:highlight w:val="yellow"/>
          </w:rPr>
          <w:t>XX</w:t>
        </w:r>
        <w:r w:rsidR="009B2B0B" w:rsidRPr="003E7264">
          <w:rPr>
            <w:rFonts w:eastAsia="Arial" w:cs="Times New Roman"/>
            <w:szCs w:val="24"/>
          </w:rPr>
          <w:t>%)</w:t>
        </w:r>
        <w:r w:rsidR="009B2B0B">
          <w:rPr>
            <w:rFonts w:eastAsia="Arial" w:cs="Times New Roman"/>
            <w:szCs w:val="24"/>
          </w:rPr>
          <w:t>. H</w:t>
        </w:r>
        <w:r w:rsidR="009B2B0B" w:rsidRPr="003E7264">
          <w:rPr>
            <w:rFonts w:eastAsia="Arial" w:cs="Times New Roman"/>
            <w:szCs w:val="24"/>
          </w:rPr>
          <w:t>owever</w:t>
        </w:r>
        <w:r w:rsidR="009B2B0B">
          <w:rPr>
            <w:rFonts w:eastAsia="Arial" w:cs="Times New Roman"/>
            <w:szCs w:val="24"/>
          </w:rPr>
          <w:t>, for associative pairs</w:t>
        </w:r>
        <w:r w:rsidR="009B2B0B" w:rsidRPr="003E7264">
          <w:rPr>
            <w:rFonts w:eastAsia="Arial" w:cs="Times New Roman"/>
            <w:szCs w:val="24"/>
          </w:rPr>
          <w:t xml:space="preserve"> overestimations emerged </w:t>
        </w:r>
        <w:r w:rsidR="009B2B0B">
          <w:rPr>
            <w:rFonts w:eastAsia="Arial" w:cs="Times New Roman"/>
            <w:szCs w:val="24"/>
          </w:rPr>
          <w:t>at higher JOL ratings</w:t>
        </w:r>
        <w:r w:rsidR="009B2B0B" w:rsidRPr="003E7264">
          <w:rPr>
            <w:rFonts w:eastAsia="Arial" w:cs="Times New Roman"/>
            <w:szCs w:val="24"/>
          </w:rPr>
          <w:t xml:space="preserve">. For backward pairs, overestimations occurred at JOLs greater than </w:t>
        </w:r>
        <w:r w:rsidR="009B2B0B" w:rsidRPr="00290DE9">
          <w:rPr>
            <w:rFonts w:eastAsia="Arial" w:cs="Times New Roman"/>
            <w:szCs w:val="24"/>
            <w:highlight w:val="yellow"/>
          </w:rPr>
          <w:t>XX</w:t>
        </w:r>
        <w:r w:rsidR="009B2B0B" w:rsidRPr="003E7264">
          <w:rPr>
            <w:rFonts w:eastAsia="Arial" w:cs="Times New Roman"/>
            <w:szCs w:val="24"/>
          </w:rPr>
          <w:t>%, overestimations</w:t>
        </w:r>
        <w:r w:rsidR="009B2B0B">
          <w:rPr>
            <w:rFonts w:eastAsia="Arial" w:cs="Times New Roman"/>
            <w:szCs w:val="24"/>
          </w:rPr>
          <w:t xml:space="preserve"> of symmetrical associates</w:t>
        </w:r>
        <w:r w:rsidR="009B2B0B" w:rsidRPr="003E7264">
          <w:rPr>
            <w:rFonts w:eastAsia="Arial" w:cs="Times New Roman"/>
            <w:szCs w:val="24"/>
          </w:rPr>
          <w:t xml:space="preserve"> occurred at JOLs greater than </w:t>
        </w:r>
        <w:r w:rsidR="009B2B0B" w:rsidRPr="00290DE9">
          <w:rPr>
            <w:rFonts w:eastAsia="Arial" w:cs="Times New Roman"/>
            <w:szCs w:val="24"/>
            <w:highlight w:val="yellow"/>
          </w:rPr>
          <w:t>XX</w:t>
        </w:r>
        <w:r w:rsidR="009B2B0B" w:rsidRPr="003E7264">
          <w:rPr>
            <w:rFonts w:eastAsia="Arial" w:cs="Times New Roman"/>
            <w:szCs w:val="24"/>
          </w:rPr>
          <w:t>%, and for forward pairs, overestimations were only found at the highest JOL ratings (</w:t>
        </w:r>
        <w:r w:rsidR="009B2B0B" w:rsidRPr="00290DE9">
          <w:rPr>
            <w:rFonts w:eastAsia="Arial" w:cs="Times New Roman"/>
            <w:szCs w:val="24"/>
            <w:highlight w:val="yellow"/>
          </w:rPr>
          <w:t>XX</w:t>
        </w:r>
        <w:r w:rsidR="009B2B0B" w:rsidRPr="003E7264">
          <w:rPr>
            <w:rFonts w:eastAsia="Arial" w:cs="Times New Roman"/>
            <w:szCs w:val="24"/>
          </w:rPr>
          <w:t xml:space="preserve">%). These patterns were confirmed by effects of </w:t>
        </w:r>
        <w:commentRangeStart w:id="388"/>
        <w:r w:rsidR="009B2B0B" w:rsidRPr="003E7264">
          <w:rPr>
            <w:rFonts w:eastAsia="Arial" w:cs="Times New Roman"/>
            <w:szCs w:val="24"/>
          </w:rPr>
          <w:t>Pair Type</w:t>
        </w:r>
        <w:commentRangeEnd w:id="388"/>
        <w:r w:rsidR="009B2B0B">
          <w:rPr>
            <w:rStyle w:val="CommentReference"/>
          </w:rPr>
          <w:commentReference w:id="388"/>
        </w:r>
        <w:r w:rsidR="009B2B0B" w:rsidRPr="003E7264">
          <w:rPr>
            <w:rFonts w:eastAsia="Arial" w:cs="Times New Roman"/>
            <w:szCs w:val="24"/>
          </w:rPr>
          <w:t xml:space="preserve">,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XXX</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9B2B0B">
          <w:rPr>
            <w:rFonts w:eastAsia="Arial" w:cs="Times New Roman"/>
            <w:szCs w:val="24"/>
          </w:rPr>
          <w:t>XX</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9B2B0B">
          <w:rPr>
            <w:rFonts w:eastAsia="Arial" w:cs="Times New Roman"/>
            <w:szCs w:val="24"/>
          </w:rPr>
          <w:t>XX</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9B2B0B">
          <w:rPr>
            <w:rFonts w:eastAsia="Arial" w:cs="Times New Roman"/>
            <w:szCs w:val="24"/>
          </w:rPr>
          <w:t>XX</w:t>
        </w:r>
        <w:r w:rsidR="009B2B0B" w:rsidRPr="003E7264">
          <w:rPr>
            <w:rFonts w:eastAsia="Arial" w:cs="Times New Roman"/>
            <w:szCs w:val="24"/>
          </w:rPr>
          <w:t xml:space="preserve">, </w:t>
        </w:r>
        <w:r w:rsidR="009B2B0B">
          <w:rPr>
            <w:rFonts w:eastAsia="Arial" w:cs="Times New Roman"/>
            <w:szCs w:val="24"/>
          </w:rPr>
          <w:t>XX</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9B2B0B">
          <w:rPr>
            <w:rFonts w:eastAsia="Arial" w:cs="Times New Roman"/>
            <w:szCs w:val="24"/>
          </w:rPr>
          <w:t>XX</w:t>
        </w:r>
        <w:r w:rsidR="009B2B0B" w:rsidRPr="003E7264">
          <w:rPr>
            <w:rFonts w:eastAsia="Arial" w:cs="Times New Roman"/>
            <w:szCs w:val="24"/>
          </w:rPr>
          <w:t xml:space="preserve">. </w:t>
        </w:r>
        <w:r w:rsidR="009B2B0B" w:rsidRPr="009B2B0B">
          <w:rPr>
            <w:rFonts w:eastAsia="Arial" w:cs="Times New Roman"/>
            <w:szCs w:val="24"/>
            <w:highlight w:val="yellow"/>
            <w:rPrChange w:id="389" w:author="Nick Maxwell" w:date="2020-10-11T11:14:00Z">
              <w:rPr>
                <w:rFonts w:eastAsia="Arial" w:cs="Times New Roman"/>
                <w:szCs w:val="24"/>
              </w:rPr>
            </w:rPrChange>
          </w:rPr>
          <w:t>[CONCLUSION SENTENCE]</w:t>
        </w:r>
      </w:ins>
    </w:p>
    <w:p w14:paraId="4D3A552B" w14:textId="5D67C29F" w:rsidR="00A137F0" w:rsidRDefault="00594076" w:rsidP="00A137F0">
      <w:pPr>
        <w:spacing w:after="160"/>
        <w:ind w:firstLine="720"/>
        <w:contextualSpacing/>
        <w:rPr>
          <w:ins w:id="390" w:author="Nick Maxwell" w:date="2020-10-11T11:15:00Z"/>
          <w:rFonts w:eastAsia="Arial" w:cs="Times New Roman"/>
          <w:szCs w:val="24"/>
        </w:rPr>
      </w:pPr>
      <w:ins w:id="391" w:author="Nick Maxwell" w:date="2020-10-10T14:04:00Z">
        <w:r>
          <w:rPr>
            <w:rFonts w:eastAsia="Arial" w:cs="Times New Roman"/>
            <w:szCs w:val="24"/>
          </w:rPr>
          <w:lastRenderedPageBreak/>
          <w:t>Finally, for the relational encoding group</w:t>
        </w:r>
      </w:ins>
      <w:ins w:id="392" w:author="Nick Maxwell" w:date="2020-10-11T11:15:00Z">
        <w:r w:rsidR="00A137F0" w:rsidRPr="00A137F0">
          <w:rPr>
            <w:rFonts w:eastAsia="Arial" w:cs="Times New Roman"/>
            <w:szCs w:val="24"/>
          </w:rPr>
          <w:t xml:space="preserve"> </w:t>
        </w:r>
        <w:r w:rsidR="00A137F0">
          <w:rPr>
            <w:rFonts w:eastAsia="Arial" w:cs="Times New Roman"/>
            <w:szCs w:val="24"/>
          </w:rPr>
          <w:t>f</w:t>
        </w:r>
        <w:r w:rsidR="00A137F0" w:rsidRPr="003E7264">
          <w:rPr>
            <w:rFonts w:eastAsia="Arial" w:cs="Times New Roman"/>
            <w:szCs w:val="24"/>
          </w:rPr>
          <w:t xml:space="preserve">or unrelated pairs, JOL overestimations </w:t>
        </w:r>
        <w:r w:rsidR="00A137F0">
          <w:rPr>
            <w:rFonts w:eastAsia="Arial" w:cs="Times New Roman"/>
            <w:szCs w:val="24"/>
          </w:rPr>
          <w:t>were observed at</w:t>
        </w:r>
        <w:r w:rsidR="00A137F0" w:rsidRPr="003E7264">
          <w:rPr>
            <w:rFonts w:eastAsia="Arial" w:cs="Times New Roman"/>
            <w:szCs w:val="24"/>
          </w:rPr>
          <w:t xml:space="preserve"> nearly all JOL ratings (JOLs &gt; </w:t>
        </w:r>
        <w:r w:rsidR="00A137F0" w:rsidRPr="00290DE9">
          <w:rPr>
            <w:rFonts w:eastAsia="Arial" w:cs="Times New Roman"/>
            <w:szCs w:val="24"/>
            <w:highlight w:val="yellow"/>
          </w:rPr>
          <w:t>XX</w:t>
        </w:r>
        <w:r w:rsidR="00A137F0" w:rsidRPr="003E7264">
          <w:rPr>
            <w:rFonts w:eastAsia="Arial" w:cs="Times New Roman"/>
            <w:szCs w:val="24"/>
          </w:rPr>
          <w:t>%)</w:t>
        </w:r>
        <w:r w:rsidR="00A137F0">
          <w:rPr>
            <w:rFonts w:eastAsia="Arial" w:cs="Times New Roman"/>
            <w:szCs w:val="24"/>
          </w:rPr>
          <w:t>. H</w:t>
        </w:r>
        <w:r w:rsidR="00A137F0" w:rsidRPr="003E7264">
          <w:rPr>
            <w:rFonts w:eastAsia="Arial" w:cs="Times New Roman"/>
            <w:szCs w:val="24"/>
          </w:rPr>
          <w:t>owever</w:t>
        </w:r>
        <w:r w:rsidR="00A137F0">
          <w:rPr>
            <w:rFonts w:eastAsia="Arial" w:cs="Times New Roman"/>
            <w:szCs w:val="24"/>
          </w:rPr>
          <w:t>, for associative pairs</w:t>
        </w:r>
        <w:r w:rsidR="00A137F0" w:rsidRPr="003E7264">
          <w:rPr>
            <w:rFonts w:eastAsia="Arial" w:cs="Times New Roman"/>
            <w:szCs w:val="24"/>
          </w:rPr>
          <w:t xml:space="preserve"> overestimations emerged </w:t>
        </w:r>
        <w:r w:rsidR="00A137F0">
          <w:rPr>
            <w:rFonts w:eastAsia="Arial" w:cs="Times New Roman"/>
            <w:szCs w:val="24"/>
          </w:rPr>
          <w:t>at higher JOL ratings</w:t>
        </w:r>
        <w:r w:rsidR="00A137F0" w:rsidRPr="003E7264">
          <w:rPr>
            <w:rFonts w:eastAsia="Arial" w:cs="Times New Roman"/>
            <w:szCs w:val="24"/>
          </w:rPr>
          <w:t xml:space="preserve">. For backward pairs, overestimations occurred at JOLs greater than </w:t>
        </w:r>
        <w:r w:rsidR="00A137F0" w:rsidRPr="00290DE9">
          <w:rPr>
            <w:rFonts w:eastAsia="Arial" w:cs="Times New Roman"/>
            <w:szCs w:val="24"/>
            <w:highlight w:val="yellow"/>
          </w:rPr>
          <w:t>XX</w:t>
        </w:r>
        <w:r w:rsidR="00A137F0" w:rsidRPr="003E7264">
          <w:rPr>
            <w:rFonts w:eastAsia="Arial" w:cs="Times New Roman"/>
            <w:szCs w:val="24"/>
          </w:rPr>
          <w:t>%, overestimations</w:t>
        </w:r>
        <w:r w:rsidR="00A137F0">
          <w:rPr>
            <w:rFonts w:eastAsia="Arial" w:cs="Times New Roman"/>
            <w:szCs w:val="24"/>
          </w:rPr>
          <w:t xml:space="preserve"> of symmetrical associates</w:t>
        </w:r>
        <w:r w:rsidR="00A137F0" w:rsidRPr="003E7264">
          <w:rPr>
            <w:rFonts w:eastAsia="Arial" w:cs="Times New Roman"/>
            <w:szCs w:val="24"/>
          </w:rPr>
          <w:t xml:space="preserve"> occurred at JOLs greater than </w:t>
        </w:r>
        <w:r w:rsidR="00A137F0" w:rsidRPr="00290DE9">
          <w:rPr>
            <w:rFonts w:eastAsia="Arial" w:cs="Times New Roman"/>
            <w:szCs w:val="24"/>
            <w:highlight w:val="yellow"/>
          </w:rPr>
          <w:t>XX</w:t>
        </w:r>
        <w:r w:rsidR="00A137F0" w:rsidRPr="003E7264">
          <w:rPr>
            <w:rFonts w:eastAsia="Arial" w:cs="Times New Roman"/>
            <w:szCs w:val="24"/>
          </w:rPr>
          <w:t>%, and for forward pairs, overestimations were only found at the highest JOL ratings (</w:t>
        </w:r>
        <w:r w:rsidR="00A137F0" w:rsidRPr="00290DE9">
          <w:rPr>
            <w:rFonts w:eastAsia="Arial" w:cs="Times New Roman"/>
            <w:szCs w:val="24"/>
            <w:highlight w:val="yellow"/>
          </w:rPr>
          <w:t>XX</w:t>
        </w:r>
        <w:r w:rsidR="00A137F0" w:rsidRPr="003E7264">
          <w:rPr>
            <w:rFonts w:eastAsia="Arial" w:cs="Times New Roman"/>
            <w:szCs w:val="24"/>
          </w:rPr>
          <w:t xml:space="preserve">%). These patterns were confirmed by effects of Pair Type,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XXX</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A137F0">
          <w:rPr>
            <w:rFonts w:eastAsia="Arial" w:cs="Times New Roman"/>
            <w:szCs w:val="24"/>
          </w:rPr>
          <w:t>XX</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A137F0">
          <w:rPr>
            <w:rFonts w:eastAsia="Arial" w:cs="Times New Roman"/>
            <w:szCs w:val="24"/>
          </w:rPr>
          <w:t>XX</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XX</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A137F0">
          <w:rPr>
            <w:rFonts w:eastAsia="Arial" w:cs="Times New Roman"/>
            <w:szCs w:val="24"/>
          </w:rPr>
          <w:t>XX</w:t>
        </w:r>
        <w:r w:rsidR="00A137F0" w:rsidRPr="003E7264">
          <w:rPr>
            <w:rFonts w:eastAsia="Arial" w:cs="Times New Roman"/>
            <w:szCs w:val="24"/>
          </w:rPr>
          <w:t xml:space="preserve">. </w:t>
        </w:r>
        <w:r w:rsidR="00A137F0">
          <w:rPr>
            <w:rFonts w:eastAsia="Arial" w:cs="Times New Roman"/>
            <w:szCs w:val="24"/>
          </w:rPr>
          <w:t>Consistent with previous work by Maxwell &amp; Huff (in press),</w:t>
        </w:r>
        <w:r w:rsidR="00A137F0" w:rsidRPr="003E7264">
          <w:rPr>
            <w:rFonts w:eastAsia="Arial" w:cs="Times New Roman"/>
            <w:szCs w:val="24"/>
          </w:rPr>
          <w:t xml:space="preserve"> evidence for illusions of competence </w:t>
        </w:r>
        <w:r w:rsidR="00A137F0">
          <w:rPr>
            <w:rFonts w:eastAsia="Arial" w:cs="Times New Roman"/>
            <w:szCs w:val="24"/>
          </w:rPr>
          <w:t>was detected</w:t>
        </w:r>
        <w:r w:rsidR="00A137F0" w:rsidRPr="003E7264">
          <w:rPr>
            <w:rFonts w:eastAsia="Arial" w:cs="Times New Roman"/>
            <w:szCs w:val="24"/>
          </w:rPr>
          <w:t xml:space="preserve"> across </w:t>
        </w:r>
        <w:r w:rsidR="00A137F0">
          <w:rPr>
            <w:rFonts w:eastAsia="Arial" w:cs="Times New Roman"/>
            <w:szCs w:val="24"/>
          </w:rPr>
          <w:t xml:space="preserve">all </w:t>
        </w:r>
        <w:r w:rsidR="00A137F0" w:rsidRPr="003E7264">
          <w:rPr>
            <w:rFonts w:eastAsia="Arial" w:cs="Times New Roman"/>
            <w:szCs w:val="24"/>
          </w:rPr>
          <w:t>pair types, however overestimations only emerged at the highest JOL ratings for forward associates</w:t>
        </w:r>
        <w:r w:rsidR="00A137F0">
          <w:rPr>
            <w:rFonts w:eastAsia="Arial" w:cs="Times New Roman"/>
            <w:szCs w:val="24"/>
          </w:rPr>
          <w:t>.</w:t>
        </w:r>
      </w:ins>
    </w:p>
    <w:p w14:paraId="3A598329" w14:textId="70A241E6" w:rsidR="00013442" w:rsidRDefault="00A137F0">
      <w:pPr>
        <w:spacing w:after="160"/>
        <w:ind w:firstLine="720"/>
        <w:contextualSpacing/>
        <w:rPr>
          <w:ins w:id="393" w:author="Mark Huff" w:date="2020-10-08T09:41:00Z"/>
          <w:rFonts w:eastAsia="Arial" w:cs="Times New Roman"/>
          <w:szCs w:val="24"/>
        </w:rPr>
      </w:pPr>
      <w:ins w:id="394" w:author="Nick Maxwell" w:date="2020-10-11T11:15:00Z">
        <w:r>
          <w:rPr>
            <w:rFonts w:eastAsia="Arial" w:cs="Times New Roman"/>
            <w:szCs w:val="24"/>
          </w:rPr>
          <w:t>For participants in the item-specific encoding group, f</w:t>
        </w:r>
        <w:r w:rsidRPr="003E7264">
          <w:rPr>
            <w:rFonts w:eastAsia="Arial" w:cs="Times New Roman"/>
            <w:szCs w:val="24"/>
          </w:rPr>
          <w:t xml:space="preserve">or unrelated pairs, JOL overestimations </w:t>
        </w:r>
        <w:r>
          <w:rPr>
            <w:rFonts w:eastAsia="Arial" w:cs="Times New Roman"/>
            <w:szCs w:val="24"/>
          </w:rPr>
          <w:t>were observed at</w:t>
        </w:r>
        <w:r w:rsidRPr="003E7264">
          <w:rPr>
            <w:rFonts w:eastAsia="Arial" w:cs="Times New Roman"/>
            <w:szCs w:val="24"/>
          </w:rPr>
          <w:t xml:space="preserve"> nearly all JOL ratings (JOLs &gt; </w:t>
        </w:r>
        <w:r w:rsidRPr="00290DE9">
          <w:rPr>
            <w:rFonts w:eastAsia="Arial" w:cs="Times New Roman"/>
            <w:szCs w:val="24"/>
            <w:highlight w:val="yellow"/>
          </w:rPr>
          <w:t>XX</w:t>
        </w:r>
        <w:r w:rsidRPr="003E7264">
          <w:rPr>
            <w:rFonts w:eastAsia="Arial" w:cs="Times New Roman"/>
            <w:szCs w:val="24"/>
          </w:rPr>
          <w:t>%)</w:t>
        </w:r>
        <w:r>
          <w:rPr>
            <w:rFonts w:eastAsia="Arial" w:cs="Times New Roman"/>
            <w:szCs w:val="24"/>
          </w:rPr>
          <w:t>. H</w:t>
        </w:r>
        <w:r w:rsidRPr="003E7264">
          <w:rPr>
            <w:rFonts w:eastAsia="Arial" w:cs="Times New Roman"/>
            <w:szCs w:val="24"/>
          </w:rPr>
          <w:t>owever</w:t>
        </w:r>
        <w:r>
          <w:rPr>
            <w:rFonts w:eastAsia="Arial" w:cs="Times New Roman"/>
            <w:szCs w:val="24"/>
          </w:rPr>
          <w:t>, for associative pairs</w:t>
        </w:r>
        <w:r w:rsidRPr="003E7264">
          <w:rPr>
            <w:rFonts w:eastAsia="Arial" w:cs="Times New Roman"/>
            <w:szCs w:val="24"/>
          </w:rPr>
          <w:t xml:space="preserve"> overestimations emerged </w:t>
        </w:r>
        <w:r>
          <w:rPr>
            <w:rFonts w:eastAsia="Arial" w:cs="Times New Roman"/>
            <w:szCs w:val="24"/>
          </w:rPr>
          <w:t>at higher JOL ratings</w:t>
        </w:r>
        <w:r w:rsidRPr="003E7264">
          <w:rPr>
            <w:rFonts w:eastAsia="Arial" w:cs="Times New Roman"/>
            <w:szCs w:val="24"/>
          </w:rPr>
          <w:t xml:space="preserve">. For backward pairs, overestimations occurred at JOLs greater than </w:t>
        </w:r>
        <w:r w:rsidRPr="00290DE9">
          <w:rPr>
            <w:rFonts w:eastAsia="Arial" w:cs="Times New Roman"/>
            <w:szCs w:val="24"/>
            <w:highlight w:val="yellow"/>
          </w:rPr>
          <w:t>XX</w:t>
        </w:r>
        <w:r w:rsidRPr="003E7264">
          <w:rPr>
            <w:rFonts w:eastAsia="Arial" w:cs="Times New Roman"/>
            <w:szCs w:val="24"/>
          </w:rPr>
          <w:t>%, overestimations</w:t>
        </w:r>
        <w:r>
          <w:rPr>
            <w:rFonts w:eastAsia="Arial" w:cs="Times New Roman"/>
            <w:szCs w:val="24"/>
          </w:rPr>
          <w:t xml:space="preserve"> of symmetrical associates</w:t>
        </w:r>
        <w:r w:rsidRPr="003E7264">
          <w:rPr>
            <w:rFonts w:eastAsia="Arial" w:cs="Times New Roman"/>
            <w:szCs w:val="24"/>
          </w:rPr>
          <w:t xml:space="preserve"> occurred at JOLs greater than </w:t>
        </w:r>
        <w:r w:rsidRPr="00290DE9">
          <w:rPr>
            <w:rFonts w:eastAsia="Arial" w:cs="Times New Roman"/>
            <w:szCs w:val="24"/>
            <w:highlight w:val="yellow"/>
          </w:rPr>
          <w:t>XX</w:t>
        </w:r>
        <w:r w:rsidRPr="003E7264">
          <w:rPr>
            <w:rFonts w:eastAsia="Arial" w:cs="Times New Roman"/>
            <w:szCs w:val="24"/>
          </w:rPr>
          <w:t>%, and for forward pairs, overestimations were only found at the highest JOL ratings (</w:t>
        </w:r>
        <w:r w:rsidRPr="00290DE9">
          <w:rPr>
            <w:rFonts w:eastAsia="Arial" w:cs="Times New Roman"/>
            <w:szCs w:val="24"/>
            <w:highlight w:val="yellow"/>
          </w:rPr>
          <w:t>XX</w:t>
        </w:r>
        <w:r w:rsidRPr="003E7264">
          <w:rPr>
            <w:rFonts w:eastAsia="Arial" w:cs="Times New Roman"/>
            <w:szCs w:val="24"/>
          </w:rPr>
          <w:t xml:space="preserve">%). These patterns were confirmed by effects of </w:t>
        </w:r>
        <w:commentRangeStart w:id="395"/>
        <w:r w:rsidRPr="003E7264">
          <w:rPr>
            <w:rFonts w:eastAsia="Arial" w:cs="Times New Roman"/>
            <w:szCs w:val="24"/>
          </w:rPr>
          <w:t>Pair Type</w:t>
        </w:r>
        <w:commentRangeEnd w:id="395"/>
        <w:r>
          <w:rPr>
            <w:rStyle w:val="CommentReference"/>
          </w:rPr>
          <w:commentReference w:id="395"/>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Pr>
            <w:rFonts w:eastAsia="Arial" w:cs="Times New Roman"/>
            <w:szCs w:val="24"/>
          </w:rPr>
          <w:t>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XXX</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Pr>
            <w:rFonts w:eastAsia="Arial" w:cs="Times New Roman"/>
            <w:szCs w:val="24"/>
          </w:rPr>
          <w:t>XX</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Pr>
            <w:rFonts w:eastAsia="Arial" w:cs="Times New Roman"/>
            <w:szCs w:val="24"/>
          </w:rPr>
          <w:t>XX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Pr>
            <w:rFonts w:eastAsia="Arial" w:cs="Times New Roman"/>
            <w:szCs w:val="24"/>
          </w:rPr>
          <w:t>XX</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Pr>
            <w:rFonts w:eastAsia="Arial" w:cs="Times New Roman"/>
            <w:szCs w:val="24"/>
          </w:rPr>
          <w:t>XX</w:t>
        </w:r>
        <w:r w:rsidRPr="003E7264">
          <w:rPr>
            <w:rFonts w:eastAsia="Arial" w:cs="Times New Roman"/>
            <w:szCs w:val="24"/>
          </w:rPr>
          <w:t xml:space="preserve">, </w:t>
        </w:r>
        <w:r>
          <w:rPr>
            <w:rFonts w:eastAsia="Arial" w:cs="Times New Roman"/>
            <w:szCs w:val="24"/>
          </w:rPr>
          <w:t>XX</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Pr>
            <w:rFonts w:eastAsia="Arial" w:cs="Times New Roman"/>
            <w:szCs w:val="24"/>
          </w:rPr>
          <w:t>XX</w:t>
        </w:r>
        <w:r w:rsidRPr="003E7264">
          <w:rPr>
            <w:rFonts w:eastAsia="Arial" w:cs="Times New Roman"/>
            <w:szCs w:val="24"/>
          </w:rPr>
          <w:t xml:space="preserve">. </w:t>
        </w:r>
        <w:r w:rsidRPr="00290DE9">
          <w:rPr>
            <w:rFonts w:eastAsia="Arial" w:cs="Times New Roman"/>
            <w:szCs w:val="24"/>
            <w:highlight w:val="yellow"/>
          </w:rPr>
          <w:t>[CONCLUSION SENTENCE]</w:t>
        </w:r>
      </w:ins>
      <w:del w:id="396" w:author="Nick Maxwell" w:date="2020-10-11T11:15:00Z">
        <w:r w:rsidR="003E7264" w:rsidRPr="003E7264" w:rsidDel="00A137F0">
          <w:rPr>
            <w:rFonts w:eastAsia="Arial" w:cs="Times New Roman"/>
            <w:szCs w:val="24"/>
          </w:rPr>
          <w:delText xml:space="preserve"> </w:delText>
        </w:r>
        <w:commentRangeEnd w:id="341"/>
        <w:r w:rsidR="00055F14" w:rsidDel="00A137F0">
          <w:rPr>
            <w:rStyle w:val="CommentReference"/>
          </w:rPr>
          <w:commentReference w:id="341"/>
        </w:r>
      </w:del>
    </w:p>
    <w:p w14:paraId="18580DC2" w14:textId="55F6512D" w:rsidR="00291F88" w:rsidRDefault="00291F88" w:rsidP="00291F88">
      <w:pPr>
        <w:spacing w:after="160"/>
        <w:contextualSpacing/>
        <w:jc w:val="center"/>
        <w:rPr>
          <w:ins w:id="397" w:author="Mark Huff" w:date="2020-10-08T09:41:00Z"/>
          <w:rFonts w:eastAsia="Arial" w:cs="Times New Roman"/>
          <w:b/>
          <w:bCs/>
          <w:szCs w:val="24"/>
        </w:rPr>
      </w:pPr>
      <w:commentRangeStart w:id="398"/>
      <w:commentRangeStart w:id="399"/>
      <w:ins w:id="400" w:author="Mark Huff" w:date="2020-10-08T09:41:00Z">
        <w:r>
          <w:rPr>
            <w:rFonts w:eastAsia="Arial" w:cs="Times New Roman"/>
            <w:b/>
            <w:bCs/>
            <w:szCs w:val="24"/>
          </w:rPr>
          <w:t>Discussion</w:t>
        </w:r>
        <w:commentRangeEnd w:id="398"/>
        <w:r>
          <w:rPr>
            <w:rStyle w:val="CommentReference"/>
          </w:rPr>
          <w:commentReference w:id="398"/>
        </w:r>
      </w:ins>
      <w:commentRangeEnd w:id="399"/>
      <w:r w:rsidR="00F03003">
        <w:rPr>
          <w:rStyle w:val="CommentReference"/>
        </w:rPr>
        <w:commentReference w:id="399"/>
      </w:r>
    </w:p>
    <w:p w14:paraId="65951033" w14:textId="0A8A3B7A" w:rsidR="00291F88" w:rsidRPr="00291F88" w:rsidRDefault="00291F88">
      <w:pPr>
        <w:spacing w:after="160"/>
        <w:contextualSpacing/>
        <w:rPr>
          <w:rFonts w:eastAsia="Arial" w:cs="Times New Roman"/>
          <w:szCs w:val="24"/>
        </w:rPr>
        <w:pPrChange w:id="401" w:author="Mark Huff" w:date="2020-10-08T09:41:00Z">
          <w:pPr>
            <w:spacing w:after="160"/>
            <w:ind w:firstLine="720"/>
            <w:contextualSpacing/>
          </w:pPr>
        </w:pPrChange>
      </w:pPr>
      <w:ins w:id="402" w:author="Mark Huff" w:date="2020-10-08T09:41:00Z">
        <w:r>
          <w:rPr>
            <w:rFonts w:eastAsia="Arial" w:cs="Times New Roman"/>
            <w:szCs w:val="24"/>
          </w:rPr>
          <w:tab/>
        </w:r>
      </w:ins>
      <w:ins w:id="403" w:author="Nick Maxwell" w:date="2020-10-09T16:35:00Z">
        <w:r w:rsidR="0089530E" w:rsidRPr="0089530E">
          <w:rPr>
            <w:rFonts w:eastAsia="Arial" w:cs="Times New Roman"/>
            <w:szCs w:val="24"/>
            <w:highlight w:val="yellow"/>
            <w:rPrChange w:id="404"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405"/>
      <w:commentRangeStart w:id="406"/>
      <w:r>
        <w:rPr>
          <w:rFonts w:eastAsia="Arial" w:cs="Times New Roman"/>
          <w:b/>
          <w:bCs/>
          <w:szCs w:val="24"/>
        </w:rPr>
        <w:t>2</w:t>
      </w:r>
      <w:commentRangeEnd w:id="405"/>
      <w:r w:rsidR="007008CA">
        <w:rPr>
          <w:rStyle w:val="CommentReference"/>
        </w:rPr>
        <w:commentReference w:id="405"/>
      </w:r>
      <w:commentRangeEnd w:id="406"/>
      <w:r w:rsidR="001577D7">
        <w:rPr>
          <w:rStyle w:val="CommentReference"/>
        </w:rPr>
        <w:commentReference w:id="406"/>
      </w:r>
    </w:p>
    <w:p w14:paraId="0FF5F65A" w14:textId="6C95F744" w:rsidR="0092567A" w:rsidRDefault="00D7555E" w:rsidP="00D7555E">
      <w:pPr>
        <w:spacing w:after="160"/>
        <w:contextualSpacing/>
        <w:rPr>
          <w:ins w:id="407" w:author="Mark Huff" w:date="2020-10-08T10:10:00Z"/>
          <w:rFonts w:eastAsia="Arial" w:cs="Times New Roman"/>
          <w:szCs w:val="24"/>
        </w:rPr>
      </w:pPr>
      <w:r>
        <w:rPr>
          <w:rFonts w:eastAsia="Arial" w:cs="Times New Roman"/>
          <w:b/>
          <w:bCs/>
          <w:szCs w:val="24"/>
        </w:rPr>
        <w:lastRenderedPageBreak/>
        <w:tab/>
      </w:r>
      <w:ins w:id="408" w:author="Mark Huff" w:date="2020-10-08T09:44:00Z">
        <w:r w:rsidR="00291F88">
          <w:rPr>
            <w:rFonts w:eastAsia="Arial" w:cs="Times New Roman"/>
            <w:szCs w:val="24"/>
          </w:rPr>
          <w:t xml:space="preserve">Given the benefit found for item-specific and relational processing </w:t>
        </w:r>
      </w:ins>
      <w:ins w:id="409" w:author="Mark Huff" w:date="2020-10-08T09:45:00Z">
        <w:r w:rsidR="00291F88">
          <w:rPr>
            <w:rFonts w:eastAsia="Arial" w:cs="Times New Roman"/>
            <w:szCs w:val="24"/>
          </w:rPr>
          <w:t xml:space="preserve">at improving </w:t>
        </w:r>
      </w:ins>
      <w:ins w:id="410" w:author="Mark Huff" w:date="2020-10-08T09:46:00Z">
        <w:r w:rsidR="00291F88">
          <w:rPr>
            <w:rFonts w:eastAsia="Arial" w:cs="Times New Roman"/>
            <w:szCs w:val="24"/>
          </w:rPr>
          <w:t xml:space="preserve">JOL calibration, the purpose of Experiment 2 was to evaluate whether JOL calibration could be improved further by </w:t>
        </w:r>
      </w:ins>
      <w:ins w:id="411" w:author="Mark Huff" w:date="2020-10-08T09:59:00Z">
        <w:r w:rsidR="00AE29D5">
          <w:rPr>
            <w:rFonts w:eastAsia="Arial" w:cs="Times New Roman"/>
            <w:szCs w:val="24"/>
          </w:rPr>
          <w:t>testing</w:t>
        </w:r>
      </w:ins>
      <w:ins w:id="412" w:author="Mark Huff" w:date="2020-10-08T09:47:00Z">
        <w:r w:rsidR="00291F88">
          <w:rPr>
            <w:rFonts w:eastAsia="Arial" w:cs="Times New Roman"/>
            <w:szCs w:val="24"/>
          </w:rPr>
          <w:t xml:space="preserve"> whether participants can adjust the</w:t>
        </w:r>
      </w:ins>
      <w:ins w:id="413" w:author="Mark Huff" w:date="2020-10-08T09:59:00Z">
        <w:r w:rsidR="00AE29D5">
          <w:rPr>
            <w:rFonts w:eastAsia="Arial" w:cs="Times New Roman"/>
            <w:szCs w:val="24"/>
          </w:rPr>
          <w:t>ir JOL ratings in response to</w:t>
        </w:r>
      </w:ins>
      <w:ins w:id="414" w:author="Mark Huff" w:date="2020-10-08T10:00:00Z">
        <w:r w:rsidR="00322F0F">
          <w:rPr>
            <w:rFonts w:eastAsia="Arial" w:cs="Times New Roman"/>
            <w:szCs w:val="24"/>
          </w:rPr>
          <w:t xml:space="preserve"> performance-related</w:t>
        </w:r>
      </w:ins>
      <w:ins w:id="415" w:author="Mark Huff" w:date="2020-10-08T09:59:00Z">
        <w:r w:rsidR="00AE29D5">
          <w:rPr>
            <w:rFonts w:eastAsia="Arial" w:cs="Times New Roman"/>
            <w:szCs w:val="24"/>
          </w:rPr>
          <w:t xml:space="preserve"> feedback. </w:t>
        </w:r>
      </w:ins>
      <w:ins w:id="416" w:author="Mark Huff" w:date="2020-10-08T10:00:00Z">
        <w:r w:rsidR="00322F0F">
          <w:rPr>
            <w:rFonts w:eastAsia="Arial" w:cs="Times New Roman"/>
            <w:szCs w:val="24"/>
          </w:rPr>
          <w:t>In the literature, th</w:t>
        </w:r>
      </w:ins>
      <w:ins w:id="417" w:author="Mark Huff" w:date="2020-10-08T10:01:00Z">
        <w:r w:rsidR="00322F0F">
          <w:rPr>
            <w:rFonts w:eastAsia="Arial" w:cs="Times New Roman"/>
            <w:szCs w:val="24"/>
          </w:rPr>
          <w:t>ere are several demonstrations that participants are able to adjust their memory responses</w:t>
        </w:r>
      </w:ins>
      <w:ins w:id="418" w:author="Mark Huff" w:date="2020-10-08T10:02:00Z">
        <w:r w:rsidR="00322F0F">
          <w:rPr>
            <w:rFonts w:eastAsia="Arial" w:cs="Times New Roman"/>
            <w:szCs w:val="24"/>
          </w:rPr>
          <w:t xml:space="preserve"> in the presence of experimenter-provided instructions. For example, in the false memor</w:t>
        </w:r>
      </w:ins>
      <w:ins w:id="419" w:author="Mark Huff" w:date="2020-10-08T10:03:00Z">
        <w:r w:rsidR="00322F0F">
          <w:rPr>
            <w:rFonts w:eastAsia="Arial" w:cs="Times New Roman"/>
            <w:szCs w:val="24"/>
          </w:rPr>
          <w:t>y</w:t>
        </w:r>
      </w:ins>
      <w:ins w:id="420" w:author="Mark Huff" w:date="2020-10-08T10:02:00Z">
        <w:r w:rsidR="00322F0F">
          <w:rPr>
            <w:rFonts w:eastAsia="Arial" w:cs="Times New Roman"/>
            <w:szCs w:val="24"/>
          </w:rPr>
          <w:t xml:space="preserve"> literature,</w:t>
        </w:r>
      </w:ins>
      <w:ins w:id="421"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422"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423" w:author="Nick Maxwell" w:date="2020-10-09T14:16:00Z">
              <w:rPr>
                <w:rFonts w:eastAsia="Arial" w:cs="Times New Roman"/>
                <w:szCs w:val="24"/>
              </w:rPr>
            </w:rPrChange>
          </w:rPr>
          <w:t>Eakin</w:t>
        </w:r>
      </w:ins>
      <w:ins w:id="424" w:author="Mark Huff" w:date="2020-10-08T10:14:00Z">
        <w:r w:rsidR="0092567A" w:rsidRPr="00AB6D88">
          <w:rPr>
            <w:rFonts w:eastAsia="Arial" w:cs="Times New Roman"/>
            <w:szCs w:val="24"/>
            <w:highlight w:val="cyan"/>
            <w:rPrChange w:id="425" w:author="Nick Maxwell" w:date="2020-10-09T14:16:00Z">
              <w:rPr>
                <w:rFonts w:eastAsia="Arial" w:cs="Times New Roman"/>
                <w:szCs w:val="24"/>
              </w:rPr>
            </w:rPrChange>
          </w:rPr>
          <w:t>, Schreiber, &amp; Sergent-Marshall</w:t>
        </w:r>
      </w:ins>
      <w:ins w:id="426" w:author="Mark Huff" w:date="2020-10-08T10:15:00Z">
        <w:r w:rsidR="0092567A" w:rsidRPr="00AB6D88">
          <w:rPr>
            <w:rFonts w:eastAsia="Arial" w:cs="Times New Roman"/>
            <w:szCs w:val="24"/>
            <w:highlight w:val="cyan"/>
            <w:rPrChange w:id="427" w:author="Nick Maxwell" w:date="2020-10-09T14:16:00Z">
              <w:rPr>
                <w:rFonts w:eastAsia="Arial" w:cs="Times New Roman"/>
                <w:szCs w:val="24"/>
              </w:rPr>
            </w:rPrChange>
          </w:rPr>
          <w:t>, 2003</w:t>
        </w:r>
        <w:r w:rsidR="0092567A">
          <w:rPr>
            <w:rFonts w:eastAsia="Arial" w:cs="Times New Roman"/>
            <w:szCs w:val="24"/>
          </w:rPr>
          <w:t>;</w:t>
        </w:r>
      </w:ins>
      <w:ins w:id="428"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429" w:author="Nick Maxwell" w:date="2020-10-09T14:16:00Z">
              <w:rPr>
                <w:rFonts w:eastAsia="Arial" w:cs="Times New Roman"/>
                <w:szCs w:val="24"/>
              </w:rPr>
            </w:rPrChange>
          </w:rPr>
          <w:t xml:space="preserve">Blank &amp; Launay, </w:t>
        </w:r>
      </w:ins>
      <w:ins w:id="430" w:author="Mark Huff" w:date="2020-10-08T10:04:00Z">
        <w:r w:rsidR="00322F0F" w:rsidRPr="00AB6D88">
          <w:rPr>
            <w:rFonts w:eastAsia="Arial" w:cs="Times New Roman"/>
            <w:szCs w:val="24"/>
            <w:highlight w:val="cyan"/>
            <w:rPrChange w:id="431" w:author="Nick Maxwell" w:date="2020-10-09T14:16:00Z">
              <w:rPr>
                <w:rFonts w:eastAsia="Arial" w:cs="Times New Roman"/>
                <w:szCs w:val="24"/>
              </w:rPr>
            </w:rPrChange>
          </w:rPr>
          <w:t>2014</w:t>
        </w:r>
      </w:ins>
      <w:ins w:id="432" w:author="Mark Huff" w:date="2020-10-08T10:15:00Z">
        <w:r w:rsidR="0092567A">
          <w:rPr>
            <w:rFonts w:eastAsia="Arial" w:cs="Times New Roman"/>
            <w:szCs w:val="24"/>
          </w:rPr>
          <w:t>,</w:t>
        </w:r>
      </w:ins>
      <w:ins w:id="433" w:author="Mark Huff" w:date="2020-10-08T10:04:00Z">
        <w:r w:rsidR="00322F0F">
          <w:rPr>
            <w:rFonts w:eastAsia="Arial" w:cs="Times New Roman"/>
            <w:szCs w:val="24"/>
          </w:rPr>
          <w:t xml:space="preserve"> for a </w:t>
        </w:r>
      </w:ins>
      <w:ins w:id="434" w:author="Mark Huff" w:date="2020-10-08T10:15:00Z">
        <w:r w:rsidR="0092567A">
          <w:rPr>
            <w:rFonts w:eastAsia="Arial" w:cs="Times New Roman"/>
            <w:szCs w:val="24"/>
          </w:rPr>
          <w:t>meta-analysis</w:t>
        </w:r>
      </w:ins>
      <w:ins w:id="435" w:author="Mark Huff" w:date="2020-10-08T10:04:00Z">
        <w:r w:rsidR="00322F0F">
          <w:rPr>
            <w:rFonts w:eastAsia="Arial" w:cs="Times New Roman"/>
            <w:szCs w:val="24"/>
          </w:rPr>
          <w:t xml:space="preserve">). Moreover, in the highly potent Deese/Roediger-McDermott (DRM) paradigm, </w:t>
        </w:r>
      </w:ins>
      <w:ins w:id="436" w:author="Mark Huff" w:date="2020-10-08T10:05:00Z">
        <w:r w:rsidR="00322F0F">
          <w:rPr>
            <w:rFonts w:eastAsia="Arial" w:cs="Times New Roman"/>
            <w:szCs w:val="24"/>
          </w:rPr>
          <w:t>the false memory illusion can similarly be reduce (though not eliminated) when participants are warned about the critical lure</w:t>
        </w:r>
      </w:ins>
      <w:ins w:id="437" w:author="Mark Huff" w:date="2020-10-08T10:06:00Z">
        <w:r w:rsidR="00322F0F">
          <w:rPr>
            <w:rFonts w:eastAsia="Arial" w:cs="Times New Roman"/>
            <w:szCs w:val="24"/>
          </w:rPr>
          <w:t>, especially when the warning is presented prior to study (</w:t>
        </w:r>
      </w:ins>
      <w:ins w:id="438" w:author="Mark Huff" w:date="2020-10-08T10:13:00Z">
        <w:r w:rsidR="0092567A" w:rsidRPr="00756C40">
          <w:rPr>
            <w:rFonts w:eastAsia="Arial" w:cs="Times New Roman"/>
            <w:szCs w:val="24"/>
            <w:highlight w:val="cyan"/>
            <w:rPrChange w:id="439"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440"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441" w:author="Nick Maxwell" w:date="2020-10-09T14:19:00Z">
              <w:rPr>
                <w:rFonts w:eastAsia="Arial" w:cs="Times New Roman"/>
                <w:szCs w:val="24"/>
              </w:rPr>
            </w:rPrChange>
          </w:rPr>
          <w:t>Gallo, 2006</w:t>
        </w:r>
        <w:r w:rsidR="0092567A">
          <w:rPr>
            <w:rFonts w:eastAsia="Arial" w:cs="Times New Roman"/>
            <w:szCs w:val="24"/>
          </w:rPr>
          <w:t xml:space="preserve"> for r</w:t>
        </w:r>
      </w:ins>
      <w:ins w:id="442" w:author="Mark Huff" w:date="2020-10-08T10:14:00Z">
        <w:r w:rsidR="0092567A">
          <w:rPr>
            <w:rFonts w:eastAsia="Arial" w:cs="Times New Roman"/>
            <w:szCs w:val="24"/>
          </w:rPr>
          <w:t>eview</w:t>
        </w:r>
      </w:ins>
      <w:ins w:id="443" w:author="Mark Huff" w:date="2020-10-08T10:06:00Z">
        <w:r w:rsidR="00322F0F">
          <w:rPr>
            <w:rFonts w:eastAsia="Arial" w:cs="Times New Roman"/>
            <w:szCs w:val="24"/>
          </w:rPr>
          <w:t xml:space="preserve">). </w:t>
        </w:r>
      </w:ins>
      <w:ins w:id="444" w:author="Mark Huff" w:date="2020-10-08T10:07:00Z">
        <w:r w:rsidR="00322F0F">
          <w:rPr>
            <w:rFonts w:eastAsia="Arial" w:cs="Times New Roman"/>
            <w:szCs w:val="24"/>
          </w:rPr>
          <w:t xml:space="preserve">Collectively, then, participants can improve their memory accuracy </w:t>
        </w:r>
      </w:ins>
      <w:ins w:id="445" w:author="Mark Huff" w:date="2020-10-08T10:08:00Z">
        <w:r w:rsidR="00322F0F">
          <w:rPr>
            <w:rFonts w:eastAsia="Arial" w:cs="Times New Roman"/>
            <w:szCs w:val="24"/>
          </w:rPr>
          <w:t xml:space="preserve">in response to experimenter instructions, though an important </w:t>
        </w:r>
        <w:del w:id="446" w:author="Nick Maxwell" w:date="2020-10-09T14:18:00Z">
          <w:r w:rsidR="00322F0F" w:rsidDel="00AB6D88">
            <w:rPr>
              <w:rFonts w:eastAsia="Arial" w:cs="Times New Roman"/>
              <w:szCs w:val="24"/>
            </w:rPr>
            <w:delText>questionis</w:delText>
          </w:r>
        </w:del>
      </w:ins>
      <w:ins w:id="447" w:author="Nick Maxwell" w:date="2020-10-09T14:18:00Z">
        <w:r w:rsidR="00AB6D88">
          <w:rPr>
            <w:rFonts w:eastAsia="Arial" w:cs="Times New Roman"/>
            <w:szCs w:val="24"/>
          </w:rPr>
          <w:t>question</w:t>
        </w:r>
      </w:ins>
      <w:ins w:id="448" w:author="Nick Maxwell" w:date="2020-10-09T14:19:00Z">
        <w:r w:rsidR="00AB6D88">
          <w:rPr>
            <w:rFonts w:eastAsia="Arial" w:cs="Times New Roman"/>
            <w:szCs w:val="24"/>
          </w:rPr>
          <w:t xml:space="preserve"> i</w:t>
        </w:r>
      </w:ins>
      <w:ins w:id="449" w:author="Nick Maxwell" w:date="2020-10-09T14:18:00Z">
        <w:r w:rsidR="00AB6D88">
          <w:rPr>
            <w:rFonts w:eastAsia="Arial" w:cs="Times New Roman"/>
            <w:szCs w:val="24"/>
          </w:rPr>
          <w:t>s</w:t>
        </w:r>
      </w:ins>
      <w:ins w:id="450" w:author="Mark Huff" w:date="2020-10-08T10:08:00Z">
        <w:r w:rsidR="00322F0F">
          <w:rPr>
            <w:rFonts w:eastAsia="Arial" w:cs="Times New Roman"/>
            <w:szCs w:val="24"/>
          </w:rPr>
          <w:t xml:space="preserve"> whether participants can also show similar accuracy benefits </w:t>
        </w:r>
      </w:ins>
      <w:ins w:id="451"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452" w:author="Nick Maxwell" w:date="2020-10-09T14:18:00Z"/>
          <w:rFonts w:eastAsia="Arial" w:cs="Times New Roman"/>
          <w:szCs w:val="24"/>
        </w:rPr>
        <w:pPrChange w:id="453" w:author="Nick Maxwell" w:date="2020-10-09T14:18:00Z">
          <w:pPr>
            <w:spacing w:after="160"/>
            <w:contextualSpacing/>
          </w:pPr>
        </w:pPrChange>
      </w:pPr>
      <w:ins w:id="454" w:author="Mark Huff" w:date="2020-10-08T10:10:00Z">
        <w:r>
          <w:rPr>
            <w:rFonts w:eastAsia="Arial" w:cs="Times New Roman"/>
            <w:szCs w:val="24"/>
          </w:rPr>
          <w:t>Unlike the false memory literature, there are fewer studies that have examined the effects of feedback/warnings on</w:t>
        </w:r>
      </w:ins>
      <w:ins w:id="455" w:author="Mark Huff" w:date="2020-10-08T10:11:00Z">
        <w:r>
          <w:rPr>
            <w:rFonts w:eastAsia="Arial" w:cs="Times New Roman"/>
            <w:szCs w:val="24"/>
          </w:rPr>
          <w:t xml:space="preserve"> metamemory judgments. In one exception, Koriat and Bjork (2005)…</w:t>
        </w:r>
      </w:ins>
      <w:ins w:id="456" w:author="Mark Huff" w:date="2020-10-08T10:02:00Z">
        <w:r w:rsidR="00322F0F">
          <w:rPr>
            <w:rFonts w:eastAsia="Arial" w:cs="Times New Roman"/>
            <w:szCs w:val="24"/>
          </w:rPr>
          <w:t xml:space="preserve"> </w:t>
        </w:r>
      </w:ins>
      <w:ins w:id="457" w:author="Nick Maxwell" w:date="2020-10-09T14:17:00Z">
        <w:r w:rsidR="00AB6D88" w:rsidRPr="00AB6D88">
          <w:rPr>
            <w:rFonts w:eastAsia="Arial" w:cs="Times New Roman"/>
            <w:szCs w:val="24"/>
            <w:highlight w:val="yellow"/>
            <w:rPrChange w:id="458"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459" w:author="Nick Maxwell" w:date="2020-10-09T14:18:00Z">
              <w:rPr>
                <w:rFonts w:eastAsia="Arial" w:cs="Times New Roman"/>
                <w:szCs w:val="24"/>
              </w:rPr>
            </w:rPrChange>
          </w:rPr>
          <w:t xml:space="preserve">ON </w:t>
        </w:r>
      </w:ins>
      <w:commentRangeStart w:id="460"/>
      <w:r w:rsidR="004A75AF" w:rsidRPr="00AB6D88">
        <w:rPr>
          <w:rFonts w:eastAsia="Arial" w:cs="Times New Roman"/>
          <w:szCs w:val="24"/>
          <w:highlight w:val="yellow"/>
          <w:rPrChange w:id="461" w:author="Nick Maxwell" w:date="2020-10-09T14:18:00Z">
            <w:rPr>
              <w:rFonts w:eastAsia="Arial" w:cs="Times New Roman"/>
              <w:szCs w:val="24"/>
            </w:rPr>
          </w:rPrChange>
        </w:rPr>
        <w:t>T</w:t>
      </w:r>
      <w:ins w:id="462" w:author="Nick Maxwell" w:date="2020-10-09T14:18:00Z">
        <w:r w:rsidR="00AB6D88" w:rsidRPr="00AB6D88">
          <w:rPr>
            <w:rFonts w:eastAsia="Arial" w:cs="Times New Roman"/>
            <w:szCs w:val="24"/>
            <w:highlight w:val="yellow"/>
            <w:rPrChange w:id="463" w:author="Nick Maxwell" w:date="2020-10-09T14:18:00Z">
              <w:rPr>
                <w:rFonts w:eastAsia="Arial" w:cs="Times New Roman"/>
                <w:szCs w:val="24"/>
              </w:rPr>
            </w:rPrChange>
          </w:rPr>
          <w:t>HIS]</w:t>
        </w:r>
      </w:ins>
      <w:del w:id="464" w:author="Nick Maxwell" w:date="2020-10-09T14:18:00Z">
        <w:r w:rsidR="004A75AF" w:rsidDel="00AB6D88">
          <w:rPr>
            <w:rFonts w:eastAsia="Arial" w:cs="Times New Roman"/>
            <w:szCs w:val="24"/>
          </w:rPr>
          <w:delText>he</w:delText>
        </w:r>
        <w:commentRangeEnd w:id="460"/>
        <w:r w:rsidDel="00AB6D88">
          <w:rPr>
            <w:rStyle w:val="CommentReference"/>
          </w:rPr>
          <w:commentReference w:id="460"/>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465" w:author="Mark Huff" w:date="2020-10-08T10:16:00Z"/>
          <w:rFonts w:eastAsia="Arial" w:cs="Times New Roman"/>
          <w:szCs w:val="24"/>
        </w:rPr>
      </w:pPr>
      <w:del w:id="466"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467" w:author="Mark Huff" w:date="2020-10-08T10:33:00Z"/>
          <w:rFonts w:eastAsia="Arial" w:cs="Times New Roman"/>
          <w:szCs w:val="24"/>
        </w:rPr>
      </w:pPr>
      <w:ins w:id="468" w:author="Mark Huff" w:date="2020-10-08T10:16:00Z">
        <w:r>
          <w:rPr>
            <w:rFonts w:eastAsia="Arial" w:cs="Times New Roman"/>
            <w:szCs w:val="24"/>
          </w:rPr>
          <w:t>The purpose of Experiment 2 was therefore to examine whether JOL accuracy could be improved further i</w:t>
        </w:r>
      </w:ins>
      <w:ins w:id="469" w:author="Mark Huff" w:date="2020-10-08T10:17:00Z">
        <w:r>
          <w:rPr>
            <w:rFonts w:eastAsia="Arial" w:cs="Times New Roman"/>
            <w:szCs w:val="24"/>
          </w:rPr>
          <w:t>f participants were warned about the deceptive nature of word pairs—especially backward pairs—prior to studying a list of</w:t>
        </w:r>
      </w:ins>
      <w:ins w:id="470" w:author="Mark Huff" w:date="2020-10-08T10:18:00Z">
        <w:r>
          <w:rPr>
            <w:rFonts w:eastAsia="Arial" w:cs="Times New Roman"/>
            <w:szCs w:val="24"/>
          </w:rPr>
          <w:t xml:space="preserve"> pairs. </w:t>
        </w:r>
      </w:ins>
      <w:ins w:id="471" w:author="Mark Huff" w:date="2020-10-08T10:19:00Z">
        <w:r>
          <w:rPr>
            <w:rFonts w:eastAsia="Arial" w:cs="Times New Roman"/>
            <w:szCs w:val="24"/>
          </w:rPr>
          <w:t xml:space="preserve">Like Experiment 1, </w:t>
        </w:r>
      </w:ins>
      <w:ins w:id="472" w:author="Mark Huff" w:date="2020-10-08T10:35:00Z">
        <w:r w:rsidR="00377B00">
          <w:rPr>
            <w:rFonts w:eastAsia="Arial" w:cs="Times New Roman"/>
            <w:szCs w:val="24"/>
          </w:rPr>
          <w:t>2 blocks containing separate lists of cue-target pairs were studied and immediately tested</w:t>
        </w:r>
      </w:ins>
      <w:ins w:id="473" w:author="Mark Huff" w:date="2020-10-08T10:19:00Z">
        <w:r>
          <w:rPr>
            <w:rFonts w:eastAsia="Arial" w:cs="Times New Roman"/>
            <w:szCs w:val="24"/>
          </w:rPr>
          <w:t xml:space="preserve">. Prior to study of </w:t>
        </w:r>
      </w:ins>
      <w:ins w:id="474" w:author="Mark Huff" w:date="2020-10-08T10:35:00Z">
        <w:r w:rsidR="00377B00">
          <w:rPr>
            <w:rFonts w:eastAsia="Arial" w:cs="Times New Roman"/>
            <w:szCs w:val="24"/>
          </w:rPr>
          <w:t>Block 2</w:t>
        </w:r>
      </w:ins>
      <w:ins w:id="475" w:author="Mark Huff" w:date="2020-10-08T10:19:00Z">
        <w:r>
          <w:rPr>
            <w:rFonts w:eastAsia="Arial" w:cs="Times New Roman"/>
            <w:szCs w:val="24"/>
          </w:rPr>
          <w:t>, participants in the warning group were</w:t>
        </w:r>
      </w:ins>
      <w:ins w:id="476" w:author="Mark Huff" w:date="2020-10-08T10:20:00Z">
        <w:r>
          <w:rPr>
            <w:rFonts w:eastAsia="Arial" w:cs="Times New Roman"/>
            <w:szCs w:val="24"/>
          </w:rPr>
          <w:t xml:space="preserve"> </w:t>
        </w:r>
        <w:r w:rsidR="00077CF8">
          <w:rPr>
            <w:rFonts w:eastAsia="Arial" w:cs="Times New Roman"/>
            <w:szCs w:val="24"/>
          </w:rPr>
          <w:t>explicitly informed</w:t>
        </w:r>
      </w:ins>
      <w:ins w:id="477" w:author="Mark Huff" w:date="2020-10-08T10:21:00Z">
        <w:r w:rsidR="00077CF8">
          <w:rPr>
            <w:rFonts w:eastAsia="Arial" w:cs="Times New Roman"/>
            <w:szCs w:val="24"/>
          </w:rPr>
          <w:t xml:space="preserve"> about the illusion of </w:t>
        </w:r>
        <w:r w:rsidR="00077CF8">
          <w:rPr>
            <w:rFonts w:eastAsia="Arial" w:cs="Times New Roman"/>
            <w:szCs w:val="24"/>
          </w:rPr>
          <w:lastRenderedPageBreak/>
          <w:t>competence</w:t>
        </w:r>
      </w:ins>
      <w:ins w:id="478" w:author="Mark Huff" w:date="2020-10-08T10:23:00Z">
        <w:r w:rsidR="00077CF8">
          <w:rPr>
            <w:rFonts w:eastAsia="Arial" w:cs="Times New Roman"/>
            <w:szCs w:val="24"/>
          </w:rPr>
          <w:t xml:space="preserve"> and highlighting that association between cue-target backward pairs are particularly deceptive given the cues are </w:t>
        </w:r>
      </w:ins>
      <w:ins w:id="479" w:author="Mark Huff" w:date="2020-10-08T10:24:00Z">
        <w:r w:rsidR="00077CF8">
          <w:rPr>
            <w:rFonts w:eastAsia="Arial" w:cs="Times New Roman"/>
            <w:szCs w:val="24"/>
          </w:rPr>
          <w:t>in</w:t>
        </w:r>
      </w:ins>
      <w:ins w:id="480" w:author="Mark Huff" w:date="2020-10-08T10:23:00Z">
        <w:r w:rsidR="00077CF8">
          <w:rPr>
            <w:rFonts w:eastAsia="Arial" w:cs="Times New Roman"/>
            <w:szCs w:val="24"/>
          </w:rPr>
          <w:t>effective</w:t>
        </w:r>
      </w:ins>
      <w:ins w:id="481" w:author="Mark Huff" w:date="2020-10-08T10:24:00Z">
        <w:r w:rsidR="00077CF8">
          <w:rPr>
            <w:rFonts w:eastAsia="Arial" w:cs="Times New Roman"/>
            <w:szCs w:val="24"/>
          </w:rPr>
          <w:t xml:space="preserve"> at promoting retrieval of the target at test. To enhance the effectiveness of the warning, we also showed participan</w:t>
        </w:r>
      </w:ins>
      <w:ins w:id="482" w:author="Mark Huff" w:date="2020-10-08T10:25:00Z">
        <w:r w:rsidR="00077CF8">
          <w:rPr>
            <w:rFonts w:eastAsia="Arial" w:cs="Times New Roman"/>
            <w:szCs w:val="24"/>
          </w:rPr>
          <w:t>ts a figure (taken from Maxwell &amp; Huff, in press) which depicted the illusion of competence pattern</w:t>
        </w:r>
      </w:ins>
      <w:ins w:id="483"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484" w:author="Mark Huff" w:date="2020-10-08T10:27:00Z">
        <w:r w:rsidR="00077CF8">
          <w:rPr>
            <w:rFonts w:eastAsia="Arial" w:cs="Times New Roman"/>
            <w:szCs w:val="24"/>
          </w:rPr>
          <w:t xml:space="preserve"> the second list of word pairs followed by a cued-recall test. We reasoned that</w:t>
        </w:r>
      </w:ins>
      <w:ins w:id="485"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486" w:author="Mark Huff" w:date="2020-10-08T10:29:00Z">
        <w:r w:rsidR="00077CF8">
          <w:rPr>
            <w:rFonts w:eastAsia="Arial" w:cs="Times New Roman"/>
            <w:szCs w:val="24"/>
          </w:rPr>
          <w:t xml:space="preserve">hus completed a study/test block before the warning, 2) </w:t>
        </w:r>
      </w:ins>
      <w:ins w:id="487" w:author="Mark Huff" w:date="2020-10-08T10:32:00Z">
        <w:r w:rsidR="00377B00">
          <w:rPr>
            <w:rFonts w:eastAsia="Arial" w:cs="Times New Roman"/>
            <w:szCs w:val="24"/>
          </w:rPr>
          <w:t>if</w:t>
        </w:r>
      </w:ins>
      <w:ins w:id="488" w:author="Mark Huff" w:date="2020-10-08T10:29:00Z">
        <w:r w:rsidR="00077CF8">
          <w:rPr>
            <w:rFonts w:eastAsia="Arial" w:cs="Times New Roman"/>
            <w:szCs w:val="24"/>
          </w:rPr>
          <w:t xml:space="preserve"> warnings </w:t>
        </w:r>
      </w:ins>
      <w:ins w:id="489" w:author="Mark Huff" w:date="2020-10-08T10:32:00Z">
        <w:r w:rsidR="00377B00">
          <w:rPr>
            <w:rFonts w:eastAsia="Arial" w:cs="Times New Roman"/>
            <w:szCs w:val="24"/>
          </w:rPr>
          <w:t>were</w:t>
        </w:r>
      </w:ins>
      <w:ins w:id="490" w:author="Mark Huff" w:date="2020-10-08T10:29:00Z">
        <w:r w:rsidR="00077CF8">
          <w:rPr>
            <w:rFonts w:eastAsia="Arial" w:cs="Times New Roman"/>
            <w:szCs w:val="24"/>
          </w:rPr>
          <w:t xml:space="preserve"> presented prior to study (vs. test; </w:t>
        </w:r>
      </w:ins>
      <w:ins w:id="491" w:author="Mark Huff" w:date="2020-10-08T10:31:00Z">
        <w:r w:rsidR="00077CF8">
          <w:rPr>
            <w:rFonts w:eastAsia="Arial" w:cs="Times New Roman"/>
            <w:szCs w:val="24"/>
          </w:rPr>
          <w:t>cf. Gallo, 2006</w:t>
        </w:r>
      </w:ins>
      <w:ins w:id="492" w:author="Mark Huff" w:date="2020-10-08T10:30:00Z">
        <w:r w:rsidR="00077CF8">
          <w:rPr>
            <w:rFonts w:eastAsia="Arial" w:cs="Times New Roman"/>
            <w:szCs w:val="24"/>
          </w:rPr>
          <w:t>)</w:t>
        </w:r>
      </w:ins>
      <w:ins w:id="493" w:author="Mark Huff" w:date="2020-10-08T10:31:00Z">
        <w:r w:rsidR="00377B00">
          <w:rPr>
            <w:rFonts w:eastAsia="Arial" w:cs="Times New Roman"/>
            <w:szCs w:val="24"/>
          </w:rPr>
          <w:t xml:space="preserve">, and 3) </w:t>
        </w:r>
      </w:ins>
      <w:ins w:id="494" w:author="Mark Huff" w:date="2020-10-08T10:32:00Z">
        <w:r w:rsidR="00377B00">
          <w:rPr>
            <w:rFonts w:eastAsia="Arial" w:cs="Times New Roman"/>
            <w:szCs w:val="24"/>
          </w:rPr>
          <w:t xml:space="preserve">if warnings were accompanied by a figure depicting </w:t>
        </w:r>
      </w:ins>
      <w:ins w:id="495" w:author="Mark Huff" w:date="2020-10-08T10:35:00Z">
        <w:r w:rsidR="00377B00">
          <w:rPr>
            <w:rFonts w:eastAsia="Arial" w:cs="Times New Roman"/>
            <w:szCs w:val="24"/>
          </w:rPr>
          <w:t>the illusion of competence found in a</w:t>
        </w:r>
      </w:ins>
      <w:ins w:id="496" w:author="Mark Huff" w:date="2020-10-08T10:32:00Z">
        <w:r w:rsidR="00377B00">
          <w:rPr>
            <w:rFonts w:eastAsia="Arial" w:cs="Times New Roman"/>
            <w:szCs w:val="24"/>
          </w:rPr>
          <w:t xml:space="preserve">n empirical study. </w:t>
        </w:r>
      </w:ins>
      <w:ins w:id="497"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498" w:author="Mark Huff" w:date="2020-10-08T10:11:00Z">
          <w:pPr>
            <w:spacing w:after="160"/>
            <w:contextualSpacing/>
          </w:pPr>
        </w:pPrChange>
      </w:pPr>
      <w:ins w:id="499" w:author="Mark Huff" w:date="2020-10-08T10:41:00Z">
        <w:r>
          <w:rPr>
            <w:rFonts w:eastAsia="Arial" w:cs="Times New Roman"/>
            <w:szCs w:val="24"/>
          </w:rPr>
          <w:t>To further examine JOL calibration improvements, t</w:t>
        </w:r>
      </w:ins>
      <w:ins w:id="500" w:author="Mark Huff" w:date="2020-10-08T10:33:00Z">
        <w:r>
          <w:rPr>
            <w:rFonts w:eastAsia="Arial" w:cs="Times New Roman"/>
            <w:szCs w:val="24"/>
          </w:rPr>
          <w:t xml:space="preserve">he effects of warning (vs. no warning) were </w:t>
        </w:r>
      </w:ins>
      <w:ins w:id="501" w:author="Mark Huff" w:date="2020-10-08T10:34:00Z">
        <w:r>
          <w:rPr>
            <w:rFonts w:eastAsia="Arial" w:cs="Times New Roman"/>
            <w:szCs w:val="24"/>
          </w:rPr>
          <w:t xml:space="preserve">also crossed with </w:t>
        </w:r>
      </w:ins>
      <w:ins w:id="502" w:author="Mark Huff" w:date="2020-10-08T10:40:00Z">
        <w:r>
          <w:rPr>
            <w:rFonts w:eastAsia="Arial" w:cs="Times New Roman"/>
            <w:szCs w:val="24"/>
          </w:rPr>
          <w:t>t</w:t>
        </w:r>
      </w:ins>
      <w:ins w:id="503" w:author="Mark Huff" w:date="2020-10-08T10:34:00Z">
        <w:r>
          <w:rPr>
            <w:rFonts w:eastAsia="Arial" w:cs="Times New Roman"/>
            <w:szCs w:val="24"/>
          </w:rPr>
          <w:t xml:space="preserve">he read, item-specific, and relational encoding instructions in Experiment 1. Experiment 2 was </w:t>
        </w:r>
      </w:ins>
      <w:ins w:id="504" w:author="Mark Huff" w:date="2020-10-08T10:43:00Z">
        <w:r w:rsidR="00AA4E79">
          <w:rPr>
            <w:rFonts w:eastAsia="Arial" w:cs="Times New Roman"/>
            <w:szCs w:val="24"/>
          </w:rPr>
          <w:t>therefore designed to assess</w:t>
        </w:r>
      </w:ins>
      <w:ins w:id="505" w:author="Mark Huff" w:date="2020-10-08T10:34:00Z">
        <w:r>
          <w:rPr>
            <w:rFonts w:eastAsia="Arial" w:cs="Times New Roman"/>
            <w:szCs w:val="24"/>
          </w:rPr>
          <w:t xml:space="preserve"> </w:t>
        </w:r>
      </w:ins>
      <w:ins w:id="506" w:author="Mark Huff" w:date="2020-10-08T10:41:00Z">
        <w:r w:rsidR="00AA4E79">
          <w:rPr>
            <w:rFonts w:eastAsia="Arial" w:cs="Times New Roman"/>
            <w:szCs w:val="24"/>
          </w:rPr>
          <w:t xml:space="preserve">whether </w:t>
        </w:r>
      </w:ins>
      <w:ins w:id="507" w:author="Mark Huff" w:date="2020-10-08T10:42:00Z">
        <w:r w:rsidR="00AA4E79">
          <w:rPr>
            <w:rFonts w:eastAsia="Arial" w:cs="Times New Roman"/>
            <w:szCs w:val="24"/>
          </w:rPr>
          <w:t xml:space="preserve">calibration </w:t>
        </w:r>
      </w:ins>
      <w:ins w:id="508" w:author="Mark Huff" w:date="2020-10-08T10:41:00Z">
        <w:r w:rsidR="00AA4E79">
          <w:rPr>
            <w:rFonts w:eastAsia="Arial" w:cs="Times New Roman"/>
            <w:szCs w:val="24"/>
          </w:rPr>
          <w:t>benefits for item-specific and rel</w:t>
        </w:r>
      </w:ins>
      <w:ins w:id="509" w:author="Mark Huff" w:date="2020-10-08T10:42:00Z">
        <w:r w:rsidR="00AA4E79">
          <w:rPr>
            <w:rFonts w:eastAsia="Arial" w:cs="Times New Roman"/>
            <w:szCs w:val="24"/>
          </w:rPr>
          <w:t xml:space="preserve">ational instructions that improved recall rates, could be </w:t>
        </w:r>
      </w:ins>
      <w:ins w:id="510" w:author="Mark Huff" w:date="2020-10-08T10:43:00Z">
        <w:r w:rsidR="00AA4E79">
          <w:rPr>
            <w:rFonts w:eastAsia="Arial" w:cs="Times New Roman"/>
            <w:szCs w:val="24"/>
          </w:rPr>
          <w:t>enhanced further</w:t>
        </w:r>
      </w:ins>
      <w:ins w:id="511" w:author="Mark Huff" w:date="2020-10-08T10:42:00Z">
        <w:r w:rsidR="00AA4E79">
          <w:rPr>
            <w:rFonts w:eastAsia="Arial" w:cs="Times New Roman"/>
            <w:szCs w:val="24"/>
          </w:rPr>
          <w:t xml:space="preserve"> with warnings that may improve JOL rat</w:t>
        </w:r>
      </w:ins>
      <w:ins w:id="512"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compensated with </w:t>
      </w:r>
      <w:r w:rsidR="006321B9">
        <w:rPr>
          <w:rFonts w:eastAsia="Arial" w:cs="Times New Roman"/>
          <w:szCs w:val="24"/>
        </w:rPr>
        <w:lastRenderedPageBreak/>
        <w:t>partial course credit, and 84 were recruited from Prolific (</w:t>
      </w:r>
      <w:del w:id="523"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524"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525" w:author="Nick Maxwell" w:date="2020-10-10T13:28:00Z">
        <w:r w:rsidR="00EC33F0" w:rsidRPr="00EC33F0">
          <w:rPr>
            <w:rPrChange w:id="526"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527" w:author="Mark Huff" w:date="2020-10-08T10:18:00Z">
        <w:r w:rsidR="0092567A">
          <w:rPr>
            <w:rFonts w:eastAsia="Arial" w:cs="Times New Roman"/>
            <w:szCs w:val="24"/>
          </w:rPr>
          <w:t>r</w:t>
        </w:r>
      </w:ins>
      <w:del w:id="528"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529" w:author="Mark Huff" w:date="2020-10-08T10:18:00Z">
        <w:r w:rsidR="0092567A">
          <w:rPr>
            <w:rFonts w:eastAsia="Arial" w:cs="Times New Roman"/>
            <w:szCs w:val="24"/>
          </w:rPr>
          <w:t>n</w:t>
        </w:r>
      </w:ins>
      <w:commentRangeStart w:id="530"/>
      <w:commentRangeStart w:id="531"/>
      <w:del w:id="532" w:author="Mark Huff" w:date="2020-10-08T10:18:00Z">
        <w:r w:rsidR="00EB7403" w:rsidDel="0092567A">
          <w:rPr>
            <w:rFonts w:eastAsia="Arial" w:cs="Times New Roman"/>
            <w:szCs w:val="24"/>
          </w:rPr>
          <w:delText>N</w:delText>
        </w:r>
      </w:del>
      <w:r w:rsidR="00EB7403">
        <w:rPr>
          <w:rFonts w:eastAsia="Arial" w:cs="Times New Roman"/>
          <w:szCs w:val="24"/>
        </w:rPr>
        <w:t>o</w:t>
      </w:r>
      <w:commentRangeEnd w:id="530"/>
      <w:r w:rsidR="001577D7">
        <w:rPr>
          <w:rStyle w:val="CommentReference"/>
        </w:rPr>
        <w:commentReference w:id="530"/>
      </w:r>
      <w:commentRangeEnd w:id="531"/>
      <w:r w:rsidR="000F416C">
        <w:rPr>
          <w:rStyle w:val="CommentReference"/>
        </w:rPr>
        <w:commentReference w:id="531"/>
      </w:r>
      <w:r w:rsidR="00EB7403">
        <w:rPr>
          <w:rFonts w:eastAsia="Arial" w:cs="Times New Roman"/>
          <w:szCs w:val="24"/>
        </w:rPr>
        <w:t xml:space="preserve"> </w:t>
      </w:r>
      <w:ins w:id="533" w:author="Mark Huff" w:date="2020-10-08T10:18:00Z">
        <w:r w:rsidR="0092567A">
          <w:rPr>
            <w:rFonts w:eastAsia="Arial" w:cs="Times New Roman"/>
            <w:szCs w:val="24"/>
          </w:rPr>
          <w:t>w</w:t>
        </w:r>
      </w:ins>
      <w:del w:id="534"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535" w:author="Mark Huff" w:date="2020-10-08T10:18:00Z">
        <w:r w:rsidR="0092567A">
          <w:rPr>
            <w:rFonts w:eastAsia="Arial" w:cs="Times New Roman"/>
            <w:szCs w:val="24"/>
          </w:rPr>
          <w:t>r</w:t>
        </w:r>
      </w:ins>
      <w:del w:id="536"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537" w:author="Mark Huff" w:date="2020-10-08T10:18:00Z">
        <w:r w:rsidR="0092567A">
          <w:rPr>
            <w:rFonts w:eastAsia="Arial" w:cs="Times New Roman"/>
            <w:szCs w:val="24"/>
          </w:rPr>
          <w:t>w</w:t>
        </w:r>
      </w:ins>
      <w:del w:id="538"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539" w:author="Mark Huff" w:date="2020-10-08T10:21:00Z">
        <w:r w:rsidR="00077CF8">
          <w:rPr>
            <w:rFonts w:eastAsia="Arial" w:cs="Times New Roman"/>
            <w:szCs w:val="24"/>
          </w:rPr>
          <w:t>i</w:t>
        </w:r>
      </w:ins>
      <w:del w:id="540" w:author="Mark Huff" w:date="2020-10-08T10:21:00Z">
        <w:r w:rsidR="00EB7403" w:rsidDel="00077CF8">
          <w:rPr>
            <w:rFonts w:eastAsia="Arial" w:cs="Times New Roman"/>
            <w:szCs w:val="24"/>
          </w:rPr>
          <w:delText>I</w:delText>
        </w:r>
      </w:del>
      <w:r w:rsidR="00EB7403">
        <w:rPr>
          <w:rFonts w:eastAsia="Arial" w:cs="Times New Roman"/>
          <w:szCs w:val="24"/>
        </w:rPr>
        <w:t>tem-</w:t>
      </w:r>
      <w:ins w:id="541" w:author="Mark Huff" w:date="2020-10-08T10:21:00Z">
        <w:r w:rsidR="00077CF8">
          <w:rPr>
            <w:rFonts w:eastAsia="Arial" w:cs="Times New Roman"/>
            <w:szCs w:val="24"/>
          </w:rPr>
          <w:t>s</w:t>
        </w:r>
      </w:ins>
      <w:del w:id="542"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543" w:author="Mark Huff" w:date="2020-10-08T10:21:00Z">
        <w:r w:rsidR="00077CF8">
          <w:rPr>
            <w:rFonts w:eastAsia="Arial" w:cs="Times New Roman"/>
            <w:szCs w:val="24"/>
          </w:rPr>
          <w:t>n</w:t>
        </w:r>
      </w:ins>
      <w:del w:id="544"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545" w:author="Mark Huff" w:date="2020-10-08T10:21:00Z">
        <w:r w:rsidR="00077CF8">
          <w:rPr>
            <w:rFonts w:eastAsia="Arial" w:cs="Times New Roman"/>
            <w:szCs w:val="24"/>
          </w:rPr>
          <w:t>w</w:t>
        </w:r>
      </w:ins>
      <w:del w:id="546"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547" w:author="Mark Huff" w:date="2020-10-08T10:44:00Z">
        <w:r w:rsidR="00AA4E79">
          <w:rPr>
            <w:rFonts w:eastAsia="Arial" w:cs="Times New Roman"/>
            <w:szCs w:val="24"/>
          </w:rPr>
          <w:t>i</w:t>
        </w:r>
      </w:ins>
      <w:del w:id="548" w:author="Mark Huff" w:date="2020-10-08T10:44:00Z">
        <w:r w:rsidR="00EB7403" w:rsidDel="00AA4E79">
          <w:rPr>
            <w:rFonts w:eastAsia="Arial" w:cs="Times New Roman"/>
            <w:szCs w:val="24"/>
          </w:rPr>
          <w:delText>I</w:delText>
        </w:r>
      </w:del>
      <w:r w:rsidR="00EB7403">
        <w:rPr>
          <w:rFonts w:eastAsia="Arial" w:cs="Times New Roman"/>
          <w:szCs w:val="24"/>
        </w:rPr>
        <w:t>tem-</w:t>
      </w:r>
      <w:ins w:id="549" w:author="Mark Huff" w:date="2020-10-08T10:44:00Z">
        <w:r w:rsidR="00AA4E79">
          <w:rPr>
            <w:rFonts w:eastAsia="Arial" w:cs="Times New Roman"/>
            <w:szCs w:val="24"/>
          </w:rPr>
          <w:t>s</w:t>
        </w:r>
      </w:ins>
      <w:del w:id="550"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551" w:author="Mark Huff" w:date="2020-10-08T10:44:00Z">
        <w:r w:rsidR="00AA4E79">
          <w:rPr>
            <w:rFonts w:eastAsia="Arial" w:cs="Times New Roman"/>
            <w:szCs w:val="24"/>
          </w:rPr>
          <w:t>w</w:t>
        </w:r>
      </w:ins>
      <w:del w:id="552"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553" w:author="Mark Huff" w:date="2020-10-08T10:44:00Z">
        <w:r w:rsidR="00AA4E79">
          <w:rPr>
            <w:rFonts w:eastAsia="Arial" w:cs="Times New Roman"/>
            <w:szCs w:val="24"/>
          </w:rPr>
          <w:t>r</w:t>
        </w:r>
      </w:ins>
      <w:del w:id="554"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555" w:author="Mark Huff" w:date="2020-10-08T10:44:00Z">
        <w:r w:rsidR="00AA4E79">
          <w:rPr>
            <w:rFonts w:eastAsia="Arial" w:cs="Times New Roman"/>
            <w:szCs w:val="24"/>
          </w:rPr>
          <w:t>n</w:t>
        </w:r>
      </w:ins>
      <w:del w:id="556"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557" w:author="Mark Huff" w:date="2020-10-08T10:44:00Z">
        <w:r w:rsidR="00AA4E79">
          <w:rPr>
            <w:rFonts w:eastAsia="Arial" w:cs="Times New Roman"/>
            <w:szCs w:val="24"/>
          </w:rPr>
          <w:t>w</w:t>
        </w:r>
      </w:ins>
      <w:del w:id="558"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559" w:author="Mark Huff" w:date="2020-10-08T10:44:00Z">
        <w:r w:rsidR="00AA4E79">
          <w:rPr>
            <w:rFonts w:eastAsia="Arial" w:cs="Times New Roman"/>
            <w:szCs w:val="24"/>
          </w:rPr>
          <w:t>r</w:t>
        </w:r>
      </w:ins>
      <w:del w:id="560"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561" w:author="Mark Huff" w:date="2020-10-08T10:44:00Z">
        <w:r w:rsidR="00AA4E79">
          <w:rPr>
            <w:rFonts w:eastAsia="Arial" w:cs="Times New Roman"/>
            <w:szCs w:val="24"/>
          </w:rPr>
          <w:t>w</w:t>
        </w:r>
      </w:ins>
      <w:del w:id="562"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563" w:author="Mark Huff" w:date="2020-10-08T10:44:00Z">
        <w:r w:rsidDel="00AA4E79">
          <w:rPr>
            <w:rFonts w:eastAsia="Arial" w:cs="Times New Roman"/>
            <w:szCs w:val="24"/>
          </w:rPr>
          <w:tab/>
        </w:r>
      </w:del>
      <w:r>
        <w:rPr>
          <w:rFonts w:eastAsia="Arial" w:cs="Times New Roman"/>
          <w:szCs w:val="24"/>
        </w:rPr>
        <w:t xml:space="preserve">All materials </w:t>
      </w:r>
      <w:ins w:id="564"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565"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566" w:author="Mark Huff" w:date="2020-10-08T10:45:00Z">
        <w:r w:rsidR="00AA4E79">
          <w:rPr>
            <w:rFonts w:eastAsia="Arial" w:cs="Times New Roman"/>
            <w:szCs w:val="24"/>
          </w:rPr>
          <w:t xml:space="preserve">Specifically, for participants assigned to the warning groups, </w:t>
        </w:r>
      </w:ins>
      <w:del w:id="567"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568"/>
        <w:commentRangeStart w:id="569"/>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570" w:author="Nick Maxwell" w:date="2020-10-10T13:31:00Z">
        <w:r w:rsidR="00E66149">
          <w:t>. They</w:t>
        </w:r>
      </w:ins>
      <w:del w:id="571" w:author="Nick Maxwell" w:date="2020-10-10T13:31:00Z">
        <w:r w:rsidR="00D7555E" w:rsidDel="00E66149">
          <w:delText xml:space="preserve"> and</w:delText>
        </w:r>
      </w:del>
      <w:r w:rsidR="00D7555E">
        <w:t xml:space="preserve"> were </w:t>
      </w:r>
      <w:ins w:id="572" w:author="Nick Maxwell" w:date="2020-10-10T13:31:00Z">
        <w:r w:rsidR="00E66149">
          <w:t>then presented</w:t>
        </w:r>
      </w:ins>
      <w:del w:id="573" w:author="Nick Maxwell" w:date="2020-10-10T13:31:00Z">
        <w:r w:rsidR="00D7555E" w:rsidDel="00E66149">
          <w:delText>shown</w:delText>
        </w:r>
      </w:del>
      <w:r w:rsidR="00D7555E">
        <w:t xml:space="preserve"> data </w:t>
      </w:r>
      <w:del w:id="574" w:author="Nick Maxwell" w:date="2020-10-10T13:29:00Z">
        <w:r w:rsidR="00D7555E" w:rsidDel="00275075">
          <w:delText>from Experiment 1</w:delText>
        </w:r>
      </w:del>
      <w:ins w:id="575" w:author="Nick Maxwell" w:date="2020-10-10T13:29:00Z">
        <w:r w:rsidR="00275075">
          <w:t>modeled after Maxwell and Huff (in press)</w:t>
        </w:r>
      </w:ins>
      <w:r w:rsidR="00D7555E">
        <w:t xml:space="preserve"> supporting this warning</w:t>
      </w:r>
      <w:ins w:id="576" w:author="Nick Maxwell" w:date="2020-10-10T13:31:00Z">
        <w:r w:rsidR="00E66149">
          <w:t>, which showed</w:t>
        </w:r>
      </w:ins>
      <w:del w:id="577" w:author="Nick Maxwell" w:date="2020-10-10T13:31:00Z">
        <w:r w:rsidR="00D7555E" w:rsidDel="00E66149">
          <w:delText xml:space="preserve">. </w:delText>
        </w:r>
        <w:commentRangeEnd w:id="568"/>
        <w:r w:rsidR="00077CF8" w:rsidDel="00E66149">
          <w:rPr>
            <w:rStyle w:val="CommentReference"/>
          </w:rPr>
          <w:commentReference w:id="568"/>
        </w:r>
        <w:commentRangeEnd w:id="569"/>
        <w:r w:rsidR="000F416C" w:rsidDel="00E66149">
          <w:rPr>
            <w:rStyle w:val="CommentReference"/>
          </w:rPr>
          <w:commentReference w:id="569"/>
        </w:r>
      </w:del>
      <w:moveToRangeStart w:id="578" w:author="Nick Maxwell" w:date="2020-10-10T13:30:00Z" w:name="move53229069"/>
      <w:moveTo w:id="579" w:author="Nick Maxwell" w:date="2020-10-10T13:30:00Z">
        <w:del w:id="580" w:author="Nick Maxwell" w:date="2020-10-10T13:30:00Z">
          <w:r w:rsidR="00E66149" w:rsidDel="00E66149">
            <w:delText>P</w:delText>
          </w:r>
        </w:del>
        <w:del w:id="581"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582" w:author="Nick Maxwell" w:date="2020-10-10T13:31:00Z">
          <w:r w:rsidR="00E66149" w:rsidDel="00E66149">
            <w:delText xml:space="preserve">show </w:delText>
          </w:r>
        </w:del>
        <w:r w:rsidR="00E66149">
          <w:t>the gap between JOL ratings and correct recall for backward pairs</w:t>
        </w:r>
      </w:moveTo>
      <w:ins w:id="583" w:author="Nick Maxwell" w:date="2020-10-10T13:31:00Z">
        <w:r w:rsidR="00E66149">
          <w:t xml:space="preserve"> (see </w:t>
        </w:r>
        <w:commentRangeStart w:id="584"/>
        <w:r w:rsidR="00E66149">
          <w:t>F</w:t>
        </w:r>
      </w:ins>
      <w:ins w:id="585" w:author="Nick Maxwell" w:date="2020-10-10T13:32:00Z">
        <w:r w:rsidR="00E66149">
          <w:t xml:space="preserve">igure </w:t>
        </w:r>
      </w:ins>
      <w:ins w:id="586" w:author="Nick Maxwell" w:date="2020-10-10T13:44:00Z">
        <w:r w:rsidR="00B713C2">
          <w:t>5</w:t>
        </w:r>
      </w:ins>
      <w:ins w:id="587" w:author="Nick Maxwell" w:date="2020-10-10T13:32:00Z">
        <w:r w:rsidR="00E66149">
          <w:t xml:space="preserve"> </w:t>
        </w:r>
      </w:ins>
      <w:commentRangeEnd w:id="584"/>
      <w:ins w:id="588" w:author="Nick Maxwell" w:date="2020-10-10T13:44:00Z">
        <w:r w:rsidR="00B713C2">
          <w:rPr>
            <w:rStyle w:val="CommentReference"/>
          </w:rPr>
          <w:commentReference w:id="584"/>
        </w:r>
      </w:ins>
      <w:ins w:id="589" w:author="Nick Maxwell" w:date="2020-10-10T13:32:00Z">
        <w:r w:rsidR="00E66149">
          <w:t>for the graph participants viewed</w:t>
        </w:r>
      </w:ins>
      <w:ins w:id="590" w:author="Nick Maxwell" w:date="2020-10-10T13:45:00Z">
        <w:r w:rsidR="00B713C2">
          <w:t xml:space="preserve">; the exact warning instructions have been made available at </w:t>
        </w:r>
        <w:commentRangeStart w:id="591"/>
        <w:r w:rsidR="00B713C2" w:rsidRPr="00B713C2">
          <w:rPr>
            <w:highlight w:val="green"/>
            <w:rPrChange w:id="592" w:author="Nick Maxwell" w:date="2020-10-10T13:45:00Z">
              <w:rPr/>
            </w:rPrChange>
          </w:rPr>
          <w:t>[OSF LINK]</w:t>
        </w:r>
      </w:ins>
      <w:commentRangeEnd w:id="591"/>
      <w:ins w:id="593" w:author="Nick Maxwell" w:date="2020-10-10T13:46:00Z">
        <w:r w:rsidR="00B713C2">
          <w:rPr>
            <w:rStyle w:val="CommentReference"/>
          </w:rPr>
          <w:commentReference w:id="591"/>
        </w:r>
      </w:ins>
      <w:ins w:id="594" w:author="Nick Maxwell" w:date="2020-10-10T13:32:00Z">
        <w:r w:rsidR="00E66149">
          <w:t>)</w:t>
        </w:r>
      </w:ins>
      <w:moveTo w:id="595" w:author="Nick Maxwell" w:date="2020-10-10T13:30:00Z">
        <w:r w:rsidR="00E66149">
          <w:t xml:space="preserve">. </w:t>
        </w:r>
      </w:moveTo>
      <w:moveToRangeEnd w:id="578"/>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596" w:author="Nick Maxwell" w:date="2020-10-10T13:30:00Z" w:name="move53229069"/>
      <w:moveFrom w:id="597" w:author="Nick Maxwell" w:date="2020-10-10T13:30:00Z">
        <w:r w:rsidR="001577D7" w:rsidDel="00E66149">
          <w:t xml:space="preserve">Participants were shown a graph similar to Figure </w:t>
        </w:r>
        <w:r w:rsidR="001577D7" w:rsidRPr="000F416C" w:rsidDel="00E66149">
          <w:rPr>
            <w:highlight w:val="green"/>
            <w:rPrChange w:id="598" w:author="Nick Maxwell" w:date="2020-10-09T14:12:00Z">
              <w:rPr/>
            </w:rPrChange>
          </w:rPr>
          <w:t>XX</w:t>
        </w:r>
        <w:r w:rsidR="001577D7" w:rsidDel="00E66149">
          <w:t xml:space="preserve"> to show the gap between JOL ratings and correct recall for backward pairs. </w:t>
        </w:r>
      </w:moveFrom>
      <w:moveFromRangeEnd w:id="596"/>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lastRenderedPageBreak/>
        <w:tab/>
        <w:t>Data were initial screened for missing responses and outliers as in Experiment 1</w:t>
      </w:r>
      <w:ins w:id="599" w:author="Nick Maxwell" w:date="2020-10-09T16:48:00Z">
        <w:r w:rsidR="00B5261D">
          <w:rPr>
            <w:rFonts w:eastAsia="Arial" w:cs="Times New Roman"/>
            <w:szCs w:val="24"/>
          </w:rPr>
          <w:t xml:space="preserve">. </w:t>
        </w:r>
      </w:ins>
      <w:del w:id="600"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601" w:author="Nick Maxwell" w:date="2020-10-09T14:13:00Z">
              <w:rPr>
                <w:rFonts w:eastAsia="Arial" w:cs="Times New Roman"/>
                <w:szCs w:val="24"/>
              </w:rPr>
            </w:rPrChange>
          </w:rPr>
          <w:delText xml:space="preserve">which included data imputations to minimize the total number of JOL trials </w:delText>
        </w:r>
        <w:commentRangeStart w:id="602"/>
        <w:commentRangeStart w:id="603"/>
        <w:r w:rsidRPr="000F416C" w:rsidDel="00B5261D">
          <w:rPr>
            <w:rFonts w:eastAsia="Arial" w:cs="Times New Roman"/>
            <w:szCs w:val="24"/>
            <w:highlight w:val="yellow"/>
            <w:rPrChange w:id="604" w:author="Nick Maxwell" w:date="2020-10-09T14:13:00Z">
              <w:rPr>
                <w:rFonts w:eastAsia="Arial" w:cs="Times New Roman"/>
                <w:szCs w:val="24"/>
              </w:rPr>
            </w:rPrChange>
          </w:rPr>
          <w:delText>excluded</w:delText>
        </w:r>
        <w:commentRangeEnd w:id="602"/>
        <w:r w:rsidR="00AA4E79" w:rsidRPr="000F416C" w:rsidDel="00B5261D">
          <w:rPr>
            <w:rStyle w:val="CommentReference"/>
            <w:highlight w:val="yellow"/>
            <w:rPrChange w:id="605" w:author="Nick Maxwell" w:date="2020-10-09T14:13:00Z">
              <w:rPr>
                <w:rStyle w:val="CommentReference"/>
              </w:rPr>
            </w:rPrChange>
          </w:rPr>
          <w:commentReference w:id="602"/>
        </w:r>
        <w:commentRangeEnd w:id="603"/>
        <w:r w:rsidR="000F416C" w:rsidRPr="000F416C" w:rsidDel="00B5261D">
          <w:rPr>
            <w:rStyle w:val="CommentReference"/>
            <w:highlight w:val="yellow"/>
            <w:rPrChange w:id="606" w:author="Nick Maxwell" w:date="2020-10-09T14:13:00Z">
              <w:rPr>
                <w:rStyle w:val="CommentReference"/>
              </w:rPr>
            </w:rPrChange>
          </w:rPr>
          <w:commentReference w:id="603"/>
        </w:r>
        <w:r w:rsidRPr="000F416C" w:rsidDel="00B5261D">
          <w:rPr>
            <w:rFonts w:eastAsia="Arial" w:cs="Times New Roman"/>
            <w:szCs w:val="24"/>
            <w:highlight w:val="yellow"/>
            <w:rPrChange w:id="607"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608" w:author="Nick Maxwell" w:date="2020-10-11T10:28:00Z">
        <w:r w:rsidRPr="00106885" w:rsidDel="00F03003">
          <w:rPr>
            <w:rFonts w:eastAsia="Arial" w:cs="Times New Roman"/>
            <w:szCs w:val="24"/>
            <w:highlight w:val="yellow"/>
          </w:rPr>
          <w:delText>XX</w:delText>
        </w:r>
      </w:del>
      <w:ins w:id="609" w:author="Nick Maxwell" w:date="2020-10-11T10:28:00Z">
        <w:r w:rsidR="00F03003">
          <w:rPr>
            <w:rFonts w:eastAsia="Arial" w:cs="Times New Roman"/>
            <w:szCs w:val="24"/>
          </w:rPr>
          <w:t>6</w:t>
        </w:r>
      </w:ins>
      <w:del w:id="610" w:author="Nick Maxwell" w:date="2020-10-11T11:31:00Z">
        <w:r w:rsidDel="00634F9B">
          <w:rPr>
            <w:rFonts w:eastAsia="Arial" w:cs="Times New Roman"/>
            <w:szCs w:val="24"/>
          </w:rPr>
          <w:delText>,</w:delText>
        </w:r>
      </w:del>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611" w:author="Nick Maxwell" w:date="2020-10-11T10:28:00Z">
        <w:r w:rsidR="00477292" w:rsidRPr="00106885" w:rsidDel="00F03003">
          <w:rPr>
            <w:rFonts w:eastAsia="Arial" w:cs="Times New Roman"/>
            <w:szCs w:val="24"/>
            <w:highlight w:val="yellow"/>
          </w:rPr>
          <w:delText>XX</w:delText>
        </w:r>
      </w:del>
      <w:ins w:id="612"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613" w:author="Mark Huff" w:date="2020-10-08T10:52:00Z">
        <w:r w:rsidR="00A26F41">
          <w:rPr>
            <w:rFonts w:eastAsia="Arial" w:cs="Times New Roman"/>
            <w:szCs w:val="24"/>
          </w:rPr>
          <w:t xml:space="preserve">in </w:t>
        </w:r>
      </w:ins>
      <w:r w:rsidR="00900F0D">
        <w:rPr>
          <w:rFonts w:eastAsia="Arial" w:cs="Times New Roman"/>
          <w:szCs w:val="24"/>
        </w:rPr>
        <w:t xml:space="preserve">which </w:t>
      </w:r>
      <w:del w:id="614"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615" w:author="Mark Huff" w:date="2020-10-08T10:52:00Z">
        <w:r w:rsidR="00A26F41">
          <w:rPr>
            <w:rFonts w:eastAsia="Arial" w:cs="Times New Roman"/>
            <w:szCs w:val="24"/>
          </w:rPr>
          <w:t xml:space="preserve">in </w:t>
        </w:r>
      </w:ins>
      <w:r w:rsidR="00900F0D">
        <w:rPr>
          <w:rFonts w:eastAsia="Arial" w:cs="Times New Roman"/>
          <w:szCs w:val="24"/>
        </w:rPr>
        <w:t xml:space="preserve">which </w:t>
      </w:r>
      <w:del w:id="616"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the read </w:t>
      </w:r>
      <w:del w:id="617"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618" w:author="Mark Huff" w:date="2020-10-08T10:52:00Z">
        <w:r w:rsidR="00673E95" w:rsidDel="00A26F41">
          <w:rPr>
            <w:rFonts w:eastAsia="Arial" w:cs="Times New Roman"/>
            <w:szCs w:val="24"/>
          </w:rPr>
          <w:delText>relative to the</w:delText>
        </w:r>
      </w:del>
      <w:ins w:id="619"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620"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621" w:author="Nick Maxwell" w:date="2020-10-10T13:24:00Z"/>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622" w:author="Mark Huff" w:date="2020-10-08T10:53:00Z">
        <w:r w:rsidR="00A26F41">
          <w:rPr>
            <w:rFonts w:eastAsia="Arial" w:cs="Times New Roman"/>
            <w:szCs w:val="24"/>
          </w:rPr>
          <w:t>(but not forward pairs, which wer</w:t>
        </w:r>
      </w:ins>
      <w:ins w:id="623" w:author="Nick Maxwell" w:date="2020-10-09T15:38:00Z">
        <w:r w:rsidR="00236A93">
          <w:rPr>
            <w:rFonts w:eastAsia="Arial" w:cs="Times New Roman"/>
            <w:szCs w:val="24"/>
          </w:rPr>
          <w:t>e</w:t>
        </w:r>
      </w:ins>
      <w:ins w:id="624" w:author="Mark Huff" w:date="2020-10-08T10:53:00Z">
        <w:del w:id="625"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626"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627"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628"/>
      <w:commentRangeStart w:id="629"/>
      <w:r w:rsidR="007008CA">
        <w:rPr>
          <w:rFonts w:eastAsia="Arial" w:cs="Times New Roman"/>
          <w:szCs w:val="24"/>
        </w:rPr>
        <w:t>pairs</w:t>
      </w:r>
      <w:commentRangeEnd w:id="628"/>
      <w:r w:rsidR="00CA5EF6">
        <w:rPr>
          <w:rStyle w:val="CommentReference"/>
        </w:rPr>
        <w:commentReference w:id="628"/>
      </w:r>
      <w:commentRangeEnd w:id="629"/>
      <w:r w:rsidR="00B5261D">
        <w:rPr>
          <w:rStyle w:val="CommentReference"/>
        </w:rPr>
        <w:commentReference w:id="629"/>
      </w:r>
      <w:r w:rsidR="007008CA">
        <w:rPr>
          <w:rFonts w:eastAsia="Arial" w:cs="Times New Roman"/>
          <w:szCs w:val="24"/>
        </w:rPr>
        <w:t xml:space="preserve">. </w:t>
      </w:r>
    </w:p>
    <w:p w14:paraId="2DE4AB98" w14:textId="163BF361" w:rsidR="007B5266" w:rsidRDefault="007B5266" w:rsidP="00704354">
      <w:pPr>
        <w:spacing w:after="160"/>
        <w:ind w:firstLine="720"/>
        <w:contextualSpacing/>
        <w:rPr>
          <w:ins w:id="630" w:author="Nick Maxwell" w:date="2020-10-11T10:18:00Z"/>
          <w:rFonts w:eastAsia="Arial" w:cs="Times New Roman"/>
          <w:szCs w:val="24"/>
        </w:rPr>
      </w:pPr>
      <w:ins w:id="631" w:author="Nick Maxwell" w:date="2020-10-10T13:24:00Z">
        <w:r w:rsidRPr="007B5266">
          <w:rPr>
            <w:rFonts w:eastAsia="Arial" w:cs="Times New Roman"/>
            <w:szCs w:val="24"/>
            <w:highlight w:val="yellow"/>
            <w:rPrChange w:id="632" w:author="Nick Maxwell" w:date="2020-10-10T13:24:00Z">
              <w:rPr>
                <w:rFonts w:eastAsia="Arial" w:cs="Times New Roman"/>
                <w:szCs w:val="24"/>
              </w:rPr>
            </w:rPrChange>
          </w:rPr>
          <w:t>[CALIBRATION PLOTS HERE]</w:t>
        </w:r>
      </w:ins>
    </w:p>
    <w:p w14:paraId="14F48FDB" w14:textId="6D61647F" w:rsidR="00BF3AB0" w:rsidRPr="00BF3AB0" w:rsidRDefault="00BF3AB0" w:rsidP="00BF3AB0">
      <w:pPr>
        <w:spacing w:after="160"/>
        <w:contextualSpacing/>
        <w:jc w:val="center"/>
        <w:rPr>
          <w:ins w:id="633" w:author="Nick Maxwell" w:date="2020-10-11T10:18:00Z"/>
          <w:rFonts w:eastAsia="Arial" w:cs="Times New Roman"/>
          <w:b/>
          <w:bCs/>
          <w:szCs w:val="24"/>
          <w:rPrChange w:id="634" w:author="Nick Maxwell" w:date="2020-10-11T10:18:00Z">
            <w:rPr>
              <w:ins w:id="635" w:author="Nick Maxwell" w:date="2020-10-11T10:18:00Z"/>
              <w:rFonts w:eastAsia="Arial" w:cs="Times New Roman"/>
              <w:szCs w:val="24"/>
            </w:rPr>
          </w:rPrChange>
        </w:rPr>
      </w:pPr>
      <w:commentRangeStart w:id="636"/>
      <w:ins w:id="637" w:author="Nick Maxwell" w:date="2020-10-11T10:18:00Z">
        <w:r w:rsidRPr="00BF3AB0">
          <w:rPr>
            <w:rFonts w:eastAsia="Arial" w:cs="Times New Roman"/>
            <w:b/>
            <w:bCs/>
            <w:szCs w:val="24"/>
            <w:rPrChange w:id="638" w:author="Nick Maxwell" w:date="2020-10-11T10:18:00Z">
              <w:rPr>
                <w:rFonts w:eastAsia="Arial" w:cs="Times New Roman"/>
                <w:szCs w:val="24"/>
              </w:rPr>
            </w:rPrChange>
          </w:rPr>
          <w:t>Discussion</w:t>
        </w:r>
      </w:ins>
      <w:commentRangeEnd w:id="636"/>
      <w:ins w:id="639" w:author="Nick Maxwell" w:date="2020-10-11T10:19:00Z">
        <w:r>
          <w:rPr>
            <w:rStyle w:val="CommentReference"/>
          </w:rPr>
          <w:commentReference w:id="636"/>
        </w:r>
      </w:ins>
    </w:p>
    <w:p w14:paraId="4C5948C8" w14:textId="6ECCFD19" w:rsidR="00BF3AB0" w:rsidRDefault="00BF3AB0" w:rsidP="00BF3AB0">
      <w:pPr>
        <w:spacing w:after="160"/>
        <w:contextualSpacing/>
        <w:rPr>
          <w:ins w:id="640" w:author="Nick Maxwell" w:date="2020-10-11T10:19:00Z"/>
          <w:rFonts w:eastAsia="Arial" w:cs="Times New Roman"/>
          <w:szCs w:val="24"/>
        </w:rPr>
      </w:pPr>
      <w:ins w:id="641" w:author="Nick Maxwell" w:date="2020-10-11T10:19:00Z">
        <w:r w:rsidRPr="00BF3AB0">
          <w:rPr>
            <w:rFonts w:eastAsia="Arial" w:cs="Times New Roman"/>
            <w:szCs w:val="24"/>
            <w:highlight w:val="yellow"/>
            <w:rPrChange w:id="642"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643" w:author="Nick Maxwell" w:date="2020-10-11T10:20:00Z"/>
          <w:rFonts w:eastAsia="Arial" w:cs="Times New Roman"/>
          <w:b/>
          <w:bCs/>
          <w:szCs w:val="24"/>
        </w:rPr>
      </w:pPr>
      <w:ins w:id="644" w:author="Nick Maxwell" w:date="2020-10-11T10:19:00Z">
        <w:r w:rsidRPr="00BF3AB0">
          <w:rPr>
            <w:rFonts w:eastAsia="Arial" w:cs="Times New Roman"/>
            <w:b/>
            <w:bCs/>
            <w:szCs w:val="24"/>
            <w:rPrChange w:id="645"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646" w:author="Nick Maxwell" w:date="2020-10-11T10:20:00Z"/>
          <w:rFonts w:eastAsia="Arial" w:cs="Times New Roman"/>
          <w:szCs w:val="24"/>
        </w:rPr>
      </w:pPr>
      <w:ins w:id="647" w:author="Nick Maxwell" w:date="2020-10-11T10:20:00Z">
        <w:r w:rsidRPr="00BF3AB0">
          <w:rPr>
            <w:rFonts w:eastAsia="Arial" w:cs="Times New Roman"/>
            <w:szCs w:val="24"/>
            <w:highlight w:val="yellow"/>
            <w:rPrChange w:id="648"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649" w:author="Nick Maxwell" w:date="2020-10-11T10:20:00Z"/>
          <w:rFonts w:eastAsia="Arial" w:cs="Times New Roman"/>
          <w:szCs w:val="24"/>
          <w:highlight w:val="yellow"/>
          <w:rPrChange w:id="650" w:author="Nick Maxwell" w:date="2020-10-11T10:21:00Z">
            <w:rPr>
              <w:ins w:id="651" w:author="Nick Maxwell" w:date="2020-10-11T10:20:00Z"/>
              <w:rFonts w:eastAsia="Arial" w:cs="Times New Roman"/>
              <w:szCs w:val="24"/>
            </w:rPr>
          </w:rPrChange>
        </w:rPr>
      </w:pPr>
      <w:ins w:id="652" w:author="Nick Maxwell" w:date="2020-10-11T10:20:00Z">
        <w:r w:rsidRPr="00BF3AB0">
          <w:rPr>
            <w:rFonts w:eastAsia="Arial" w:cs="Times New Roman"/>
            <w:szCs w:val="24"/>
            <w:highlight w:val="yellow"/>
            <w:rPrChange w:id="653"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654" w:author="Nick Maxwell" w:date="2020-10-11T10:21:00Z"/>
          <w:rFonts w:eastAsia="Arial" w:cs="Times New Roman"/>
          <w:szCs w:val="24"/>
        </w:rPr>
      </w:pPr>
      <w:ins w:id="655" w:author="Nick Maxwell" w:date="2020-10-11T10:20:00Z">
        <w:r w:rsidRPr="00BF3AB0">
          <w:rPr>
            <w:rFonts w:eastAsia="Arial" w:cs="Times New Roman"/>
            <w:szCs w:val="24"/>
            <w:highlight w:val="yellow"/>
            <w:rPrChange w:id="656" w:author="Nick Maxwell" w:date="2020-10-11T10:21:00Z">
              <w:rPr>
                <w:rFonts w:eastAsia="Arial" w:cs="Times New Roman"/>
                <w:szCs w:val="24"/>
              </w:rPr>
            </w:rPrChange>
          </w:rPr>
          <w:t>[PARAGRAPH ON LIMITATIONS AND FUTURE DIR</w:t>
        </w:r>
      </w:ins>
      <w:ins w:id="657" w:author="Nick Maxwell" w:date="2020-10-11T10:21:00Z">
        <w:r w:rsidRPr="00BF3AB0">
          <w:rPr>
            <w:rFonts w:eastAsia="Arial" w:cs="Times New Roman"/>
            <w:szCs w:val="24"/>
            <w:highlight w:val="yellow"/>
            <w:rPrChange w:id="658"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659" w:author="Nick Maxwell" w:date="2020-10-11T10:21:00Z"/>
          <w:rFonts w:eastAsia="Arial" w:cs="Times New Roman"/>
          <w:b/>
          <w:bCs/>
          <w:szCs w:val="24"/>
          <w:rPrChange w:id="660" w:author="Nick Maxwell" w:date="2020-10-11T10:21:00Z">
            <w:rPr>
              <w:ins w:id="661" w:author="Nick Maxwell" w:date="2020-10-11T10:21:00Z"/>
              <w:rFonts w:eastAsia="Arial" w:cs="Times New Roman"/>
              <w:szCs w:val="24"/>
            </w:rPr>
          </w:rPrChange>
        </w:rPr>
      </w:pPr>
      <w:ins w:id="662" w:author="Nick Maxwell" w:date="2020-10-11T10:21:00Z">
        <w:r w:rsidRPr="00BF3AB0">
          <w:rPr>
            <w:rFonts w:eastAsia="Arial" w:cs="Times New Roman"/>
            <w:b/>
            <w:bCs/>
            <w:szCs w:val="24"/>
            <w:rPrChange w:id="663" w:author="Nick Maxwell" w:date="2020-10-11T10:21:00Z">
              <w:rPr>
                <w:rFonts w:eastAsia="Arial" w:cs="Times New Roman"/>
                <w:szCs w:val="24"/>
              </w:rPr>
            </w:rPrChange>
          </w:rPr>
          <w:t>Conclusion</w:t>
        </w:r>
      </w:ins>
    </w:p>
    <w:p w14:paraId="541D8F18" w14:textId="3818BA25" w:rsidR="00BF3AB0" w:rsidRPr="00820714" w:rsidDel="00BF3AB0" w:rsidRDefault="00BF3AB0">
      <w:pPr>
        <w:spacing w:after="160"/>
        <w:contextualSpacing/>
        <w:rPr>
          <w:del w:id="664" w:author="Nick Maxwell" w:date="2020-10-11T10:22:00Z"/>
          <w:rFonts w:eastAsia="Arial" w:cs="Times New Roman"/>
          <w:szCs w:val="24"/>
        </w:rPr>
        <w:pPrChange w:id="665" w:author="Nick Maxwell" w:date="2020-10-11T10:21:00Z">
          <w:pPr>
            <w:spacing w:after="160"/>
            <w:ind w:firstLine="720"/>
            <w:contextualSpacing/>
          </w:pPr>
        </w:pPrChange>
      </w:pPr>
      <w:ins w:id="666" w:author="Nick Maxwell" w:date="2020-10-11T10:21:00Z">
        <w:r w:rsidRPr="00BF3AB0">
          <w:rPr>
            <w:rFonts w:eastAsia="Arial" w:cs="Times New Roman"/>
            <w:szCs w:val="24"/>
            <w:highlight w:val="yellow"/>
            <w:rPrChange w:id="667" w:author="Nick Maxwell" w:date="2020-10-11T10:21:00Z">
              <w:rPr>
                <w:rFonts w:eastAsia="Arial" w:cs="Times New Roman"/>
                <w:szCs w:val="24"/>
              </w:rPr>
            </w:rPrChange>
          </w:rPr>
          <w:t>[FINAL SUMMARY AND TAKE HOME MESSAGE]</w:t>
        </w:r>
      </w:ins>
    </w:p>
    <w:p w14:paraId="74CB1934" w14:textId="4B80134B" w:rsidR="00F45CEB" w:rsidRPr="00E066C7" w:rsidRDefault="00F45CEB">
      <w:pPr>
        <w:spacing w:after="160"/>
        <w:contextualSpacing/>
        <w:pPrChange w:id="668" w:author="Nick Maxwell" w:date="2020-10-11T10:22:00Z">
          <w:pPr>
            <w:spacing w:after="160"/>
            <w:ind w:firstLine="720"/>
            <w:contextualSpacing/>
          </w:pPr>
        </w:pPrChange>
      </w:pPr>
    </w:p>
    <w:p w14:paraId="218F4DF0" w14:textId="5E2A7496" w:rsidR="000D5443" w:rsidRPr="00F40B49" w:rsidDel="00BF3AB0" w:rsidRDefault="000D5443">
      <w:pPr>
        <w:spacing w:after="160"/>
        <w:jc w:val="center"/>
        <w:rPr>
          <w:del w:id="669" w:author="Nick Maxwell" w:date="2020-10-11T10:22:00Z"/>
          <w:rFonts w:eastAsia="Arial" w:cs="Times New Roman"/>
          <w:szCs w:val="24"/>
        </w:rPr>
        <w:pPrChange w:id="670" w:author="Nick Maxwell" w:date="2020-10-11T10:22:00Z">
          <w:pPr>
            <w:spacing w:after="160"/>
            <w:ind w:left="5760"/>
          </w:pPr>
        </w:pPrChange>
      </w:pPr>
      <w:del w:id="671" w:author="Nick Maxwell" w:date="2020-10-11T10:22:00Z">
        <w:r w:rsidDel="00BF3AB0">
          <w:lastRenderedPageBreak/>
          <w:br w:type="page"/>
        </w:r>
      </w:del>
    </w:p>
    <w:p w14:paraId="5840B0CA" w14:textId="27A9FDA7" w:rsidR="00BA1918" w:rsidDel="00BF3AB0" w:rsidRDefault="00BA1918">
      <w:pPr>
        <w:spacing w:after="160"/>
        <w:jc w:val="center"/>
        <w:rPr>
          <w:del w:id="672" w:author="Nick Maxwell" w:date="2020-10-11T10:22:00Z"/>
          <w:b/>
          <w:bCs/>
        </w:rPr>
        <w:pPrChange w:id="673" w:author="Nick Maxwell" w:date="2020-10-11T10:22:00Z">
          <w:pPr>
            <w:spacing w:after="160"/>
          </w:pPr>
        </w:pPrChange>
      </w:pPr>
      <w:commentRangeStart w:id="674"/>
      <w:r>
        <w:rPr>
          <w:b/>
          <w:bCs/>
        </w:rPr>
        <w:t>References</w:t>
      </w:r>
      <w:commentRangeEnd w:id="674"/>
      <w:r w:rsidR="00A359F2">
        <w:rPr>
          <w:rStyle w:val="CommentReference"/>
        </w:rPr>
        <w:commentReference w:id="674"/>
      </w:r>
    </w:p>
    <w:p w14:paraId="3F74ABD6" w14:textId="77777777" w:rsidR="00BF3AB0" w:rsidRDefault="00BF3AB0">
      <w:pPr>
        <w:jc w:val="center"/>
        <w:rPr>
          <w:ins w:id="675" w:author="Nick Maxwell" w:date="2020-10-11T10:22:00Z"/>
          <w:b/>
          <w:bCs/>
        </w:rPr>
      </w:pPr>
    </w:p>
    <w:p w14:paraId="50B7714C" w14:textId="2BF976CE" w:rsidR="00F37074" w:rsidRDefault="00BA1918">
      <w:pPr>
        <w:spacing w:after="160"/>
        <w:ind w:left="720" w:hanging="720"/>
        <w:rPr>
          <w:ins w:id="676" w:author="Nick Maxwell" w:date="2020-10-09T16:46:00Z"/>
          <w:color w:val="000000" w:themeColor="text1"/>
          <w:shd w:val="clear" w:color="auto" w:fill="FFFFFF"/>
        </w:rPr>
        <w:pPrChange w:id="677" w:author="Nick Maxwell" w:date="2020-10-11T10:22:00Z">
          <w:pPr>
            <w:spacing w:after="160"/>
          </w:pPr>
        </w:pPrChange>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65CD693C" w14:textId="27695CA9" w:rsidR="00F37074" w:rsidRDefault="00F37074">
      <w:pPr>
        <w:rPr>
          <w:ins w:id="678" w:author="Nick Maxwell" w:date="2020-10-09T16:46:00Z"/>
          <w:color w:val="000000" w:themeColor="text1"/>
          <w:shd w:val="clear" w:color="auto" w:fill="FFFFFF"/>
        </w:rPr>
      </w:pPr>
      <w:ins w:id="679"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680" w:author="Nick Maxwell" w:date="2020-10-10T13:39:00Z"/>
          <w:color w:val="000000" w:themeColor="text1"/>
          <w:shd w:val="clear" w:color="auto" w:fill="FFFFFF"/>
        </w:rPr>
      </w:pPr>
      <w:commentRangeStart w:id="681"/>
      <w:ins w:id="682" w:author="Nick Maxwell" w:date="2020-10-09T16:46:00Z">
        <w:r>
          <w:rPr>
            <w:color w:val="000000" w:themeColor="text1"/>
            <w:shd w:val="clear" w:color="auto" w:fill="FFFFFF"/>
          </w:rPr>
          <w:lastRenderedPageBreak/>
          <w:t>[</w:t>
        </w:r>
      </w:ins>
      <w:ins w:id="683" w:author="Nick Maxwell" w:date="2020-10-10T13:39:00Z">
        <w:r w:rsidR="00FB4F9B">
          <w:rPr>
            <w:color w:val="000000" w:themeColor="text1"/>
            <w:shd w:val="clear" w:color="auto" w:fill="FFFFFF"/>
          </w:rPr>
          <w:t>EX 1 BAR CHART HERE</w:t>
        </w:r>
      </w:ins>
      <w:ins w:id="684" w:author="Nick Maxwell" w:date="2020-10-09T16:46:00Z">
        <w:r>
          <w:rPr>
            <w:color w:val="000000" w:themeColor="text1"/>
            <w:shd w:val="clear" w:color="auto" w:fill="FFFFFF"/>
          </w:rPr>
          <w:t>]</w:t>
        </w:r>
      </w:ins>
      <w:commentRangeEnd w:id="681"/>
      <w:ins w:id="685" w:author="Nick Maxwell" w:date="2020-10-10T14:15:00Z">
        <w:r w:rsidR="009D3809">
          <w:rPr>
            <w:rStyle w:val="CommentReference"/>
          </w:rPr>
          <w:commentReference w:id="681"/>
        </w:r>
      </w:ins>
    </w:p>
    <w:p w14:paraId="4CBE66C9" w14:textId="3F7A080F" w:rsidR="00FB4F9B" w:rsidRDefault="00FB4F9B">
      <w:pPr>
        <w:rPr>
          <w:ins w:id="686" w:author="Nick Maxwell" w:date="2020-10-10T13:39:00Z"/>
          <w:color w:val="000000" w:themeColor="text1"/>
          <w:shd w:val="clear" w:color="auto" w:fill="FFFFFF"/>
        </w:rPr>
      </w:pPr>
      <w:ins w:id="687" w:author="Nick Maxwell" w:date="2020-10-10T13:39:00Z">
        <w:r>
          <w:rPr>
            <w:color w:val="000000" w:themeColor="text1"/>
            <w:shd w:val="clear" w:color="auto" w:fill="FFFFFF"/>
          </w:rPr>
          <w:br w:type="page"/>
        </w:r>
      </w:ins>
    </w:p>
    <w:p w14:paraId="09BB3478" w14:textId="77777777" w:rsidR="00640509" w:rsidRDefault="00640509">
      <w:pPr>
        <w:rPr>
          <w:ins w:id="688" w:author="Nick Maxwell" w:date="2020-10-10T14:07:00Z"/>
          <w:color w:val="000000" w:themeColor="text1"/>
          <w:shd w:val="clear" w:color="auto" w:fill="FFFFFF"/>
        </w:rPr>
      </w:pPr>
      <w:ins w:id="689"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690" w:author="Nick Maxwell" w:date="2020-10-10T14:12:00Z"/>
          <w:rFonts w:cs="Times New Roman"/>
          <w:szCs w:val="24"/>
        </w:rPr>
      </w:pPr>
      <w:ins w:id="691" w:author="Nick Maxwell" w:date="2020-10-10T14:08:00Z">
        <w:r>
          <w:rPr>
            <w:i/>
            <w:iCs/>
          </w:rPr>
          <w:t>Figure 2.</w:t>
        </w:r>
        <w:r>
          <w:t xml:space="preserve"> </w:t>
        </w:r>
      </w:ins>
      <w:bookmarkStart w:id="692" w:name="_Hlk53231618"/>
      <w:ins w:id="693"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692"/>
      </w:ins>
    </w:p>
    <w:p w14:paraId="79284B1A" w14:textId="597B6C24" w:rsidR="00640509" w:rsidRPr="007008CA" w:rsidRDefault="00640509" w:rsidP="00640509">
      <w:pPr>
        <w:spacing w:line="240" w:lineRule="auto"/>
        <w:ind w:right="-720"/>
        <w:rPr>
          <w:ins w:id="694" w:author="Nick Maxwell" w:date="2020-10-10T14:08:00Z"/>
        </w:rPr>
      </w:pPr>
      <w:del w:id="695" w:author="Nick Maxwell" w:date="2020-10-10T14:12:00Z">
        <w:r w:rsidRPr="00290DE9" w:rsidDel="00A3201F">
          <w:rPr>
            <w:highlight w:val="yellow"/>
          </w:rPr>
          <w:delText>[WORDS HERE]</w:delText>
        </w:r>
      </w:del>
    </w:p>
    <w:p w14:paraId="6B9DC35C" w14:textId="2E518DD7" w:rsidR="00FB4F9B" w:rsidRDefault="00FB4F9B">
      <w:pPr>
        <w:rPr>
          <w:ins w:id="696" w:author="Nick Maxwell" w:date="2020-10-10T13:40:00Z"/>
          <w:color w:val="000000" w:themeColor="text1"/>
          <w:shd w:val="clear" w:color="auto" w:fill="FFFFFF"/>
        </w:rPr>
      </w:pPr>
      <w:ins w:id="697" w:author="Nick Maxwell" w:date="2020-10-10T13:40:00Z">
        <w:r>
          <w:rPr>
            <w:color w:val="000000" w:themeColor="text1"/>
            <w:shd w:val="clear" w:color="auto" w:fill="FFFFFF"/>
          </w:rPr>
          <w:br w:type="page"/>
        </w:r>
      </w:ins>
    </w:p>
    <w:p w14:paraId="5DB2696E" w14:textId="77777777" w:rsidR="00072CFA" w:rsidRDefault="00072CFA">
      <w:pPr>
        <w:rPr>
          <w:ins w:id="698" w:author="Nick Maxwell" w:date="2020-10-10T14:07:00Z"/>
          <w:color w:val="000000" w:themeColor="text1"/>
          <w:shd w:val="clear" w:color="auto" w:fill="FFFFFF"/>
        </w:rPr>
      </w:pPr>
      <w:ins w:id="699"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700" w:author="Nick Maxwell" w:date="2020-10-10T14:07:00Z"/>
        </w:rPr>
      </w:pPr>
      <w:bookmarkStart w:id="701" w:name="_Hlk53231336"/>
      <w:ins w:id="702" w:author="Nick Maxwell" w:date="2020-10-10T14:07:00Z">
        <w:r>
          <w:rPr>
            <w:i/>
            <w:iCs/>
          </w:rPr>
          <w:t>Figure 3.</w:t>
        </w:r>
        <w:r>
          <w:t xml:space="preserve"> </w:t>
        </w:r>
      </w:ins>
      <w:ins w:id="703"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01"/>
    <w:p w14:paraId="61D922D8" w14:textId="73173E00" w:rsidR="00FB4F9B" w:rsidRDefault="00FB4F9B">
      <w:pPr>
        <w:rPr>
          <w:ins w:id="704" w:author="Nick Maxwell" w:date="2020-10-10T13:40:00Z"/>
          <w:color w:val="000000" w:themeColor="text1"/>
          <w:shd w:val="clear" w:color="auto" w:fill="FFFFFF"/>
        </w:rPr>
      </w:pPr>
      <w:ins w:id="705" w:author="Nick Maxwell" w:date="2020-10-10T13:40:00Z">
        <w:r>
          <w:rPr>
            <w:color w:val="000000" w:themeColor="text1"/>
            <w:shd w:val="clear" w:color="auto" w:fill="FFFFFF"/>
          </w:rPr>
          <w:br w:type="page"/>
        </w:r>
      </w:ins>
    </w:p>
    <w:p w14:paraId="6D2EE6E0" w14:textId="77777777" w:rsidR="00640509" w:rsidRDefault="00640509">
      <w:pPr>
        <w:rPr>
          <w:ins w:id="706" w:author="Nick Maxwell" w:date="2020-10-10T14:09:00Z"/>
          <w:color w:val="000000" w:themeColor="text1"/>
          <w:shd w:val="clear" w:color="auto" w:fill="FFFFFF"/>
        </w:rPr>
      </w:pPr>
      <w:ins w:id="707"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708" w:author="Nick Maxwell" w:date="2020-10-10T14:10:00Z"/>
        </w:rPr>
      </w:pPr>
      <w:bookmarkStart w:id="709" w:name="_Hlk53305845"/>
      <w:ins w:id="710" w:author="Nick Maxwell" w:date="2020-10-10T14:10:00Z">
        <w:r>
          <w:rPr>
            <w:i/>
            <w:iCs/>
          </w:rPr>
          <w:t>Figure 4.</w:t>
        </w:r>
        <w:r>
          <w:t xml:space="preserve"> </w:t>
        </w:r>
      </w:ins>
      <w:ins w:id="711"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09"/>
    <w:p w14:paraId="6D0B5334" w14:textId="03E7C2F5" w:rsidR="00FB4F9B" w:rsidRDefault="00FB4F9B">
      <w:pPr>
        <w:rPr>
          <w:ins w:id="712" w:author="Nick Maxwell" w:date="2020-10-10T13:41:00Z"/>
          <w:color w:val="000000" w:themeColor="text1"/>
          <w:shd w:val="clear" w:color="auto" w:fill="FFFFFF"/>
        </w:rPr>
      </w:pPr>
      <w:ins w:id="713"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714"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715" w:author="Nick Maxwell" w:date="2020-10-10T13:42:00Z"/>
        </w:rPr>
      </w:pPr>
      <w:bookmarkStart w:id="716" w:name="_Hlk53231249"/>
      <w:ins w:id="717" w:author="Nick Maxwell" w:date="2020-10-10T13:42:00Z">
        <w:r>
          <w:rPr>
            <w:i/>
            <w:iCs/>
          </w:rPr>
          <w:t xml:space="preserve">Figure </w:t>
        </w:r>
      </w:ins>
      <w:ins w:id="718" w:author="Nick Maxwell" w:date="2020-10-10T13:43:00Z">
        <w:r>
          <w:rPr>
            <w:i/>
            <w:iCs/>
          </w:rPr>
          <w:t>5</w:t>
        </w:r>
      </w:ins>
      <w:ins w:id="719" w:author="Nick Maxwell" w:date="2020-10-10T13:42:00Z">
        <w:r>
          <w:rPr>
            <w:i/>
            <w:iCs/>
          </w:rPr>
          <w:t>.</w:t>
        </w:r>
        <w:r>
          <w:t xml:space="preserve"> </w:t>
        </w:r>
      </w:ins>
      <w:ins w:id="720" w:author="Nick Maxwell" w:date="2020-10-10T14:14:00Z">
        <w:r w:rsidR="009D3809">
          <w:t xml:space="preserve">Sample data illustrating the illusion of competence </w:t>
        </w:r>
      </w:ins>
      <w:ins w:id="721" w:author="Nick Maxwell" w:date="2020-10-10T14:15:00Z">
        <w:r w:rsidR="009D3809">
          <w:t xml:space="preserve">for backward, symmetrical, and unrelated study pairs. This graph was </w:t>
        </w:r>
      </w:ins>
      <w:ins w:id="722" w:author="Nick Maxwell" w:date="2020-10-10T14:14:00Z">
        <w:r w:rsidR="009D3809">
          <w:t>provided to participants in the Experiment 2 warning group. Data pattern is modeled</w:t>
        </w:r>
      </w:ins>
      <w:ins w:id="723" w:author="Nick Maxwell" w:date="2020-10-10T14:15:00Z">
        <w:r w:rsidR="009D3809">
          <w:t xml:space="preserve"> after Maxwell and Huff (in press).</w:t>
        </w:r>
      </w:ins>
    </w:p>
    <w:bookmarkEnd w:id="716"/>
    <w:p w14:paraId="4A6366E6" w14:textId="32DDD6BA" w:rsidR="00DD55E4" w:rsidRDefault="00DD55E4">
      <w:pPr>
        <w:rPr>
          <w:ins w:id="724" w:author="Nick Maxwell" w:date="2020-10-10T13:42:00Z"/>
          <w:color w:val="000000" w:themeColor="text1"/>
          <w:shd w:val="clear" w:color="auto" w:fill="FFFFFF"/>
        </w:rPr>
      </w:pPr>
      <w:del w:id="725"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726"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A26CB8" w:rsidRPr="00A26F41" w:rsidRDefault="00A26CB8" w:rsidP="00B366B1">
                            <w:pPr>
                              <w:jc w:val="center"/>
                              <w:rPr>
                                <w:rFonts w:asciiTheme="minorHAnsi" w:hAnsiTheme="minorHAnsi" w:cstheme="minorHAnsi"/>
                                <w:b/>
                                <w:bCs/>
                                <w:sz w:val="16"/>
                                <w:szCs w:val="16"/>
                                <w:rPrChange w:id="72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28"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A26CB8" w:rsidRPr="00A26F41" w:rsidRDefault="00A26CB8" w:rsidP="00B366B1">
                      <w:pPr>
                        <w:jc w:val="center"/>
                        <w:rPr>
                          <w:rFonts w:asciiTheme="minorHAnsi" w:hAnsiTheme="minorHAnsi" w:cstheme="minorHAnsi"/>
                          <w:b/>
                          <w:bCs/>
                          <w:sz w:val="16"/>
                          <w:szCs w:val="16"/>
                          <w:rPrChange w:id="72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30"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A26CB8" w:rsidRPr="00A26F41" w:rsidRDefault="00A26CB8" w:rsidP="00B366B1">
                            <w:pPr>
                              <w:jc w:val="center"/>
                              <w:rPr>
                                <w:rFonts w:asciiTheme="minorHAnsi" w:hAnsiTheme="minorHAnsi" w:cstheme="minorHAnsi"/>
                                <w:b/>
                                <w:bCs/>
                                <w:sz w:val="16"/>
                                <w:szCs w:val="16"/>
                                <w:rPrChange w:id="73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32"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A26CB8" w:rsidRPr="00A26F41" w:rsidRDefault="00A26CB8" w:rsidP="00B366B1">
                      <w:pPr>
                        <w:jc w:val="center"/>
                        <w:rPr>
                          <w:rFonts w:asciiTheme="minorHAnsi" w:hAnsiTheme="minorHAnsi" w:cstheme="minorHAnsi"/>
                          <w:b/>
                          <w:bCs/>
                          <w:sz w:val="16"/>
                          <w:szCs w:val="16"/>
                          <w:rPrChange w:id="73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34"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A26CB8" w:rsidRPr="00A26F41" w:rsidRDefault="00A26CB8" w:rsidP="00B366B1">
                            <w:pPr>
                              <w:jc w:val="center"/>
                              <w:rPr>
                                <w:rFonts w:asciiTheme="minorHAnsi" w:hAnsiTheme="minorHAnsi" w:cstheme="minorHAnsi"/>
                                <w:b/>
                                <w:bCs/>
                                <w:sz w:val="16"/>
                                <w:szCs w:val="16"/>
                                <w:rPrChange w:id="73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36"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A26CB8" w:rsidRPr="00A26F41" w:rsidRDefault="00A26CB8" w:rsidP="00B366B1">
                      <w:pPr>
                        <w:jc w:val="center"/>
                        <w:rPr>
                          <w:rFonts w:asciiTheme="minorHAnsi" w:hAnsiTheme="minorHAnsi" w:cstheme="minorHAnsi"/>
                          <w:b/>
                          <w:bCs/>
                          <w:sz w:val="16"/>
                          <w:szCs w:val="16"/>
                          <w:rPrChange w:id="73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738"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A26CB8" w:rsidRPr="00A26F41" w:rsidRDefault="00A26CB8" w:rsidP="008564C3">
                            <w:pPr>
                              <w:jc w:val="center"/>
                              <w:rPr>
                                <w:rFonts w:asciiTheme="minorHAnsi" w:hAnsiTheme="minorHAnsi" w:cstheme="minorHAnsi"/>
                                <w:b/>
                                <w:bCs/>
                                <w:szCs w:val="24"/>
                                <w:rPrChange w:id="73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740"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A26CB8" w:rsidRPr="00A26F41" w:rsidRDefault="00A26CB8" w:rsidP="008564C3">
                      <w:pPr>
                        <w:jc w:val="center"/>
                        <w:rPr>
                          <w:rFonts w:asciiTheme="minorHAnsi" w:hAnsiTheme="minorHAnsi" w:cstheme="minorHAnsi"/>
                          <w:b/>
                          <w:bCs/>
                          <w:szCs w:val="24"/>
                          <w:rPrChange w:id="74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742"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A26CB8" w:rsidRPr="00A26F41" w:rsidRDefault="00A26CB8" w:rsidP="008564C3">
                            <w:pPr>
                              <w:jc w:val="center"/>
                              <w:rPr>
                                <w:rFonts w:asciiTheme="minorHAnsi" w:hAnsiTheme="minorHAnsi" w:cstheme="minorHAnsi"/>
                                <w:b/>
                                <w:bCs/>
                                <w:szCs w:val="24"/>
                                <w:rPrChange w:id="74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744"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A26CB8" w:rsidRPr="00A26F41" w:rsidRDefault="00A26CB8" w:rsidP="008564C3">
                      <w:pPr>
                        <w:jc w:val="center"/>
                        <w:rPr>
                          <w:rFonts w:asciiTheme="minorHAnsi" w:hAnsiTheme="minorHAnsi" w:cstheme="minorHAnsi"/>
                          <w:b/>
                          <w:bCs/>
                          <w:szCs w:val="24"/>
                          <w:rPrChange w:id="74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746"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747" w:name="_Hlk53229787"/>
      <w:r>
        <w:rPr>
          <w:i/>
          <w:iCs/>
        </w:rPr>
        <w:t xml:space="preserve">Figure </w:t>
      </w:r>
      <w:del w:id="748" w:author="Nick Maxwell" w:date="2020-10-10T13:43:00Z">
        <w:r w:rsidDel="00FB4F9B">
          <w:rPr>
            <w:i/>
            <w:iCs/>
          </w:rPr>
          <w:delText>XX</w:delText>
        </w:r>
      </w:del>
      <w:ins w:id="749"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750"/>
      <w:r w:rsidR="007008CA">
        <w:t>intervals</w:t>
      </w:r>
      <w:commentRangeEnd w:id="750"/>
      <w:r w:rsidR="004219A5">
        <w:rPr>
          <w:rStyle w:val="CommentReference"/>
        </w:rPr>
        <w:commentReference w:id="750"/>
      </w:r>
      <w:r w:rsidR="007008CA">
        <w:t>.</w:t>
      </w:r>
    </w:p>
    <w:bookmarkEnd w:id="747"/>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A26CB8" w:rsidRPr="004219A5" w:rsidRDefault="00A26CB8" w:rsidP="008564C3">
                            <w:pPr>
                              <w:jc w:val="center"/>
                              <w:rPr>
                                <w:rFonts w:asciiTheme="minorHAnsi" w:hAnsiTheme="minorHAnsi" w:cstheme="minorHAnsi"/>
                                <w:b/>
                                <w:bCs/>
                                <w:szCs w:val="24"/>
                                <w:rPrChange w:id="751"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752"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A26CB8" w:rsidRPr="004219A5" w:rsidRDefault="00A26CB8" w:rsidP="008564C3">
                      <w:pPr>
                        <w:jc w:val="center"/>
                        <w:rPr>
                          <w:rFonts w:asciiTheme="minorHAnsi" w:hAnsiTheme="minorHAnsi" w:cstheme="minorHAnsi"/>
                          <w:b/>
                          <w:bCs/>
                          <w:szCs w:val="24"/>
                          <w:rPrChange w:id="75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754"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A26CB8" w:rsidRPr="004219A5" w:rsidRDefault="00A26CB8" w:rsidP="008564C3">
                            <w:pPr>
                              <w:jc w:val="center"/>
                              <w:rPr>
                                <w:rFonts w:asciiTheme="minorHAnsi" w:hAnsiTheme="minorHAnsi" w:cstheme="minorHAnsi"/>
                                <w:b/>
                                <w:bCs/>
                                <w:szCs w:val="24"/>
                                <w:rPrChange w:id="755"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756"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A26CB8" w:rsidRPr="004219A5" w:rsidRDefault="00A26CB8" w:rsidP="008564C3">
                      <w:pPr>
                        <w:jc w:val="center"/>
                        <w:rPr>
                          <w:rFonts w:asciiTheme="minorHAnsi" w:hAnsiTheme="minorHAnsi" w:cstheme="minorHAnsi"/>
                          <w:b/>
                          <w:bCs/>
                          <w:szCs w:val="24"/>
                          <w:rPrChange w:id="757"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758"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759"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A26CB8" w:rsidRPr="004219A5" w:rsidRDefault="00A26CB8" w:rsidP="008564C3">
                            <w:pPr>
                              <w:jc w:val="center"/>
                              <w:rPr>
                                <w:rFonts w:asciiTheme="minorHAnsi" w:hAnsiTheme="minorHAnsi" w:cstheme="minorHAnsi"/>
                                <w:b/>
                                <w:bCs/>
                                <w:szCs w:val="24"/>
                                <w:rPrChange w:id="760"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761"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A26CB8" w:rsidRPr="004219A5" w:rsidRDefault="00A26CB8" w:rsidP="008564C3">
                      <w:pPr>
                        <w:jc w:val="center"/>
                        <w:rPr>
                          <w:rFonts w:asciiTheme="minorHAnsi" w:hAnsiTheme="minorHAnsi" w:cstheme="minorHAnsi"/>
                          <w:b/>
                          <w:bCs/>
                          <w:szCs w:val="24"/>
                          <w:rPrChange w:id="762"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763"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A26CB8" w:rsidRPr="004219A5" w:rsidRDefault="00A26CB8" w:rsidP="008564C3">
                            <w:pPr>
                              <w:jc w:val="center"/>
                              <w:rPr>
                                <w:rFonts w:asciiTheme="minorHAnsi" w:hAnsiTheme="minorHAnsi" w:cstheme="minorHAnsi"/>
                                <w:b/>
                                <w:bCs/>
                                <w:szCs w:val="24"/>
                                <w:rPrChange w:id="764"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765"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A26CB8" w:rsidRPr="004219A5" w:rsidRDefault="00A26CB8" w:rsidP="008564C3">
                      <w:pPr>
                        <w:jc w:val="center"/>
                        <w:rPr>
                          <w:rFonts w:asciiTheme="minorHAnsi" w:hAnsiTheme="minorHAnsi" w:cstheme="minorHAnsi"/>
                          <w:b/>
                          <w:bCs/>
                          <w:szCs w:val="24"/>
                          <w:rPrChange w:id="766"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767"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768" w:author="Nick Maxwell" w:date="2020-10-10T14:16:00Z"/>
        </w:rPr>
      </w:pPr>
      <w:r w:rsidRPr="008564C3">
        <w:rPr>
          <w:i/>
          <w:iCs/>
        </w:rPr>
        <w:t xml:space="preserve">Figure </w:t>
      </w:r>
      <w:del w:id="769" w:author="Nick Maxwell" w:date="2020-10-10T13:43:00Z">
        <w:r w:rsidRPr="008564C3" w:rsidDel="00FB4F9B">
          <w:rPr>
            <w:i/>
            <w:iCs/>
          </w:rPr>
          <w:delText>XX</w:delText>
        </w:r>
      </w:del>
      <w:ins w:id="770" w:author="Nick Maxwell" w:date="2020-10-10T13:43:00Z">
        <w:r w:rsidR="00FB4F9B">
          <w:rPr>
            <w:i/>
            <w:iCs/>
          </w:rPr>
          <w:t>7</w:t>
        </w:r>
      </w:ins>
      <w:r w:rsidRPr="008564C3">
        <w:rPr>
          <w:i/>
          <w:iCs/>
        </w:rPr>
        <w:t>.</w:t>
      </w:r>
      <w:r w:rsidR="007008CA">
        <w:t xml:space="preserve"> Mean JOL and recall rates as a function of pair type</w:t>
      </w:r>
      <w:ins w:id="771" w:author="Mark Huff" w:date="2020-10-08T11:02:00Z">
        <w:r w:rsidR="004219A5">
          <w:t xml:space="preserve"> collapsed across warning for the read, item-specific, and relational groups in Experiment 2.</w:t>
        </w:r>
      </w:ins>
    </w:p>
    <w:p w14:paraId="7A543B70" w14:textId="0C794023" w:rsidR="00E4260E" w:rsidRDefault="00E4260E">
      <w:pPr>
        <w:rPr>
          <w:ins w:id="772" w:author="Nick Maxwell" w:date="2020-10-10T14:16:00Z"/>
        </w:rPr>
      </w:pPr>
      <w:ins w:id="773" w:author="Nick Maxwell" w:date="2020-10-10T14:16:00Z">
        <w:r>
          <w:br w:type="page"/>
        </w:r>
      </w:ins>
    </w:p>
    <w:p w14:paraId="20957FF8" w14:textId="77777777" w:rsidR="00D60F13" w:rsidRDefault="00D60F13" w:rsidP="00D60F13">
      <w:pPr>
        <w:jc w:val="center"/>
        <w:rPr>
          <w:ins w:id="774" w:author="Nick Maxwell" w:date="2020-10-11T10:50:00Z"/>
          <w:highlight w:val="yellow"/>
        </w:rPr>
      </w:pPr>
      <w:ins w:id="775"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776" w:author="Nick Maxwell" w:date="2020-10-11T10:50:00Z"/>
        </w:rPr>
      </w:pPr>
      <w:bookmarkStart w:id="777" w:name="_Hlk53305958"/>
      <w:ins w:id="778" w:author="Nick Maxwell" w:date="2020-10-11T10:50:00Z">
        <w:r>
          <w:rPr>
            <w:i/>
            <w:iCs/>
          </w:rPr>
          <w:t xml:space="preserve">Figure </w:t>
        </w:r>
      </w:ins>
      <w:ins w:id="779" w:author="Nick Maxwell" w:date="2020-10-11T10:52:00Z">
        <w:r w:rsidR="00D52687">
          <w:rPr>
            <w:i/>
            <w:iCs/>
          </w:rPr>
          <w:t>8</w:t>
        </w:r>
      </w:ins>
      <w:ins w:id="780"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ins>
      <w:ins w:id="781" w:author="Nick Maxwell" w:date="2020-10-11T10:51:00Z">
        <w:r>
          <w:rPr>
            <w:rFonts w:cs="Times New Roman"/>
            <w:szCs w:val="24"/>
          </w:rPr>
          <w:t>read</w:t>
        </w:r>
      </w:ins>
      <w:ins w:id="782" w:author="Nick Maxwell" w:date="2020-10-11T10:50:00Z">
        <w:r>
          <w:rPr>
            <w:rFonts w:cs="Times New Roman"/>
            <w:szCs w:val="24"/>
          </w:rPr>
          <w:t xml:space="preserve"> group</w:t>
        </w:r>
      </w:ins>
      <w:ins w:id="783" w:author="Nick Maxwell" w:date="2020-10-11T10:51:00Z">
        <w:r>
          <w:rPr>
            <w:rFonts w:cs="Times New Roman"/>
            <w:szCs w:val="24"/>
          </w:rPr>
          <w:t xml:space="preserve"> who did not receive a warning before block 2</w:t>
        </w:r>
      </w:ins>
      <w:ins w:id="784"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77"/>
    <w:p w14:paraId="0B29BD0F" w14:textId="08A79897" w:rsidR="005F02C1" w:rsidRDefault="005F02C1">
      <w:pPr>
        <w:rPr>
          <w:ins w:id="785" w:author="Nick Maxwell" w:date="2020-10-11T10:31:00Z"/>
          <w:highlight w:val="yellow"/>
        </w:rPr>
      </w:pPr>
      <w:ins w:id="786" w:author="Nick Maxwell" w:date="2020-10-11T10:31:00Z">
        <w:r>
          <w:rPr>
            <w:highlight w:val="yellow"/>
          </w:rPr>
          <w:br w:type="page"/>
        </w:r>
      </w:ins>
    </w:p>
    <w:p w14:paraId="4AF53CB9" w14:textId="77777777" w:rsidR="00D52687" w:rsidRDefault="00D52687">
      <w:pPr>
        <w:rPr>
          <w:ins w:id="787" w:author="Nick Maxwell" w:date="2020-10-11T10:52:00Z"/>
          <w:highlight w:val="yellow"/>
        </w:rPr>
      </w:pPr>
      <w:ins w:id="788"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789" w:author="Nick Maxwell" w:date="2020-10-11T10:52:00Z"/>
        </w:rPr>
      </w:pPr>
      <w:bookmarkStart w:id="790" w:name="_Hlk53306041"/>
      <w:ins w:id="791" w:author="Nick Maxwell" w:date="2020-10-11T10:52:00Z">
        <w:r>
          <w:rPr>
            <w:i/>
            <w:iCs/>
          </w:rPr>
          <w:t xml:space="preserve">Figure </w:t>
        </w:r>
      </w:ins>
      <w:ins w:id="792" w:author="Nick Maxwell" w:date="2020-10-11T10:54:00Z">
        <w:r>
          <w:rPr>
            <w:i/>
            <w:iCs/>
          </w:rPr>
          <w:t>9</w:t>
        </w:r>
      </w:ins>
      <w:ins w:id="793"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790"/>
    <w:p w14:paraId="12E22278" w14:textId="4564E6C0" w:rsidR="005F02C1" w:rsidRDefault="005F02C1">
      <w:pPr>
        <w:rPr>
          <w:ins w:id="794" w:author="Nick Maxwell" w:date="2020-10-11T10:31:00Z"/>
          <w:highlight w:val="yellow"/>
        </w:rPr>
      </w:pPr>
      <w:ins w:id="795" w:author="Nick Maxwell" w:date="2020-10-11T10:31:00Z">
        <w:r>
          <w:rPr>
            <w:highlight w:val="yellow"/>
          </w:rPr>
          <w:br w:type="page"/>
        </w:r>
      </w:ins>
    </w:p>
    <w:p w14:paraId="7E394288" w14:textId="75BA5277" w:rsidR="00D52687" w:rsidRDefault="00D52687">
      <w:pPr>
        <w:rPr>
          <w:ins w:id="796" w:author="Nick Maxwell" w:date="2020-10-11T10:53:00Z"/>
          <w:highlight w:val="yellow"/>
        </w:rPr>
      </w:pPr>
      <w:ins w:id="797"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798" w:author="Nick Maxwell" w:date="2020-10-11T10:53:00Z"/>
        </w:rPr>
      </w:pPr>
      <w:ins w:id="799" w:author="Nick Maxwell" w:date="2020-10-11T10:53:00Z">
        <w:r>
          <w:rPr>
            <w:i/>
            <w:iCs/>
          </w:rPr>
          <w:t xml:space="preserve">Figure </w:t>
        </w:r>
      </w:ins>
      <w:ins w:id="800" w:author="Nick Maxwell" w:date="2020-10-11T11:01:00Z">
        <w:r w:rsidR="006A6AF3">
          <w:rPr>
            <w:i/>
            <w:iCs/>
          </w:rPr>
          <w:t>10</w:t>
        </w:r>
      </w:ins>
      <w:ins w:id="801"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802" w:author="Nick Maxwell" w:date="2020-10-11T10:53:00Z"/>
          <w:highlight w:val="yellow"/>
        </w:rPr>
      </w:pPr>
    </w:p>
    <w:p w14:paraId="342AAF26" w14:textId="77777777" w:rsidR="006A6AF3" w:rsidRDefault="005F02C1">
      <w:pPr>
        <w:rPr>
          <w:ins w:id="803" w:author="Nick Maxwell" w:date="2020-10-11T11:01:00Z"/>
          <w:highlight w:val="yellow"/>
        </w:rPr>
      </w:pPr>
      <w:ins w:id="804" w:author="Nick Maxwell" w:date="2020-10-11T10:31:00Z">
        <w:r>
          <w:rPr>
            <w:highlight w:val="yellow"/>
          </w:rPr>
          <w:br w:type="page"/>
        </w:r>
      </w:ins>
      <w:ins w:id="805"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806" w:author="Nick Maxwell" w:date="2020-10-11T11:01:00Z"/>
        </w:rPr>
      </w:pPr>
      <w:ins w:id="807" w:author="Nick Maxwell" w:date="2020-10-11T11:01:00Z">
        <w:r>
          <w:rPr>
            <w:i/>
            <w:iCs/>
          </w:rPr>
          <w:t xml:space="preserve">Figure </w:t>
        </w:r>
      </w:ins>
      <w:ins w:id="808" w:author="Nick Maxwell" w:date="2020-10-11T11:02:00Z">
        <w:r>
          <w:rPr>
            <w:i/>
            <w:iCs/>
          </w:rPr>
          <w:t>11</w:t>
        </w:r>
      </w:ins>
      <w:ins w:id="809"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810" w:author="Nick Maxwell" w:date="2020-10-11T10:32:00Z"/>
          <w:highlight w:val="yellow"/>
        </w:rPr>
      </w:pPr>
      <w:ins w:id="811" w:author="Nick Maxwell" w:date="2020-10-11T10:32:00Z">
        <w:r>
          <w:rPr>
            <w:highlight w:val="yellow"/>
          </w:rPr>
          <w:br w:type="page"/>
        </w:r>
      </w:ins>
    </w:p>
    <w:p w14:paraId="0A105E56" w14:textId="77777777" w:rsidR="006A6AF3" w:rsidRDefault="006A6AF3">
      <w:pPr>
        <w:rPr>
          <w:ins w:id="812" w:author="Nick Maxwell" w:date="2020-10-11T11:02:00Z"/>
          <w:highlight w:val="yellow"/>
        </w:rPr>
      </w:pPr>
      <w:ins w:id="813"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814" w:author="Nick Maxwell" w:date="2020-10-11T11:02:00Z"/>
        </w:rPr>
      </w:pPr>
      <w:ins w:id="815" w:author="Nick Maxwell" w:date="2020-10-11T11:02:00Z">
        <w:r>
          <w:rPr>
            <w:i/>
            <w:iCs/>
          </w:rPr>
          <w:t xml:space="preserve">Figure </w:t>
        </w:r>
      </w:ins>
      <w:ins w:id="816" w:author="Nick Maxwell" w:date="2020-10-11T11:04:00Z">
        <w:r>
          <w:rPr>
            <w:i/>
            <w:iCs/>
          </w:rPr>
          <w:t>12</w:t>
        </w:r>
      </w:ins>
      <w:ins w:id="817"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818" w:author="Nick Maxwell" w:date="2020-10-11T10:32:00Z"/>
          <w:highlight w:val="yellow"/>
        </w:rPr>
      </w:pPr>
      <w:ins w:id="819" w:author="Nick Maxwell" w:date="2020-10-11T10:32:00Z">
        <w:r>
          <w:rPr>
            <w:highlight w:val="yellow"/>
          </w:rPr>
          <w:br w:type="page"/>
        </w:r>
      </w:ins>
    </w:p>
    <w:p w14:paraId="184B4D60" w14:textId="77777777" w:rsidR="006A6AF3" w:rsidRDefault="006A6AF3">
      <w:pPr>
        <w:rPr>
          <w:ins w:id="820" w:author="Nick Maxwell" w:date="2020-10-11T11:03:00Z"/>
          <w:highlight w:val="yellow"/>
        </w:rPr>
      </w:pPr>
      <w:ins w:id="821"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822" w:author="Nick Maxwell" w:date="2020-10-11T11:03:00Z"/>
        </w:rPr>
      </w:pPr>
      <w:ins w:id="823" w:author="Nick Maxwell" w:date="2020-10-11T11:03:00Z">
        <w:r>
          <w:rPr>
            <w:i/>
            <w:iCs/>
          </w:rPr>
          <w:t>Figure 1</w:t>
        </w:r>
      </w:ins>
      <w:ins w:id="824" w:author="Nick Maxwell" w:date="2020-10-11T11:04:00Z">
        <w:r>
          <w:rPr>
            <w:i/>
            <w:iCs/>
          </w:rPr>
          <w:t>3</w:t>
        </w:r>
      </w:ins>
      <w:ins w:id="825"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826" w:author="Nick Maxwell" w:date="2020-10-11T10:16:00Z"/>
          <w:highlight w:val="yellow"/>
        </w:rPr>
      </w:pPr>
      <w:ins w:id="827" w:author="Nick Maxwell" w:date="2020-10-11T10:16:00Z">
        <w:r>
          <w:rPr>
            <w:highlight w:val="yellow"/>
          </w:rPr>
          <w:br w:type="page"/>
        </w:r>
      </w:ins>
    </w:p>
    <w:p w14:paraId="686F1AD7" w14:textId="5C7D7525" w:rsidR="00474F94" w:rsidRPr="00993A88" w:rsidRDefault="00474F94" w:rsidP="00474F94">
      <w:pPr>
        <w:rPr>
          <w:ins w:id="828" w:author="Nick Maxwell" w:date="2020-10-11T10:16:00Z"/>
          <w:rFonts w:cs="Times New Roman"/>
          <w:szCs w:val="24"/>
        </w:rPr>
      </w:pPr>
      <w:ins w:id="829"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290DE9">
        <w:trPr>
          <w:ins w:id="830" w:author="Nick Maxwell" w:date="2020-10-11T10:16:00Z"/>
        </w:trPr>
        <w:tc>
          <w:tcPr>
            <w:tcW w:w="1732" w:type="dxa"/>
            <w:tcBorders>
              <w:left w:val="nil"/>
              <w:bottom w:val="single" w:sz="4" w:space="0" w:color="auto"/>
              <w:right w:val="nil"/>
            </w:tcBorders>
          </w:tcPr>
          <w:p w14:paraId="09659E79" w14:textId="77777777" w:rsidR="00474F94" w:rsidRDefault="00474F94" w:rsidP="00290DE9">
            <w:pPr>
              <w:spacing w:line="480" w:lineRule="auto"/>
              <w:contextualSpacing/>
              <w:rPr>
                <w:ins w:id="831" w:author="Nick Maxwell" w:date="2020-10-11T10:16:00Z"/>
                <w:rFonts w:ascii="Times New Roman" w:hAnsi="Times New Roman" w:cs="Times New Roman"/>
                <w:sz w:val="24"/>
                <w:szCs w:val="24"/>
              </w:rPr>
            </w:pPr>
            <w:bookmarkStart w:id="832" w:name="_Hlk32934101"/>
            <w:ins w:id="833"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290DE9">
            <w:pPr>
              <w:spacing w:line="480" w:lineRule="auto"/>
              <w:contextualSpacing/>
              <w:rPr>
                <w:ins w:id="834" w:author="Nick Maxwell" w:date="2020-10-11T10:16:00Z"/>
                <w:rFonts w:ascii="Times New Roman" w:hAnsi="Times New Roman" w:cs="Times New Roman"/>
                <w:sz w:val="24"/>
                <w:szCs w:val="24"/>
              </w:rPr>
            </w:pPr>
            <w:ins w:id="835"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290DE9">
            <w:pPr>
              <w:spacing w:line="480" w:lineRule="auto"/>
              <w:contextualSpacing/>
              <w:jc w:val="center"/>
              <w:rPr>
                <w:ins w:id="836" w:author="Nick Maxwell" w:date="2020-10-11T10:16:00Z"/>
                <w:rFonts w:ascii="Times New Roman" w:hAnsi="Times New Roman" w:cs="Times New Roman"/>
                <w:i/>
                <w:iCs/>
                <w:sz w:val="24"/>
                <w:szCs w:val="24"/>
              </w:rPr>
            </w:pPr>
            <w:ins w:id="837"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290DE9">
            <w:pPr>
              <w:spacing w:line="480" w:lineRule="auto"/>
              <w:contextualSpacing/>
              <w:jc w:val="center"/>
              <w:rPr>
                <w:ins w:id="838" w:author="Nick Maxwell" w:date="2020-10-11T10:16:00Z"/>
                <w:rFonts w:ascii="Times New Roman" w:hAnsi="Times New Roman" w:cs="Times New Roman"/>
                <w:i/>
                <w:iCs/>
                <w:sz w:val="24"/>
                <w:szCs w:val="24"/>
              </w:rPr>
            </w:pPr>
            <w:ins w:id="839"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290DE9">
            <w:pPr>
              <w:spacing w:line="480" w:lineRule="auto"/>
              <w:contextualSpacing/>
              <w:jc w:val="center"/>
              <w:rPr>
                <w:ins w:id="840" w:author="Nick Maxwell" w:date="2020-10-11T10:16:00Z"/>
                <w:rFonts w:ascii="Times New Roman" w:hAnsi="Times New Roman" w:cs="Times New Roman"/>
                <w:i/>
                <w:iCs/>
                <w:sz w:val="24"/>
                <w:szCs w:val="24"/>
              </w:rPr>
            </w:pPr>
            <w:ins w:id="841"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290DE9">
            <w:pPr>
              <w:spacing w:line="480" w:lineRule="auto"/>
              <w:contextualSpacing/>
              <w:jc w:val="center"/>
              <w:rPr>
                <w:ins w:id="842" w:author="Nick Maxwell" w:date="2020-10-11T10:16:00Z"/>
                <w:rFonts w:ascii="Times New Roman" w:hAnsi="Times New Roman" w:cs="Times New Roman"/>
                <w:i/>
                <w:iCs/>
                <w:sz w:val="24"/>
                <w:szCs w:val="24"/>
              </w:rPr>
            </w:pPr>
            <w:ins w:id="843" w:author="Nick Maxwell" w:date="2020-10-11T10:16:00Z">
              <w:r>
                <w:rPr>
                  <w:rFonts w:ascii="Times New Roman" w:hAnsi="Times New Roman" w:cs="Times New Roman"/>
                  <w:i/>
                  <w:iCs/>
                  <w:sz w:val="24"/>
                  <w:szCs w:val="24"/>
                </w:rPr>
                <w:t>Max.</w:t>
              </w:r>
            </w:ins>
          </w:p>
        </w:tc>
      </w:tr>
      <w:tr w:rsidR="00474F94" w14:paraId="16E221BC" w14:textId="77777777" w:rsidTr="00290DE9">
        <w:trPr>
          <w:ins w:id="844" w:author="Nick Maxwell" w:date="2020-10-11T10:16:00Z"/>
        </w:trPr>
        <w:tc>
          <w:tcPr>
            <w:tcW w:w="1732" w:type="dxa"/>
            <w:tcBorders>
              <w:left w:val="nil"/>
              <w:bottom w:val="nil"/>
              <w:right w:val="nil"/>
            </w:tcBorders>
          </w:tcPr>
          <w:p w14:paraId="67F216CC" w14:textId="77777777" w:rsidR="00474F94" w:rsidRDefault="00474F94" w:rsidP="00290DE9">
            <w:pPr>
              <w:spacing w:before="120" w:line="480" w:lineRule="auto"/>
              <w:contextualSpacing/>
              <w:rPr>
                <w:ins w:id="845" w:author="Nick Maxwell" w:date="2020-10-11T10:16:00Z"/>
                <w:rFonts w:ascii="Times New Roman" w:hAnsi="Times New Roman" w:cs="Times New Roman"/>
                <w:sz w:val="24"/>
                <w:szCs w:val="24"/>
              </w:rPr>
            </w:pPr>
            <w:ins w:id="846"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290DE9">
            <w:pPr>
              <w:spacing w:line="480" w:lineRule="auto"/>
              <w:contextualSpacing/>
              <w:rPr>
                <w:ins w:id="847" w:author="Nick Maxwell" w:date="2020-10-11T10:16:00Z"/>
                <w:rFonts w:ascii="Times New Roman" w:hAnsi="Times New Roman" w:cs="Times New Roman"/>
                <w:sz w:val="24"/>
                <w:szCs w:val="24"/>
              </w:rPr>
            </w:pPr>
            <w:ins w:id="848"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290DE9">
            <w:pPr>
              <w:spacing w:line="480" w:lineRule="auto"/>
              <w:contextualSpacing/>
              <w:jc w:val="center"/>
              <w:rPr>
                <w:ins w:id="849" w:author="Nick Maxwell" w:date="2020-10-11T10:16:00Z"/>
                <w:rFonts w:ascii="Times New Roman" w:hAnsi="Times New Roman" w:cs="Times New Roman"/>
                <w:sz w:val="24"/>
                <w:szCs w:val="24"/>
              </w:rPr>
            </w:pPr>
            <w:ins w:id="850"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290DE9">
            <w:pPr>
              <w:spacing w:line="480" w:lineRule="auto"/>
              <w:contextualSpacing/>
              <w:jc w:val="center"/>
              <w:rPr>
                <w:ins w:id="851" w:author="Nick Maxwell" w:date="2020-10-11T10:16:00Z"/>
                <w:rFonts w:ascii="Times New Roman" w:hAnsi="Times New Roman" w:cs="Times New Roman"/>
                <w:sz w:val="24"/>
                <w:szCs w:val="24"/>
              </w:rPr>
            </w:pPr>
            <w:ins w:id="852"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290DE9">
            <w:pPr>
              <w:spacing w:line="480" w:lineRule="auto"/>
              <w:contextualSpacing/>
              <w:jc w:val="center"/>
              <w:rPr>
                <w:ins w:id="853" w:author="Nick Maxwell" w:date="2020-10-11T10:16:00Z"/>
                <w:rFonts w:ascii="Times New Roman" w:hAnsi="Times New Roman" w:cs="Times New Roman"/>
                <w:sz w:val="24"/>
                <w:szCs w:val="24"/>
              </w:rPr>
            </w:pPr>
            <w:ins w:id="854"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290DE9">
            <w:pPr>
              <w:spacing w:line="480" w:lineRule="auto"/>
              <w:contextualSpacing/>
              <w:jc w:val="center"/>
              <w:rPr>
                <w:ins w:id="855" w:author="Nick Maxwell" w:date="2020-10-11T10:16:00Z"/>
                <w:rFonts w:ascii="Times New Roman" w:hAnsi="Times New Roman" w:cs="Times New Roman"/>
                <w:sz w:val="24"/>
                <w:szCs w:val="24"/>
              </w:rPr>
            </w:pPr>
            <w:ins w:id="856" w:author="Nick Maxwell" w:date="2020-10-11T10:16:00Z">
              <w:r>
                <w:rPr>
                  <w:rFonts w:ascii="Times New Roman" w:hAnsi="Times New Roman" w:cs="Times New Roman"/>
                  <w:sz w:val="24"/>
                  <w:szCs w:val="24"/>
                </w:rPr>
                <w:t>.81</w:t>
              </w:r>
            </w:ins>
          </w:p>
        </w:tc>
      </w:tr>
      <w:tr w:rsidR="00474F94" w14:paraId="0D3F2025" w14:textId="77777777" w:rsidTr="00290DE9">
        <w:trPr>
          <w:ins w:id="857" w:author="Nick Maxwell" w:date="2020-10-11T10:16:00Z"/>
        </w:trPr>
        <w:tc>
          <w:tcPr>
            <w:tcW w:w="1732" w:type="dxa"/>
            <w:tcBorders>
              <w:top w:val="nil"/>
              <w:left w:val="nil"/>
              <w:bottom w:val="nil"/>
              <w:right w:val="nil"/>
            </w:tcBorders>
          </w:tcPr>
          <w:p w14:paraId="7C34D9C6" w14:textId="77777777" w:rsidR="00474F94" w:rsidRDefault="00474F94" w:rsidP="00290DE9">
            <w:pPr>
              <w:spacing w:line="480" w:lineRule="auto"/>
              <w:contextualSpacing/>
              <w:rPr>
                <w:ins w:id="858"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290DE9">
            <w:pPr>
              <w:spacing w:line="480" w:lineRule="auto"/>
              <w:contextualSpacing/>
              <w:rPr>
                <w:ins w:id="859" w:author="Nick Maxwell" w:date="2020-10-11T10:16:00Z"/>
                <w:rFonts w:ascii="Times New Roman" w:hAnsi="Times New Roman" w:cs="Times New Roman"/>
                <w:sz w:val="24"/>
                <w:szCs w:val="24"/>
              </w:rPr>
            </w:pPr>
            <w:ins w:id="860"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290DE9">
            <w:pPr>
              <w:spacing w:line="480" w:lineRule="auto"/>
              <w:contextualSpacing/>
              <w:jc w:val="center"/>
              <w:rPr>
                <w:ins w:id="861" w:author="Nick Maxwell" w:date="2020-10-11T10:16:00Z"/>
                <w:rFonts w:ascii="Times New Roman" w:hAnsi="Times New Roman" w:cs="Times New Roman"/>
                <w:sz w:val="24"/>
                <w:szCs w:val="24"/>
              </w:rPr>
            </w:pPr>
            <w:ins w:id="862"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290DE9">
            <w:pPr>
              <w:spacing w:line="480" w:lineRule="auto"/>
              <w:contextualSpacing/>
              <w:jc w:val="center"/>
              <w:rPr>
                <w:ins w:id="863" w:author="Nick Maxwell" w:date="2020-10-11T10:16:00Z"/>
                <w:rFonts w:ascii="Times New Roman" w:hAnsi="Times New Roman" w:cs="Times New Roman"/>
                <w:sz w:val="24"/>
                <w:szCs w:val="24"/>
              </w:rPr>
            </w:pPr>
            <w:ins w:id="864"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290DE9">
            <w:pPr>
              <w:spacing w:line="480" w:lineRule="auto"/>
              <w:contextualSpacing/>
              <w:jc w:val="center"/>
              <w:rPr>
                <w:ins w:id="865" w:author="Nick Maxwell" w:date="2020-10-11T10:16:00Z"/>
                <w:rFonts w:ascii="Times New Roman" w:hAnsi="Times New Roman" w:cs="Times New Roman"/>
                <w:sz w:val="24"/>
                <w:szCs w:val="24"/>
              </w:rPr>
            </w:pPr>
            <w:ins w:id="866"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290DE9">
            <w:pPr>
              <w:spacing w:line="480" w:lineRule="auto"/>
              <w:contextualSpacing/>
              <w:jc w:val="center"/>
              <w:rPr>
                <w:ins w:id="867" w:author="Nick Maxwell" w:date="2020-10-11T10:16:00Z"/>
                <w:rFonts w:ascii="Times New Roman" w:hAnsi="Times New Roman" w:cs="Times New Roman"/>
                <w:sz w:val="24"/>
                <w:szCs w:val="24"/>
              </w:rPr>
            </w:pPr>
            <w:ins w:id="868" w:author="Nick Maxwell" w:date="2020-10-11T10:16:00Z">
              <w:r>
                <w:rPr>
                  <w:rFonts w:ascii="Times New Roman" w:hAnsi="Times New Roman" w:cs="Times New Roman"/>
                  <w:sz w:val="24"/>
                  <w:szCs w:val="24"/>
                </w:rPr>
                <w:t>.00</w:t>
              </w:r>
            </w:ins>
          </w:p>
        </w:tc>
      </w:tr>
      <w:tr w:rsidR="00474F94" w14:paraId="37F308C8" w14:textId="77777777" w:rsidTr="00290DE9">
        <w:trPr>
          <w:ins w:id="869" w:author="Nick Maxwell" w:date="2020-10-11T10:16:00Z"/>
        </w:trPr>
        <w:tc>
          <w:tcPr>
            <w:tcW w:w="1732" w:type="dxa"/>
            <w:tcBorders>
              <w:top w:val="nil"/>
              <w:left w:val="nil"/>
              <w:bottom w:val="nil"/>
              <w:right w:val="nil"/>
            </w:tcBorders>
          </w:tcPr>
          <w:p w14:paraId="49C0E489" w14:textId="77777777" w:rsidR="00474F94" w:rsidRDefault="00474F94" w:rsidP="00290DE9">
            <w:pPr>
              <w:spacing w:line="480" w:lineRule="auto"/>
              <w:contextualSpacing/>
              <w:rPr>
                <w:ins w:id="870" w:author="Nick Maxwell" w:date="2020-10-11T10:16:00Z"/>
                <w:rFonts w:ascii="Times New Roman" w:hAnsi="Times New Roman" w:cs="Times New Roman"/>
                <w:sz w:val="24"/>
                <w:szCs w:val="24"/>
              </w:rPr>
            </w:pPr>
            <w:ins w:id="871"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290DE9">
            <w:pPr>
              <w:spacing w:line="480" w:lineRule="auto"/>
              <w:contextualSpacing/>
              <w:rPr>
                <w:ins w:id="872" w:author="Nick Maxwell" w:date="2020-10-11T10:16:00Z"/>
                <w:rFonts w:ascii="Times New Roman" w:hAnsi="Times New Roman" w:cs="Times New Roman"/>
                <w:sz w:val="24"/>
                <w:szCs w:val="24"/>
              </w:rPr>
            </w:pPr>
            <w:ins w:id="873"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290DE9">
            <w:pPr>
              <w:spacing w:line="480" w:lineRule="auto"/>
              <w:contextualSpacing/>
              <w:jc w:val="center"/>
              <w:rPr>
                <w:ins w:id="874" w:author="Nick Maxwell" w:date="2020-10-11T10:16:00Z"/>
                <w:rFonts w:ascii="Times New Roman" w:hAnsi="Times New Roman" w:cs="Times New Roman"/>
                <w:sz w:val="24"/>
                <w:szCs w:val="24"/>
              </w:rPr>
            </w:pPr>
            <w:ins w:id="875"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290DE9">
            <w:pPr>
              <w:spacing w:line="480" w:lineRule="auto"/>
              <w:contextualSpacing/>
              <w:jc w:val="center"/>
              <w:rPr>
                <w:ins w:id="876" w:author="Nick Maxwell" w:date="2020-10-11T10:16:00Z"/>
                <w:rFonts w:ascii="Times New Roman" w:hAnsi="Times New Roman" w:cs="Times New Roman"/>
                <w:sz w:val="24"/>
                <w:szCs w:val="24"/>
              </w:rPr>
            </w:pPr>
            <w:ins w:id="877"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290DE9">
            <w:pPr>
              <w:spacing w:line="480" w:lineRule="auto"/>
              <w:contextualSpacing/>
              <w:jc w:val="center"/>
              <w:rPr>
                <w:ins w:id="878" w:author="Nick Maxwell" w:date="2020-10-11T10:16:00Z"/>
                <w:rFonts w:ascii="Times New Roman" w:hAnsi="Times New Roman" w:cs="Times New Roman"/>
                <w:sz w:val="24"/>
                <w:szCs w:val="24"/>
              </w:rPr>
            </w:pPr>
            <w:ins w:id="879"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290DE9">
            <w:pPr>
              <w:spacing w:line="480" w:lineRule="auto"/>
              <w:contextualSpacing/>
              <w:jc w:val="center"/>
              <w:rPr>
                <w:ins w:id="880" w:author="Nick Maxwell" w:date="2020-10-11T10:16:00Z"/>
                <w:rFonts w:ascii="Times New Roman" w:hAnsi="Times New Roman" w:cs="Times New Roman"/>
                <w:sz w:val="24"/>
                <w:szCs w:val="24"/>
              </w:rPr>
            </w:pPr>
            <w:ins w:id="881" w:author="Nick Maxwell" w:date="2020-10-11T10:16:00Z">
              <w:r>
                <w:rPr>
                  <w:rFonts w:ascii="Times New Roman" w:hAnsi="Times New Roman" w:cs="Times New Roman"/>
                  <w:sz w:val="24"/>
                  <w:szCs w:val="24"/>
                </w:rPr>
                <w:t>.00</w:t>
              </w:r>
            </w:ins>
          </w:p>
        </w:tc>
      </w:tr>
      <w:tr w:rsidR="00474F94" w14:paraId="50322458" w14:textId="77777777" w:rsidTr="00290DE9">
        <w:trPr>
          <w:ins w:id="882" w:author="Nick Maxwell" w:date="2020-10-11T10:16:00Z"/>
        </w:trPr>
        <w:tc>
          <w:tcPr>
            <w:tcW w:w="1732" w:type="dxa"/>
            <w:tcBorders>
              <w:top w:val="nil"/>
              <w:left w:val="nil"/>
              <w:bottom w:val="nil"/>
              <w:right w:val="nil"/>
            </w:tcBorders>
          </w:tcPr>
          <w:p w14:paraId="01A4A4EC" w14:textId="77777777" w:rsidR="00474F94" w:rsidRDefault="00474F94" w:rsidP="00290DE9">
            <w:pPr>
              <w:spacing w:line="480" w:lineRule="auto"/>
              <w:contextualSpacing/>
              <w:rPr>
                <w:ins w:id="883"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290DE9">
            <w:pPr>
              <w:spacing w:line="480" w:lineRule="auto"/>
              <w:contextualSpacing/>
              <w:rPr>
                <w:ins w:id="884" w:author="Nick Maxwell" w:date="2020-10-11T10:16:00Z"/>
                <w:rFonts w:ascii="Times New Roman" w:hAnsi="Times New Roman" w:cs="Times New Roman"/>
                <w:sz w:val="24"/>
                <w:szCs w:val="24"/>
              </w:rPr>
            </w:pPr>
            <w:ins w:id="885"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290DE9">
            <w:pPr>
              <w:spacing w:line="480" w:lineRule="auto"/>
              <w:contextualSpacing/>
              <w:jc w:val="center"/>
              <w:rPr>
                <w:ins w:id="886" w:author="Nick Maxwell" w:date="2020-10-11T10:16:00Z"/>
                <w:rFonts w:ascii="Times New Roman" w:hAnsi="Times New Roman" w:cs="Times New Roman"/>
                <w:sz w:val="24"/>
                <w:szCs w:val="24"/>
              </w:rPr>
            </w:pPr>
            <w:ins w:id="887"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290DE9">
            <w:pPr>
              <w:spacing w:line="480" w:lineRule="auto"/>
              <w:contextualSpacing/>
              <w:jc w:val="center"/>
              <w:rPr>
                <w:ins w:id="888" w:author="Nick Maxwell" w:date="2020-10-11T10:16:00Z"/>
                <w:rFonts w:ascii="Times New Roman" w:hAnsi="Times New Roman" w:cs="Times New Roman"/>
                <w:sz w:val="24"/>
                <w:szCs w:val="24"/>
              </w:rPr>
            </w:pPr>
            <w:ins w:id="889"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290DE9">
            <w:pPr>
              <w:spacing w:line="480" w:lineRule="auto"/>
              <w:contextualSpacing/>
              <w:jc w:val="center"/>
              <w:rPr>
                <w:ins w:id="890" w:author="Nick Maxwell" w:date="2020-10-11T10:16:00Z"/>
                <w:rFonts w:ascii="Times New Roman" w:hAnsi="Times New Roman" w:cs="Times New Roman"/>
                <w:sz w:val="24"/>
                <w:szCs w:val="24"/>
              </w:rPr>
            </w:pPr>
            <w:ins w:id="891"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290DE9">
            <w:pPr>
              <w:spacing w:line="480" w:lineRule="auto"/>
              <w:contextualSpacing/>
              <w:jc w:val="center"/>
              <w:rPr>
                <w:ins w:id="892" w:author="Nick Maxwell" w:date="2020-10-11T10:16:00Z"/>
                <w:rFonts w:ascii="Times New Roman" w:hAnsi="Times New Roman" w:cs="Times New Roman"/>
                <w:sz w:val="24"/>
                <w:szCs w:val="24"/>
              </w:rPr>
            </w:pPr>
            <w:ins w:id="893" w:author="Nick Maxwell" w:date="2020-10-11T10:16:00Z">
              <w:r>
                <w:rPr>
                  <w:rFonts w:ascii="Times New Roman" w:hAnsi="Times New Roman" w:cs="Times New Roman"/>
                  <w:sz w:val="24"/>
                  <w:szCs w:val="24"/>
                </w:rPr>
                <w:t>.81</w:t>
              </w:r>
            </w:ins>
          </w:p>
        </w:tc>
      </w:tr>
      <w:tr w:rsidR="00474F94" w14:paraId="09281DC2" w14:textId="77777777" w:rsidTr="00290DE9">
        <w:trPr>
          <w:ins w:id="894" w:author="Nick Maxwell" w:date="2020-10-11T10:16:00Z"/>
        </w:trPr>
        <w:tc>
          <w:tcPr>
            <w:tcW w:w="1732" w:type="dxa"/>
            <w:tcBorders>
              <w:top w:val="nil"/>
              <w:left w:val="nil"/>
              <w:bottom w:val="nil"/>
              <w:right w:val="nil"/>
            </w:tcBorders>
          </w:tcPr>
          <w:p w14:paraId="2EA91C03" w14:textId="77777777" w:rsidR="00474F94" w:rsidRDefault="00474F94" w:rsidP="00290DE9">
            <w:pPr>
              <w:spacing w:line="480" w:lineRule="auto"/>
              <w:contextualSpacing/>
              <w:rPr>
                <w:ins w:id="895" w:author="Nick Maxwell" w:date="2020-10-11T10:16:00Z"/>
                <w:rFonts w:ascii="Times New Roman" w:hAnsi="Times New Roman" w:cs="Times New Roman"/>
                <w:sz w:val="24"/>
                <w:szCs w:val="24"/>
              </w:rPr>
            </w:pPr>
            <w:ins w:id="896"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290DE9">
            <w:pPr>
              <w:spacing w:line="480" w:lineRule="auto"/>
              <w:contextualSpacing/>
              <w:rPr>
                <w:ins w:id="897" w:author="Nick Maxwell" w:date="2020-10-11T10:16:00Z"/>
                <w:rFonts w:ascii="Times New Roman" w:hAnsi="Times New Roman" w:cs="Times New Roman"/>
                <w:sz w:val="24"/>
                <w:szCs w:val="24"/>
              </w:rPr>
            </w:pPr>
            <w:ins w:id="898"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290DE9">
            <w:pPr>
              <w:spacing w:line="480" w:lineRule="auto"/>
              <w:contextualSpacing/>
              <w:jc w:val="center"/>
              <w:rPr>
                <w:ins w:id="899" w:author="Nick Maxwell" w:date="2020-10-11T10:16:00Z"/>
                <w:rFonts w:ascii="Times New Roman" w:hAnsi="Times New Roman" w:cs="Times New Roman"/>
                <w:sz w:val="24"/>
                <w:szCs w:val="24"/>
              </w:rPr>
            </w:pPr>
            <w:ins w:id="900"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290DE9">
            <w:pPr>
              <w:spacing w:line="480" w:lineRule="auto"/>
              <w:contextualSpacing/>
              <w:jc w:val="center"/>
              <w:rPr>
                <w:ins w:id="901" w:author="Nick Maxwell" w:date="2020-10-11T10:16:00Z"/>
                <w:rFonts w:ascii="Times New Roman" w:hAnsi="Times New Roman" w:cs="Times New Roman"/>
                <w:sz w:val="24"/>
                <w:szCs w:val="24"/>
              </w:rPr>
            </w:pPr>
            <w:ins w:id="902"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290DE9">
            <w:pPr>
              <w:spacing w:line="480" w:lineRule="auto"/>
              <w:contextualSpacing/>
              <w:jc w:val="center"/>
              <w:rPr>
                <w:ins w:id="903" w:author="Nick Maxwell" w:date="2020-10-11T10:16:00Z"/>
                <w:rFonts w:ascii="Times New Roman" w:hAnsi="Times New Roman" w:cs="Times New Roman"/>
                <w:sz w:val="24"/>
                <w:szCs w:val="24"/>
              </w:rPr>
            </w:pPr>
            <w:ins w:id="904"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290DE9">
            <w:pPr>
              <w:spacing w:line="480" w:lineRule="auto"/>
              <w:contextualSpacing/>
              <w:jc w:val="center"/>
              <w:rPr>
                <w:ins w:id="905" w:author="Nick Maxwell" w:date="2020-10-11T10:16:00Z"/>
                <w:rFonts w:ascii="Times New Roman" w:hAnsi="Times New Roman" w:cs="Times New Roman"/>
                <w:sz w:val="24"/>
                <w:szCs w:val="24"/>
              </w:rPr>
            </w:pPr>
            <w:ins w:id="906" w:author="Nick Maxwell" w:date="2020-10-11T10:16:00Z">
              <w:r>
                <w:rPr>
                  <w:rFonts w:ascii="Times New Roman" w:hAnsi="Times New Roman" w:cs="Times New Roman"/>
                  <w:sz w:val="24"/>
                  <w:szCs w:val="24"/>
                </w:rPr>
                <w:t>.46</w:t>
              </w:r>
            </w:ins>
          </w:p>
        </w:tc>
      </w:tr>
      <w:tr w:rsidR="00474F94" w14:paraId="62A3B457" w14:textId="77777777" w:rsidTr="00290DE9">
        <w:trPr>
          <w:ins w:id="907" w:author="Nick Maxwell" w:date="2020-10-11T10:16:00Z"/>
        </w:trPr>
        <w:tc>
          <w:tcPr>
            <w:tcW w:w="1732" w:type="dxa"/>
            <w:tcBorders>
              <w:top w:val="nil"/>
              <w:left w:val="nil"/>
              <w:right w:val="nil"/>
            </w:tcBorders>
          </w:tcPr>
          <w:p w14:paraId="630A4A3B" w14:textId="77777777" w:rsidR="00474F94" w:rsidRDefault="00474F94" w:rsidP="00290DE9">
            <w:pPr>
              <w:spacing w:line="480" w:lineRule="auto"/>
              <w:contextualSpacing/>
              <w:rPr>
                <w:ins w:id="908"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290DE9">
            <w:pPr>
              <w:spacing w:line="480" w:lineRule="auto"/>
              <w:contextualSpacing/>
              <w:rPr>
                <w:ins w:id="909" w:author="Nick Maxwell" w:date="2020-10-11T10:16:00Z"/>
                <w:rFonts w:ascii="Times New Roman" w:hAnsi="Times New Roman" w:cs="Times New Roman"/>
                <w:sz w:val="24"/>
                <w:szCs w:val="24"/>
              </w:rPr>
            </w:pPr>
            <w:ins w:id="910"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290DE9">
            <w:pPr>
              <w:spacing w:line="480" w:lineRule="auto"/>
              <w:contextualSpacing/>
              <w:jc w:val="center"/>
              <w:rPr>
                <w:ins w:id="911" w:author="Nick Maxwell" w:date="2020-10-11T10:16:00Z"/>
                <w:rFonts w:ascii="Times New Roman" w:hAnsi="Times New Roman" w:cs="Times New Roman"/>
                <w:sz w:val="24"/>
                <w:szCs w:val="24"/>
              </w:rPr>
            </w:pPr>
            <w:ins w:id="912"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290DE9">
            <w:pPr>
              <w:spacing w:line="480" w:lineRule="auto"/>
              <w:contextualSpacing/>
              <w:jc w:val="center"/>
              <w:rPr>
                <w:ins w:id="913" w:author="Nick Maxwell" w:date="2020-10-11T10:16:00Z"/>
                <w:rFonts w:ascii="Times New Roman" w:hAnsi="Times New Roman" w:cs="Times New Roman"/>
                <w:sz w:val="24"/>
                <w:szCs w:val="24"/>
              </w:rPr>
            </w:pPr>
            <w:ins w:id="914"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290DE9">
            <w:pPr>
              <w:spacing w:line="480" w:lineRule="auto"/>
              <w:contextualSpacing/>
              <w:jc w:val="center"/>
              <w:rPr>
                <w:ins w:id="915" w:author="Nick Maxwell" w:date="2020-10-11T10:16:00Z"/>
                <w:rFonts w:ascii="Times New Roman" w:hAnsi="Times New Roman" w:cs="Times New Roman"/>
                <w:sz w:val="24"/>
                <w:szCs w:val="24"/>
              </w:rPr>
            </w:pPr>
            <w:ins w:id="916"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290DE9">
            <w:pPr>
              <w:spacing w:line="480" w:lineRule="auto"/>
              <w:contextualSpacing/>
              <w:jc w:val="center"/>
              <w:rPr>
                <w:ins w:id="917" w:author="Nick Maxwell" w:date="2020-10-11T10:16:00Z"/>
                <w:rFonts w:ascii="Times New Roman" w:hAnsi="Times New Roman" w:cs="Times New Roman"/>
                <w:sz w:val="24"/>
                <w:szCs w:val="24"/>
              </w:rPr>
            </w:pPr>
            <w:ins w:id="918"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919" w:author="Nick Maxwell" w:date="2020-10-11T10:16:00Z"/>
          <w:rFonts w:cs="Times New Roman"/>
          <w:i/>
          <w:iCs/>
          <w:szCs w:val="24"/>
        </w:rPr>
      </w:pPr>
      <w:bookmarkStart w:id="920" w:name="_Hlk32942520"/>
      <w:bookmarkEnd w:id="832"/>
      <w:ins w:id="921"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920"/>
    <w:p w14:paraId="6A217E5A" w14:textId="77777777" w:rsidR="00474F94" w:rsidRDefault="00474F94" w:rsidP="00474F94">
      <w:pPr>
        <w:contextualSpacing/>
        <w:rPr>
          <w:ins w:id="922" w:author="Nick Maxwell" w:date="2020-10-11T10:16:00Z"/>
          <w:rFonts w:cs="Times New Roman"/>
          <w:szCs w:val="24"/>
        </w:rPr>
      </w:pPr>
    </w:p>
    <w:p w14:paraId="21F943A6" w14:textId="77777777" w:rsidR="00474F94" w:rsidRDefault="00474F94" w:rsidP="00474F94">
      <w:pPr>
        <w:contextualSpacing/>
        <w:rPr>
          <w:ins w:id="923" w:author="Nick Maxwell" w:date="2020-10-11T10:16:00Z"/>
          <w:rFonts w:cs="Times New Roman"/>
          <w:szCs w:val="24"/>
        </w:rPr>
      </w:pPr>
    </w:p>
    <w:p w14:paraId="72A501EE" w14:textId="77777777" w:rsidR="00474F94" w:rsidRDefault="00474F94" w:rsidP="00474F94">
      <w:pPr>
        <w:contextualSpacing/>
        <w:rPr>
          <w:ins w:id="924" w:author="Nick Maxwell" w:date="2020-10-11T10:16:00Z"/>
          <w:rFonts w:cs="Times New Roman"/>
          <w:szCs w:val="24"/>
        </w:rPr>
      </w:pPr>
    </w:p>
    <w:p w14:paraId="3F48045E" w14:textId="77777777" w:rsidR="00474F94" w:rsidRDefault="00474F94" w:rsidP="00474F94">
      <w:pPr>
        <w:contextualSpacing/>
        <w:rPr>
          <w:ins w:id="925" w:author="Nick Maxwell" w:date="2020-10-11T10:16:00Z"/>
          <w:rFonts w:cs="Times New Roman"/>
          <w:szCs w:val="24"/>
        </w:rPr>
      </w:pPr>
    </w:p>
    <w:p w14:paraId="48DC5C32" w14:textId="77777777" w:rsidR="00474F94" w:rsidRDefault="00474F94" w:rsidP="00474F94">
      <w:pPr>
        <w:contextualSpacing/>
        <w:rPr>
          <w:ins w:id="926" w:author="Nick Maxwell" w:date="2020-10-11T10:16:00Z"/>
          <w:rFonts w:cs="Times New Roman"/>
          <w:szCs w:val="24"/>
        </w:rPr>
      </w:pPr>
    </w:p>
    <w:p w14:paraId="48C9C008" w14:textId="77777777" w:rsidR="00474F94" w:rsidRDefault="00474F94" w:rsidP="00474F94">
      <w:pPr>
        <w:contextualSpacing/>
        <w:rPr>
          <w:ins w:id="927" w:author="Nick Maxwell" w:date="2020-10-11T10:16:00Z"/>
          <w:rFonts w:cs="Times New Roman"/>
          <w:szCs w:val="24"/>
        </w:rPr>
      </w:pPr>
    </w:p>
    <w:p w14:paraId="7ED8D2E3" w14:textId="77777777" w:rsidR="00474F94" w:rsidRDefault="00474F94" w:rsidP="00474F94">
      <w:pPr>
        <w:contextualSpacing/>
        <w:rPr>
          <w:ins w:id="928" w:author="Nick Maxwell" w:date="2020-10-11T10:16:00Z"/>
          <w:rFonts w:cs="Times New Roman"/>
          <w:szCs w:val="24"/>
        </w:rPr>
      </w:pPr>
    </w:p>
    <w:p w14:paraId="5F1F4274" w14:textId="77777777" w:rsidR="00474F94" w:rsidRPr="00ED45A9" w:rsidRDefault="00474F94" w:rsidP="00474F94">
      <w:pPr>
        <w:spacing w:line="240" w:lineRule="auto"/>
        <w:contextualSpacing/>
        <w:rPr>
          <w:ins w:id="929" w:author="Nick Maxwell" w:date="2020-10-11T10:16:00Z"/>
          <w:rFonts w:cs="Times New Roman"/>
          <w:szCs w:val="24"/>
        </w:rPr>
      </w:pPr>
      <w:ins w:id="930"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931" w:author="Nick Maxwell" w:date="2020-10-11T10:16:00Z"/>
          <w:rFonts w:cs="Times New Roman"/>
          <w:b/>
          <w:bCs/>
          <w:szCs w:val="24"/>
        </w:rPr>
      </w:pPr>
    </w:p>
    <w:p w14:paraId="743D23F4" w14:textId="77777777" w:rsidR="00474F94" w:rsidRDefault="00474F94" w:rsidP="00474F94">
      <w:pPr>
        <w:rPr>
          <w:ins w:id="932" w:author="Nick Maxwell" w:date="2020-10-11T10:16:00Z"/>
          <w:rFonts w:cs="Times New Roman"/>
          <w:b/>
          <w:bCs/>
          <w:szCs w:val="24"/>
        </w:rPr>
      </w:pPr>
      <w:ins w:id="933"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934" w:author="Nick Maxwell" w:date="2020-10-11T10:16:00Z"/>
          <w:rFonts w:cs="Times New Roman"/>
          <w:szCs w:val="24"/>
        </w:rPr>
      </w:pPr>
      <w:bookmarkStart w:id="935" w:name="_Hlk32933438"/>
      <w:ins w:id="936"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937" w:author="Nick Maxwell" w:date="2020-10-11T10:16:00Z"/>
          <w:rFonts w:cs="Times New Roman"/>
          <w:i/>
          <w:iCs/>
          <w:szCs w:val="24"/>
        </w:rPr>
      </w:pPr>
      <w:ins w:id="938"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939"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290DE9">
        <w:trPr>
          <w:trHeight w:val="593"/>
          <w:ins w:id="940"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290DE9">
            <w:pPr>
              <w:spacing w:line="360" w:lineRule="auto"/>
              <w:rPr>
                <w:ins w:id="941" w:author="Nick Maxwell" w:date="2020-10-11T10:16:00Z"/>
                <w:rFonts w:ascii="Times New Roman" w:hAnsi="Times New Roman" w:cs="Times New Roman"/>
                <w:sz w:val="24"/>
                <w:szCs w:val="24"/>
              </w:rPr>
            </w:pPr>
            <w:ins w:id="942"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290DE9">
            <w:pPr>
              <w:spacing w:line="360" w:lineRule="auto"/>
              <w:rPr>
                <w:ins w:id="943" w:author="Nick Maxwell" w:date="2020-10-11T10:16:00Z"/>
                <w:rFonts w:ascii="Times New Roman" w:hAnsi="Times New Roman" w:cs="Times New Roman"/>
                <w:sz w:val="24"/>
                <w:szCs w:val="24"/>
              </w:rPr>
            </w:pPr>
            <w:ins w:id="944"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290DE9">
            <w:pPr>
              <w:spacing w:line="360" w:lineRule="auto"/>
              <w:rPr>
                <w:ins w:id="945" w:author="Nick Maxwell" w:date="2020-10-11T10:16:00Z"/>
                <w:rFonts w:ascii="Times New Roman" w:hAnsi="Times New Roman" w:cs="Times New Roman"/>
                <w:sz w:val="24"/>
                <w:szCs w:val="24"/>
              </w:rPr>
            </w:pPr>
            <w:ins w:id="946"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290DE9">
            <w:pPr>
              <w:spacing w:line="360" w:lineRule="auto"/>
              <w:jc w:val="center"/>
              <w:rPr>
                <w:ins w:id="947" w:author="Nick Maxwell" w:date="2020-10-11T10:16:00Z"/>
                <w:rFonts w:ascii="Times New Roman" w:hAnsi="Times New Roman" w:cs="Times New Roman"/>
                <w:i/>
                <w:iCs/>
                <w:sz w:val="24"/>
                <w:szCs w:val="24"/>
              </w:rPr>
            </w:pPr>
            <w:ins w:id="948"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290DE9">
            <w:pPr>
              <w:spacing w:line="360" w:lineRule="auto"/>
              <w:jc w:val="center"/>
              <w:rPr>
                <w:ins w:id="949" w:author="Nick Maxwell" w:date="2020-10-11T10:16:00Z"/>
                <w:rFonts w:ascii="Times New Roman" w:hAnsi="Times New Roman" w:cs="Times New Roman"/>
                <w:i/>
                <w:iCs/>
                <w:sz w:val="24"/>
                <w:szCs w:val="24"/>
              </w:rPr>
            </w:pPr>
            <w:ins w:id="950" w:author="Nick Maxwell" w:date="2020-10-11T10:16:00Z">
              <w:r w:rsidRPr="00C9667B">
                <w:rPr>
                  <w:rFonts w:ascii="Times New Roman" w:hAnsi="Times New Roman" w:cs="Times New Roman"/>
                  <w:i/>
                  <w:iCs/>
                  <w:sz w:val="24"/>
                  <w:szCs w:val="24"/>
                </w:rPr>
                <w:t>SD</w:t>
              </w:r>
            </w:ins>
          </w:p>
        </w:tc>
      </w:tr>
      <w:tr w:rsidR="00474F94" w14:paraId="3FAF4575" w14:textId="77777777" w:rsidTr="00290DE9">
        <w:trPr>
          <w:ins w:id="951" w:author="Nick Maxwell" w:date="2020-10-11T10:16:00Z"/>
        </w:trPr>
        <w:tc>
          <w:tcPr>
            <w:tcW w:w="1870" w:type="dxa"/>
            <w:tcBorders>
              <w:left w:val="nil"/>
              <w:bottom w:val="nil"/>
              <w:right w:val="nil"/>
            </w:tcBorders>
          </w:tcPr>
          <w:p w14:paraId="7CA0B09C" w14:textId="77777777" w:rsidR="00474F94" w:rsidRPr="007A4100" w:rsidRDefault="00474F94" w:rsidP="00290DE9">
            <w:pPr>
              <w:spacing w:before="240" w:line="360" w:lineRule="auto"/>
              <w:rPr>
                <w:ins w:id="952" w:author="Nick Maxwell" w:date="2020-10-11T10:16:00Z"/>
                <w:rFonts w:ascii="Times New Roman" w:hAnsi="Times New Roman" w:cs="Times New Roman"/>
                <w:sz w:val="24"/>
                <w:szCs w:val="24"/>
              </w:rPr>
            </w:pPr>
            <w:ins w:id="953"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290DE9">
            <w:pPr>
              <w:spacing w:before="240" w:line="360" w:lineRule="auto"/>
              <w:rPr>
                <w:ins w:id="954" w:author="Nick Maxwell" w:date="2020-10-11T10:16:00Z"/>
                <w:rFonts w:ascii="Times New Roman" w:hAnsi="Times New Roman" w:cs="Times New Roman"/>
                <w:sz w:val="24"/>
                <w:szCs w:val="24"/>
              </w:rPr>
            </w:pPr>
            <w:ins w:id="955"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290DE9">
            <w:pPr>
              <w:spacing w:before="240" w:line="360" w:lineRule="auto"/>
              <w:rPr>
                <w:ins w:id="956" w:author="Nick Maxwell" w:date="2020-10-11T10:16:00Z"/>
                <w:rFonts w:ascii="Times New Roman" w:hAnsi="Times New Roman" w:cs="Times New Roman"/>
                <w:sz w:val="24"/>
                <w:szCs w:val="24"/>
              </w:rPr>
            </w:pPr>
            <w:ins w:id="957"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290DE9">
            <w:pPr>
              <w:spacing w:before="240" w:line="360" w:lineRule="auto"/>
              <w:jc w:val="center"/>
              <w:rPr>
                <w:ins w:id="958" w:author="Nick Maxwell" w:date="2020-10-11T10:16:00Z"/>
                <w:rFonts w:ascii="Times New Roman" w:hAnsi="Times New Roman" w:cs="Times New Roman"/>
                <w:sz w:val="24"/>
                <w:szCs w:val="24"/>
              </w:rPr>
            </w:pPr>
            <w:ins w:id="959"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290DE9">
            <w:pPr>
              <w:spacing w:before="240" w:line="360" w:lineRule="auto"/>
              <w:jc w:val="center"/>
              <w:rPr>
                <w:ins w:id="960" w:author="Nick Maxwell" w:date="2020-10-11T10:16:00Z"/>
                <w:rFonts w:ascii="Times New Roman" w:hAnsi="Times New Roman" w:cs="Times New Roman"/>
                <w:sz w:val="24"/>
                <w:szCs w:val="24"/>
              </w:rPr>
            </w:pPr>
            <w:ins w:id="961" w:author="Nick Maxwell" w:date="2020-10-11T10:16:00Z">
              <w:r>
                <w:rPr>
                  <w:rFonts w:ascii="Times New Roman" w:hAnsi="Times New Roman" w:cs="Times New Roman"/>
                  <w:sz w:val="24"/>
                  <w:szCs w:val="24"/>
                </w:rPr>
                <w:t>1.22</w:t>
              </w:r>
            </w:ins>
          </w:p>
        </w:tc>
      </w:tr>
      <w:tr w:rsidR="00474F94" w14:paraId="34E574BA" w14:textId="77777777" w:rsidTr="00290DE9">
        <w:trPr>
          <w:ins w:id="962" w:author="Nick Maxwell" w:date="2020-10-11T10:16:00Z"/>
        </w:trPr>
        <w:tc>
          <w:tcPr>
            <w:tcW w:w="1870" w:type="dxa"/>
            <w:tcBorders>
              <w:top w:val="nil"/>
              <w:left w:val="nil"/>
              <w:bottom w:val="nil"/>
              <w:right w:val="nil"/>
            </w:tcBorders>
          </w:tcPr>
          <w:p w14:paraId="420873F1" w14:textId="77777777" w:rsidR="00474F94" w:rsidRDefault="00474F94" w:rsidP="00290DE9">
            <w:pPr>
              <w:spacing w:line="360" w:lineRule="auto"/>
              <w:rPr>
                <w:ins w:id="96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290DE9">
            <w:pPr>
              <w:spacing w:line="360" w:lineRule="auto"/>
              <w:rPr>
                <w:ins w:id="96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290DE9">
            <w:pPr>
              <w:spacing w:line="360" w:lineRule="auto"/>
              <w:rPr>
                <w:ins w:id="965" w:author="Nick Maxwell" w:date="2020-10-11T10:16:00Z"/>
                <w:rFonts w:ascii="Times New Roman" w:hAnsi="Times New Roman" w:cs="Times New Roman"/>
                <w:sz w:val="24"/>
                <w:szCs w:val="24"/>
              </w:rPr>
            </w:pPr>
            <w:ins w:id="96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290DE9">
            <w:pPr>
              <w:spacing w:line="360" w:lineRule="auto"/>
              <w:jc w:val="center"/>
              <w:rPr>
                <w:ins w:id="967" w:author="Nick Maxwell" w:date="2020-10-11T10:16:00Z"/>
                <w:rFonts w:ascii="Times New Roman" w:hAnsi="Times New Roman" w:cs="Times New Roman"/>
                <w:sz w:val="24"/>
                <w:szCs w:val="24"/>
              </w:rPr>
            </w:pPr>
            <w:ins w:id="968"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290DE9">
            <w:pPr>
              <w:spacing w:line="360" w:lineRule="auto"/>
              <w:jc w:val="center"/>
              <w:rPr>
                <w:ins w:id="969" w:author="Nick Maxwell" w:date="2020-10-11T10:16:00Z"/>
                <w:rFonts w:ascii="Times New Roman" w:hAnsi="Times New Roman" w:cs="Times New Roman"/>
                <w:sz w:val="24"/>
                <w:szCs w:val="24"/>
              </w:rPr>
            </w:pPr>
            <w:ins w:id="970" w:author="Nick Maxwell" w:date="2020-10-11T10:16:00Z">
              <w:r>
                <w:rPr>
                  <w:rFonts w:ascii="Times New Roman" w:hAnsi="Times New Roman" w:cs="Times New Roman"/>
                  <w:sz w:val="24"/>
                  <w:szCs w:val="24"/>
                </w:rPr>
                <w:t>1.86</w:t>
              </w:r>
            </w:ins>
          </w:p>
        </w:tc>
      </w:tr>
      <w:tr w:rsidR="00474F94" w14:paraId="4D3FE12E" w14:textId="77777777" w:rsidTr="00290DE9">
        <w:trPr>
          <w:ins w:id="971" w:author="Nick Maxwell" w:date="2020-10-11T10:16:00Z"/>
        </w:trPr>
        <w:tc>
          <w:tcPr>
            <w:tcW w:w="1870" w:type="dxa"/>
            <w:tcBorders>
              <w:top w:val="nil"/>
              <w:left w:val="nil"/>
              <w:bottom w:val="nil"/>
              <w:right w:val="nil"/>
            </w:tcBorders>
          </w:tcPr>
          <w:p w14:paraId="61BBCD39" w14:textId="77777777" w:rsidR="00474F94" w:rsidRDefault="00474F94" w:rsidP="00290DE9">
            <w:pPr>
              <w:spacing w:line="360" w:lineRule="auto"/>
              <w:rPr>
                <w:ins w:id="97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290DE9">
            <w:pPr>
              <w:spacing w:line="360" w:lineRule="auto"/>
              <w:rPr>
                <w:ins w:id="97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290DE9">
            <w:pPr>
              <w:spacing w:line="360" w:lineRule="auto"/>
              <w:rPr>
                <w:ins w:id="974" w:author="Nick Maxwell" w:date="2020-10-11T10:16:00Z"/>
                <w:rFonts w:ascii="Times New Roman" w:hAnsi="Times New Roman" w:cs="Times New Roman"/>
                <w:sz w:val="24"/>
                <w:szCs w:val="24"/>
              </w:rPr>
            </w:pPr>
            <w:ins w:id="97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290DE9">
            <w:pPr>
              <w:spacing w:line="360" w:lineRule="auto"/>
              <w:jc w:val="center"/>
              <w:rPr>
                <w:ins w:id="976" w:author="Nick Maxwell" w:date="2020-10-11T10:16:00Z"/>
                <w:rFonts w:ascii="Times New Roman" w:hAnsi="Times New Roman" w:cs="Times New Roman"/>
                <w:sz w:val="24"/>
                <w:szCs w:val="24"/>
              </w:rPr>
            </w:pPr>
            <w:ins w:id="977"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290DE9">
            <w:pPr>
              <w:spacing w:line="360" w:lineRule="auto"/>
              <w:jc w:val="center"/>
              <w:rPr>
                <w:ins w:id="978" w:author="Nick Maxwell" w:date="2020-10-11T10:16:00Z"/>
                <w:rFonts w:ascii="Times New Roman" w:hAnsi="Times New Roman" w:cs="Times New Roman"/>
                <w:sz w:val="24"/>
                <w:szCs w:val="24"/>
              </w:rPr>
            </w:pPr>
            <w:ins w:id="979" w:author="Nick Maxwell" w:date="2020-10-11T10:16:00Z">
              <w:r>
                <w:rPr>
                  <w:rFonts w:ascii="Times New Roman" w:hAnsi="Times New Roman" w:cs="Times New Roman"/>
                  <w:sz w:val="24"/>
                  <w:szCs w:val="24"/>
                </w:rPr>
                <w:t>0.67</w:t>
              </w:r>
            </w:ins>
          </w:p>
        </w:tc>
      </w:tr>
      <w:tr w:rsidR="00474F94" w14:paraId="24B604B8" w14:textId="77777777" w:rsidTr="00290DE9">
        <w:trPr>
          <w:ins w:id="980" w:author="Nick Maxwell" w:date="2020-10-11T10:16:00Z"/>
        </w:trPr>
        <w:tc>
          <w:tcPr>
            <w:tcW w:w="1870" w:type="dxa"/>
            <w:tcBorders>
              <w:top w:val="nil"/>
              <w:left w:val="nil"/>
              <w:bottom w:val="nil"/>
              <w:right w:val="nil"/>
            </w:tcBorders>
          </w:tcPr>
          <w:p w14:paraId="26AE903B" w14:textId="77777777" w:rsidR="00474F94" w:rsidRDefault="00474F94" w:rsidP="00290DE9">
            <w:pPr>
              <w:spacing w:line="360" w:lineRule="auto"/>
              <w:rPr>
                <w:ins w:id="98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290DE9">
            <w:pPr>
              <w:spacing w:line="360" w:lineRule="auto"/>
              <w:rPr>
                <w:ins w:id="982" w:author="Nick Maxwell" w:date="2020-10-11T10:16:00Z"/>
                <w:rFonts w:ascii="Times New Roman" w:hAnsi="Times New Roman" w:cs="Times New Roman"/>
                <w:sz w:val="24"/>
                <w:szCs w:val="24"/>
              </w:rPr>
            </w:pPr>
            <w:ins w:id="983"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290DE9">
            <w:pPr>
              <w:spacing w:line="360" w:lineRule="auto"/>
              <w:rPr>
                <w:ins w:id="984" w:author="Nick Maxwell" w:date="2020-10-11T10:16:00Z"/>
                <w:rFonts w:ascii="Times New Roman" w:hAnsi="Times New Roman" w:cs="Times New Roman"/>
                <w:sz w:val="24"/>
                <w:szCs w:val="24"/>
              </w:rPr>
            </w:pPr>
            <w:ins w:id="985"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290DE9">
            <w:pPr>
              <w:spacing w:line="360" w:lineRule="auto"/>
              <w:jc w:val="center"/>
              <w:rPr>
                <w:ins w:id="986" w:author="Nick Maxwell" w:date="2020-10-11T10:16:00Z"/>
                <w:rFonts w:ascii="Times New Roman" w:hAnsi="Times New Roman" w:cs="Times New Roman"/>
                <w:sz w:val="24"/>
                <w:szCs w:val="24"/>
              </w:rPr>
            </w:pPr>
            <w:ins w:id="987"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290DE9">
            <w:pPr>
              <w:spacing w:line="360" w:lineRule="auto"/>
              <w:jc w:val="center"/>
              <w:rPr>
                <w:ins w:id="988" w:author="Nick Maxwell" w:date="2020-10-11T10:16:00Z"/>
                <w:rFonts w:ascii="Times New Roman" w:hAnsi="Times New Roman" w:cs="Times New Roman"/>
                <w:sz w:val="24"/>
                <w:szCs w:val="24"/>
              </w:rPr>
            </w:pPr>
            <w:ins w:id="989" w:author="Nick Maxwell" w:date="2020-10-11T10:16:00Z">
              <w:r>
                <w:rPr>
                  <w:rFonts w:ascii="Times New Roman" w:hAnsi="Times New Roman" w:cs="Times New Roman"/>
                  <w:sz w:val="24"/>
                  <w:szCs w:val="24"/>
                </w:rPr>
                <w:t>1.14</w:t>
              </w:r>
            </w:ins>
          </w:p>
        </w:tc>
      </w:tr>
      <w:tr w:rsidR="00474F94" w14:paraId="6E752783" w14:textId="77777777" w:rsidTr="00290DE9">
        <w:trPr>
          <w:ins w:id="990" w:author="Nick Maxwell" w:date="2020-10-11T10:16:00Z"/>
        </w:trPr>
        <w:tc>
          <w:tcPr>
            <w:tcW w:w="1870" w:type="dxa"/>
            <w:tcBorders>
              <w:top w:val="nil"/>
              <w:left w:val="nil"/>
              <w:bottom w:val="nil"/>
              <w:right w:val="nil"/>
            </w:tcBorders>
          </w:tcPr>
          <w:p w14:paraId="75DFD3CB" w14:textId="77777777" w:rsidR="00474F94" w:rsidRDefault="00474F94" w:rsidP="00290DE9">
            <w:pPr>
              <w:spacing w:line="360" w:lineRule="auto"/>
              <w:rPr>
                <w:ins w:id="99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290DE9">
            <w:pPr>
              <w:spacing w:line="360" w:lineRule="auto"/>
              <w:rPr>
                <w:ins w:id="99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290DE9">
            <w:pPr>
              <w:spacing w:line="360" w:lineRule="auto"/>
              <w:rPr>
                <w:ins w:id="993" w:author="Nick Maxwell" w:date="2020-10-11T10:16:00Z"/>
                <w:rFonts w:ascii="Times New Roman" w:hAnsi="Times New Roman" w:cs="Times New Roman"/>
                <w:sz w:val="24"/>
                <w:szCs w:val="24"/>
              </w:rPr>
            </w:pPr>
            <w:ins w:id="994"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290DE9">
            <w:pPr>
              <w:spacing w:line="360" w:lineRule="auto"/>
              <w:jc w:val="center"/>
              <w:rPr>
                <w:ins w:id="995" w:author="Nick Maxwell" w:date="2020-10-11T10:16:00Z"/>
                <w:rFonts w:ascii="Times New Roman" w:hAnsi="Times New Roman" w:cs="Times New Roman"/>
                <w:sz w:val="24"/>
                <w:szCs w:val="24"/>
              </w:rPr>
            </w:pPr>
            <w:ins w:id="996"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290DE9">
            <w:pPr>
              <w:spacing w:line="360" w:lineRule="auto"/>
              <w:jc w:val="center"/>
              <w:rPr>
                <w:ins w:id="997" w:author="Nick Maxwell" w:date="2020-10-11T10:16:00Z"/>
                <w:rFonts w:ascii="Times New Roman" w:hAnsi="Times New Roman" w:cs="Times New Roman"/>
                <w:sz w:val="24"/>
                <w:szCs w:val="24"/>
              </w:rPr>
            </w:pPr>
            <w:ins w:id="998" w:author="Nick Maxwell" w:date="2020-10-11T10:16:00Z">
              <w:r>
                <w:rPr>
                  <w:rFonts w:ascii="Times New Roman" w:hAnsi="Times New Roman" w:cs="Times New Roman"/>
                  <w:sz w:val="24"/>
                  <w:szCs w:val="24"/>
                </w:rPr>
                <w:t>1.27</w:t>
              </w:r>
            </w:ins>
          </w:p>
        </w:tc>
      </w:tr>
      <w:tr w:rsidR="00474F94" w14:paraId="05A12766" w14:textId="77777777" w:rsidTr="00290DE9">
        <w:trPr>
          <w:ins w:id="999" w:author="Nick Maxwell" w:date="2020-10-11T10:16:00Z"/>
        </w:trPr>
        <w:tc>
          <w:tcPr>
            <w:tcW w:w="1870" w:type="dxa"/>
            <w:tcBorders>
              <w:top w:val="nil"/>
              <w:left w:val="nil"/>
              <w:bottom w:val="nil"/>
              <w:right w:val="nil"/>
            </w:tcBorders>
          </w:tcPr>
          <w:p w14:paraId="1F79BD82" w14:textId="77777777" w:rsidR="00474F94" w:rsidRDefault="00474F94" w:rsidP="00290DE9">
            <w:pPr>
              <w:spacing w:line="360" w:lineRule="auto"/>
              <w:rPr>
                <w:ins w:id="100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290DE9">
            <w:pPr>
              <w:spacing w:line="360" w:lineRule="auto"/>
              <w:rPr>
                <w:ins w:id="100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290DE9">
            <w:pPr>
              <w:spacing w:line="360" w:lineRule="auto"/>
              <w:rPr>
                <w:ins w:id="1002" w:author="Nick Maxwell" w:date="2020-10-11T10:16:00Z"/>
                <w:rFonts w:ascii="Times New Roman" w:hAnsi="Times New Roman" w:cs="Times New Roman"/>
                <w:sz w:val="24"/>
                <w:szCs w:val="24"/>
              </w:rPr>
            </w:pPr>
            <w:ins w:id="1003"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290DE9">
            <w:pPr>
              <w:spacing w:line="360" w:lineRule="auto"/>
              <w:jc w:val="center"/>
              <w:rPr>
                <w:ins w:id="1004" w:author="Nick Maxwell" w:date="2020-10-11T10:16:00Z"/>
                <w:rFonts w:ascii="Times New Roman" w:hAnsi="Times New Roman" w:cs="Times New Roman"/>
                <w:sz w:val="24"/>
                <w:szCs w:val="24"/>
              </w:rPr>
            </w:pPr>
            <w:ins w:id="1005"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290DE9">
            <w:pPr>
              <w:spacing w:line="360" w:lineRule="auto"/>
              <w:jc w:val="center"/>
              <w:rPr>
                <w:ins w:id="1006" w:author="Nick Maxwell" w:date="2020-10-11T10:16:00Z"/>
                <w:rFonts w:ascii="Times New Roman" w:hAnsi="Times New Roman" w:cs="Times New Roman"/>
                <w:sz w:val="24"/>
                <w:szCs w:val="24"/>
              </w:rPr>
            </w:pPr>
            <w:ins w:id="1007" w:author="Nick Maxwell" w:date="2020-10-11T10:16:00Z">
              <w:r>
                <w:rPr>
                  <w:rFonts w:ascii="Times New Roman" w:hAnsi="Times New Roman" w:cs="Times New Roman"/>
                  <w:sz w:val="24"/>
                  <w:szCs w:val="24"/>
                </w:rPr>
                <w:t>0.63</w:t>
              </w:r>
            </w:ins>
          </w:p>
        </w:tc>
      </w:tr>
      <w:tr w:rsidR="00474F94" w14:paraId="67455A1F" w14:textId="77777777" w:rsidTr="00290DE9">
        <w:trPr>
          <w:ins w:id="1008" w:author="Nick Maxwell" w:date="2020-10-11T10:16:00Z"/>
        </w:trPr>
        <w:tc>
          <w:tcPr>
            <w:tcW w:w="1870" w:type="dxa"/>
            <w:tcBorders>
              <w:top w:val="nil"/>
              <w:left w:val="nil"/>
              <w:bottom w:val="nil"/>
              <w:right w:val="nil"/>
            </w:tcBorders>
          </w:tcPr>
          <w:p w14:paraId="12711B78" w14:textId="77777777" w:rsidR="00474F94" w:rsidRPr="007A4100" w:rsidRDefault="00474F94" w:rsidP="00290DE9">
            <w:pPr>
              <w:spacing w:line="360" w:lineRule="auto"/>
              <w:rPr>
                <w:ins w:id="1009" w:author="Nick Maxwell" w:date="2020-10-11T10:16:00Z"/>
                <w:rFonts w:ascii="Times New Roman" w:hAnsi="Times New Roman" w:cs="Times New Roman"/>
                <w:sz w:val="24"/>
                <w:szCs w:val="24"/>
              </w:rPr>
            </w:pPr>
            <w:ins w:id="1010"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290DE9">
            <w:pPr>
              <w:spacing w:line="360" w:lineRule="auto"/>
              <w:rPr>
                <w:ins w:id="1011" w:author="Nick Maxwell" w:date="2020-10-11T10:16:00Z"/>
                <w:rFonts w:ascii="Times New Roman" w:hAnsi="Times New Roman" w:cs="Times New Roman"/>
                <w:sz w:val="24"/>
                <w:szCs w:val="24"/>
              </w:rPr>
            </w:pPr>
            <w:ins w:id="1012"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290DE9">
            <w:pPr>
              <w:spacing w:line="360" w:lineRule="auto"/>
              <w:rPr>
                <w:ins w:id="1013" w:author="Nick Maxwell" w:date="2020-10-11T10:16:00Z"/>
                <w:rFonts w:ascii="Times New Roman" w:hAnsi="Times New Roman" w:cs="Times New Roman"/>
                <w:sz w:val="24"/>
                <w:szCs w:val="24"/>
              </w:rPr>
            </w:pPr>
            <w:ins w:id="1014"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290DE9">
            <w:pPr>
              <w:spacing w:line="360" w:lineRule="auto"/>
              <w:jc w:val="center"/>
              <w:rPr>
                <w:ins w:id="1015" w:author="Nick Maxwell" w:date="2020-10-11T10:16:00Z"/>
                <w:rFonts w:ascii="Times New Roman" w:hAnsi="Times New Roman" w:cs="Times New Roman"/>
                <w:sz w:val="24"/>
                <w:szCs w:val="24"/>
              </w:rPr>
            </w:pPr>
            <w:ins w:id="1016"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290DE9">
            <w:pPr>
              <w:spacing w:line="360" w:lineRule="auto"/>
              <w:jc w:val="center"/>
              <w:rPr>
                <w:ins w:id="1017" w:author="Nick Maxwell" w:date="2020-10-11T10:16:00Z"/>
                <w:rFonts w:ascii="Times New Roman" w:hAnsi="Times New Roman" w:cs="Times New Roman"/>
                <w:sz w:val="24"/>
                <w:szCs w:val="24"/>
              </w:rPr>
            </w:pPr>
            <w:ins w:id="1018" w:author="Nick Maxwell" w:date="2020-10-11T10:16:00Z">
              <w:r>
                <w:rPr>
                  <w:rFonts w:ascii="Times New Roman" w:hAnsi="Times New Roman" w:cs="Times New Roman"/>
                  <w:sz w:val="24"/>
                  <w:szCs w:val="24"/>
                </w:rPr>
                <w:t>1.14</w:t>
              </w:r>
            </w:ins>
          </w:p>
        </w:tc>
      </w:tr>
      <w:tr w:rsidR="00474F94" w14:paraId="6F59EB08" w14:textId="77777777" w:rsidTr="00290DE9">
        <w:trPr>
          <w:ins w:id="1019" w:author="Nick Maxwell" w:date="2020-10-11T10:16:00Z"/>
        </w:trPr>
        <w:tc>
          <w:tcPr>
            <w:tcW w:w="1870" w:type="dxa"/>
            <w:tcBorders>
              <w:top w:val="nil"/>
              <w:left w:val="nil"/>
              <w:bottom w:val="nil"/>
              <w:right w:val="nil"/>
            </w:tcBorders>
          </w:tcPr>
          <w:p w14:paraId="6A9F4B79" w14:textId="77777777" w:rsidR="00474F94" w:rsidRDefault="00474F94" w:rsidP="00290DE9">
            <w:pPr>
              <w:spacing w:line="360" w:lineRule="auto"/>
              <w:rPr>
                <w:ins w:id="102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290DE9">
            <w:pPr>
              <w:spacing w:line="360" w:lineRule="auto"/>
              <w:rPr>
                <w:ins w:id="102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290DE9">
            <w:pPr>
              <w:spacing w:line="360" w:lineRule="auto"/>
              <w:rPr>
                <w:ins w:id="1022" w:author="Nick Maxwell" w:date="2020-10-11T10:16:00Z"/>
                <w:rFonts w:ascii="Times New Roman" w:hAnsi="Times New Roman" w:cs="Times New Roman"/>
                <w:sz w:val="24"/>
                <w:szCs w:val="24"/>
              </w:rPr>
            </w:pPr>
            <w:ins w:id="1023"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290DE9">
            <w:pPr>
              <w:spacing w:line="360" w:lineRule="auto"/>
              <w:jc w:val="center"/>
              <w:rPr>
                <w:ins w:id="1024" w:author="Nick Maxwell" w:date="2020-10-11T10:16:00Z"/>
                <w:rFonts w:ascii="Times New Roman" w:hAnsi="Times New Roman" w:cs="Times New Roman"/>
                <w:sz w:val="24"/>
                <w:szCs w:val="24"/>
              </w:rPr>
            </w:pPr>
            <w:ins w:id="1025"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290DE9">
            <w:pPr>
              <w:spacing w:line="360" w:lineRule="auto"/>
              <w:jc w:val="center"/>
              <w:rPr>
                <w:ins w:id="1026" w:author="Nick Maxwell" w:date="2020-10-11T10:16:00Z"/>
                <w:rFonts w:ascii="Times New Roman" w:hAnsi="Times New Roman" w:cs="Times New Roman"/>
                <w:sz w:val="24"/>
                <w:szCs w:val="24"/>
              </w:rPr>
            </w:pPr>
            <w:ins w:id="1027" w:author="Nick Maxwell" w:date="2020-10-11T10:16:00Z">
              <w:r>
                <w:rPr>
                  <w:rFonts w:ascii="Times New Roman" w:hAnsi="Times New Roman" w:cs="Times New Roman"/>
                  <w:sz w:val="24"/>
                  <w:szCs w:val="24"/>
                </w:rPr>
                <w:t>1.27</w:t>
              </w:r>
            </w:ins>
          </w:p>
        </w:tc>
      </w:tr>
      <w:tr w:rsidR="00474F94" w14:paraId="686C033B" w14:textId="77777777" w:rsidTr="00290DE9">
        <w:trPr>
          <w:ins w:id="1028" w:author="Nick Maxwell" w:date="2020-10-11T10:16:00Z"/>
        </w:trPr>
        <w:tc>
          <w:tcPr>
            <w:tcW w:w="1870" w:type="dxa"/>
            <w:tcBorders>
              <w:top w:val="nil"/>
              <w:left w:val="nil"/>
              <w:bottom w:val="nil"/>
              <w:right w:val="nil"/>
            </w:tcBorders>
          </w:tcPr>
          <w:p w14:paraId="679A915B" w14:textId="77777777" w:rsidR="00474F94" w:rsidRDefault="00474F94" w:rsidP="00290DE9">
            <w:pPr>
              <w:spacing w:line="360" w:lineRule="auto"/>
              <w:rPr>
                <w:ins w:id="102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290DE9">
            <w:pPr>
              <w:spacing w:line="360" w:lineRule="auto"/>
              <w:rPr>
                <w:ins w:id="103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290DE9">
            <w:pPr>
              <w:spacing w:line="360" w:lineRule="auto"/>
              <w:rPr>
                <w:ins w:id="1031" w:author="Nick Maxwell" w:date="2020-10-11T10:16:00Z"/>
                <w:rFonts w:ascii="Times New Roman" w:hAnsi="Times New Roman" w:cs="Times New Roman"/>
                <w:sz w:val="24"/>
                <w:szCs w:val="24"/>
              </w:rPr>
            </w:pPr>
            <w:ins w:id="1032"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290DE9">
            <w:pPr>
              <w:spacing w:line="360" w:lineRule="auto"/>
              <w:jc w:val="center"/>
              <w:rPr>
                <w:ins w:id="1033" w:author="Nick Maxwell" w:date="2020-10-11T10:16:00Z"/>
                <w:rFonts w:ascii="Times New Roman" w:hAnsi="Times New Roman" w:cs="Times New Roman"/>
                <w:sz w:val="24"/>
                <w:szCs w:val="24"/>
              </w:rPr>
            </w:pPr>
            <w:ins w:id="1034"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290DE9">
            <w:pPr>
              <w:spacing w:line="360" w:lineRule="auto"/>
              <w:jc w:val="center"/>
              <w:rPr>
                <w:ins w:id="1035" w:author="Nick Maxwell" w:date="2020-10-11T10:16:00Z"/>
                <w:rFonts w:ascii="Times New Roman" w:hAnsi="Times New Roman" w:cs="Times New Roman"/>
                <w:sz w:val="24"/>
                <w:szCs w:val="24"/>
              </w:rPr>
            </w:pPr>
            <w:ins w:id="1036" w:author="Nick Maxwell" w:date="2020-10-11T10:16:00Z">
              <w:r>
                <w:rPr>
                  <w:rFonts w:ascii="Times New Roman" w:hAnsi="Times New Roman" w:cs="Times New Roman"/>
                  <w:sz w:val="24"/>
                  <w:szCs w:val="24"/>
                </w:rPr>
                <w:t>0.63</w:t>
              </w:r>
            </w:ins>
          </w:p>
        </w:tc>
      </w:tr>
      <w:tr w:rsidR="00474F94" w14:paraId="0E8BF13C" w14:textId="77777777" w:rsidTr="00290DE9">
        <w:trPr>
          <w:ins w:id="1037" w:author="Nick Maxwell" w:date="2020-10-11T10:16:00Z"/>
        </w:trPr>
        <w:tc>
          <w:tcPr>
            <w:tcW w:w="1870" w:type="dxa"/>
            <w:tcBorders>
              <w:top w:val="nil"/>
              <w:left w:val="nil"/>
              <w:bottom w:val="nil"/>
              <w:right w:val="nil"/>
            </w:tcBorders>
          </w:tcPr>
          <w:p w14:paraId="12C4CE58" w14:textId="77777777" w:rsidR="00474F94" w:rsidRDefault="00474F94" w:rsidP="00290DE9">
            <w:pPr>
              <w:spacing w:line="360" w:lineRule="auto"/>
              <w:rPr>
                <w:ins w:id="103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290DE9">
            <w:pPr>
              <w:spacing w:line="360" w:lineRule="auto"/>
              <w:rPr>
                <w:ins w:id="1039" w:author="Nick Maxwell" w:date="2020-10-11T10:16:00Z"/>
                <w:rFonts w:ascii="Times New Roman" w:hAnsi="Times New Roman" w:cs="Times New Roman"/>
                <w:sz w:val="24"/>
                <w:szCs w:val="24"/>
              </w:rPr>
            </w:pPr>
            <w:ins w:id="1040"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290DE9">
            <w:pPr>
              <w:spacing w:line="360" w:lineRule="auto"/>
              <w:rPr>
                <w:ins w:id="1041" w:author="Nick Maxwell" w:date="2020-10-11T10:16:00Z"/>
                <w:rFonts w:ascii="Times New Roman" w:hAnsi="Times New Roman" w:cs="Times New Roman"/>
                <w:sz w:val="24"/>
                <w:szCs w:val="24"/>
              </w:rPr>
            </w:pPr>
            <w:ins w:id="1042"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290DE9">
            <w:pPr>
              <w:spacing w:line="360" w:lineRule="auto"/>
              <w:jc w:val="center"/>
              <w:rPr>
                <w:ins w:id="1043" w:author="Nick Maxwell" w:date="2020-10-11T10:16:00Z"/>
                <w:rFonts w:ascii="Times New Roman" w:hAnsi="Times New Roman" w:cs="Times New Roman"/>
                <w:sz w:val="24"/>
                <w:szCs w:val="24"/>
              </w:rPr>
            </w:pPr>
            <w:ins w:id="1044"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290DE9">
            <w:pPr>
              <w:spacing w:line="360" w:lineRule="auto"/>
              <w:jc w:val="center"/>
              <w:rPr>
                <w:ins w:id="1045" w:author="Nick Maxwell" w:date="2020-10-11T10:16:00Z"/>
                <w:rFonts w:ascii="Times New Roman" w:hAnsi="Times New Roman" w:cs="Times New Roman"/>
                <w:sz w:val="24"/>
                <w:szCs w:val="24"/>
              </w:rPr>
            </w:pPr>
            <w:ins w:id="1046" w:author="Nick Maxwell" w:date="2020-10-11T10:16:00Z">
              <w:r>
                <w:rPr>
                  <w:rFonts w:ascii="Times New Roman" w:hAnsi="Times New Roman" w:cs="Times New Roman"/>
                  <w:sz w:val="24"/>
                  <w:szCs w:val="24"/>
                </w:rPr>
                <w:t>1.22</w:t>
              </w:r>
            </w:ins>
          </w:p>
        </w:tc>
      </w:tr>
      <w:tr w:rsidR="00474F94" w14:paraId="5371EC13" w14:textId="77777777" w:rsidTr="00290DE9">
        <w:trPr>
          <w:ins w:id="1047" w:author="Nick Maxwell" w:date="2020-10-11T10:16:00Z"/>
        </w:trPr>
        <w:tc>
          <w:tcPr>
            <w:tcW w:w="1870" w:type="dxa"/>
            <w:tcBorders>
              <w:top w:val="nil"/>
              <w:left w:val="nil"/>
              <w:bottom w:val="nil"/>
              <w:right w:val="nil"/>
            </w:tcBorders>
          </w:tcPr>
          <w:p w14:paraId="29B243AB" w14:textId="77777777" w:rsidR="00474F94" w:rsidRDefault="00474F94" w:rsidP="00290DE9">
            <w:pPr>
              <w:spacing w:line="360" w:lineRule="auto"/>
              <w:rPr>
                <w:ins w:id="1048"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290DE9">
            <w:pPr>
              <w:spacing w:line="360" w:lineRule="auto"/>
              <w:rPr>
                <w:ins w:id="1049"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290DE9">
            <w:pPr>
              <w:spacing w:line="360" w:lineRule="auto"/>
              <w:rPr>
                <w:ins w:id="1050" w:author="Nick Maxwell" w:date="2020-10-11T10:16:00Z"/>
                <w:rFonts w:ascii="Times New Roman" w:hAnsi="Times New Roman" w:cs="Times New Roman"/>
                <w:sz w:val="24"/>
                <w:szCs w:val="24"/>
              </w:rPr>
            </w:pPr>
            <w:ins w:id="1051"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290DE9">
            <w:pPr>
              <w:spacing w:line="360" w:lineRule="auto"/>
              <w:jc w:val="center"/>
              <w:rPr>
                <w:ins w:id="1052" w:author="Nick Maxwell" w:date="2020-10-11T10:16:00Z"/>
                <w:rFonts w:ascii="Times New Roman" w:hAnsi="Times New Roman" w:cs="Times New Roman"/>
                <w:sz w:val="24"/>
                <w:szCs w:val="24"/>
              </w:rPr>
            </w:pPr>
            <w:ins w:id="1053"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290DE9">
            <w:pPr>
              <w:spacing w:line="360" w:lineRule="auto"/>
              <w:jc w:val="center"/>
              <w:rPr>
                <w:ins w:id="1054" w:author="Nick Maxwell" w:date="2020-10-11T10:16:00Z"/>
                <w:rFonts w:ascii="Times New Roman" w:hAnsi="Times New Roman" w:cs="Times New Roman"/>
                <w:sz w:val="24"/>
                <w:szCs w:val="24"/>
              </w:rPr>
            </w:pPr>
            <w:ins w:id="1055" w:author="Nick Maxwell" w:date="2020-10-11T10:16:00Z">
              <w:r>
                <w:rPr>
                  <w:rFonts w:ascii="Times New Roman" w:hAnsi="Times New Roman" w:cs="Times New Roman"/>
                  <w:sz w:val="24"/>
                  <w:szCs w:val="24"/>
                </w:rPr>
                <w:t>1.86</w:t>
              </w:r>
            </w:ins>
          </w:p>
        </w:tc>
      </w:tr>
      <w:tr w:rsidR="00474F94" w14:paraId="6267A761" w14:textId="77777777" w:rsidTr="00290DE9">
        <w:trPr>
          <w:ins w:id="1056" w:author="Nick Maxwell" w:date="2020-10-11T10:16:00Z"/>
        </w:trPr>
        <w:tc>
          <w:tcPr>
            <w:tcW w:w="1870" w:type="dxa"/>
            <w:tcBorders>
              <w:top w:val="nil"/>
              <w:left w:val="nil"/>
              <w:bottom w:val="nil"/>
              <w:right w:val="nil"/>
            </w:tcBorders>
          </w:tcPr>
          <w:p w14:paraId="547A8080" w14:textId="77777777" w:rsidR="00474F94" w:rsidRDefault="00474F94" w:rsidP="00290DE9">
            <w:pPr>
              <w:spacing w:line="360" w:lineRule="auto"/>
              <w:rPr>
                <w:ins w:id="105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290DE9">
            <w:pPr>
              <w:spacing w:line="360" w:lineRule="auto"/>
              <w:rPr>
                <w:ins w:id="1058"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290DE9">
            <w:pPr>
              <w:spacing w:line="360" w:lineRule="auto"/>
              <w:rPr>
                <w:ins w:id="1059" w:author="Nick Maxwell" w:date="2020-10-11T10:16:00Z"/>
                <w:rFonts w:ascii="Times New Roman" w:hAnsi="Times New Roman" w:cs="Times New Roman"/>
                <w:sz w:val="24"/>
                <w:szCs w:val="24"/>
              </w:rPr>
            </w:pPr>
            <w:ins w:id="1060"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290DE9">
            <w:pPr>
              <w:spacing w:line="360" w:lineRule="auto"/>
              <w:jc w:val="center"/>
              <w:rPr>
                <w:ins w:id="1061" w:author="Nick Maxwell" w:date="2020-10-11T10:16:00Z"/>
                <w:rFonts w:ascii="Times New Roman" w:hAnsi="Times New Roman" w:cs="Times New Roman"/>
                <w:sz w:val="24"/>
                <w:szCs w:val="24"/>
              </w:rPr>
            </w:pPr>
            <w:ins w:id="1062"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290DE9">
            <w:pPr>
              <w:spacing w:line="360" w:lineRule="auto"/>
              <w:jc w:val="center"/>
              <w:rPr>
                <w:ins w:id="1063" w:author="Nick Maxwell" w:date="2020-10-11T10:16:00Z"/>
                <w:rFonts w:ascii="Times New Roman" w:hAnsi="Times New Roman" w:cs="Times New Roman"/>
                <w:sz w:val="24"/>
                <w:szCs w:val="24"/>
              </w:rPr>
            </w:pPr>
            <w:ins w:id="1064" w:author="Nick Maxwell" w:date="2020-10-11T10:16:00Z">
              <w:r>
                <w:rPr>
                  <w:rFonts w:ascii="Times New Roman" w:hAnsi="Times New Roman" w:cs="Times New Roman"/>
                  <w:sz w:val="24"/>
                  <w:szCs w:val="24"/>
                </w:rPr>
                <w:t>0.67</w:t>
              </w:r>
            </w:ins>
          </w:p>
        </w:tc>
      </w:tr>
      <w:tr w:rsidR="00474F94" w14:paraId="3BC4796A" w14:textId="77777777" w:rsidTr="00290DE9">
        <w:trPr>
          <w:ins w:id="1065" w:author="Nick Maxwell" w:date="2020-10-11T10:16:00Z"/>
        </w:trPr>
        <w:tc>
          <w:tcPr>
            <w:tcW w:w="1870" w:type="dxa"/>
            <w:tcBorders>
              <w:top w:val="nil"/>
              <w:left w:val="nil"/>
              <w:bottom w:val="nil"/>
              <w:right w:val="nil"/>
            </w:tcBorders>
          </w:tcPr>
          <w:p w14:paraId="3D8D27B4" w14:textId="77777777" w:rsidR="00474F94" w:rsidRDefault="00474F94" w:rsidP="00290DE9">
            <w:pPr>
              <w:spacing w:line="360" w:lineRule="auto"/>
              <w:rPr>
                <w:ins w:id="1066" w:author="Nick Maxwell" w:date="2020-10-11T10:16:00Z"/>
                <w:rFonts w:ascii="Times New Roman" w:hAnsi="Times New Roman" w:cs="Times New Roman"/>
                <w:b/>
                <w:bCs/>
                <w:sz w:val="24"/>
                <w:szCs w:val="24"/>
              </w:rPr>
            </w:pPr>
            <w:ins w:id="1067"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290DE9">
            <w:pPr>
              <w:spacing w:line="360" w:lineRule="auto"/>
              <w:rPr>
                <w:ins w:id="1068" w:author="Nick Maxwell" w:date="2020-10-11T10:16:00Z"/>
                <w:rFonts w:ascii="Times New Roman" w:hAnsi="Times New Roman" w:cs="Times New Roman"/>
                <w:sz w:val="24"/>
                <w:szCs w:val="24"/>
              </w:rPr>
            </w:pPr>
            <w:ins w:id="1069"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290DE9">
            <w:pPr>
              <w:spacing w:line="360" w:lineRule="auto"/>
              <w:rPr>
                <w:ins w:id="1070" w:author="Nick Maxwell" w:date="2020-10-11T10:16:00Z"/>
                <w:rFonts w:ascii="Times New Roman" w:hAnsi="Times New Roman" w:cs="Times New Roman"/>
                <w:sz w:val="24"/>
                <w:szCs w:val="24"/>
              </w:rPr>
            </w:pPr>
            <w:ins w:id="1071"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290DE9">
            <w:pPr>
              <w:spacing w:line="360" w:lineRule="auto"/>
              <w:jc w:val="center"/>
              <w:rPr>
                <w:ins w:id="1072" w:author="Nick Maxwell" w:date="2020-10-11T10:16:00Z"/>
                <w:rFonts w:ascii="Times New Roman" w:hAnsi="Times New Roman" w:cs="Times New Roman"/>
                <w:sz w:val="24"/>
                <w:szCs w:val="24"/>
              </w:rPr>
            </w:pPr>
            <w:ins w:id="1073"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290DE9">
            <w:pPr>
              <w:spacing w:line="360" w:lineRule="auto"/>
              <w:jc w:val="center"/>
              <w:rPr>
                <w:ins w:id="1074" w:author="Nick Maxwell" w:date="2020-10-11T10:16:00Z"/>
                <w:rFonts w:ascii="Times New Roman" w:hAnsi="Times New Roman" w:cs="Times New Roman"/>
                <w:sz w:val="24"/>
                <w:szCs w:val="24"/>
              </w:rPr>
            </w:pPr>
            <w:ins w:id="1075" w:author="Nick Maxwell" w:date="2020-10-11T10:16:00Z">
              <w:r>
                <w:rPr>
                  <w:rFonts w:ascii="Times New Roman" w:hAnsi="Times New Roman" w:cs="Times New Roman"/>
                  <w:sz w:val="24"/>
                  <w:szCs w:val="24"/>
                </w:rPr>
                <w:t>1.38</w:t>
              </w:r>
            </w:ins>
          </w:p>
        </w:tc>
      </w:tr>
      <w:tr w:rsidR="00474F94" w:rsidRPr="007A4100" w14:paraId="67DFDAC9" w14:textId="77777777" w:rsidTr="00290DE9">
        <w:trPr>
          <w:ins w:id="1076" w:author="Nick Maxwell" w:date="2020-10-11T10:16:00Z"/>
        </w:trPr>
        <w:tc>
          <w:tcPr>
            <w:tcW w:w="1870" w:type="dxa"/>
            <w:tcBorders>
              <w:top w:val="nil"/>
              <w:left w:val="nil"/>
              <w:bottom w:val="nil"/>
              <w:right w:val="nil"/>
            </w:tcBorders>
          </w:tcPr>
          <w:p w14:paraId="7B72AD39" w14:textId="77777777" w:rsidR="00474F94" w:rsidRDefault="00474F94" w:rsidP="00290DE9">
            <w:pPr>
              <w:spacing w:line="360" w:lineRule="auto"/>
              <w:rPr>
                <w:ins w:id="1077"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290DE9">
            <w:pPr>
              <w:spacing w:line="360" w:lineRule="auto"/>
              <w:rPr>
                <w:ins w:id="1078"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290DE9">
            <w:pPr>
              <w:spacing w:line="360" w:lineRule="auto"/>
              <w:rPr>
                <w:ins w:id="1079" w:author="Nick Maxwell" w:date="2020-10-11T10:16:00Z"/>
                <w:rFonts w:ascii="Times New Roman" w:hAnsi="Times New Roman" w:cs="Times New Roman"/>
                <w:sz w:val="24"/>
                <w:szCs w:val="24"/>
              </w:rPr>
            </w:pPr>
            <w:ins w:id="1080"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290DE9">
            <w:pPr>
              <w:spacing w:line="360" w:lineRule="auto"/>
              <w:jc w:val="center"/>
              <w:rPr>
                <w:ins w:id="1081" w:author="Nick Maxwell" w:date="2020-10-11T10:16:00Z"/>
                <w:rFonts w:ascii="Times New Roman" w:hAnsi="Times New Roman" w:cs="Times New Roman"/>
                <w:sz w:val="24"/>
                <w:szCs w:val="24"/>
              </w:rPr>
            </w:pPr>
            <w:ins w:id="1082"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290DE9">
            <w:pPr>
              <w:spacing w:line="360" w:lineRule="auto"/>
              <w:jc w:val="center"/>
              <w:rPr>
                <w:ins w:id="1083" w:author="Nick Maxwell" w:date="2020-10-11T10:16:00Z"/>
                <w:rFonts w:ascii="Times New Roman" w:hAnsi="Times New Roman" w:cs="Times New Roman"/>
                <w:sz w:val="24"/>
                <w:szCs w:val="24"/>
              </w:rPr>
            </w:pPr>
            <w:ins w:id="1084" w:author="Nick Maxwell" w:date="2020-10-11T10:16:00Z">
              <w:r>
                <w:rPr>
                  <w:rFonts w:ascii="Times New Roman" w:hAnsi="Times New Roman" w:cs="Times New Roman"/>
                  <w:sz w:val="24"/>
                  <w:szCs w:val="24"/>
                </w:rPr>
                <w:t>1.94</w:t>
              </w:r>
            </w:ins>
          </w:p>
        </w:tc>
      </w:tr>
      <w:tr w:rsidR="00474F94" w:rsidRPr="007A4100" w14:paraId="33CC7A59" w14:textId="77777777" w:rsidTr="00290DE9">
        <w:trPr>
          <w:ins w:id="1085" w:author="Nick Maxwell" w:date="2020-10-11T10:16:00Z"/>
        </w:trPr>
        <w:tc>
          <w:tcPr>
            <w:tcW w:w="1870" w:type="dxa"/>
            <w:tcBorders>
              <w:top w:val="nil"/>
              <w:left w:val="nil"/>
              <w:bottom w:val="nil"/>
              <w:right w:val="nil"/>
            </w:tcBorders>
          </w:tcPr>
          <w:p w14:paraId="11D948C2" w14:textId="77777777" w:rsidR="00474F94" w:rsidRDefault="00474F94" w:rsidP="00290DE9">
            <w:pPr>
              <w:spacing w:line="360" w:lineRule="auto"/>
              <w:rPr>
                <w:ins w:id="108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290DE9">
            <w:pPr>
              <w:spacing w:line="360" w:lineRule="auto"/>
              <w:rPr>
                <w:ins w:id="108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290DE9">
            <w:pPr>
              <w:spacing w:line="360" w:lineRule="auto"/>
              <w:rPr>
                <w:ins w:id="1088" w:author="Nick Maxwell" w:date="2020-10-11T10:16:00Z"/>
                <w:rFonts w:ascii="Times New Roman" w:hAnsi="Times New Roman" w:cs="Times New Roman"/>
                <w:sz w:val="24"/>
                <w:szCs w:val="24"/>
              </w:rPr>
            </w:pPr>
            <w:ins w:id="1089"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290DE9">
            <w:pPr>
              <w:spacing w:line="360" w:lineRule="auto"/>
              <w:jc w:val="center"/>
              <w:rPr>
                <w:ins w:id="1090" w:author="Nick Maxwell" w:date="2020-10-11T10:16:00Z"/>
                <w:rFonts w:ascii="Times New Roman" w:hAnsi="Times New Roman" w:cs="Times New Roman"/>
                <w:sz w:val="24"/>
                <w:szCs w:val="24"/>
              </w:rPr>
            </w:pPr>
            <w:ins w:id="1091"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290DE9">
            <w:pPr>
              <w:spacing w:line="360" w:lineRule="auto"/>
              <w:jc w:val="center"/>
              <w:rPr>
                <w:ins w:id="1092" w:author="Nick Maxwell" w:date="2020-10-11T10:16:00Z"/>
                <w:rFonts w:ascii="Times New Roman" w:hAnsi="Times New Roman" w:cs="Times New Roman"/>
                <w:sz w:val="24"/>
                <w:szCs w:val="24"/>
              </w:rPr>
            </w:pPr>
            <w:ins w:id="1093" w:author="Nick Maxwell" w:date="2020-10-11T10:16:00Z">
              <w:r>
                <w:rPr>
                  <w:rFonts w:ascii="Times New Roman" w:hAnsi="Times New Roman" w:cs="Times New Roman"/>
                  <w:sz w:val="24"/>
                  <w:szCs w:val="24"/>
                </w:rPr>
                <w:t>0.67</w:t>
              </w:r>
            </w:ins>
          </w:p>
        </w:tc>
      </w:tr>
      <w:tr w:rsidR="00474F94" w:rsidRPr="007A4100" w14:paraId="2E38EA85" w14:textId="77777777" w:rsidTr="00290DE9">
        <w:trPr>
          <w:ins w:id="1094" w:author="Nick Maxwell" w:date="2020-10-11T10:16:00Z"/>
        </w:trPr>
        <w:tc>
          <w:tcPr>
            <w:tcW w:w="1870" w:type="dxa"/>
            <w:tcBorders>
              <w:top w:val="nil"/>
              <w:left w:val="nil"/>
              <w:bottom w:val="nil"/>
              <w:right w:val="nil"/>
            </w:tcBorders>
          </w:tcPr>
          <w:p w14:paraId="467E755C" w14:textId="77777777" w:rsidR="00474F94" w:rsidRDefault="00474F94" w:rsidP="00290DE9">
            <w:pPr>
              <w:spacing w:line="360" w:lineRule="auto"/>
              <w:rPr>
                <w:ins w:id="1095" w:author="Nick Maxwell" w:date="2020-10-11T10:16:00Z"/>
                <w:rFonts w:ascii="Times New Roman" w:hAnsi="Times New Roman" w:cs="Times New Roman"/>
                <w:b/>
                <w:bCs/>
                <w:sz w:val="24"/>
                <w:szCs w:val="24"/>
              </w:rPr>
            </w:pPr>
            <w:ins w:id="1096"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290DE9">
            <w:pPr>
              <w:spacing w:line="360" w:lineRule="auto"/>
              <w:rPr>
                <w:ins w:id="1097" w:author="Nick Maxwell" w:date="2020-10-11T10:16:00Z"/>
                <w:rFonts w:ascii="Times New Roman" w:hAnsi="Times New Roman" w:cs="Times New Roman"/>
                <w:sz w:val="24"/>
                <w:szCs w:val="24"/>
              </w:rPr>
            </w:pPr>
            <w:ins w:id="1098"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290DE9">
            <w:pPr>
              <w:spacing w:line="360" w:lineRule="auto"/>
              <w:rPr>
                <w:ins w:id="1099" w:author="Nick Maxwell" w:date="2020-10-11T10:16:00Z"/>
                <w:rFonts w:ascii="Times New Roman" w:hAnsi="Times New Roman" w:cs="Times New Roman"/>
                <w:sz w:val="24"/>
                <w:szCs w:val="24"/>
              </w:rPr>
            </w:pPr>
            <w:ins w:id="1100"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290DE9">
            <w:pPr>
              <w:spacing w:line="360" w:lineRule="auto"/>
              <w:jc w:val="center"/>
              <w:rPr>
                <w:ins w:id="1101" w:author="Nick Maxwell" w:date="2020-10-11T10:16:00Z"/>
                <w:rFonts w:ascii="Times New Roman" w:hAnsi="Times New Roman" w:cs="Times New Roman"/>
                <w:sz w:val="24"/>
                <w:szCs w:val="24"/>
              </w:rPr>
            </w:pPr>
            <w:ins w:id="1102"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290DE9">
            <w:pPr>
              <w:spacing w:line="360" w:lineRule="auto"/>
              <w:jc w:val="center"/>
              <w:rPr>
                <w:ins w:id="1103" w:author="Nick Maxwell" w:date="2020-10-11T10:16:00Z"/>
                <w:rFonts w:ascii="Times New Roman" w:hAnsi="Times New Roman" w:cs="Times New Roman"/>
                <w:sz w:val="24"/>
                <w:szCs w:val="24"/>
              </w:rPr>
            </w:pPr>
            <w:ins w:id="1104" w:author="Nick Maxwell" w:date="2020-10-11T10:16:00Z">
              <w:r>
                <w:rPr>
                  <w:rFonts w:ascii="Times New Roman" w:hAnsi="Times New Roman" w:cs="Times New Roman"/>
                  <w:sz w:val="24"/>
                  <w:szCs w:val="24"/>
                </w:rPr>
                <w:t>128</w:t>
              </w:r>
            </w:ins>
          </w:p>
        </w:tc>
      </w:tr>
      <w:tr w:rsidR="00474F94" w:rsidRPr="007A4100" w14:paraId="5E9BE20D" w14:textId="77777777" w:rsidTr="00290DE9">
        <w:trPr>
          <w:ins w:id="1105" w:author="Nick Maxwell" w:date="2020-10-11T10:16:00Z"/>
        </w:trPr>
        <w:tc>
          <w:tcPr>
            <w:tcW w:w="1870" w:type="dxa"/>
            <w:tcBorders>
              <w:top w:val="nil"/>
              <w:left w:val="nil"/>
              <w:bottom w:val="nil"/>
              <w:right w:val="nil"/>
            </w:tcBorders>
          </w:tcPr>
          <w:p w14:paraId="5889C489" w14:textId="77777777" w:rsidR="00474F94" w:rsidRDefault="00474F94" w:rsidP="00290DE9">
            <w:pPr>
              <w:spacing w:line="360" w:lineRule="auto"/>
              <w:rPr>
                <w:ins w:id="110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290DE9">
            <w:pPr>
              <w:spacing w:line="360" w:lineRule="auto"/>
              <w:rPr>
                <w:ins w:id="110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290DE9">
            <w:pPr>
              <w:spacing w:line="360" w:lineRule="auto"/>
              <w:rPr>
                <w:ins w:id="1108" w:author="Nick Maxwell" w:date="2020-10-11T10:16:00Z"/>
                <w:rFonts w:ascii="Times New Roman" w:hAnsi="Times New Roman" w:cs="Times New Roman"/>
                <w:sz w:val="24"/>
                <w:szCs w:val="24"/>
              </w:rPr>
            </w:pPr>
            <w:ins w:id="1109"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290DE9">
            <w:pPr>
              <w:spacing w:line="360" w:lineRule="auto"/>
              <w:jc w:val="center"/>
              <w:rPr>
                <w:ins w:id="1110" w:author="Nick Maxwell" w:date="2020-10-11T10:16:00Z"/>
                <w:rFonts w:ascii="Times New Roman" w:hAnsi="Times New Roman" w:cs="Times New Roman"/>
                <w:sz w:val="24"/>
                <w:szCs w:val="24"/>
              </w:rPr>
            </w:pPr>
            <w:ins w:id="1111"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290DE9">
            <w:pPr>
              <w:spacing w:line="360" w:lineRule="auto"/>
              <w:jc w:val="center"/>
              <w:rPr>
                <w:ins w:id="1112" w:author="Nick Maxwell" w:date="2020-10-11T10:16:00Z"/>
                <w:rFonts w:ascii="Times New Roman" w:hAnsi="Times New Roman" w:cs="Times New Roman"/>
                <w:sz w:val="24"/>
                <w:szCs w:val="24"/>
              </w:rPr>
            </w:pPr>
            <w:ins w:id="1113" w:author="Nick Maxwell" w:date="2020-10-11T10:16:00Z">
              <w:r>
                <w:rPr>
                  <w:rFonts w:ascii="Times New Roman" w:hAnsi="Times New Roman" w:cs="Times New Roman"/>
                  <w:sz w:val="24"/>
                  <w:szCs w:val="24"/>
                </w:rPr>
                <w:t>1.52</w:t>
              </w:r>
            </w:ins>
          </w:p>
        </w:tc>
      </w:tr>
      <w:tr w:rsidR="00474F94" w:rsidRPr="007A4100" w14:paraId="29CAA7CB" w14:textId="77777777" w:rsidTr="00290DE9">
        <w:trPr>
          <w:ins w:id="1114" w:author="Nick Maxwell" w:date="2020-10-11T10:16:00Z"/>
        </w:trPr>
        <w:tc>
          <w:tcPr>
            <w:tcW w:w="1870" w:type="dxa"/>
            <w:tcBorders>
              <w:top w:val="nil"/>
              <w:left w:val="nil"/>
              <w:bottom w:val="single" w:sz="4" w:space="0" w:color="auto"/>
              <w:right w:val="nil"/>
            </w:tcBorders>
          </w:tcPr>
          <w:p w14:paraId="1D3BFA92" w14:textId="77777777" w:rsidR="00474F94" w:rsidRDefault="00474F94" w:rsidP="00290DE9">
            <w:pPr>
              <w:spacing w:after="240" w:line="360" w:lineRule="auto"/>
              <w:rPr>
                <w:ins w:id="1115"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290DE9">
            <w:pPr>
              <w:spacing w:after="240" w:line="360" w:lineRule="auto"/>
              <w:rPr>
                <w:ins w:id="1116"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290DE9">
            <w:pPr>
              <w:spacing w:after="240" w:line="360" w:lineRule="auto"/>
              <w:rPr>
                <w:ins w:id="1117" w:author="Nick Maxwell" w:date="2020-10-11T10:16:00Z"/>
                <w:rFonts w:ascii="Times New Roman" w:hAnsi="Times New Roman" w:cs="Times New Roman"/>
                <w:sz w:val="24"/>
                <w:szCs w:val="24"/>
              </w:rPr>
            </w:pPr>
            <w:ins w:id="1118"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290DE9">
            <w:pPr>
              <w:spacing w:after="240" w:line="360" w:lineRule="auto"/>
              <w:jc w:val="center"/>
              <w:rPr>
                <w:ins w:id="1119" w:author="Nick Maxwell" w:date="2020-10-11T10:16:00Z"/>
                <w:rFonts w:ascii="Times New Roman" w:hAnsi="Times New Roman" w:cs="Times New Roman"/>
                <w:sz w:val="24"/>
                <w:szCs w:val="24"/>
              </w:rPr>
            </w:pPr>
            <w:ins w:id="1120"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290DE9">
            <w:pPr>
              <w:spacing w:after="240" w:line="360" w:lineRule="auto"/>
              <w:jc w:val="center"/>
              <w:rPr>
                <w:ins w:id="1121" w:author="Nick Maxwell" w:date="2020-10-11T10:16:00Z"/>
                <w:rFonts w:ascii="Times New Roman" w:hAnsi="Times New Roman" w:cs="Times New Roman"/>
                <w:sz w:val="24"/>
                <w:szCs w:val="24"/>
              </w:rPr>
            </w:pPr>
            <w:ins w:id="1122"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1123" w:author="Nick Maxwell" w:date="2020-10-11T10:16:00Z"/>
          <w:rFonts w:cs="Times New Roman"/>
          <w:szCs w:val="24"/>
        </w:rPr>
      </w:pPr>
      <w:ins w:id="1124"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935"/>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09-24T21:22:00Z" w:initials="EC">
    <w:p w14:paraId="1C9328EF" w14:textId="77777777" w:rsidR="00841566" w:rsidRDefault="00841566" w:rsidP="00841566">
      <w:pPr>
        <w:pStyle w:val="CommentText"/>
      </w:pPr>
      <w:r>
        <w:rPr>
          <w:rStyle w:val="CommentReference"/>
        </w:rPr>
        <w:annotationRef/>
      </w:r>
      <w:r>
        <w:t>Potential Title: Item-specific and relational processing can reduce and even eliminate illusions of competence</w:t>
      </w:r>
    </w:p>
  </w:comment>
  <w:comment w:id="3" w:author="Mark Huff" w:date="2020-10-10T16:50:00Z" w:initials="MH">
    <w:p w14:paraId="549607E1" w14:textId="77777777" w:rsidR="00841566" w:rsidRDefault="00841566" w:rsidP="00841566">
      <w:pPr>
        <w:pStyle w:val="CommentText"/>
      </w:pPr>
      <w:r>
        <w:rPr>
          <w:rStyle w:val="CommentReference"/>
        </w:rPr>
        <w:annotationRef/>
      </w:r>
      <w:r>
        <w:t xml:space="preserve">“Item-specific and relational encoding tasks but not warnings, are effective at reducing the illusion of competence” </w:t>
      </w:r>
    </w:p>
  </w:comment>
  <w:comment w:id="4" w:author="Nick Maxwell" w:date="2020-10-11T08:26:00Z" w:initials="NM">
    <w:p w14:paraId="1AB91F47" w14:textId="77777777" w:rsidR="00841566" w:rsidRDefault="00841566" w:rsidP="00841566">
      <w:pPr>
        <w:pStyle w:val="CommentText"/>
      </w:pPr>
      <w:r>
        <w:rPr>
          <w:rStyle w:val="CommentReference"/>
        </w:rPr>
        <w:annotationRef/>
      </w:r>
      <w:r>
        <w:t>Mark, that title works for me.</w:t>
      </w:r>
    </w:p>
  </w:comment>
  <w:comment w:id="7" w:author="Mark Huff" w:date="2020-10-10T16:50:00Z" w:initials="MH">
    <w:p w14:paraId="4AF1A6C8" w14:textId="77777777" w:rsidR="00841566" w:rsidRDefault="00841566" w:rsidP="00841566">
      <w:pPr>
        <w:pStyle w:val="CommentText"/>
      </w:pPr>
      <w:r>
        <w:rPr>
          <w:rStyle w:val="CommentReference"/>
        </w:rPr>
        <w:annotationRef/>
      </w:r>
      <w:r>
        <w:t>I tweaked this a bit because it sounded too similar to our other papers.</w:t>
      </w:r>
    </w:p>
  </w:comment>
  <w:comment w:id="8" w:author="Nick Maxwell" w:date="2020-10-11T11:19:00Z" w:initials="NM">
    <w:p w14:paraId="69C6700D" w14:textId="62C50EDD" w:rsidR="001D6C37" w:rsidRDefault="001D6C37">
      <w:pPr>
        <w:pStyle w:val="CommentText"/>
      </w:pPr>
      <w:r>
        <w:rPr>
          <w:rStyle w:val="CommentReference"/>
        </w:rPr>
        <w:annotationRef/>
      </w:r>
      <w:r>
        <w:t>That works for me. I think everyone of my papers so far besides lrd has had some variation of this sentence in the first paragraph.</w:t>
      </w:r>
    </w:p>
  </w:comment>
  <w:comment w:id="10" w:author="Nick Maxwell" w:date="2020-10-03T14:30:00Z" w:initials="NM">
    <w:p w14:paraId="33982524" w14:textId="77777777" w:rsidR="00841566" w:rsidRDefault="00841566" w:rsidP="00841566">
      <w:pPr>
        <w:pStyle w:val="CommentText"/>
      </w:pPr>
      <w:r>
        <w:rPr>
          <w:rStyle w:val="CommentReference"/>
        </w:rPr>
        <w:annotationRef/>
      </w:r>
      <w:r>
        <w:t>I’ve highlighted all of the references in blue. It would be a good idea to start putting together a references page sooner rather than later.</w:t>
      </w:r>
    </w:p>
  </w:comment>
  <w:comment w:id="11" w:author="Emily Cates" w:date="2020-10-03T22:21:00Z" w:initials="EC">
    <w:p w14:paraId="6ED5B1CA" w14:textId="77777777" w:rsidR="00841566" w:rsidRDefault="00841566" w:rsidP="00841566">
      <w:pPr>
        <w:pStyle w:val="CommentText"/>
      </w:pPr>
      <w:r>
        <w:rPr>
          <w:rStyle w:val="CommentReference"/>
        </w:rPr>
        <w:annotationRef/>
      </w:r>
      <w:r>
        <w:t>Okay! I’ll start working on that!</w:t>
      </w:r>
    </w:p>
  </w:comment>
  <w:comment w:id="15" w:author="Mark Huff" w:date="2020-10-10T17:36:00Z" w:initials="MH">
    <w:p w14:paraId="171278D0" w14:textId="77777777" w:rsidR="00841566" w:rsidRDefault="00841566" w:rsidP="00841566">
      <w:pPr>
        <w:pStyle w:val="CommentText"/>
      </w:pPr>
      <w:r>
        <w:rPr>
          <w:rStyle w:val="CommentReference"/>
        </w:rPr>
        <w:annotationRef/>
      </w:r>
      <w:r>
        <w:t xml:space="preserve">This needs to be unpack more either here or down below. The terms associative strength/direction have not yet been defined. </w:t>
      </w:r>
    </w:p>
  </w:comment>
  <w:comment w:id="16" w:author="Nick Maxwell" w:date="2020-10-11T08:54:00Z" w:initials="NM">
    <w:p w14:paraId="3AB182BA" w14:textId="77777777" w:rsidR="00841566" w:rsidRDefault="00841566" w:rsidP="00841566">
      <w:pPr>
        <w:pStyle w:val="CommentText"/>
      </w:pPr>
      <w:r>
        <w:rPr>
          <w:rStyle w:val="CommentReference"/>
        </w:rPr>
        <w:annotationRef/>
      </w:r>
      <w:r>
        <w:t>Okay, is this better than just saying forward/backward pairs?</w:t>
      </w:r>
    </w:p>
  </w:comment>
  <w:comment w:id="23" w:author="Mark Huff" w:date="2020-10-10T20:07:00Z" w:initials="MH">
    <w:p w14:paraId="46F0F821" w14:textId="77777777" w:rsidR="00841566" w:rsidRDefault="00841566" w:rsidP="00841566">
      <w:pPr>
        <w:pStyle w:val="CommentText"/>
      </w:pPr>
      <w:r>
        <w:rPr>
          <w:rStyle w:val="CommentReference"/>
        </w:rPr>
        <w:annotationRef/>
      </w:r>
      <w:r>
        <w:t>Pair types should be updated using their terms (a priori vs. a posteriori)</w:t>
      </w:r>
    </w:p>
  </w:comment>
  <w:comment w:id="24" w:author="Nick Maxwell" w:date="2020-10-11T08:31:00Z" w:initials="NM">
    <w:p w14:paraId="256BECAC" w14:textId="77777777" w:rsidR="00841566" w:rsidRDefault="00841566" w:rsidP="00841566">
      <w:pPr>
        <w:pStyle w:val="CommentText"/>
      </w:pPr>
      <w:r>
        <w:rPr>
          <w:rStyle w:val="CommentReference"/>
        </w:rPr>
        <w:annotationRef/>
      </w:r>
      <w:r>
        <w:t>Updated the language here accordingly.</w:t>
      </w:r>
    </w:p>
  </w:comment>
  <w:comment w:id="27" w:author="Mark Huff" w:date="2020-10-10T20:12:00Z" w:initials="MH">
    <w:p w14:paraId="38633E6E" w14:textId="77777777" w:rsidR="00841566" w:rsidRDefault="00841566" w:rsidP="00841566">
      <w:pPr>
        <w:pStyle w:val="CommentText"/>
      </w:pPr>
      <w:r>
        <w:rPr>
          <w:rStyle w:val="CommentReference"/>
        </w:rPr>
        <w:annotationRef/>
      </w:r>
      <w:r>
        <w:t>please clarify the direction of the association</w:t>
      </w:r>
    </w:p>
  </w:comment>
  <w:comment w:id="28" w:author="Nick Maxwell" w:date="2020-10-11T08:32:00Z" w:initials="NM">
    <w:p w14:paraId="525EC16D" w14:textId="77777777" w:rsidR="00841566" w:rsidRDefault="00841566" w:rsidP="00841566">
      <w:pPr>
        <w:pStyle w:val="CommentText"/>
      </w:pPr>
      <w:r>
        <w:rPr>
          <w:rStyle w:val="CommentReference"/>
        </w:rPr>
        <w:annotationRef/>
      </w:r>
      <w:r>
        <w:t>Fixed.</w:t>
      </w:r>
    </w:p>
  </w:comment>
  <w:comment w:id="35" w:author="Mark Huff" w:date="2020-10-10T20:18:00Z" w:initials="MH">
    <w:p w14:paraId="182F46AC" w14:textId="77777777" w:rsidR="00841566" w:rsidRDefault="00841566" w:rsidP="00841566">
      <w:pPr>
        <w:pStyle w:val="CommentText"/>
      </w:pPr>
      <w:r>
        <w:rPr>
          <w:rStyle w:val="CommentReference"/>
        </w:rPr>
        <w:annotationRef/>
      </w:r>
      <w:r>
        <w:t>do you mean unrelated pairs? Were JOL rates for identical pairs greater than that of the strongly and weakly related pairs?</w:t>
      </w:r>
    </w:p>
  </w:comment>
  <w:comment w:id="36" w:author="Nick Maxwell" w:date="2020-10-11T08:33:00Z" w:initials="NM">
    <w:p w14:paraId="68B6E051" w14:textId="5B8DD038" w:rsidR="00841566" w:rsidRDefault="00841566" w:rsidP="00841566">
      <w:pPr>
        <w:pStyle w:val="CommentText"/>
      </w:pPr>
      <w:r>
        <w:rPr>
          <w:rStyle w:val="CommentReference"/>
        </w:rPr>
        <w:annotationRef/>
      </w:r>
      <w:r w:rsidR="001D6C37">
        <w:t>Updated this</w:t>
      </w:r>
      <w:r>
        <w:t>.</w:t>
      </w:r>
      <w:r w:rsidR="001D6C37">
        <w:t xml:space="preserve"> The authors make the argument that identical pairs should be perceived as easier to acquire relative to both unrelated pairs and strong associates because identical pairs are high in semantic overlap (i.e., they share all the same features so they’re a “perfect” semantic relationship)</w:t>
      </w:r>
    </w:p>
  </w:comment>
  <w:comment w:id="48" w:author="Mark Huff" w:date="2020-10-10T20:23:00Z" w:initials="MH">
    <w:p w14:paraId="052D1A2E" w14:textId="77777777" w:rsidR="00841566" w:rsidRDefault="00841566" w:rsidP="00841566">
      <w:pPr>
        <w:pStyle w:val="CommentText"/>
      </w:pPr>
      <w:r>
        <w:rPr>
          <w:rStyle w:val="CommentReference"/>
        </w:rPr>
        <w:annotationRef/>
      </w:r>
      <w:r>
        <w:t>indicating that… Need to communicate the importance of this pattern.</w:t>
      </w:r>
    </w:p>
  </w:comment>
  <w:comment w:id="49" w:author="Nick Maxwell" w:date="2020-10-11T08:51:00Z" w:initials="NM">
    <w:p w14:paraId="2E51FEB9" w14:textId="77777777" w:rsidR="00841566" w:rsidRDefault="00841566" w:rsidP="00841566">
      <w:pPr>
        <w:pStyle w:val="CommentText"/>
      </w:pPr>
      <w:r>
        <w:rPr>
          <w:rStyle w:val="CommentReference"/>
        </w:rPr>
        <w:annotationRef/>
      </w:r>
      <w:r>
        <w:t>Emily: I’d like you to take a stab at this to. Please add in it into the brackets.</w:t>
      </w:r>
    </w:p>
  </w:comment>
  <w:comment w:id="50" w:author="Mark Huff" w:date="2020-10-10T20:26:00Z" w:initials="MH">
    <w:p w14:paraId="1AA5D8E6" w14:textId="77777777" w:rsidR="00841566" w:rsidRDefault="00841566" w:rsidP="00841566">
      <w:pPr>
        <w:pStyle w:val="CommentText"/>
      </w:pPr>
      <w:r>
        <w:rPr>
          <w:rStyle w:val="CommentReference"/>
        </w:rPr>
        <w:annotationRef/>
      </w:r>
      <w:r>
        <w:t>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So one candidate for increasing the correspondence between the two is through encoding manipulations that improve overall recall (a discussion with which we now turn…).</w:t>
      </w:r>
    </w:p>
  </w:comment>
  <w:comment w:id="57" w:author="Mark Huff" w:date="2020-10-10T21:03:00Z" w:initials="MH">
    <w:p w14:paraId="677EB34A" w14:textId="77777777" w:rsidR="00841566" w:rsidRDefault="00841566" w:rsidP="00841566">
      <w:pPr>
        <w:pStyle w:val="CommentText"/>
      </w:pPr>
      <w:r>
        <w:rPr>
          <w:rStyle w:val="CommentReference"/>
        </w:rPr>
        <w:annotationRef/>
      </w:r>
      <w:r>
        <w:t>These are just shorthand refs and need t be written out with all author names. Please look these up and add the reference to the references page.</w:t>
      </w:r>
    </w:p>
  </w:comment>
  <w:comment w:id="58" w:author="Nick Maxwell" w:date="2020-10-11T08:46:00Z" w:initials="NM">
    <w:p w14:paraId="02B0FF85" w14:textId="77777777" w:rsidR="00841566" w:rsidRDefault="00841566" w:rsidP="00841566">
      <w:pPr>
        <w:pStyle w:val="CommentText"/>
      </w:pPr>
      <w:r>
        <w:rPr>
          <w:rStyle w:val="CommentReference"/>
        </w:rPr>
        <w:annotationRef/>
      </w:r>
      <w:r>
        <w:t>Mark: Can you please double check that I pulled the correct references here.</w:t>
      </w:r>
    </w:p>
  </w:comment>
  <w:comment w:id="62" w:author="Nick Maxwell" w:date="2020-10-03T14:29:00Z" w:initials="NM">
    <w:p w14:paraId="5B47386D" w14:textId="77777777" w:rsidR="00841566" w:rsidRDefault="00841566" w:rsidP="00841566">
      <w:pPr>
        <w:pStyle w:val="CommentText"/>
      </w:pPr>
      <w:r>
        <w:rPr>
          <w:rStyle w:val="CommentReference"/>
        </w:rPr>
        <w:annotationRef/>
      </w:r>
      <w:r>
        <w:t>Okay, I worked on this section. Double check all this for typos and inconsistencies. Feel free to edit and expand on this.</w:t>
      </w:r>
    </w:p>
  </w:comment>
  <w:comment w:id="66" w:author="Mark Huff" w:date="2020-10-10T21:15:00Z" w:initials="MH">
    <w:p w14:paraId="564CA6C2" w14:textId="77777777" w:rsidR="00841566" w:rsidRDefault="00841566" w:rsidP="00841566">
      <w:pPr>
        <w:pStyle w:val="CommentText"/>
      </w:pPr>
      <w:r>
        <w:rPr>
          <w:rStyle w:val="CommentReference"/>
        </w:rPr>
        <w:annotationRef/>
      </w:r>
      <w:r>
        <w:t>reference needed, please include my dissertation (Huff &amp; Bodner, 2014)</w:t>
      </w:r>
    </w:p>
  </w:comment>
  <w:comment w:id="67" w:author="Nick Maxwell" w:date="2020-10-11T08:47:00Z" w:initials="NM">
    <w:p w14:paraId="55A6464E" w14:textId="77777777" w:rsidR="00841566" w:rsidRDefault="00841566" w:rsidP="00841566">
      <w:pPr>
        <w:pStyle w:val="CommentText"/>
      </w:pPr>
      <w:r>
        <w:rPr>
          <w:rStyle w:val="CommentReference"/>
        </w:rPr>
        <w:annotationRef/>
      </w:r>
      <w:r>
        <w:t>Done!</w:t>
      </w:r>
    </w:p>
  </w:comment>
  <w:comment w:id="70" w:author="Emily Cates" w:date="2020-10-07T00:08:00Z" w:initials="EC">
    <w:p w14:paraId="5D6E96F4" w14:textId="4EA513CD" w:rsidR="00A26CB8" w:rsidRDefault="00A26CB8">
      <w:pPr>
        <w:pStyle w:val="CommentText"/>
      </w:pPr>
      <w:r>
        <w:rPr>
          <w:rStyle w:val="CommentReference"/>
        </w:rPr>
        <w:annotationRef/>
      </w:r>
      <w:r>
        <w:t>I don’t think I have this information. Where did this information get recorded?</w:t>
      </w:r>
    </w:p>
  </w:comment>
  <w:comment w:id="71" w:author="Mark Huff" w:date="2020-10-07T19:15:00Z" w:initials="MH">
    <w:p w14:paraId="7378A591" w14:textId="36587107" w:rsidR="00A26CB8" w:rsidRDefault="00A26CB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72" w:author="Nick Maxwell" w:date="2020-10-08T17:43:00Z" w:initials="NM">
    <w:p w14:paraId="3AE51D96" w14:textId="77777777" w:rsidR="00A26CB8" w:rsidRDefault="00A26CB8">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A26CB8" w:rsidRDefault="00A26CB8">
      <w:pPr>
        <w:pStyle w:val="CommentText"/>
      </w:pPr>
    </w:p>
    <w:p w14:paraId="1FD81D0D" w14:textId="3CE20B20" w:rsidR="00A26CB8" w:rsidRDefault="00A26CB8">
      <w:pPr>
        <w:pStyle w:val="CommentText"/>
      </w:pPr>
      <w:r>
        <w:t>We definitely have demographics for Ex 2 though since we did that one on Collector.</w:t>
      </w:r>
    </w:p>
  </w:comment>
  <w:comment w:id="98" w:author="Nick Maxwell" w:date="2020-10-09T14:14:00Z" w:initials="NM">
    <w:p w14:paraId="485AC462" w14:textId="177F674E" w:rsidR="00A26CB8" w:rsidRDefault="00A26CB8">
      <w:pPr>
        <w:pStyle w:val="CommentText"/>
      </w:pPr>
      <w:r>
        <w:rPr>
          <w:rStyle w:val="CommentReference"/>
        </w:rPr>
        <w:annotationRef/>
      </w:r>
      <w:r>
        <w:t>As with the intro, I’m highlighting new cites for you to make it easier to add these to the references page.</w:t>
      </w:r>
    </w:p>
  </w:comment>
  <w:comment w:id="102" w:author="Nick Maxwell" w:date="2020-10-11T10:13:00Z" w:initials="NM">
    <w:p w14:paraId="460681AE" w14:textId="01833410" w:rsidR="00474F94" w:rsidRDefault="00474F94">
      <w:pPr>
        <w:pStyle w:val="CommentText"/>
      </w:pPr>
      <w:r>
        <w:rPr>
          <w:rStyle w:val="CommentReference"/>
        </w:rPr>
        <w:annotationRef/>
      </w:r>
      <w:r>
        <w:t>Added in the table. This is the same table from the in press paper and the JOL reactivity paper.</w:t>
      </w:r>
    </w:p>
  </w:comment>
  <w:comment w:id="166" w:author="Nick Maxwell" w:date="2020-10-09T17:53:00Z" w:initials="NM">
    <w:p w14:paraId="79C1D11E" w14:textId="57FA4A24" w:rsidR="008226DF" w:rsidRDefault="008226DF">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185" w:author="Emily Cates" w:date="2020-09-08T18:15:00Z" w:initials="EC">
    <w:p w14:paraId="6209573E" w14:textId="39CF9E24" w:rsidR="00A26CB8" w:rsidRDefault="00A26CB8">
      <w:pPr>
        <w:pStyle w:val="CommentText"/>
      </w:pPr>
      <w:r>
        <w:rPr>
          <w:rStyle w:val="CommentReference"/>
        </w:rPr>
        <w:annotationRef/>
      </w:r>
      <w:r>
        <w:t>Not sure if we have these calculated yet. Nick?</w:t>
      </w:r>
    </w:p>
  </w:comment>
  <w:comment w:id="186" w:author="Mark Huff" w:date="2020-09-14T10:49:00Z" w:initials="MH">
    <w:p w14:paraId="3EC38116" w14:textId="43AB15E5" w:rsidR="00A26CB8" w:rsidRDefault="00A26CB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87" w:author="Emily Cates" w:date="2020-10-06T23:31:00Z" w:initials="EC">
    <w:p w14:paraId="7FD6AEFB" w14:textId="77E9CFB2" w:rsidR="00A26CB8" w:rsidRDefault="00A26CB8">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88" w:author="Mark Huff" w:date="2020-10-07T19:44:00Z" w:initials="MH">
    <w:p w14:paraId="1FD162FC" w14:textId="3C7A6B41" w:rsidR="00A26CB8" w:rsidRDefault="00A26CB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200" w:author="Mark Huff" w:date="2020-09-14T10:49:00Z" w:initials="MH">
    <w:p w14:paraId="0F0B91A9" w14:textId="17BCBDA1" w:rsidR="00A26CB8" w:rsidRDefault="00A26CB8">
      <w:pPr>
        <w:pStyle w:val="CommentText"/>
      </w:pPr>
      <w:r>
        <w:rPr>
          <w:rStyle w:val="CommentReference"/>
        </w:rPr>
        <w:annotationRef/>
      </w:r>
      <w:r>
        <w:t>Emily, where are your stats at???</w:t>
      </w:r>
    </w:p>
  </w:comment>
  <w:comment w:id="201" w:author="Mark Huff" w:date="2020-10-07T19:45:00Z" w:initials="MH">
    <w:p w14:paraId="3F716093" w14:textId="63DB8F3C" w:rsidR="00A26CB8" w:rsidRDefault="00A26CB8">
      <w:pPr>
        <w:pStyle w:val="CommentText"/>
      </w:pPr>
      <w:r>
        <w:rPr>
          <w:rStyle w:val="CommentReference"/>
        </w:rPr>
        <w:annotationRef/>
      </w:r>
      <w:r>
        <w:t>Nick, can you pop these in for Emily?</w:t>
      </w:r>
    </w:p>
  </w:comment>
  <w:comment w:id="202" w:author="Nick Maxwell" w:date="2020-10-10T13:26:00Z" w:initials="NM">
    <w:p w14:paraId="1098F5F1" w14:textId="5CC52037" w:rsidR="00796067" w:rsidRDefault="00796067">
      <w:pPr>
        <w:pStyle w:val="CommentText"/>
      </w:pPr>
      <w:r>
        <w:rPr>
          <w:rStyle w:val="CommentReference"/>
        </w:rPr>
        <w:annotationRef/>
      </w:r>
      <w:r>
        <w:t>Added in the t values. Emily, you should have everything you need to compute d.</w:t>
      </w:r>
    </w:p>
  </w:comment>
  <w:comment w:id="252" w:author="Mark Huff" w:date="2020-10-07T20:29:00Z" w:initials="MH">
    <w:p w14:paraId="46A7C5AA" w14:textId="33ADF428" w:rsidR="00A26CB8" w:rsidRDefault="00A26CB8">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78" w:author="Mark Huff" w:date="2020-10-08T09:42:00Z" w:initials="MH">
    <w:p w14:paraId="4CA1E2A5" w14:textId="376C5F79" w:rsidR="00A26CB8" w:rsidRDefault="00A26CB8">
      <w:pPr>
        <w:pStyle w:val="CommentText"/>
      </w:pPr>
      <w:r>
        <w:rPr>
          <w:rStyle w:val="CommentReference"/>
        </w:rPr>
        <w:annotationRef/>
      </w:r>
      <w:r>
        <w:t>What about the other pair types? Did symmetrical and forward pairs show similar patterns across encoding groups?</w:t>
      </w:r>
    </w:p>
  </w:comment>
  <w:comment w:id="281" w:author="Emily Cates" w:date="2020-09-08T22:22:00Z" w:initials="EC">
    <w:p w14:paraId="5C58692D" w14:textId="7E49952B" w:rsidR="00A26CB8" w:rsidRDefault="00A26CB8">
      <w:pPr>
        <w:pStyle w:val="CommentText"/>
      </w:pPr>
      <w:r>
        <w:rPr>
          <w:rStyle w:val="CommentReference"/>
        </w:rPr>
        <w:annotationRef/>
      </w:r>
      <w:r>
        <w:t>Need to add calibration plots.</w:t>
      </w:r>
    </w:p>
  </w:comment>
  <w:comment w:id="282" w:author="Nick Maxwell" w:date="2020-10-11T10:26:00Z" w:initials="NM">
    <w:p w14:paraId="208B559B" w14:textId="6165A861" w:rsidR="00F03003" w:rsidRDefault="00F03003">
      <w:pPr>
        <w:pStyle w:val="CommentText"/>
      </w:pPr>
      <w:r>
        <w:rPr>
          <w:rStyle w:val="CommentReference"/>
        </w:rPr>
        <w:annotationRef/>
      </w:r>
      <w:r>
        <w:rPr>
          <w:rStyle w:val="CommentReference"/>
        </w:rPr>
        <w:t>Added</w:t>
      </w:r>
    </w:p>
  </w:comment>
  <w:comment w:id="388" w:author="Nick Maxwell" w:date="2020-10-11T11:14:00Z" w:initials="NM">
    <w:p w14:paraId="23098B84" w14:textId="07B70465" w:rsidR="009B2B0B" w:rsidRDefault="009B2B0B">
      <w:pPr>
        <w:pStyle w:val="CommentText"/>
      </w:pPr>
      <w:r>
        <w:rPr>
          <w:rStyle w:val="CommentReference"/>
        </w:rPr>
        <w:annotationRef/>
      </w:r>
      <w:r>
        <w:t>Need to double check these patterns</w:t>
      </w:r>
    </w:p>
  </w:comment>
  <w:comment w:id="395" w:author="Nick Maxwell" w:date="2020-10-11T11:14:00Z" w:initials="NM">
    <w:p w14:paraId="1B1A5CD3" w14:textId="77777777" w:rsidR="00A137F0" w:rsidRDefault="00A137F0" w:rsidP="00A137F0">
      <w:pPr>
        <w:pStyle w:val="CommentText"/>
      </w:pPr>
      <w:r>
        <w:rPr>
          <w:rStyle w:val="CommentReference"/>
        </w:rPr>
        <w:annotationRef/>
      </w:r>
      <w:r>
        <w:t>Need to double check these patterns</w:t>
      </w:r>
    </w:p>
  </w:comment>
  <w:comment w:id="341" w:author="Nick Maxwell" w:date="2020-10-09T16:37:00Z" w:initials="NM">
    <w:p w14:paraId="4EA1C4C1" w14:textId="4D7F99C9" w:rsidR="00A26CB8" w:rsidRDefault="00A26CB8">
      <w:pPr>
        <w:pStyle w:val="CommentText"/>
      </w:pPr>
      <w:r>
        <w:rPr>
          <w:rStyle w:val="CommentReference"/>
        </w:rPr>
        <w:annotationRef/>
      </w:r>
      <w:r>
        <w:t>I will run these analyses for each of the three sets of calibration plots.</w:t>
      </w:r>
    </w:p>
  </w:comment>
  <w:comment w:id="398" w:author="Mark Huff" w:date="2020-10-08T09:41:00Z" w:initials="MH">
    <w:p w14:paraId="4F441414" w14:textId="77777777" w:rsidR="00A26CB8" w:rsidRDefault="00A26CB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A26CB8" w:rsidRDefault="00A26CB8">
      <w:pPr>
        <w:pStyle w:val="CommentText"/>
      </w:pPr>
    </w:p>
    <w:p w14:paraId="3DE8DD7D" w14:textId="100AABF6" w:rsidR="00A26CB8" w:rsidRDefault="00A26CB8">
      <w:pPr>
        <w:pStyle w:val="CommentText"/>
      </w:pPr>
      <w:r>
        <w:t xml:space="preserve">Here you will speculate that part of the reason why IS/REL processing improve the calibration between JOLs and recall is because IS/REL improves correct recall rates. </w:t>
      </w:r>
    </w:p>
  </w:comment>
  <w:comment w:id="399" w:author="Nick Maxwell" w:date="2020-10-11T10:27:00Z" w:initials="NM">
    <w:p w14:paraId="158CD787" w14:textId="77777777" w:rsidR="00F03003" w:rsidRDefault="00F03003">
      <w:pPr>
        <w:pStyle w:val="CommentText"/>
      </w:pPr>
      <w:r>
        <w:rPr>
          <w:rStyle w:val="CommentReference"/>
        </w:rPr>
        <w:annotationRef/>
      </w:r>
      <w:r>
        <w:t>Okay, Emily I want you to take the first stab at this.</w:t>
      </w:r>
      <w:r w:rsidR="006C0C57">
        <w:t xml:space="preserve"> Talk about which encoding strategies benefitted each pair type (e.g., relational encoding was good for unrelated pairs)</w:t>
      </w:r>
    </w:p>
    <w:p w14:paraId="2D051396" w14:textId="77777777" w:rsidR="006C0C57" w:rsidRDefault="006C0C57">
      <w:pPr>
        <w:pStyle w:val="CommentText"/>
      </w:pPr>
    </w:p>
    <w:p w14:paraId="13F96F0E" w14:textId="57A6A3D9" w:rsidR="006C0C57" w:rsidRDefault="006C0C57">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405" w:author="Mark Huff" w:date="2020-09-28T22:36:00Z" w:initials="MH">
    <w:p w14:paraId="6F81B75D" w14:textId="77777777" w:rsidR="00A26CB8" w:rsidRDefault="00A26CB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A26CB8" w:rsidRDefault="00A26CB8">
      <w:pPr>
        <w:pStyle w:val="CommentText"/>
      </w:pPr>
    </w:p>
    <w:p w14:paraId="4FCB1BDA" w14:textId="49284546" w:rsidR="00A26CB8" w:rsidRDefault="00A26CB8">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406" w:author="Emily Cates" w:date="2020-10-07T00:09:00Z" w:initials="EC">
    <w:p w14:paraId="3B6458F2" w14:textId="72055EB3" w:rsidR="00A26CB8" w:rsidRDefault="00A26CB8">
      <w:pPr>
        <w:pStyle w:val="CommentText"/>
      </w:pPr>
      <w:r>
        <w:rPr>
          <w:rStyle w:val="CommentReference"/>
        </w:rPr>
        <w:annotationRef/>
      </w:r>
      <w:r>
        <w:t xml:space="preserve">I left this comment to be able to go back and refer to it later during future revisions. </w:t>
      </w:r>
    </w:p>
  </w:comment>
  <w:comment w:id="460" w:author="Mark Huff" w:date="2020-10-08T10:11:00Z" w:initials="MH">
    <w:p w14:paraId="52237FB9" w14:textId="5159AADF" w:rsidR="00A26CB8" w:rsidRDefault="00A26CB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530" w:author="Emily Cates" w:date="2020-10-07T00:10:00Z" w:initials="EC">
    <w:p w14:paraId="530F0059" w14:textId="312D9352" w:rsidR="00A26CB8" w:rsidRDefault="00A26CB8">
      <w:pPr>
        <w:pStyle w:val="CommentText"/>
      </w:pPr>
      <w:r>
        <w:rPr>
          <w:rStyle w:val="CommentReference"/>
        </w:rPr>
        <w:annotationRef/>
      </w:r>
      <w:r>
        <w:t>For the footnote, is there citations that I can/should give for Prolific and SONA?</w:t>
      </w:r>
    </w:p>
  </w:comment>
  <w:comment w:id="531" w:author="Nick Maxwell" w:date="2020-10-09T14:11:00Z" w:initials="NM">
    <w:p w14:paraId="663BEDAB" w14:textId="5B9E2064" w:rsidR="00A26CB8" w:rsidRDefault="00A26CB8">
      <w:pPr>
        <w:pStyle w:val="CommentText"/>
      </w:pPr>
      <w:r>
        <w:rPr>
          <w:rStyle w:val="CommentReference"/>
        </w:rPr>
        <w:annotationRef/>
      </w:r>
      <w:r>
        <w:t>No, you won’t have to explicitly cite those.</w:t>
      </w:r>
    </w:p>
  </w:comment>
  <w:comment w:id="568" w:author="Mark Huff" w:date="2020-10-08T10:20:00Z" w:initials="MH">
    <w:p w14:paraId="5FC40BFB" w14:textId="1AD9CABB" w:rsidR="00A26CB8" w:rsidRDefault="00A26CB8">
      <w:pPr>
        <w:pStyle w:val="CommentText"/>
      </w:pPr>
      <w:r>
        <w:rPr>
          <w:rStyle w:val="CommentReference"/>
        </w:rPr>
        <w:annotationRef/>
      </w:r>
      <w:r>
        <w:t>More details are needed here about this warning. What exactly were participants told? In addition we need to be clearer regarding the figure that participants were shown given this is critical for the warning manipulation. Was it Fig 1 from Maxwell &amp; Huff (in press)?</w:t>
      </w:r>
    </w:p>
  </w:comment>
  <w:comment w:id="569" w:author="Nick Maxwell" w:date="2020-10-09T14:11:00Z" w:initials="NM">
    <w:p w14:paraId="5C4D8E25" w14:textId="7DCE2631" w:rsidR="00A26CB8" w:rsidRDefault="00A26CB8">
      <w:pPr>
        <w:pStyle w:val="CommentText"/>
      </w:pPr>
      <w:r>
        <w:rPr>
          <w:rStyle w:val="CommentReference"/>
        </w:rPr>
        <w:annotationRef/>
      </w:r>
      <w:r>
        <w:t xml:space="preserve">It wasn’t exactly Figure 1, but it was one with fake data where the patterns were modeled after it. </w:t>
      </w:r>
    </w:p>
  </w:comment>
  <w:comment w:id="584" w:author="Nick Maxwell" w:date="2020-10-10T13:44:00Z" w:initials="NM">
    <w:p w14:paraId="44BAAE2D" w14:textId="2741DAA0" w:rsidR="00B713C2" w:rsidRDefault="00B713C2">
      <w:pPr>
        <w:pStyle w:val="CommentText"/>
      </w:pPr>
      <w:r>
        <w:rPr>
          <w:rStyle w:val="CommentReference"/>
        </w:rPr>
        <w:annotationRef/>
      </w:r>
      <w:r>
        <w:t>This is the graph that was shown in lab and on collector.</w:t>
      </w:r>
    </w:p>
  </w:comment>
  <w:comment w:id="591" w:author="Nick Maxwell" w:date="2020-10-10T13:46:00Z" w:initials="NM">
    <w:p w14:paraId="27E699BD" w14:textId="5E177753" w:rsidR="00B713C2" w:rsidRDefault="00B713C2">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602" w:author="Mark Huff" w:date="2020-10-08T10:50:00Z" w:initials="MH">
    <w:p w14:paraId="1E256747" w14:textId="0516FEC6" w:rsidR="00A26CB8" w:rsidRDefault="00A26CB8">
      <w:pPr>
        <w:pStyle w:val="CommentText"/>
      </w:pPr>
      <w:r>
        <w:rPr>
          <w:rStyle w:val="CommentReference"/>
        </w:rPr>
        <w:annotationRef/>
      </w:r>
      <w:r>
        <w:t>Nick, was this the case for E1 as well? If so, more details are needed there just like we have in our in press paper.</w:t>
      </w:r>
    </w:p>
  </w:comment>
  <w:comment w:id="603" w:author="Nick Maxwell" w:date="2020-10-09T14:12:00Z" w:initials="NM">
    <w:p w14:paraId="0B3D22A0" w14:textId="03B805E8" w:rsidR="00A26CB8" w:rsidRDefault="00A26CB8">
      <w:pPr>
        <w:pStyle w:val="CommentText"/>
      </w:pPr>
      <w:r>
        <w:rPr>
          <w:rStyle w:val="CommentReference"/>
        </w:rPr>
        <w:annotationRef/>
      </w:r>
      <w:r>
        <w:t>I didn’t do all the fancy imputations this go around. UPDATE THIS</w:t>
      </w:r>
    </w:p>
  </w:comment>
  <w:comment w:id="628" w:author="Mark Huff" w:date="2020-09-28T22:41:00Z" w:initials="MH">
    <w:p w14:paraId="5437C73E" w14:textId="77777777" w:rsidR="00A26CB8" w:rsidRDefault="00A26CB8">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A26CB8" w:rsidRDefault="00A26CB8">
      <w:pPr>
        <w:pStyle w:val="CommentText"/>
      </w:pPr>
    </w:p>
    <w:p w14:paraId="4EC610FC" w14:textId="6F9F01E7" w:rsidR="00A26CB8" w:rsidRDefault="00A26CB8">
      <w:pPr>
        <w:pStyle w:val="CommentText"/>
      </w:pPr>
      <w:r>
        <w:t>Nick: We will most certainly get hit for Block effects here. Lets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629" w:author="Nick Maxwell" w:date="2020-10-09T16:54:00Z" w:initials="NM">
    <w:p w14:paraId="3CF48957" w14:textId="2C16933C" w:rsidR="00A26CB8" w:rsidRDefault="00A26CB8">
      <w:pPr>
        <w:pStyle w:val="CommentText"/>
      </w:pPr>
      <w:r>
        <w:rPr>
          <w:rStyle w:val="CommentReference"/>
        </w:rPr>
        <w:annotationRef/>
      </w:r>
      <w:r>
        <w:t xml:space="preserve">Okay, in Ex 1 block interacts with direction and task (JOL vs Recall). It does not interact with </w:t>
      </w:r>
      <w:r w:rsidR="00236A28">
        <w:t>Task Type</w:t>
      </w:r>
      <w:r>
        <w:t>.</w:t>
      </w:r>
    </w:p>
    <w:p w14:paraId="6673198F" w14:textId="77777777" w:rsidR="00A26CB8" w:rsidRDefault="00A26CB8">
      <w:pPr>
        <w:pStyle w:val="CommentText"/>
      </w:pPr>
    </w:p>
    <w:p w14:paraId="7E3A3DC4" w14:textId="77777777" w:rsidR="00A26CB8" w:rsidRDefault="00A26CB8">
      <w:pPr>
        <w:pStyle w:val="CommentText"/>
      </w:pPr>
      <w:r>
        <w:t>In Ex 2,</w:t>
      </w:r>
      <w:r w:rsidR="007A5A17">
        <w:t xml:space="preserve"> two three way interactions w/ block emerged.</w:t>
      </w:r>
    </w:p>
    <w:p w14:paraId="607AB9AB" w14:textId="77777777" w:rsidR="007A5A17" w:rsidRDefault="007A5A17">
      <w:pPr>
        <w:pStyle w:val="CommentText"/>
      </w:pPr>
    </w:p>
    <w:p w14:paraId="363C9FCD" w14:textId="77777777" w:rsidR="007A5A17" w:rsidRDefault="00893F08" w:rsidP="00893F08">
      <w:pPr>
        <w:pStyle w:val="CommentText"/>
        <w:ind w:left="720" w:firstLine="720"/>
      </w:pPr>
      <w:r>
        <w:t>Task Type x Direction x Block</w:t>
      </w:r>
    </w:p>
    <w:p w14:paraId="666A1434" w14:textId="77777777" w:rsidR="00893F08" w:rsidRDefault="00893F08">
      <w:pPr>
        <w:pStyle w:val="CommentText"/>
      </w:pPr>
    </w:p>
    <w:p w14:paraId="1B642D15" w14:textId="77777777" w:rsidR="00893F08" w:rsidRDefault="00893F08" w:rsidP="00893F08">
      <w:pPr>
        <w:pStyle w:val="CommentText"/>
        <w:ind w:left="720" w:firstLine="720"/>
      </w:pPr>
      <w:r>
        <w:t>Warning x Measure x Block</w:t>
      </w:r>
    </w:p>
    <w:p w14:paraId="5838D5D1" w14:textId="77777777" w:rsidR="00893F08" w:rsidRDefault="00893F08">
      <w:pPr>
        <w:pStyle w:val="CommentText"/>
      </w:pPr>
    </w:p>
    <w:p w14:paraId="489AECA8" w14:textId="3CFB09C9" w:rsidR="00893F08" w:rsidRDefault="00893F08">
      <w:pPr>
        <w:pStyle w:val="CommentText"/>
      </w:pPr>
      <w:r>
        <w:t>I’ll start putting together a supplement.</w:t>
      </w:r>
    </w:p>
  </w:comment>
  <w:comment w:id="636" w:author="Nick Maxwell" w:date="2020-10-11T10:19:00Z" w:initials="NM">
    <w:p w14:paraId="0D075CA5" w14:textId="09564CA7" w:rsidR="00BF3AB0" w:rsidRDefault="00BF3AB0">
      <w:pPr>
        <w:pStyle w:val="CommentText"/>
      </w:pPr>
      <w:r>
        <w:rPr>
          <w:rStyle w:val="CommentReference"/>
        </w:rPr>
        <w:annotationRef/>
      </w:r>
      <w:r>
        <w:t>I’m adding in headings for the remaining sections.</w:t>
      </w:r>
    </w:p>
  </w:comment>
  <w:comment w:id="674" w:author="Nick Maxwell" w:date="2020-10-11T10:17:00Z" w:initials="NM">
    <w:p w14:paraId="55BB81A6" w14:textId="7FC3D128" w:rsidR="00A359F2" w:rsidRDefault="00A359F2">
      <w:pPr>
        <w:pStyle w:val="CommentText"/>
      </w:pPr>
      <w:r>
        <w:rPr>
          <w:rStyle w:val="CommentReference"/>
        </w:rPr>
        <w:annotationRef/>
      </w:r>
      <w:r>
        <w:t>I’ve done a couple of these for you</w:t>
      </w:r>
      <w:r w:rsidR="00BF3AB0">
        <w:t xml:space="preserve"> to get you started</w:t>
      </w:r>
      <w:r>
        <w:t xml:space="preserve"> but please start adding these in. Unhighlight them in the body of the paper once they’re added so we know they’ve been included.</w:t>
      </w:r>
    </w:p>
  </w:comment>
  <w:comment w:id="681" w:author="Nick Maxwell" w:date="2020-10-10T14:15:00Z" w:initials="NM">
    <w:p w14:paraId="0116B157" w14:textId="6DB48BB7" w:rsidR="009D3809" w:rsidRDefault="009D3809">
      <w:pPr>
        <w:pStyle w:val="CommentText"/>
      </w:pPr>
      <w:r>
        <w:rPr>
          <w:rStyle w:val="CommentReference"/>
        </w:rPr>
        <w:annotationRef/>
      </w:r>
      <w:r>
        <w:t>The bar chart from Ex 1 will go here.</w:t>
      </w:r>
    </w:p>
  </w:comment>
  <w:comment w:id="750" w:author="Mark Huff" w:date="2020-10-08T11:04:00Z" w:initials="MH">
    <w:p w14:paraId="7F2CE9A2" w14:textId="355B2F41" w:rsidR="00A26CB8" w:rsidRDefault="00A26CB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9328EF" w15:done="0"/>
  <w15:commentEx w15:paraId="549607E1" w15:paraIdParent="1C9328EF" w15:done="0"/>
  <w15:commentEx w15:paraId="1AB91F47" w15:paraIdParent="1C9328EF" w15:done="0"/>
  <w15:commentEx w15:paraId="4AF1A6C8" w15:done="0"/>
  <w15:commentEx w15:paraId="69C6700D" w15:paraIdParent="4AF1A6C8" w15:done="0"/>
  <w15:commentEx w15:paraId="33982524" w15:done="0"/>
  <w15:commentEx w15:paraId="6ED5B1CA" w15:paraIdParent="33982524" w15:done="0"/>
  <w15:commentEx w15:paraId="171278D0" w15:done="0"/>
  <w15:commentEx w15:paraId="3AB182BA" w15:paraIdParent="171278D0" w15:done="0"/>
  <w15:commentEx w15:paraId="46F0F821" w15:done="0"/>
  <w15:commentEx w15:paraId="256BECAC" w15:paraIdParent="46F0F821" w15:done="0"/>
  <w15:commentEx w15:paraId="38633E6E" w15:done="0"/>
  <w15:commentEx w15:paraId="525EC16D" w15:paraIdParent="38633E6E" w15:done="0"/>
  <w15:commentEx w15:paraId="182F46AC" w15:done="0"/>
  <w15:commentEx w15:paraId="68B6E051" w15:paraIdParent="182F46AC" w15:done="0"/>
  <w15:commentEx w15:paraId="052D1A2E" w15:done="0"/>
  <w15:commentEx w15:paraId="2E51FEB9" w15:paraIdParent="052D1A2E" w15:done="0"/>
  <w15:commentEx w15:paraId="1AA5D8E6" w15:done="0"/>
  <w15:commentEx w15:paraId="677EB34A" w15:done="0"/>
  <w15:commentEx w15:paraId="02B0FF85" w15:paraIdParent="677EB34A" w15:done="0"/>
  <w15:commentEx w15:paraId="5B47386D" w15:done="0"/>
  <w15:commentEx w15:paraId="564CA6C2" w15:done="0"/>
  <w15:commentEx w15:paraId="55A6464E" w15:paraIdParent="564CA6C2" w15:done="0"/>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23098B84" w15:done="0"/>
  <w15:commentEx w15:paraId="1B1A5CD3" w15:done="0"/>
  <w15:commentEx w15:paraId="4EA1C4C1"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64D2" w16cex:dateUtc="2020-10-10T21:50:00Z"/>
  <w16cex:commentExtensible w16cex:durableId="232D4029" w16cex:dateUtc="2020-10-11T13:26:00Z"/>
  <w16cex:commentExtensible w16cex:durableId="232C64C5" w16cex:dateUtc="2020-10-10T21:50:00Z"/>
  <w16cex:commentExtensible w16cex:durableId="232D6914" w16cex:dateUtc="2020-10-11T16:19:00Z"/>
  <w16cex:commentExtensible w16cex:durableId="23230989" w16cex:dateUtc="2020-10-03T19:30:00Z"/>
  <w16cex:commentExtensible w16cex:durableId="232C6FB5" w16cex:dateUtc="2020-10-10T22:36:00Z"/>
  <w16cex:commentExtensible w16cex:durableId="232D46C9" w16cex:dateUtc="2020-10-11T13:54:00Z"/>
  <w16cex:commentExtensible w16cex:durableId="232C931F" w16cex:dateUtc="2020-10-11T01:07:00Z"/>
  <w16cex:commentExtensible w16cex:durableId="232D4148" w16cex:dateUtc="2020-10-11T13:31:00Z"/>
  <w16cex:commentExtensible w16cex:durableId="232C9430" w16cex:dateUtc="2020-10-11T01:12:00Z"/>
  <w16cex:commentExtensible w16cex:durableId="232D41A4" w16cex:dateUtc="2020-10-11T13:32:00Z"/>
  <w16cex:commentExtensible w16cex:durableId="232C95AF" w16cex:dateUtc="2020-10-11T01:18:00Z"/>
  <w16cex:commentExtensible w16cex:durableId="232D41C5" w16cex:dateUtc="2020-10-11T13:33:00Z"/>
  <w16cex:commentExtensible w16cex:durableId="232C96C6" w16cex:dateUtc="2020-10-11T01:23:00Z"/>
  <w16cex:commentExtensible w16cex:durableId="232D4627" w16cex:dateUtc="2020-10-11T13:51:00Z"/>
  <w16cex:commentExtensible w16cex:durableId="232C9763" w16cex:dateUtc="2020-10-11T01:26:00Z"/>
  <w16cex:commentExtensible w16cex:durableId="232CA005" w16cex:dateUtc="2020-10-11T02:03:00Z"/>
  <w16cex:commentExtensible w16cex:durableId="232D44FF" w16cex:dateUtc="2020-10-11T13:46:00Z"/>
  <w16cex:commentExtensible w16cex:durableId="2323094E" w16cex:dateUtc="2020-10-03T19:29:00Z"/>
  <w16cex:commentExtensible w16cex:durableId="232CA2E1" w16cex:dateUtc="2020-10-11T02:15:00Z"/>
  <w16cex:commentExtensible w16cex:durableId="232D453B" w16cex:dateUtc="2020-10-11T13:47:00Z"/>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D67A6" w16cex:dateUtc="2020-10-11T16:14:00Z"/>
  <w16cex:commentExtensible w16cex:durableId="232D67D6" w16cex:dateUtc="2020-10-11T16:14:00Z"/>
  <w16cex:commentExtensible w16cex:durableId="232B1054" w16cex:dateUtc="2020-10-09T21:37: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9328EF" w16cid:durableId="23178C88"/>
  <w16cid:commentId w16cid:paraId="549607E1" w16cid:durableId="232C64D2"/>
  <w16cid:commentId w16cid:paraId="1AB91F47" w16cid:durableId="232D4029"/>
  <w16cid:commentId w16cid:paraId="4AF1A6C8" w16cid:durableId="232C64C5"/>
  <w16cid:commentId w16cid:paraId="69C6700D" w16cid:durableId="232D6914"/>
  <w16cid:commentId w16cid:paraId="33982524" w16cid:durableId="23230989"/>
  <w16cid:commentId w16cid:paraId="6ED5B1CA" w16cid:durableId="23237800"/>
  <w16cid:commentId w16cid:paraId="171278D0" w16cid:durableId="232C6FB5"/>
  <w16cid:commentId w16cid:paraId="3AB182BA" w16cid:durableId="232D46C9"/>
  <w16cid:commentId w16cid:paraId="46F0F821" w16cid:durableId="232C931F"/>
  <w16cid:commentId w16cid:paraId="256BECAC" w16cid:durableId="232D4148"/>
  <w16cid:commentId w16cid:paraId="38633E6E" w16cid:durableId="232C9430"/>
  <w16cid:commentId w16cid:paraId="525EC16D" w16cid:durableId="232D41A4"/>
  <w16cid:commentId w16cid:paraId="182F46AC" w16cid:durableId="232C95AF"/>
  <w16cid:commentId w16cid:paraId="68B6E051" w16cid:durableId="232D41C5"/>
  <w16cid:commentId w16cid:paraId="052D1A2E" w16cid:durableId="232C96C6"/>
  <w16cid:commentId w16cid:paraId="2E51FEB9" w16cid:durableId="232D4627"/>
  <w16cid:commentId w16cid:paraId="1AA5D8E6" w16cid:durableId="232C9763"/>
  <w16cid:commentId w16cid:paraId="677EB34A" w16cid:durableId="232CA005"/>
  <w16cid:commentId w16cid:paraId="02B0FF85" w16cid:durableId="232D44FF"/>
  <w16cid:commentId w16cid:paraId="5B47386D" w16cid:durableId="2323094E"/>
  <w16cid:commentId w16cid:paraId="564CA6C2" w16cid:durableId="232CA2E1"/>
  <w16cid:commentId w16cid:paraId="55A6464E" w16cid:durableId="232D453B"/>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23098B84" w16cid:durableId="232D67A6"/>
  <w16cid:commentId w16cid:paraId="1B1A5CD3" w16cid:durableId="232D67D6"/>
  <w16cid:commentId w16cid:paraId="4EA1C4C1" w16cid:durableId="232B1054"/>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AD2EB" w14:textId="77777777" w:rsidR="0091618A" w:rsidRDefault="0091618A" w:rsidP="00CA5EF6">
      <w:pPr>
        <w:spacing w:line="240" w:lineRule="auto"/>
      </w:pPr>
      <w:r>
        <w:separator/>
      </w:r>
    </w:p>
  </w:endnote>
  <w:endnote w:type="continuationSeparator" w:id="0">
    <w:p w14:paraId="6F35D931" w14:textId="77777777" w:rsidR="0091618A" w:rsidRDefault="0091618A"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72DF2" w14:textId="77777777" w:rsidR="0091618A" w:rsidRDefault="0091618A" w:rsidP="00CA5EF6">
      <w:pPr>
        <w:spacing w:line="240" w:lineRule="auto"/>
      </w:pPr>
      <w:r>
        <w:separator/>
      </w:r>
    </w:p>
  </w:footnote>
  <w:footnote w:type="continuationSeparator" w:id="0">
    <w:p w14:paraId="1E95078E" w14:textId="77777777" w:rsidR="0091618A" w:rsidRDefault="0091618A" w:rsidP="00CA5EF6">
      <w:pPr>
        <w:spacing w:line="240" w:lineRule="auto"/>
      </w:pPr>
      <w:r>
        <w:continuationSeparator/>
      </w:r>
    </w:p>
  </w:footnote>
  <w:footnote w:id="1">
    <w:p w14:paraId="46868228" w14:textId="1989AD3C" w:rsidR="00A26CB8" w:rsidRPr="00AE29D5" w:rsidRDefault="00A26CB8">
      <w:pPr>
        <w:pStyle w:val="FootnoteText"/>
      </w:pPr>
      <w:r>
        <w:rPr>
          <w:rStyle w:val="FootnoteReference"/>
        </w:rPr>
        <w:footnoteRef/>
      </w:r>
      <w:r w:rsidRPr="00D7555E">
        <w:t xml:space="preserve">Due to COVID-19 restrictions, the participants in Experiment 2 </w:t>
      </w:r>
      <w:del w:id="513"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514"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515"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516" w:author="Mark Huff" w:date="2020-10-08T09:54:00Z">
        <w:r>
          <w:t xml:space="preserve">were sampled from both </w:t>
        </w:r>
      </w:ins>
      <w:ins w:id="517" w:author="Mark Huff" w:date="2020-10-08T09:55:00Z">
        <w:r>
          <w:t xml:space="preserve">in-lab and online sources. The participant source was not found to interact with any of the results, </w:t>
        </w:r>
        <w:r>
          <w:rPr>
            <w:i/>
            <w:iCs/>
          </w:rPr>
          <w:t>F</w:t>
        </w:r>
        <w:r>
          <w:t xml:space="preserve"> &lt; 1, </w:t>
        </w:r>
      </w:ins>
      <w:ins w:id="518"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519" w:author="Mark Huff" w:date="2020-10-08T09:57:00Z">
        <w:r>
          <w:t xml:space="preserve">ng </w:t>
        </w:r>
        <w:r>
          <w:rPr>
            <w:i/>
            <w:iCs/>
          </w:rPr>
          <w:t>Collector</w:t>
        </w:r>
        <w:r>
          <w:t xml:space="preserve">, an open-source program for </w:t>
        </w:r>
      </w:ins>
      <w:ins w:id="520" w:author="Mark Huff" w:date="2020-10-08T09:58:00Z">
        <w:r>
          <w:t>data collection on Psychology experiments (</w:t>
        </w:r>
        <w:r w:rsidRPr="00B5261D">
          <w:rPr>
            <w:highlight w:val="cyan"/>
            <w:rPrChange w:id="521" w:author="Nick Maxwell" w:date="2020-10-09T16:50:00Z">
              <w:rPr/>
            </w:rPrChange>
          </w:rPr>
          <w:t>Garcia &amp; Kornell, 2015</w:t>
        </w:r>
        <w:r>
          <w:t xml:space="preserve">). </w:t>
        </w:r>
      </w:ins>
      <w:ins w:id="522"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1D6C37"/>
    <w:rsid w:val="00236A28"/>
    <w:rsid w:val="00236A93"/>
    <w:rsid w:val="00251425"/>
    <w:rsid w:val="00272436"/>
    <w:rsid w:val="00275075"/>
    <w:rsid w:val="0028237F"/>
    <w:rsid w:val="00290BE9"/>
    <w:rsid w:val="00291F88"/>
    <w:rsid w:val="002D130C"/>
    <w:rsid w:val="00322F0F"/>
    <w:rsid w:val="00327CA4"/>
    <w:rsid w:val="00330747"/>
    <w:rsid w:val="0037737A"/>
    <w:rsid w:val="00377B00"/>
    <w:rsid w:val="003E112C"/>
    <w:rsid w:val="003E7264"/>
    <w:rsid w:val="00412AA4"/>
    <w:rsid w:val="004219A5"/>
    <w:rsid w:val="0042278A"/>
    <w:rsid w:val="00423EC5"/>
    <w:rsid w:val="004572B4"/>
    <w:rsid w:val="00474F94"/>
    <w:rsid w:val="00477292"/>
    <w:rsid w:val="004820B1"/>
    <w:rsid w:val="004837F4"/>
    <w:rsid w:val="004A75AF"/>
    <w:rsid w:val="004D2E13"/>
    <w:rsid w:val="004D2F67"/>
    <w:rsid w:val="004D756A"/>
    <w:rsid w:val="004F34DA"/>
    <w:rsid w:val="00502BC6"/>
    <w:rsid w:val="00525CFA"/>
    <w:rsid w:val="005433DE"/>
    <w:rsid w:val="00547EA2"/>
    <w:rsid w:val="00554016"/>
    <w:rsid w:val="00554E47"/>
    <w:rsid w:val="00561789"/>
    <w:rsid w:val="00581D74"/>
    <w:rsid w:val="00585D2D"/>
    <w:rsid w:val="00594076"/>
    <w:rsid w:val="00594AC7"/>
    <w:rsid w:val="005A114C"/>
    <w:rsid w:val="005B72A8"/>
    <w:rsid w:val="005D704E"/>
    <w:rsid w:val="005F02C1"/>
    <w:rsid w:val="006321B9"/>
    <w:rsid w:val="00634F9B"/>
    <w:rsid w:val="00640509"/>
    <w:rsid w:val="00647680"/>
    <w:rsid w:val="00655EB3"/>
    <w:rsid w:val="00673E95"/>
    <w:rsid w:val="006A6AF3"/>
    <w:rsid w:val="006C0C57"/>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41566"/>
    <w:rsid w:val="008564C3"/>
    <w:rsid w:val="00887F98"/>
    <w:rsid w:val="00893F08"/>
    <w:rsid w:val="0089530E"/>
    <w:rsid w:val="008A0222"/>
    <w:rsid w:val="008A5056"/>
    <w:rsid w:val="008C57FC"/>
    <w:rsid w:val="008C6279"/>
    <w:rsid w:val="008D0709"/>
    <w:rsid w:val="008D5640"/>
    <w:rsid w:val="008E41E9"/>
    <w:rsid w:val="00900F0D"/>
    <w:rsid w:val="00911EE2"/>
    <w:rsid w:val="0091618A"/>
    <w:rsid w:val="0092567A"/>
    <w:rsid w:val="00935205"/>
    <w:rsid w:val="00961369"/>
    <w:rsid w:val="009663BE"/>
    <w:rsid w:val="009749B6"/>
    <w:rsid w:val="009840E4"/>
    <w:rsid w:val="009B2B0B"/>
    <w:rsid w:val="009D12D9"/>
    <w:rsid w:val="009D3809"/>
    <w:rsid w:val="009E5953"/>
    <w:rsid w:val="00A137F0"/>
    <w:rsid w:val="00A26CB8"/>
    <w:rsid w:val="00A26F41"/>
    <w:rsid w:val="00A3201F"/>
    <w:rsid w:val="00A359F2"/>
    <w:rsid w:val="00A50752"/>
    <w:rsid w:val="00A544F8"/>
    <w:rsid w:val="00A565E4"/>
    <w:rsid w:val="00A80A2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450B"/>
    <w:rsid w:val="00B96769"/>
    <w:rsid w:val="00BA1918"/>
    <w:rsid w:val="00BA535A"/>
    <w:rsid w:val="00BB5C6C"/>
    <w:rsid w:val="00BC2668"/>
    <w:rsid w:val="00BE7E53"/>
    <w:rsid w:val="00BF3AB0"/>
    <w:rsid w:val="00C36F4C"/>
    <w:rsid w:val="00C423DD"/>
    <w:rsid w:val="00C67324"/>
    <w:rsid w:val="00C8470C"/>
    <w:rsid w:val="00C90FF6"/>
    <w:rsid w:val="00C97C00"/>
    <w:rsid w:val="00CA2085"/>
    <w:rsid w:val="00CA5EF6"/>
    <w:rsid w:val="00CC0B2F"/>
    <w:rsid w:val="00CC1462"/>
    <w:rsid w:val="00CE3633"/>
    <w:rsid w:val="00D06C7D"/>
    <w:rsid w:val="00D52687"/>
    <w:rsid w:val="00D60F13"/>
    <w:rsid w:val="00D7555E"/>
    <w:rsid w:val="00D9713C"/>
    <w:rsid w:val="00DD2EC7"/>
    <w:rsid w:val="00DD55E4"/>
    <w:rsid w:val="00DE52DA"/>
    <w:rsid w:val="00DE5AA7"/>
    <w:rsid w:val="00E066C7"/>
    <w:rsid w:val="00E14B73"/>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03003"/>
    <w:rsid w:val="00F2791C"/>
    <w:rsid w:val="00F32AEB"/>
    <w:rsid w:val="00F37074"/>
    <w:rsid w:val="00F379A1"/>
    <w:rsid w:val="00F40B49"/>
    <w:rsid w:val="00F45CEB"/>
    <w:rsid w:val="00F868A0"/>
    <w:rsid w:val="00FB4F9B"/>
    <w:rsid w:val="00FC18F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34</Pages>
  <Words>6622</Words>
  <Characters>37752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6</cp:revision>
  <cp:lastPrinted>2020-09-28T22:10:00Z</cp:lastPrinted>
  <dcterms:created xsi:type="dcterms:W3CDTF">2020-10-11T16:17:00Z</dcterms:created>
  <dcterms:modified xsi:type="dcterms:W3CDTF">2020-10-11T16:31:00Z</dcterms:modified>
</cp:coreProperties>
</file>